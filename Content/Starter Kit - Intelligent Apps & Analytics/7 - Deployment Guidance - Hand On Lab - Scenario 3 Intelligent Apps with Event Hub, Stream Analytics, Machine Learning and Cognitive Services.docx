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49E9B" w14:textId="77777777" w:rsidR="00C76CE1" w:rsidRPr="005E7501" w:rsidRDefault="00C76CE1" w:rsidP="00C76CE1">
      <w:pPr>
        <w:rPr>
          <w:rFonts w:ascii="Segoe UI" w:hAnsi="Segoe UI" w:cs="Segoe UI"/>
          <w:noProof/>
          <w:vanish/>
          <w:lang w:eastAsia="es-AR"/>
          <w:specVanish/>
        </w:rPr>
      </w:pPr>
    </w:p>
    <w:p w14:paraId="3FD597D2" w14:textId="77777777" w:rsidR="00C76CE1" w:rsidRPr="005E7501" w:rsidRDefault="00C76CE1" w:rsidP="00C76CE1">
      <w:pPr>
        <w:rPr>
          <w:rFonts w:ascii="Segoe UI" w:hAnsi="Segoe UI" w:cs="Segoe UI"/>
          <w:noProof/>
        </w:rPr>
      </w:pPr>
    </w:p>
    <w:p w14:paraId="002E2245" w14:textId="77777777" w:rsidR="00C76CE1" w:rsidRPr="005E7501" w:rsidRDefault="00C76CE1" w:rsidP="00C76CE1">
      <w:pPr>
        <w:jc w:val="center"/>
        <w:rPr>
          <w:rFonts w:ascii="Segoe UI" w:hAnsi="Segoe UI" w:cs="Segoe UI"/>
          <w:noProof/>
        </w:rPr>
      </w:pPr>
    </w:p>
    <w:p w14:paraId="04E54F6B" w14:textId="77777777" w:rsidR="00C76CE1" w:rsidRPr="005E7501" w:rsidRDefault="00C76CE1" w:rsidP="00C76CE1">
      <w:pPr>
        <w:pBdr>
          <w:bottom w:val="single" w:sz="4" w:space="1" w:color="auto"/>
        </w:pBdr>
        <w:rPr>
          <w:rFonts w:ascii="Segoe UI" w:hAnsi="Segoe UI" w:cs="Segoe UI"/>
          <w:noProof/>
          <w:sz w:val="52"/>
          <w:szCs w:val="52"/>
          <w:highlight w:val="yellow"/>
          <w:lang w:bidi="ar-SA"/>
        </w:rPr>
      </w:pPr>
      <w:r w:rsidRPr="21EFA9E3">
        <w:rPr>
          <w:rFonts w:ascii="Segoe UI" w:eastAsia="Segoe UI" w:hAnsi="Segoe UI" w:cs="Segoe UI"/>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Microsoft Azure - Starter Kits for Partners</w:t>
      </w:r>
    </w:p>
    <w:p w14:paraId="6C245EA3" w14:textId="77777777" w:rsidR="00C76CE1" w:rsidRPr="005E7501" w:rsidRDefault="00C76CE1" w:rsidP="00C76CE1">
      <w:pPr>
        <w:rPr>
          <w:rFonts w:ascii="Segoe UI" w:hAnsi="Segoe UI" w:cs="Segoe UI"/>
          <w:noProof/>
          <w:sz w:val="52"/>
          <w:highlight w:val="yellow"/>
        </w:rPr>
      </w:pPr>
    </w:p>
    <w:p w14:paraId="4A4F8637" w14:textId="77777777" w:rsidR="00C76CE1" w:rsidRPr="005E7501" w:rsidRDefault="00C76CE1" w:rsidP="00C76CE1">
      <w:pPr>
        <w:rPr>
          <w:rFonts w:ascii="Segoe UI" w:hAnsi="Segoe UI" w:cs="Segoe UI"/>
          <w:noProof/>
          <w:sz w:val="52"/>
          <w:highlight w:val="yellow"/>
        </w:rPr>
      </w:pPr>
    </w:p>
    <w:p w14:paraId="67DCCE5C" w14:textId="77777777" w:rsidR="00C76CE1" w:rsidRPr="005E7501" w:rsidRDefault="00C76CE1" w:rsidP="00C76CE1">
      <w:pPr>
        <w:rPr>
          <w:rFonts w:ascii="Segoe UI" w:hAnsi="Segoe UI" w:cs="Segoe UI"/>
          <w:noProof/>
          <w:sz w:val="52"/>
          <w:highlight w:val="yellow"/>
        </w:rPr>
      </w:pPr>
    </w:p>
    <w:p w14:paraId="1CE58C38" w14:textId="4D133A63" w:rsidR="00C76CE1" w:rsidRPr="005E7501" w:rsidRDefault="00C76CE1" w:rsidP="00C76CE1">
      <w:pPr>
        <w:rPr>
          <w:rFonts w:ascii="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Hands </w:t>
      </w:r>
      <w:r w:rsidR="009A21D9">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s</w:t>
      </w:r>
      <w:r w:rsidRPr="21EFA9E3">
        <w:rPr>
          <w:rFonts w:ascii="Segoe UI" w:eastAsia="Segoe UI" w:hAnsi="Segoe UI" w:cs="Segoe UI"/>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on Lab</w:t>
      </w:r>
    </w:p>
    <w:p w14:paraId="0F5278D3" w14:textId="7954508D" w:rsidR="00C76CE1" w:rsidRDefault="00B17A26" w:rsidP="00C76CE1">
      <w:pPr>
        <w:pStyle w:val="HOLTitle1"/>
      </w:pPr>
      <w:r w:rsidRPr="58955ABA">
        <w:rPr>
          <w:rFonts w:ascii="Segoe UI" w:eastAsia="Segoe UI" w:hAnsi="Segoe UI" w:cs="Segoe UI"/>
          <w:noProof/>
        </w:rPr>
        <w:t>Intelligent Apps</w:t>
      </w:r>
      <w:r w:rsidR="2150609B" w:rsidRPr="2150609B">
        <w:rPr>
          <w:rFonts w:ascii="Segoe UI" w:eastAsia="Segoe UI" w:hAnsi="Segoe UI" w:cs="Segoe UI"/>
          <w:noProof/>
        </w:rPr>
        <w:t xml:space="preserve"> Scenario</w:t>
      </w:r>
    </w:p>
    <w:p w14:paraId="2D41104B" w14:textId="0F6FE625" w:rsidR="00C76CE1" w:rsidRPr="008B5572" w:rsidRDefault="21EFA9E3" w:rsidP="00C76CE1">
      <w:pPr>
        <w:pStyle w:val="HOLTitle1"/>
        <w:rPr>
          <w:rFonts w:ascii="Segoe UI" w:hAnsi="Segoe UI" w:cs="Segoe UI"/>
          <w:noProof/>
          <w:sz w:val="40"/>
          <w:szCs w:val="40"/>
        </w:rPr>
      </w:pPr>
      <w:r w:rsidRPr="008B5572">
        <w:rPr>
          <w:rFonts w:ascii="Segoe UI" w:eastAsia="Segoe UI" w:hAnsi="Segoe UI" w:cs="Segoe UI"/>
          <w:noProof/>
          <w:sz w:val="40"/>
          <w:szCs w:val="40"/>
        </w:rPr>
        <w:t>With Event Hub,Strea</w:t>
      </w:r>
      <w:r w:rsidR="00B17A26">
        <w:rPr>
          <w:rFonts w:ascii="Segoe UI" w:eastAsia="Segoe UI" w:hAnsi="Segoe UI" w:cs="Segoe UI"/>
          <w:noProof/>
          <w:sz w:val="40"/>
          <w:szCs w:val="40"/>
        </w:rPr>
        <w:t>m Analytics,Machine Learning,</w:t>
      </w:r>
      <w:r w:rsidRPr="008B5572">
        <w:rPr>
          <w:rFonts w:ascii="Segoe UI" w:eastAsia="Segoe UI" w:hAnsi="Segoe UI" w:cs="Segoe UI"/>
          <w:noProof/>
          <w:sz w:val="40"/>
          <w:szCs w:val="40"/>
        </w:rPr>
        <w:t xml:space="preserve"> </w:t>
      </w:r>
      <w:r w:rsidR="00B17A26">
        <w:rPr>
          <w:rFonts w:ascii="Segoe UI" w:eastAsia="Segoe UI" w:hAnsi="Segoe UI" w:cs="Segoe UI"/>
          <w:noProof/>
          <w:sz w:val="40"/>
          <w:szCs w:val="40"/>
        </w:rPr>
        <w:t>Cognitive Services</w:t>
      </w:r>
      <w:r w:rsidR="002149FF" w:rsidRPr="002149FF">
        <w:rPr>
          <w:rFonts w:ascii="Segoe UI" w:eastAsia="Segoe UI" w:hAnsi="Segoe UI" w:cs="Segoe UI"/>
          <w:noProof/>
          <w:sz w:val="40"/>
          <w:szCs w:val="40"/>
        </w:rPr>
        <w:t>,and Power BI</w:t>
      </w:r>
    </w:p>
    <w:p w14:paraId="341ADFD1" w14:textId="77777777" w:rsidR="00C76CE1" w:rsidRPr="005E7501" w:rsidRDefault="00C76CE1" w:rsidP="00C76CE1">
      <w:pPr>
        <w:spacing w:after="0" w:line="240" w:lineRule="auto"/>
        <w:rPr>
          <w:rFonts w:ascii="Segoe UI" w:eastAsia="Batang" w:hAnsi="Segoe UI" w:cs="Segoe UI"/>
          <w:noProof/>
          <w:szCs w:val="24"/>
          <w:lang w:eastAsia="ko-KR"/>
        </w:rPr>
      </w:pPr>
    </w:p>
    <w:p w14:paraId="06093536" w14:textId="29606289" w:rsidR="00C76CE1" w:rsidRDefault="00C76CE1" w:rsidP="00C76CE1">
      <w:pPr>
        <w:rPr>
          <w:rFonts w:ascii="Segoe UI" w:hAnsi="Segoe UI" w:cs="Segoe UI"/>
          <w:noProof/>
          <w:szCs w:val="20"/>
        </w:rPr>
      </w:pPr>
    </w:p>
    <w:p w14:paraId="71B0FADB" w14:textId="267D33F9" w:rsidR="00FB3954" w:rsidRDefault="00FB3954" w:rsidP="00C76CE1">
      <w:pPr>
        <w:rPr>
          <w:rFonts w:ascii="Segoe UI" w:hAnsi="Segoe UI" w:cs="Segoe UI"/>
          <w:noProof/>
          <w:szCs w:val="20"/>
        </w:rPr>
      </w:pPr>
    </w:p>
    <w:p w14:paraId="2C3FA78F" w14:textId="77777777" w:rsidR="00FB3954" w:rsidRPr="005E7501" w:rsidRDefault="00FB3954" w:rsidP="00C76CE1">
      <w:pPr>
        <w:rPr>
          <w:rFonts w:ascii="Segoe UI" w:hAnsi="Segoe UI" w:cs="Segoe UI"/>
          <w:noProof/>
          <w:szCs w:val="20"/>
        </w:rPr>
      </w:pPr>
    </w:p>
    <w:p w14:paraId="11C6AA7D" w14:textId="77777777" w:rsidR="00C76CE1" w:rsidRDefault="2150609B" w:rsidP="00C76CE1">
      <w:pPr>
        <w:rPr>
          <w:rFonts w:ascii="Segoe UI Light" w:hAnsi="Segoe UI Light" w:cs="Segoe UI Light"/>
          <w:lang w:bidi="ar-SA"/>
        </w:rPr>
      </w:pPr>
      <w:r w:rsidRPr="2150609B">
        <w:rPr>
          <w:rFonts w:ascii="Segoe UI Light" w:eastAsia="Segoe UI Light" w:hAnsi="Segoe UI Light" w:cs="Segoe UI Light"/>
        </w:rPr>
        <w:t xml:space="preserve">Last Update: </w:t>
      </w:r>
      <w:r w:rsidRPr="2150609B">
        <w:rPr>
          <w:rFonts w:ascii="Segoe UI Light" w:eastAsia="Segoe UI Light" w:hAnsi="Segoe UI Light" w:cs="Segoe UI Light"/>
          <w:lang w:eastAsia="zh-CN"/>
        </w:rPr>
        <w:t>August</w:t>
      </w:r>
      <w:r w:rsidRPr="2150609B">
        <w:rPr>
          <w:rFonts w:ascii="Segoe UI Light" w:eastAsia="Segoe UI Light" w:hAnsi="Segoe UI Light" w:cs="Segoe UI Light"/>
        </w:rPr>
        <w:t xml:space="preserve"> 2016</w:t>
      </w:r>
    </w:p>
    <w:p w14:paraId="0D87468B" w14:textId="77777777" w:rsidR="00C76CE1" w:rsidRPr="005E7501" w:rsidRDefault="00C76CE1" w:rsidP="00C76CE1">
      <w:pPr>
        <w:rPr>
          <w:rFonts w:ascii="Segoe UI" w:hAnsi="Segoe UI" w:cs="Segoe UI"/>
          <w:noProof/>
        </w:rPr>
      </w:pPr>
    </w:p>
    <w:p w14:paraId="19AA00C4" w14:textId="77777777" w:rsidR="00C76CE1" w:rsidRPr="005E7501" w:rsidRDefault="00C76CE1" w:rsidP="00C76CE1">
      <w:pPr>
        <w:jc w:val="center"/>
        <w:rPr>
          <w:rFonts w:ascii="Segoe UI" w:hAnsi="Segoe UI" w:cs="Segoe UI"/>
          <w:noProof/>
        </w:rPr>
      </w:pPr>
      <w:r w:rsidRPr="005E7501">
        <w:rPr>
          <w:rFonts w:ascii="Segoe UI" w:hAnsi="Segoe UI" w:cs="Segoe UI"/>
          <w:noProof/>
          <w:lang w:eastAsia="zh-CN" w:bidi="ar-SA"/>
        </w:rPr>
        <w:drawing>
          <wp:inline distT="0" distB="0" distL="0" distR="0" wp14:anchorId="79E646F8" wp14:editId="123DA0B1">
            <wp:extent cx="5943600" cy="640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29EC1082" w14:textId="77777777" w:rsidR="00C76CE1" w:rsidRPr="005E7501" w:rsidRDefault="00C76CE1" w:rsidP="00C76CE1">
      <w:pPr>
        <w:pStyle w:val="TOC1"/>
        <w:rPr>
          <w:rFonts w:ascii="Segoe UI" w:hAnsi="Segoe UI" w:cs="Segoe UI"/>
        </w:rPr>
      </w:pPr>
      <w:r w:rsidRPr="005E7501">
        <w:rPr>
          <w:rFonts w:ascii="Segoe UI" w:hAnsi="Segoe UI" w:cs="Segoe UI"/>
          <w:lang w:eastAsia="zh-CN" w:bidi="ar-SA"/>
        </w:rPr>
        <w:drawing>
          <wp:anchor distT="0" distB="0" distL="114300" distR="114300" simplePos="0" relativeHeight="251659264" behindDoc="1" locked="0" layoutInCell="1" allowOverlap="1" wp14:anchorId="614A5EDF" wp14:editId="7D26702B">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604212A2" w14:textId="77777777" w:rsidR="00C76CE1" w:rsidRPr="005E7501" w:rsidRDefault="00C76CE1" w:rsidP="00C76CE1">
      <w:pPr>
        <w:spacing w:after="160" w:line="256" w:lineRule="auto"/>
        <w:rPr>
          <w:rFonts w:ascii="Segoe UI" w:eastAsia="Batang" w:hAnsi="Segoe UI" w:cs="Segoe UI"/>
          <w:b/>
          <w:bCs/>
          <w:caps/>
          <w:noProof/>
          <w:lang w:eastAsia="ko-KR"/>
        </w:rPr>
      </w:pPr>
      <w:r w:rsidRPr="005E7501">
        <w:rPr>
          <w:rFonts w:ascii="Segoe UI" w:hAnsi="Segoe UI" w:cs="Segoe UI"/>
        </w:rPr>
        <w:br w:type="page"/>
      </w:r>
    </w:p>
    <w:p w14:paraId="61D1AEA9" w14:textId="77777777" w:rsidR="00C76CE1" w:rsidRPr="005E7501" w:rsidRDefault="2150609B" w:rsidP="00C76CE1">
      <w:pPr>
        <w:pStyle w:val="DisclaimerTextMS"/>
        <w:rPr>
          <w:rFonts w:ascii="Segoe UI" w:hAnsi="Segoe UI" w:cs="Segoe UI"/>
          <w:b/>
        </w:rPr>
      </w:pPr>
      <w:r w:rsidRPr="2150609B">
        <w:rPr>
          <w:rFonts w:ascii="Segoe UI" w:eastAsia="Segoe UI" w:hAnsi="Segoe UI" w:cs="Segoe UI"/>
          <w:b/>
          <w:bCs/>
        </w:rPr>
        <w:lastRenderedPageBreak/>
        <w:t>MICROSOFT MAKES NO WARRANTIES, EXPRESS, IMPLIED OR STATUTORY, AS TO THE INFORMATION IN THIS DOCUMENT.</w:t>
      </w:r>
    </w:p>
    <w:p w14:paraId="4426731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121B2B0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374F73CE"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7E1A76C1"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584AD0E8"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 2015 Microsoft Corporation. All rights reserved. Any use or distribution of these materials without express authorization of Microsoft Corp. is strictly prohibited.</w:t>
      </w:r>
    </w:p>
    <w:p w14:paraId="493D4BCB" w14:textId="77777777" w:rsidR="00C76CE1" w:rsidRPr="005E7501" w:rsidRDefault="2150609B" w:rsidP="00C76CE1">
      <w:pPr>
        <w:pStyle w:val="DisclaimerTextMS"/>
        <w:rPr>
          <w:rFonts w:ascii="Segoe UI" w:hAnsi="Segoe UI" w:cs="Segoe UI"/>
        </w:rPr>
      </w:pPr>
      <w:r w:rsidRPr="2150609B">
        <w:rPr>
          <w:rFonts w:ascii="Segoe UI" w:eastAsia="Segoe UI" w:hAnsi="Segoe UI" w:cs="Segoe UI"/>
        </w:rPr>
        <w:t>Microsoft and Windows are either registered trademarks of Microsoft Corporation in the United States and/or other countries.</w:t>
      </w:r>
    </w:p>
    <w:p w14:paraId="4F9179B8" w14:textId="77777777" w:rsidR="00C76CE1" w:rsidRPr="005E7501" w:rsidRDefault="2150609B" w:rsidP="00C76CE1">
      <w:pPr>
        <w:pStyle w:val="DisclaimerTextMS"/>
        <w:rPr>
          <w:rFonts w:ascii="Segoe UI" w:hAnsi="Segoe UI" w:cs="Segoe UI"/>
          <w:i/>
          <w:sz w:val="18"/>
          <w:szCs w:val="18"/>
        </w:rPr>
      </w:pPr>
      <w:r w:rsidRPr="2150609B">
        <w:rPr>
          <w:rFonts w:ascii="Segoe UI" w:eastAsia="Segoe UI" w:hAnsi="Segoe UI" w:cs="Segoe UI"/>
        </w:rPr>
        <w:t>The names of actual companies and products mentioned herein may be the trademarks of their respective owners.</w:t>
      </w:r>
      <w:r w:rsidRPr="2150609B">
        <w:rPr>
          <w:rFonts w:ascii="Segoe UI" w:eastAsia="Segoe UI" w:hAnsi="Segoe UI" w:cs="Segoe UI"/>
          <w:i/>
          <w:iCs/>
        </w:rPr>
        <w:t xml:space="preserve"> </w:t>
      </w:r>
    </w:p>
    <w:p w14:paraId="1AF772EB" w14:textId="77777777" w:rsidR="00C76CE1" w:rsidRPr="005E7501" w:rsidRDefault="00C76CE1" w:rsidP="00C76CE1">
      <w:pPr>
        <w:pStyle w:val="TOC1"/>
        <w:jc w:val="right"/>
        <w:rPr>
          <w:rFonts w:ascii="Segoe UI" w:hAnsi="Segoe UI" w:cs="Segoe UI"/>
          <w:caps w:val="0"/>
        </w:rPr>
      </w:pPr>
      <w:r w:rsidRPr="005E7501">
        <w:rPr>
          <w:rFonts w:ascii="Segoe UI" w:hAnsi="Segoe UI" w:cs="Segoe UI"/>
        </w:rPr>
        <w:br w:type="page"/>
      </w:r>
      <w:r w:rsidRPr="005E7501">
        <w:rPr>
          <w:rFonts w:ascii="Segoe UI" w:hAnsi="Segoe UI" w:cs="Segoe UI"/>
        </w:rPr>
        <w:lastRenderedPageBreak/>
        <w:t xml:space="preserve"> </w:t>
      </w:r>
      <w:r w:rsidRPr="005E7501">
        <w:rPr>
          <w:rFonts w:ascii="Segoe UI" w:hAnsi="Segoe UI" w:cs="Segoe UI"/>
        </w:rPr>
        <w:fldChar w:fldCharType="begin"/>
      </w:r>
      <w:r w:rsidRPr="005E7501">
        <w:rPr>
          <w:rFonts w:ascii="Segoe UI" w:hAnsi="Segoe UI" w:cs="Segoe UI"/>
        </w:rPr>
        <w:fldChar w:fldCharType="end"/>
      </w:r>
    </w:p>
    <w:sdt>
      <w:sdtPr>
        <w:rPr>
          <w:rFonts w:ascii="Segoe UI" w:eastAsiaTheme="minorEastAsia" w:hAnsi="Segoe UI" w:cs="Segoe UI"/>
          <w:color w:val="auto"/>
          <w:sz w:val="22"/>
          <w:szCs w:val="22"/>
          <w:lang w:bidi="en-US"/>
        </w:rPr>
        <w:id w:val="2041086389"/>
        <w:docPartObj>
          <w:docPartGallery w:val="Table of Contents"/>
          <w:docPartUnique/>
        </w:docPartObj>
      </w:sdtPr>
      <w:sdtEndPr>
        <w:rPr>
          <w:b/>
          <w:bCs/>
          <w:noProof/>
        </w:rPr>
      </w:sdtEndPr>
      <w:sdtContent>
        <w:p w14:paraId="22006A81" w14:textId="77777777" w:rsidR="00C76CE1" w:rsidRPr="005E7501" w:rsidRDefault="00C76CE1" w:rsidP="00C76CE1">
          <w:pPr>
            <w:pStyle w:val="TOCHeading"/>
            <w:rPr>
              <w:rFonts w:ascii="Segoe UI" w:hAnsi="Segoe UI" w:cs="Segoe UI"/>
            </w:rPr>
          </w:pPr>
          <w:r w:rsidRPr="005E7501">
            <w:rPr>
              <w:rFonts w:ascii="Segoe UI" w:hAnsi="Segoe UI" w:cs="Segoe UI"/>
            </w:rPr>
            <w:t>Contents</w:t>
          </w:r>
        </w:p>
        <w:p w14:paraId="5308ADC6" w14:textId="5370A541" w:rsidR="00436047" w:rsidRDefault="00C76CE1">
          <w:pPr>
            <w:pStyle w:val="TOC2"/>
            <w:rPr>
              <w:rFonts w:asciiTheme="minorHAnsi" w:hAnsiTheme="minorHAnsi"/>
              <w:noProof/>
              <w:kern w:val="2"/>
              <w:sz w:val="21"/>
              <w:lang w:eastAsia="zh-CN" w:bidi="ar-SA"/>
            </w:rPr>
          </w:pPr>
          <w:r w:rsidRPr="005E7501">
            <w:rPr>
              <w:rFonts w:ascii="Segoe UI" w:eastAsia="Batang" w:hAnsi="Segoe UI" w:cs="Segoe UI"/>
              <w:caps/>
              <w:szCs w:val="20"/>
              <w:lang w:eastAsia="ko-KR"/>
            </w:rPr>
            <w:fldChar w:fldCharType="begin"/>
          </w:r>
          <w:r w:rsidRPr="005E7501">
            <w:rPr>
              <w:rFonts w:ascii="Segoe UI" w:hAnsi="Segoe UI" w:cs="Segoe UI"/>
            </w:rPr>
            <w:instrText xml:space="preserve"> TOC \o "1-3" \h \z \u </w:instrText>
          </w:r>
          <w:r w:rsidRPr="005E7501">
            <w:rPr>
              <w:rFonts w:ascii="Segoe UI" w:eastAsia="Batang" w:hAnsi="Segoe UI" w:cs="Segoe UI"/>
              <w:caps/>
              <w:szCs w:val="20"/>
              <w:lang w:eastAsia="ko-KR"/>
            </w:rPr>
            <w:fldChar w:fldCharType="separate"/>
          </w:r>
          <w:hyperlink w:anchor="_Toc459639282" w:history="1">
            <w:r w:rsidR="00436047" w:rsidRPr="00BC71A8">
              <w:rPr>
                <w:rStyle w:val="Hyperlink"/>
                <w:rFonts w:ascii="Segoe UI" w:hAnsi="Segoe UI" w:cs="Segoe UI"/>
                <w:noProof/>
              </w:rPr>
              <w:t>Overview</w:t>
            </w:r>
            <w:r w:rsidR="00436047">
              <w:rPr>
                <w:noProof/>
                <w:webHidden/>
              </w:rPr>
              <w:tab/>
            </w:r>
            <w:r w:rsidR="00436047">
              <w:rPr>
                <w:noProof/>
                <w:webHidden/>
              </w:rPr>
              <w:fldChar w:fldCharType="begin"/>
            </w:r>
            <w:r w:rsidR="00436047">
              <w:rPr>
                <w:noProof/>
                <w:webHidden/>
              </w:rPr>
              <w:instrText xml:space="preserve"> PAGEREF _Toc459639282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0EFF752D" w14:textId="2C2048FA" w:rsidR="00436047" w:rsidRDefault="00674378">
          <w:pPr>
            <w:pStyle w:val="TOC3"/>
            <w:tabs>
              <w:tab w:val="right" w:pos="9350"/>
            </w:tabs>
            <w:rPr>
              <w:noProof/>
              <w:kern w:val="2"/>
              <w:sz w:val="21"/>
              <w:lang w:eastAsia="zh-CN" w:bidi="ar-SA"/>
            </w:rPr>
          </w:pPr>
          <w:hyperlink w:anchor="_Toc459639283" w:history="1">
            <w:r w:rsidR="00436047" w:rsidRPr="00BC71A8">
              <w:rPr>
                <w:rStyle w:val="Hyperlink"/>
                <w:rFonts w:ascii="Segoe UI" w:hAnsi="Segoe UI" w:cs="Segoe UI"/>
                <w:noProof/>
              </w:rPr>
              <w:t>Prerequisites</w:t>
            </w:r>
            <w:r w:rsidR="00436047">
              <w:rPr>
                <w:noProof/>
                <w:webHidden/>
              </w:rPr>
              <w:tab/>
            </w:r>
            <w:r w:rsidR="00436047">
              <w:rPr>
                <w:noProof/>
                <w:webHidden/>
              </w:rPr>
              <w:fldChar w:fldCharType="begin"/>
            </w:r>
            <w:r w:rsidR="00436047">
              <w:rPr>
                <w:noProof/>
                <w:webHidden/>
              </w:rPr>
              <w:instrText xml:space="preserve"> PAGEREF _Toc459639283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793EF691" w14:textId="2176860C" w:rsidR="00436047" w:rsidRDefault="00674378">
          <w:pPr>
            <w:pStyle w:val="TOC2"/>
            <w:rPr>
              <w:rFonts w:asciiTheme="minorHAnsi" w:hAnsiTheme="minorHAnsi"/>
              <w:noProof/>
              <w:kern w:val="2"/>
              <w:sz w:val="21"/>
              <w:lang w:eastAsia="zh-CN" w:bidi="ar-SA"/>
            </w:rPr>
          </w:pPr>
          <w:hyperlink w:anchor="_Toc459639284" w:history="1">
            <w:r w:rsidR="00436047" w:rsidRPr="00BC71A8">
              <w:rPr>
                <w:rStyle w:val="Hyperlink"/>
                <w:rFonts w:ascii="Segoe UI" w:hAnsi="Segoe UI" w:cs="Segoe UI"/>
                <w:noProof/>
              </w:rPr>
              <w:t>Exercises</w:t>
            </w:r>
            <w:r w:rsidR="00436047">
              <w:rPr>
                <w:noProof/>
                <w:webHidden/>
              </w:rPr>
              <w:tab/>
            </w:r>
            <w:r w:rsidR="00436047">
              <w:rPr>
                <w:noProof/>
                <w:webHidden/>
              </w:rPr>
              <w:fldChar w:fldCharType="begin"/>
            </w:r>
            <w:r w:rsidR="00436047">
              <w:rPr>
                <w:noProof/>
                <w:webHidden/>
              </w:rPr>
              <w:instrText xml:space="preserve"> PAGEREF _Toc459639284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7F8613DB" w14:textId="3B470410" w:rsidR="00436047" w:rsidRDefault="00674378">
          <w:pPr>
            <w:pStyle w:val="TOC3"/>
            <w:tabs>
              <w:tab w:val="right" w:pos="9350"/>
            </w:tabs>
            <w:rPr>
              <w:noProof/>
              <w:kern w:val="2"/>
              <w:sz w:val="21"/>
              <w:lang w:eastAsia="zh-CN" w:bidi="ar-SA"/>
            </w:rPr>
          </w:pPr>
          <w:hyperlink w:anchor="_Toc459639285" w:history="1">
            <w:r w:rsidR="00436047" w:rsidRPr="00BC71A8">
              <w:rPr>
                <w:rStyle w:val="Hyperlink"/>
                <w:rFonts w:ascii="Segoe UI" w:hAnsi="Segoe UI" w:cs="Segoe UI"/>
                <w:noProof/>
              </w:rPr>
              <w:t>Exercise 1: Develop Azure Event Hubs with SDKs</w:t>
            </w:r>
            <w:r w:rsidR="00436047">
              <w:rPr>
                <w:noProof/>
                <w:webHidden/>
              </w:rPr>
              <w:tab/>
            </w:r>
            <w:r w:rsidR="00436047">
              <w:rPr>
                <w:noProof/>
                <w:webHidden/>
              </w:rPr>
              <w:fldChar w:fldCharType="begin"/>
            </w:r>
            <w:r w:rsidR="00436047">
              <w:rPr>
                <w:noProof/>
                <w:webHidden/>
              </w:rPr>
              <w:instrText xml:space="preserve"> PAGEREF _Toc459639285 \h </w:instrText>
            </w:r>
            <w:r w:rsidR="00436047">
              <w:rPr>
                <w:noProof/>
                <w:webHidden/>
              </w:rPr>
            </w:r>
            <w:r w:rsidR="00436047">
              <w:rPr>
                <w:noProof/>
                <w:webHidden/>
              </w:rPr>
              <w:fldChar w:fldCharType="separate"/>
            </w:r>
            <w:r w:rsidR="00436047">
              <w:rPr>
                <w:noProof/>
                <w:webHidden/>
              </w:rPr>
              <w:t>5</w:t>
            </w:r>
            <w:r w:rsidR="00436047">
              <w:rPr>
                <w:noProof/>
                <w:webHidden/>
              </w:rPr>
              <w:fldChar w:fldCharType="end"/>
            </w:r>
          </w:hyperlink>
        </w:p>
        <w:p w14:paraId="55B4AA13" w14:textId="4BD8FDEC" w:rsidR="00436047" w:rsidRDefault="00674378">
          <w:pPr>
            <w:pStyle w:val="TOC3"/>
            <w:tabs>
              <w:tab w:val="right" w:pos="9350"/>
            </w:tabs>
            <w:rPr>
              <w:noProof/>
              <w:kern w:val="2"/>
              <w:sz w:val="21"/>
              <w:lang w:eastAsia="zh-CN" w:bidi="ar-SA"/>
            </w:rPr>
          </w:pPr>
          <w:hyperlink w:anchor="_Toc459639286" w:history="1">
            <w:r w:rsidR="00436047" w:rsidRPr="00BC71A8">
              <w:rPr>
                <w:rStyle w:val="Hyperlink"/>
                <w:rFonts w:ascii="Segoe UI" w:hAnsi="Segoe UI" w:cs="Segoe UI"/>
                <w:noProof/>
              </w:rPr>
              <w:t>Exercise 2: Real-Time Analytics</w:t>
            </w:r>
            <w:r w:rsidR="00436047" w:rsidRPr="00BC71A8">
              <w:rPr>
                <w:rStyle w:val="Hyperlink"/>
                <w:rFonts w:ascii="Segoe UI" w:hAnsi="Segoe UI" w:cs="Segoe UI"/>
                <w:noProof/>
                <w:lang w:eastAsia="zh-CN"/>
              </w:rPr>
              <w:t xml:space="preserve"> </w:t>
            </w:r>
            <w:r w:rsidR="00436047" w:rsidRPr="00BC71A8">
              <w:rPr>
                <w:rStyle w:val="Hyperlink"/>
                <w:rFonts w:ascii="Segoe UI" w:hAnsi="Segoe UI" w:cs="Segoe UI"/>
                <w:noProof/>
              </w:rPr>
              <w:t xml:space="preserve">with Azure </w:t>
            </w:r>
            <w:r w:rsidR="00436047" w:rsidRPr="00BC71A8">
              <w:rPr>
                <w:rStyle w:val="Hyperlink"/>
                <w:rFonts w:ascii="Segoe UI" w:hAnsi="Segoe UI" w:cs="Segoe UI"/>
                <w:noProof/>
                <w:lang w:eastAsia="zh-CN"/>
              </w:rPr>
              <w:t>Event</w:t>
            </w:r>
            <w:r w:rsidR="00436047" w:rsidRPr="00BC71A8">
              <w:rPr>
                <w:rStyle w:val="Hyperlink"/>
                <w:rFonts w:ascii="Segoe UI" w:hAnsi="Segoe UI" w:cs="Segoe UI"/>
                <w:noProof/>
              </w:rPr>
              <w:t xml:space="preserve"> Hub, Stream Analytics and PowerBI</w:t>
            </w:r>
            <w:r w:rsidR="00436047">
              <w:rPr>
                <w:noProof/>
                <w:webHidden/>
              </w:rPr>
              <w:tab/>
            </w:r>
            <w:r w:rsidR="00436047">
              <w:rPr>
                <w:noProof/>
                <w:webHidden/>
              </w:rPr>
              <w:fldChar w:fldCharType="begin"/>
            </w:r>
            <w:r w:rsidR="00436047">
              <w:rPr>
                <w:noProof/>
                <w:webHidden/>
              </w:rPr>
              <w:instrText xml:space="preserve"> PAGEREF _Toc459639286 \h </w:instrText>
            </w:r>
            <w:r w:rsidR="00436047">
              <w:rPr>
                <w:noProof/>
                <w:webHidden/>
              </w:rPr>
            </w:r>
            <w:r w:rsidR="00436047">
              <w:rPr>
                <w:noProof/>
                <w:webHidden/>
              </w:rPr>
              <w:fldChar w:fldCharType="separate"/>
            </w:r>
            <w:r w:rsidR="00436047">
              <w:rPr>
                <w:noProof/>
                <w:webHidden/>
              </w:rPr>
              <w:t>6</w:t>
            </w:r>
            <w:r w:rsidR="00436047">
              <w:rPr>
                <w:noProof/>
                <w:webHidden/>
              </w:rPr>
              <w:fldChar w:fldCharType="end"/>
            </w:r>
          </w:hyperlink>
        </w:p>
        <w:p w14:paraId="0EED7BF0" w14:textId="5AB28AD3" w:rsidR="00436047" w:rsidRDefault="00674378">
          <w:pPr>
            <w:pStyle w:val="TOC3"/>
            <w:tabs>
              <w:tab w:val="right" w:pos="9350"/>
            </w:tabs>
            <w:rPr>
              <w:noProof/>
              <w:kern w:val="2"/>
              <w:sz w:val="21"/>
              <w:lang w:eastAsia="zh-CN" w:bidi="ar-SA"/>
            </w:rPr>
          </w:pPr>
          <w:hyperlink w:anchor="_Toc459639287" w:history="1">
            <w:r w:rsidR="00436047" w:rsidRPr="00BC71A8">
              <w:rPr>
                <w:rStyle w:val="Hyperlink"/>
                <w:rFonts w:ascii="Segoe UI" w:hAnsi="Segoe UI" w:cs="Segoe UI"/>
                <w:noProof/>
              </w:rPr>
              <w:t>Exercise 3: Build predictive analytics pipelines using Azure Machine Learning &amp; SQL Data Warehouse</w:t>
            </w:r>
            <w:r w:rsidR="00436047">
              <w:rPr>
                <w:noProof/>
                <w:webHidden/>
              </w:rPr>
              <w:tab/>
            </w:r>
            <w:r w:rsidR="00436047">
              <w:rPr>
                <w:noProof/>
                <w:webHidden/>
              </w:rPr>
              <w:fldChar w:fldCharType="begin"/>
            </w:r>
            <w:r w:rsidR="00436047">
              <w:rPr>
                <w:noProof/>
                <w:webHidden/>
              </w:rPr>
              <w:instrText xml:space="preserve"> PAGEREF _Toc459639287 \h </w:instrText>
            </w:r>
            <w:r w:rsidR="00436047">
              <w:rPr>
                <w:noProof/>
                <w:webHidden/>
              </w:rPr>
            </w:r>
            <w:r w:rsidR="00436047">
              <w:rPr>
                <w:noProof/>
                <w:webHidden/>
              </w:rPr>
              <w:fldChar w:fldCharType="separate"/>
            </w:r>
            <w:r w:rsidR="00436047">
              <w:rPr>
                <w:noProof/>
                <w:webHidden/>
              </w:rPr>
              <w:t>7</w:t>
            </w:r>
            <w:r w:rsidR="00436047">
              <w:rPr>
                <w:noProof/>
                <w:webHidden/>
              </w:rPr>
              <w:fldChar w:fldCharType="end"/>
            </w:r>
          </w:hyperlink>
        </w:p>
        <w:p w14:paraId="01470C03" w14:textId="46DE239A" w:rsidR="00C76CE1" w:rsidRPr="005E7501" w:rsidRDefault="00C76CE1" w:rsidP="00C76CE1">
          <w:pPr>
            <w:rPr>
              <w:rFonts w:ascii="Segoe UI" w:hAnsi="Segoe UI" w:cs="Segoe UI"/>
              <w:b/>
              <w:bCs/>
              <w:noProof/>
            </w:rPr>
          </w:pPr>
          <w:r w:rsidRPr="005E7501">
            <w:rPr>
              <w:rFonts w:ascii="Segoe UI" w:hAnsi="Segoe UI" w:cs="Segoe UI"/>
              <w:b/>
              <w:bCs/>
              <w:noProof/>
            </w:rPr>
            <w:fldChar w:fldCharType="end"/>
          </w:r>
        </w:p>
      </w:sdtContent>
    </w:sdt>
    <w:p w14:paraId="1DA47DEC" w14:textId="77777777" w:rsidR="00C76CE1" w:rsidRPr="005E7501" w:rsidRDefault="00C76CE1" w:rsidP="00C76CE1">
      <w:pPr>
        <w:rPr>
          <w:rFonts w:ascii="Segoe UI" w:hAnsi="Segoe UI" w:cs="Segoe UI"/>
          <w:b/>
          <w:bCs/>
          <w:noProof/>
        </w:rPr>
      </w:pPr>
    </w:p>
    <w:p w14:paraId="4A7F8E5E" w14:textId="77777777" w:rsidR="00C76CE1" w:rsidRPr="005E7501" w:rsidRDefault="00C76CE1" w:rsidP="00C76CE1">
      <w:pPr>
        <w:rPr>
          <w:rFonts w:ascii="Segoe UI" w:hAnsi="Segoe UI" w:cs="Segoe UI"/>
          <w:b/>
          <w:bCs/>
          <w:noProof/>
        </w:rPr>
      </w:pPr>
    </w:p>
    <w:p w14:paraId="1A858401" w14:textId="77777777" w:rsidR="00C76CE1" w:rsidRPr="005E7501" w:rsidRDefault="00C76CE1" w:rsidP="00C76CE1">
      <w:pPr>
        <w:rPr>
          <w:rFonts w:ascii="Segoe UI" w:hAnsi="Segoe UI" w:cs="Segoe UI"/>
          <w:b/>
          <w:bCs/>
          <w:noProof/>
        </w:rPr>
      </w:pPr>
    </w:p>
    <w:p w14:paraId="0F25E00D" w14:textId="77777777" w:rsidR="00C76CE1" w:rsidRPr="005E7501" w:rsidRDefault="00C76CE1" w:rsidP="00C76CE1">
      <w:pPr>
        <w:rPr>
          <w:rFonts w:ascii="Segoe UI" w:hAnsi="Segoe UI" w:cs="Segoe UI"/>
        </w:rPr>
      </w:pPr>
    </w:p>
    <w:p w14:paraId="3B11035A" w14:textId="77777777" w:rsidR="00C76CE1" w:rsidRPr="005E7501" w:rsidRDefault="00C76CE1" w:rsidP="00C76CE1">
      <w:pPr>
        <w:rPr>
          <w:rFonts w:ascii="Segoe UI" w:hAnsi="Segoe UI" w:cs="Segoe UI"/>
        </w:rPr>
      </w:pPr>
    </w:p>
    <w:p w14:paraId="16BA691E" w14:textId="77777777" w:rsidR="00C76CE1" w:rsidRPr="005E7501" w:rsidRDefault="00C76CE1" w:rsidP="00C76CE1">
      <w:pPr>
        <w:rPr>
          <w:rFonts w:ascii="Segoe UI" w:hAnsi="Segoe UI" w:cs="Segoe UI"/>
        </w:rPr>
      </w:pPr>
    </w:p>
    <w:p w14:paraId="085F5A13" w14:textId="77777777" w:rsidR="00C76CE1" w:rsidRPr="005E7501" w:rsidRDefault="00C76CE1" w:rsidP="00C76CE1">
      <w:pPr>
        <w:rPr>
          <w:rFonts w:ascii="Segoe UI" w:hAnsi="Segoe UI" w:cs="Segoe UI"/>
        </w:rPr>
      </w:pPr>
    </w:p>
    <w:p w14:paraId="4D0F4AE4" w14:textId="77777777" w:rsidR="00C76CE1" w:rsidRPr="005E7501" w:rsidRDefault="00C76CE1" w:rsidP="00C76CE1">
      <w:pPr>
        <w:rPr>
          <w:rFonts w:ascii="Segoe UI" w:hAnsi="Segoe UI" w:cs="Segoe UI"/>
        </w:rPr>
      </w:pPr>
    </w:p>
    <w:p w14:paraId="5EB8EB50" w14:textId="77777777" w:rsidR="00C76CE1" w:rsidRPr="005E7501" w:rsidRDefault="00C76CE1" w:rsidP="00C76CE1">
      <w:pPr>
        <w:rPr>
          <w:rFonts w:ascii="Segoe UI" w:hAnsi="Segoe UI" w:cs="Segoe UI"/>
        </w:rPr>
      </w:pPr>
    </w:p>
    <w:p w14:paraId="772837C6" w14:textId="77777777" w:rsidR="00C76CE1" w:rsidRPr="005E7501" w:rsidRDefault="00C76CE1" w:rsidP="00C76CE1">
      <w:pPr>
        <w:spacing w:after="200"/>
        <w:rPr>
          <w:rFonts w:ascii="Segoe UI" w:hAnsi="Segoe UI" w:cs="Segoe UI"/>
        </w:rPr>
      </w:pPr>
      <w:r w:rsidRPr="005E7501">
        <w:rPr>
          <w:rFonts w:ascii="Segoe UI" w:hAnsi="Segoe UI" w:cs="Segoe UI"/>
        </w:rPr>
        <w:br w:type="page"/>
      </w:r>
    </w:p>
    <w:p w14:paraId="5CF08D5B" w14:textId="77777777" w:rsidR="00C76CE1" w:rsidRPr="005E7501" w:rsidRDefault="00C76CE1" w:rsidP="21EFA9E3">
      <w:pPr>
        <w:pStyle w:val="Heading2"/>
        <w:shd w:val="clear" w:color="auto" w:fill="FFFFFF" w:themeFill="background1"/>
        <w:rPr>
          <w:rFonts w:ascii="Segoe UI" w:eastAsia="Times New Roman" w:hAnsi="Segoe UI" w:cs="Segoe UI"/>
          <w:color w:val="333333"/>
          <w:lang w:bidi="ar-SA"/>
        </w:rPr>
      </w:pPr>
      <w:bookmarkStart w:id="0" w:name="overview"/>
      <w:bookmarkStart w:id="1" w:name="_Toc459639282"/>
      <w:bookmarkEnd w:id="0"/>
      <w:r w:rsidRPr="21EFA9E3">
        <w:rPr>
          <w:rFonts w:ascii="Segoe UI" w:eastAsia="Segoe UI" w:hAnsi="Segoe UI" w:cs="Segoe UI"/>
          <w:color w:val="333333"/>
        </w:rPr>
        <w:lastRenderedPageBreak/>
        <w:t>Overview</w:t>
      </w:r>
      <w:bookmarkEnd w:id="1"/>
    </w:p>
    <w:p w14:paraId="136BC197"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Using Microsoft Azure, as your Platform as a Service (PaaS) platform, will enable you to build the cloud application quickly, provisioning and accessing any host ubiquitously. By using the Big data and predictive analysis services that Azure provides, you can build an intelligent application quickly.</w:t>
      </w:r>
    </w:p>
    <w:p w14:paraId="27EE760E" w14:textId="3BCBD5C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In this hands-on Lab, you will learn how to ingress data from Azure Event Hubs, analyze the stream data in real-time with Azure Stream analytics, send data to Machine Learning for predictive analytics, visualize the result data with PowerBI.</w:t>
      </w:r>
    </w:p>
    <w:p w14:paraId="0233B36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b/>
          <w:bCs/>
          <w:color w:val="333333"/>
        </w:rPr>
        <w:t>Estimated time</w:t>
      </w:r>
      <w:r w:rsidRPr="2150609B">
        <w:rPr>
          <w:rFonts w:ascii="Segoe UI" w:eastAsia="Segoe UI" w:hAnsi="Segoe UI" w:cs="Segoe UI"/>
          <w:color w:val="333333"/>
        </w:rPr>
        <w:t xml:space="preserve"> to complete this lab: </w:t>
      </w:r>
      <w:r w:rsidRPr="2150609B">
        <w:rPr>
          <w:rStyle w:val="Strong"/>
          <w:rFonts w:ascii="Segoe UI" w:eastAsia="Segoe UI" w:hAnsi="Segoe UI" w:cs="Segoe UI"/>
          <w:color w:val="333333"/>
        </w:rPr>
        <w:t>180 minutes</w:t>
      </w:r>
      <w:r w:rsidRPr="2150609B">
        <w:rPr>
          <w:rFonts w:ascii="Segoe UI" w:eastAsia="Segoe UI" w:hAnsi="Segoe UI" w:cs="Segoe UI"/>
          <w:color w:val="333333"/>
        </w:rPr>
        <w:t>.</w:t>
      </w:r>
    </w:p>
    <w:p w14:paraId="147658BA" w14:textId="77777777" w:rsidR="00C76CE1" w:rsidRPr="005E7501" w:rsidRDefault="2150609B" w:rsidP="00C76CE1">
      <w:pPr>
        <w:pStyle w:val="NoSpacing"/>
        <w:rPr>
          <w:rFonts w:ascii="Segoe UI" w:eastAsia="Times New Roman" w:hAnsi="Segoe UI" w:cs="Segoe UI"/>
          <w:lang w:bidi="ar-SA"/>
        </w:rPr>
      </w:pPr>
      <w:r w:rsidRPr="2150609B">
        <w:rPr>
          <w:rFonts w:ascii="Segoe UI" w:eastAsia="Segoe UI" w:hAnsi="Segoe UI" w:cs="Segoe UI"/>
          <w:b/>
          <w:bCs/>
        </w:rPr>
        <w:t>Audience</w:t>
      </w:r>
      <w:r w:rsidRPr="2150609B">
        <w:rPr>
          <w:rFonts w:ascii="Segoe UI" w:eastAsia="Segoe UI" w:hAnsi="Segoe UI" w:cs="Segoe UI"/>
        </w:rPr>
        <w:t xml:space="preserve">: </w:t>
      </w:r>
      <w:r w:rsidRPr="2150609B">
        <w:rPr>
          <w:rFonts w:ascii="Segoe UI,Times New Roman" w:eastAsia="Segoe UI,Times New Roman" w:hAnsi="Segoe UI,Times New Roman" w:cs="Segoe UI,Times New Roman"/>
          <w:lang w:bidi="ar-SA"/>
        </w:rPr>
        <w:t>IT Pro, Architect, Application Owners and Developers</w:t>
      </w:r>
    </w:p>
    <w:p w14:paraId="1B36970A" w14:textId="77777777" w:rsidR="00C76CE1" w:rsidRPr="005E7501" w:rsidRDefault="00C76CE1" w:rsidP="21EFA9E3">
      <w:pPr>
        <w:pStyle w:val="Heading3"/>
        <w:shd w:val="clear" w:color="auto" w:fill="FFFFFF" w:themeFill="background1"/>
        <w:rPr>
          <w:rFonts w:ascii="Segoe UI" w:hAnsi="Segoe UI" w:cs="Segoe UI"/>
          <w:color w:val="333333"/>
        </w:rPr>
      </w:pPr>
      <w:bookmarkStart w:id="2" w:name="objectives"/>
      <w:bookmarkStart w:id="3" w:name="prerequisites"/>
      <w:bookmarkStart w:id="4" w:name="_Toc459639283"/>
      <w:bookmarkEnd w:id="2"/>
      <w:bookmarkEnd w:id="3"/>
      <w:r w:rsidRPr="21EFA9E3">
        <w:rPr>
          <w:rFonts w:ascii="Segoe UI" w:eastAsia="Segoe UI" w:hAnsi="Segoe UI" w:cs="Segoe UI"/>
          <w:color w:val="333333"/>
        </w:rPr>
        <w:t>Prerequisites</w:t>
      </w:r>
      <w:bookmarkEnd w:id="4"/>
    </w:p>
    <w:p w14:paraId="184D1F58" w14:textId="77777777" w:rsidR="00C76CE1" w:rsidRPr="005E750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following is required to complete this hands-on lab:</w:t>
      </w:r>
    </w:p>
    <w:p w14:paraId="61B83C19" w14:textId="77777777" w:rsidR="00C76CE1" w:rsidRPr="005E7501" w:rsidRDefault="2150609B" w:rsidP="2150609B">
      <w:pPr>
        <w:numPr>
          <w:ilvl w:val="0"/>
          <w:numId w:val="12"/>
        </w:numPr>
        <w:shd w:val="clear" w:color="auto" w:fill="FFFFFF" w:themeFill="background1"/>
        <w:spacing w:before="100" w:beforeAutospacing="1" w:after="100" w:afterAutospacing="1" w:line="240" w:lineRule="auto"/>
        <w:rPr>
          <w:rFonts w:ascii="Segoe UI" w:eastAsia="Segoe UI" w:hAnsi="Segoe UI" w:cs="Segoe UI"/>
          <w:color w:val="333333"/>
        </w:rPr>
      </w:pPr>
      <w:r w:rsidRPr="2150609B">
        <w:rPr>
          <w:rFonts w:ascii="Segoe UI" w:eastAsia="Segoe UI" w:hAnsi="Segoe UI" w:cs="Segoe UI"/>
          <w:color w:val="333333"/>
        </w:rPr>
        <w:t xml:space="preserve">A Microsoft Azure subscription - </w:t>
      </w:r>
      <w:hyperlink r:id="rId13">
        <w:r w:rsidRPr="2150609B">
          <w:rPr>
            <w:rStyle w:val="Hyperlink"/>
            <w:rFonts w:ascii="Segoe UI" w:eastAsia="Segoe UI" w:hAnsi="Segoe UI" w:cs="Segoe UI"/>
          </w:rPr>
          <w:t>sign up for a free trial</w:t>
        </w:r>
      </w:hyperlink>
      <w:r w:rsidRPr="2150609B">
        <w:rPr>
          <w:rFonts w:ascii="Segoe UI" w:eastAsia="Segoe UI" w:hAnsi="Segoe UI" w:cs="Segoe UI"/>
          <w:color w:val="333333"/>
        </w:rPr>
        <w:t xml:space="preserve"> </w:t>
      </w:r>
    </w:p>
    <w:p w14:paraId="73E66FB5" w14:textId="77777777" w:rsidR="00C76CE1" w:rsidRPr="005E7501" w:rsidRDefault="00674378"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hyperlink r:id="rId14">
        <w:r w:rsidR="2150609B" w:rsidRPr="2150609B">
          <w:rPr>
            <w:rStyle w:val="Hyperlink"/>
            <w:rFonts w:ascii="Segoe UI" w:eastAsia="Segoe UI" w:hAnsi="Segoe UI" w:cs="Segoe UI"/>
          </w:rPr>
          <w:t>Azure PowerShell 0.7.4</w:t>
        </w:r>
      </w:hyperlink>
      <w:r w:rsidR="2150609B" w:rsidRPr="2150609B">
        <w:rPr>
          <w:rStyle w:val="Hyperlink"/>
          <w:rFonts w:ascii="Segoe UI" w:eastAsia="Segoe UI" w:hAnsi="Segoe UI" w:cs="Segoe UI"/>
        </w:rPr>
        <w:t>  or higher</w:t>
      </w:r>
    </w:p>
    <w:p w14:paraId="6A5870C8" w14:textId="77777777" w:rsidR="00C76CE1" w:rsidRDefault="00674378"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hyperlink r:id="rId15">
        <w:r w:rsidR="2150609B" w:rsidRPr="2150609B">
          <w:rPr>
            <w:rStyle w:val="Hyperlink"/>
            <w:rFonts w:ascii="Segoe UI" w:eastAsia="Segoe UI" w:hAnsi="Segoe UI" w:cs="Segoe UI"/>
          </w:rPr>
          <w:t>Windows PowerShell 3.0</w:t>
        </w:r>
      </w:hyperlink>
      <w:r w:rsidR="2150609B" w:rsidRPr="2150609B">
        <w:rPr>
          <w:rStyle w:val="Hyperlink"/>
          <w:rFonts w:ascii="Segoe UI" w:eastAsia="Segoe UI" w:hAnsi="Segoe UI" w:cs="Segoe UI"/>
        </w:rPr>
        <w:t xml:space="preserve"> or higher</w:t>
      </w:r>
    </w:p>
    <w:p w14:paraId="5DEB9693" w14:textId="77777777" w:rsidR="00C76CE1" w:rsidRPr="005E7501" w:rsidRDefault="2150609B" w:rsidP="2150609B">
      <w:pPr>
        <w:numPr>
          <w:ilvl w:val="0"/>
          <w:numId w:val="12"/>
        </w:numPr>
        <w:shd w:val="clear" w:color="auto" w:fill="FFFFFF" w:themeFill="background1"/>
        <w:spacing w:before="100" w:beforeAutospacing="1" w:after="240" w:line="263" w:lineRule="atLeast"/>
        <w:rPr>
          <w:rStyle w:val="Hyperlink"/>
          <w:rFonts w:ascii="Segoe UI" w:eastAsia="Segoe UI" w:hAnsi="Segoe UI" w:cs="Segoe UI"/>
        </w:rPr>
      </w:pPr>
      <w:r w:rsidRPr="2150609B">
        <w:rPr>
          <w:rStyle w:val="Hyperlink"/>
          <w:rFonts w:ascii="Segoe UI" w:eastAsia="Segoe UI" w:hAnsi="Segoe UI" w:cs="Segoe UI"/>
        </w:rPr>
        <w:t xml:space="preserve">Visual Studio 2015 </w:t>
      </w:r>
    </w:p>
    <w:p w14:paraId="31FC7127" w14:textId="77777777" w:rsidR="00C76CE1" w:rsidRPr="005E7501" w:rsidRDefault="00C76CE1" w:rsidP="00C76CE1">
      <w:pPr>
        <w:shd w:val="clear" w:color="auto" w:fill="FFFFFF"/>
        <w:spacing w:before="225" w:after="225"/>
        <w:rPr>
          <w:rFonts w:ascii="Segoe UI" w:hAnsi="Segoe UI" w:cs="Segoe UI"/>
          <w:color w:val="333333"/>
        </w:rPr>
      </w:pPr>
    </w:p>
    <w:p w14:paraId="204AF66D" w14:textId="700777ED" w:rsidR="00C76CE1" w:rsidRPr="00436047" w:rsidRDefault="00C76CE1" w:rsidP="21EFA9E3">
      <w:pPr>
        <w:pStyle w:val="Heading2"/>
        <w:shd w:val="clear" w:color="auto" w:fill="FFFFFF" w:themeFill="background1"/>
        <w:rPr>
          <w:rFonts w:ascii="Segoe UI" w:hAnsi="Segoe UI" w:cs="Segoe UI"/>
          <w:color w:val="333333"/>
        </w:rPr>
      </w:pPr>
      <w:bookmarkStart w:id="5" w:name="exercises"/>
      <w:bookmarkStart w:id="6" w:name="_Toc459639284"/>
      <w:bookmarkEnd w:id="5"/>
      <w:r w:rsidRPr="21EFA9E3">
        <w:rPr>
          <w:rFonts w:ascii="Segoe UI" w:eastAsia="Segoe UI" w:hAnsi="Segoe UI" w:cs="Segoe UI"/>
          <w:color w:val="333333"/>
        </w:rPr>
        <w:t>Exercises</w:t>
      </w:r>
      <w:bookmarkEnd w:id="6"/>
    </w:p>
    <w:p w14:paraId="76DC6845" w14:textId="77777777" w:rsidR="00C76CE1" w:rsidRPr="005E7501" w:rsidRDefault="00C76CE1" w:rsidP="21EFA9E3">
      <w:pPr>
        <w:pStyle w:val="Heading3"/>
        <w:shd w:val="clear" w:color="auto" w:fill="FFFFFF" w:themeFill="background1"/>
        <w:rPr>
          <w:rFonts w:ascii="Segoe UI" w:hAnsi="Segoe UI" w:cs="Segoe UI"/>
          <w:color w:val="333333"/>
        </w:rPr>
      </w:pPr>
      <w:bookmarkStart w:id="7" w:name="Exercise1"/>
      <w:bookmarkStart w:id="8" w:name="exercise-1-creating-virtual-machines-for"/>
      <w:bookmarkStart w:id="9" w:name="_Toc459639285"/>
      <w:bookmarkEnd w:id="7"/>
      <w:bookmarkEnd w:id="8"/>
      <w:r w:rsidRPr="21EFA9E3">
        <w:rPr>
          <w:rFonts w:ascii="Segoe UI" w:eastAsia="Segoe UI" w:hAnsi="Segoe UI" w:cs="Segoe UI"/>
          <w:color w:val="333333"/>
        </w:rPr>
        <w:t>Exercise 1: Develop Azure Event Hubs with SDKs</w:t>
      </w:r>
      <w:bookmarkEnd w:id="9"/>
    </w:p>
    <w:p w14:paraId="00991382" w14:textId="77777777" w:rsidR="00C76CE1" w:rsidRPr="007F3D59"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Follow the following article to complete the Azure Event Hubs development in C# step by step, you will get familiar with the Azure Event Hubs provisioning, the Azure Event Hubs SDKs.</w:t>
      </w:r>
    </w:p>
    <w:p w14:paraId="0B8E2032" w14:textId="77777777" w:rsidR="00C76CE1"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The purpose of this article is to explore and illustrate how to provision an Event Hub in Azure classic portal, how to collect messages into an Event hub using a console application in C#, and retrieve them in parallel using the C# Event Processor Host library.</w:t>
      </w:r>
    </w:p>
    <w:p w14:paraId="6675D9F5" w14:textId="77777777" w:rsidR="00C76CE1" w:rsidRPr="007F3D59" w:rsidRDefault="2150609B" w:rsidP="21EFA9E3">
      <w:pPr>
        <w:pStyle w:val="NormalWeb"/>
        <w:shd w:val="clear" w:color="auto" w:fill="FFFFFF" w:themeFill="background1"/>
        <w:rPr>
          <w:rFonts w:ascii="Segoe UI" w:hAnsi="Segoe UI" w:cs="Segoe UI"/>
          <w:color w:val="333333"/>
        </w:rPr>
      </w:pPr>
      <w:r w:rsidRPr="2150609B">
        <w:rPr>
          <w:rFonts w:ascii="Segoe UI" w:eastAsia="Segoe UI" w:hAnsi="Segoe UI" w:cs="Segoe UI"/>
          <w:color w:val="333333"/>
        </w:rPr>
        <w:t>Note: NA</w:t>
      </w:r>
    </w:p>
    <w:p w14:paraId="52376F65" w14:textId="5F8ABF5B" w:rsidR="00C76CE1" w:rsidRDefault="2150609B" w:rsidP="00C76CE1">
      <w:pPr>
        <w:pStyle w:val="ppBodyText"/>
        <w:numPr>
          <w:ilvl w:val="1"/>
          <w:numId w:val="0"/>
        </w:numPr>
        <w:rPr>
          <w:rFonts w:ascii="Segoe UI" w:eastAsiaTheme="minorHAnsi" w:hAnsi="Segoe UI" w:cs="Segoe UI"/>
          <w:color w:val="000000"/>
          <w:sz w:val="20"/>
          <w:szCs w:val="20"/>
          <w:lang w:val="pt-BR" w:bidi="ar-SA"/>
        </w:rPr>
      </w:pPr>
      <w:r w:rsidRPr="2150609B">
        <w:rPr>
          <w:rFonts w:ascii="Segoe UI,Times New Roman" w:eastAsia="Segoe UI,Times New Roman" w:hAnsi="Segoe UI,Times New Roman" w:cs="Segoe UI,Times New Roman"/>
          <w:b/>
          <w:bCs/>
          <w:color w:val="333333"/>
          <w:sz w:val="24"/>
          <w:szCs w:val="24"/>
          <w:lang w:val="pt-BR" w:bidi="ar-SA"/>
        </w:rPr>
        <w:lastRenderedPageBreak/>
        <w:t>Scenario Guide</w:t>
      </w:r>
      <w:r w:rsidRPr="2150609B">
        <w:rPr>
          <w:rFonts w:ascii="Segoe UI,Times New Roman" w:eastAsia="Segoe UI,Times New Roman" w:hAnsi="Segoe UI,Times New Roman" w:cs="Segoe UI,Times New Roman"/>
          <w:color w:val="333333"/>
          <w:sz w:val="24"/>
          <w:szCs w:val="24"/>
          <w:lang w:val="pt-BR" w:bidi="ar-SA"/>
        </w:rPr>
        <w:t>:</w:t>
      </w:r>
      <w:r w:rsidRPr="2150609B">
        <w:rPr>
          <w:lang w:val="pt-BR"/>
        </w:rPr>
        <w:t xml:space="preserve"> </w:t>
      </w:r>
      <w:hyperlink r:id="rId16">
        <w:r w:rsidRPr="2150609B">
          <w:rPr>
            <w:rStyle w:val="Hyperlink"/>
            <w:rFonts w:asciiTheme="minorBidi" w:eastAsiaTheme="minorBidi" w:hAnsiTheme="minorBidi" w:cstheme="minorBidi"/>
            <w:lang w:val="pt-BR"/>
          </w:rPr>
          <w:t>https://azure.microsoft.com/en-us/documentation/articles/event-hubs-csharp-ephcs-getstarted/</w:t>
        </w:r>
      </w:hyperlink>
      <w:r w:rsidRPr="2150609B">
        <w:rPr>
          <w:lang w:val="pt-BR"/>
        </w:rPr>
        <w:t xml:space="preserve"> </w:t>
      </w:r>
    </w:p>
    <w:p w14:paraId="33B960B1" w14:textId="77777777" w:rsidR="00C76CE1" w:rsidRDefault="00C76CE1" w:rsidP="21EFA9E3">
      <w:pPr>
        <w:pStyle w:val="Heading3"/>
        <w:shd w:val="clear" w:color="auto" w:fill="FFFFFF" w:themeFill="background1"/>
        <w:rPr>
          <w:rFonts w:ascii="Segoe UI" w:hAnsi="Segoe UI" w:cs="Segoe UI"/>
          <w:color w:val="333333"/>
        </w:rPr>
      </w:pPr>
      <w:bookmarkStart w:id="10" w:name="Exercise3"/>
      <w:bookmarkStart w:id="11" w:name="exercise-3-deploying-a-simple-mvc4-appli"/>
      <w:bookmarkStart w:id="12" w:name="_Toc459639286"/>
      <w:bookmarkEnd w:id="10"/>
      <w:bookmarkEnd w:id="11"/>
      <w:r w:rsidRPr="21EFA9E3">
        <w:rPr>
          <w:rFonts w:ascii="Segoe UI" w:eastAsia="Segoe UI" w:hAnsi="Segoe UI" w:cs="Segoe UI"/>
          <w:color w:val="333333"/>
        </w:rPr>
        <w:t>Exercise 2: Real-Time Analytics</w:t>
      </w:r>
      <w:r w:rsidRPr="21EFA9E3">
        <w:rPr>
          <w:rFonts w:ascii="Segoe UI" w:eastAsia="Segoe UI" w:hAnsi="Segoe UI" w:cs="Segoe UI"/>
          <w:color w:val="333333"/>
          <w:lang w:eastAsia="zh-CN"/>
        </w:rPr>
        <w:t xml:space="preserve"> </w:t>
      </w:r>
      <w:r w:rsidRPr="21EFA9E3">
        <w:rPr>
          <w:rFonts w:ascii="Segoe UI" w:eastAsia="Segoe UI" w:hAnsi="Segoe UI" w:cs="Segoe UI"/>
          <w:color w:val="333333"/>
        </w:rPr>
        <w:t xml:space="preserve">with Azure </w:t>
      </w:r>
      <w:r w:rsidRPr="21EFA9E3">
        <w:rPr>
          <w:rFonts w:ascii="Segoe UI" w:eastAsia="Segoe UI" w:hAnsi="Segoe UI" w:cs="Segoe UI"/>
          <w:color w:val="333333"/>
          <w:lang w:eastAsia="zh-CN"/>
        </w:rPr>
        <w:t>Event</w:t>
      </w:r>
      <w:r w:rsidRPr="21EFA9E3">
        <w:rPr>
          <w:rFonts w:ascii="Segoe UI" w:eastAsia="Segoe UI" w:hAnsi="Segoe UI" w:cs="Segoe UI"/>
          <w:color w:val="333333"/>
        </w:rPr>
        <w:t xml:space="preserve"> Hub, Stream Analytics and PowerBI</w:t>
      </w:r>
      <w:bookmarkEnd w:id="12"/>
    </w:p>
    <w:p w14:paraId="69BF2876" w14:textId="77777777" w:rsidR="00C76CE1" w:rsidRPr="00436047" w:rsidRDefault="2150609B" w:rsidP="00436047">
      <w:pPr>
        <w:pStyle w:val="ppBodyText"/>
        <w:numPr>
          <w:ilvl w:val="1"/>
          <w:numId w:val="0"/>
        </w:numPr>
        <w:rPr>
          <w:rFonts w:ascii="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This lab provides an introduction to Azure Event Hubs and processing streaming data in real-time with Azure Stream Analytics. You will configure an Event Hub and use PowerShell to send streaming sample data to it. You will create a Stream Analytics job, use the Event Hub as input, and configure Power BI as an output. Finally, you will visualize an aggregated view of your sample data stream in Power BI.</w:t>
      </w:r>
    </w:p>
    <w:p w14:paraId="65801F9D" w14:textId="77777777" w:rsidR="00C76CE1" w:rsidRDefault="00C76CE1" w:rsidP="00C76CE1">
      <w:pPr>
        <w:pStyle w:val="ppBodyText"/>
      </w:pPr>
      <w:r>
        <w:rPr>
          <w:noProof/>
          <w:lang w:eastAsia="zh-CN" w:bidi="ar-SA"/>
        </w:rPr>
        <w:drawing>
          <wp:inline distT="0" distB="0" distL="0" distR="0" wp14:anchorId="46AA15AF" wp14:editId="060EC25B">
            <wp:extent cx="5471160" cy="25318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8577" cy="2544555"/>
                    </a:xfrm>
                    <a:prstGeom prst="rect">
                      <a:avLst/>
                    </a:prstGeom>
                    <a:noFill/>
                    <a:ln>
                      <a:noFill/>
                    </a:ln>
                  </pic:spPr>
                </pic:pic>
              </a:graphicData>
            </a:graphic>
          </wp:inline>
        </w:drawing>
      </w:r>
    </w:p>
    <w:p w14:paraId="7F49C7B0" w14:textId="77777777" w:rsidR="00C76CE1" w:rsidRDefault="2150609B" w:rsidP="00C76CE1">
      <w:pPr>
        <w:pStyle w:val="ppBodyText"/>
      </w:pPr>
      <w:r w:rsidRPr="2150609B">
        <w:rPr>
          <w:rFonts w:ascii="Segoe UI,Times New Roman" w:eastAsia="Segoe UI,Times New Roman" w:hAnsi="Segoe UI,Times New Roman" w:cs="Segoe UI,Times New Roman"/>
          <w:b/>
          <w:bCs/>
          <w:color w:val="333333"/>
          <w:sz w:val="24"/>
          <w:szCs w:val="24"/>
          <w:lang w:val="pt-BR" w:bidi="ar-SA"/>
        </w:rPr>
        <w:t xml:space="preserve"> Scenario</w:t>
      </w:r>
      <w:r w:rsidRPr="2150609B">
        <w:rPr>
          <w:lang w:eastAsia="zh-CN"/>
        </w:rPr>
        <w:t>:</w:t>
      </w:r>
    </w:p>
    <w:p w14:paraId="4C7E9C3B" w14:textId="39C04DCE" w:rsidR="00C76CE1" w:rsidRPr="00436047" w:rsidRDefault="2150609B" w:rsidP="00436047">
      <w:pPr>
        <w:pStyle w:val="ppBodyText"/>
        <w:numPr>
          <w:ilvl w:val="1"/>
          <w:numId w:val="0"/>
        </w:numPr>
        <w:rPr>
          <w:rFonts w:ascii="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This is a tutorial for analyzing stream data in real time and creating a live dashboard using Power BI. We will be using a bluetooth sensor (TI sensor) for sending data to Eventhub, Azure Stream Analytics will analyze it real time and send the output directly to Power BI.</w:t>
      </w:r>
    </w:p>
    <w:p w14:paraId="303C4F7D" w14:textId="77777777" w:rsidR="00C76CE1" w:rsidRPr="002A4415" w:rsidRDefault="2150609B" w:rsidP="00C76CE1">
      <w:pPr>
        <w:pStyle w:val="ppBodyText"/>
        <w:rPr>
          <w:rFonts w:ascii="Segoe UI,Times New Roman" w:eastAsia="Segoe UI,Times New Roman" w:hAnsi="Segoe UI,Times New Roman" w:cs="Segoe UI,Times New Roman"/>
          <w:b/>
          <w:bCs/>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Learning Objectives:</w:t>
      </w:r>
    </w:p>
    <w:p w14:paraId="14C22FE7" w14:textId="77777777" w:rsidR="00C76CE1" w:rsidRPr="00436047" w:rsidRDefault="2150609B" w:rsidP="00436047">
      <w:pPr>
        <w:pStyle w:val="ppBodyText"/>
        <w:numPr>
          <w:ilvl w:val="1"/>
          <w:numId w:val="0"/>
        </w:numPr>
        <w:rPr>
          <w:rFonts w:ascii="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Upon completing this lab, you will have hands-on experience with the following functions and concepts related to Azure Event Hubs, Stream Analytics and Cortana Intelligence:</w:t>
      </w:r>
    </w:p>
    <w:p w14:paraId="6348D2F3" w14:textId="4F6746F8" w:rsidR="00C76CE1" w:rsidRPr="00436047" w:rsidRDefault="2150609B" w:rsidP="21EFA9E3">
      <w:pPr>
        <w:pStyle w:val="ppBodyText"/>
        <w:numPr>
          <w:ilvl w:val="0"/>
          <w:numId w:val="31"/>
        </w:numPr>
        <w:rPr>
          <w:rFonts w:ascii="Segoe UI" w:eastAsia="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Creating an Event Hub and Stream Analytics job using the Azure Management Portal</w:t>
      </w:r>
    </w:p>
    <w:p w14:paraId="33F4E7AA" w14:textId="7310C598" w:rsidR="00C76CE1" w:rsidRPr="00436047" w:rsidRDefault="2150609B" w:rsidP="21EFA9E3">
      <w:pPr>
        <w:pStyle w:val="ppBodyText"/>
        <w:numPr>
          <w:ilvl w:val="0"/>
          <w:numId w:val="31"/>
        </w:numPr>
        <w:rPr>
          <w:rFonts w:ascii="Segoe UI" w:eastAsia="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Configuring input/query/output for a Stream Analytics job</w:t>
      </w:r>
    </w:p>
    <w:p w14:paraId="17483285" w14:textId="4D94BCD0" w:rsidR="00C76CE1" w:rsidRPr="00436047" w:rsidRDefault="2150609B" w:rsidP="21EFA9E3">
      <w:pPr>
        <w:pStyle w:val="ppBodyText"/>
        <w:numPr>
          <w:ilvl w:val="0"/>
          <w:numId w:val="31"/>
        </w:numPr>
        <w:rPr>
          <w:rFonts w:ascii="Segoe UI" w:eastAsia="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Sending data to an Event Hub and Visualizing real-time data in Power BI</w:t>
      </w:r>
    </w:p>
    <w:p w14:paraId="5E1C5DC3" w14:textId="589FF325" w:rsidR="003E5D53" w:rsidRDefault="003E5D53" w:rsidP="003E5D53">
      <w:pPr>
        <w:pStyle w:val="ppBodyText"/>
        <w:numPr>
          <w:ilvl w:val="0"/>
          <w:numId w:val="0"/>
        </w:numPr>
      </w:pPr>
    </w:p>
    <w:p w14:paraId="0B3FBFEA" w14:textId="3125CAF8" w:rsidR="003E5D53" w:rsidRPr="009B6A3D" w:rsidRDefault="2150609B"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18">
        <w:r w:rsidRPr="2150609B">
          <w:rPr>
            <w:rStyle w:val="Hyperlink"/>
            <w:rFonts w:asciiTheme="minorBidi" w:eastAsiaTheme="minorBidi" w:hAnsiTheme="minorBidi" w:cstheme="minorBidi"/>
            <w:lang w:val="pt-BR"/>
          </w:rPr>
          <w:t>https://gallery.cortanaintelligence.com/Tutorial/Sensor-Data-Analytics-with-ASA-and-Power-BI-2</w:t>
        </w:r>
      </w:hyperlink>
    </w:p>
    <w:p w14:paraId="11E86410" w14:textId="77777777" w:rsidR="009B6A3D" w:rsidRPr="003F2C52" w:rsidRDefault="009B6A3D" w:rsidP="00541C30">
      <w:pPr>
        <w:pStyle w:val="ppBodyText"/>
        <w:rPr>
          <w:rStyle w:val="Hyperlink"/>
          <w:rFonts w:ascii="Segoe UI,Times New Roman" w:eastAsia="Segoe UI,Times New Roman" w:hAnsi="Segoe UI,Times New Roman" w:cs="Segoe UI,Times New Roman"/>
          <w:b/>
          <w:bCs/>
          <w:color w:val="333333"/>
          <w:sz w:val="24"/>
          <w:szCs w:val="24"/>
          <w:u w:val="none"/>
          <w:lang w:val="pt-BR" w:bidi="ar-SA"/>
        </w:rPr>
      </w:pPr>
    </w:p>
    <w:p w14:paraId="72DAF11C" w14:textId="5865187B" w:rsidR="00F20B45" w:rsidRDefault="00F20B45" w:rsidP="21EFA9E3">
      <w:pPr>
        <w:pStyle w:val="Heading3"/>
        <w:shd w:val="clear" w:color="auto" w:fill="FFFFFF" w:themeFill="background1"/>
        <w:rPr>
          <w:rFonts w:ascii="Segoe UI" w:hAnsi="Segoe UI" w:cs="Segoe UI"/>
          <w:color w:val="333333"/>
        </w:rPr>
      </w:pPr>
      <w:bookmarkStart w:id="13" w:name="_Toc459639287"/>
      <w:r w:rsidRPr="21EFA9E3">
        <w:rPr>
          <w:rFonts w:ascii="Segoe UI" w:eastAsia="Segoe UI" w:hAnsi="Segoe UI" w:cs="Segoe UI"/>
          <w:color w:val="333333"/>
        </w:rPr>
        <w:t xml:space="preserve">Exercise 3: </w:t>
      </w:r>
      <w:r w:rsidR="00745E17" w:rsidRPr="21EFA9E3">
        <w:rPr>
          <w:rFonts w:ascii="Segoe UI" w:eastAsia="Segoe UI" w:hAnsi="Segoe UI" w:cs="Segoe UI"/>
          <w:color w:val="333333"/>
        </w:rPr>
        <w:t>Build p</w:t>
      </w:r>
      <w:r w:rsidRPr="21EFA9E3">
        <w:rPr>
          <w:rFonts w:ascii="Segoe UI" w:eastAsia="Segoe UI" w:hAnsi="Segoe UI" w:cs="Segoe UI"/>
          <w:color w:val="333333"/>
        </w:rPr>
        <w:t xml:space="preserve">redictive analytics pipelines using Azure </w:t>
      </w:r>
      <w:r w:rsidR="00745E17" w:rsidRPr="21EFA9E3">
        <w:rPr>
          <w:rFonts w:ascii="Segoe UI" w:eastAsia="Segoe UI" w:hAnsi="Segoe UI" w:cs="Segoe UI"/>
          <w:color w:val="333333"/>
        </w:rPr>
        <w:t xml:space="preserve">Machine Learning </w:t>
      </w:r>
      <w:r w:rsidR="005730E0" w:rsidRPr="21EFA9E3">
        <w:rPr>
          <w:rFonts w:ascii="Segoe UI" w:eastAsia="Segoe UI" w:hAnsi="Segoe UI" w:cs="Segoe UI"/>
          <w:color w:val="333333"/>
        </w:rPr>
        <w:t>&amp;</w:t>
      </w:r>
      <w:r w:rsidR="00745E17" w:rsidRPr="21EFA9E3">
        <w:rPr>
          <w:rFonts w:ascii="Segoe UI" w:eastAsia="Segoe UI" w:hAnsi="Segoe UI" w:cs="Segoe UI"/>
          <w:color w:val="333333"/>
        </w:rPr>
        <w:t xml:space="preserve"> </w:t>
      </w:r>
      <w:r w:rsidRPr="21EFA9E3">
        <w:rPr>
          <w:rFonts w:ascii="Segoe UI" w:eastAsia="Segoe UI" w:hAnsi="Segoe UI" w:cs="Segoe UI"/>
          <w:color w:val="333333"/>
        </w:rPr>
        <w:t>SQL Data Warehouse</w:t>
      </w:r>
      <w:bookmarkEnd w:id="13"/>
    </w:p>
    <w:p w14:paraId="23CAEA7A" w14:textId="0A43F47F" w:rsidR="003F2C52" w:rsidRPr="004721C2" w:rsidRDefault="2150609B" w:rsidP="008C2877">
      <w:pPr>
        <w:pStyle w:val="ppBodyText"/>
        <w:numPr>
          <w:ilvl w:val="1"/>
          <w:numId w:val="0"/>
        </w:numPr>
        <w:rPr>
          <w:rFonts w:ascii="Segoe UI" w:hAnsi="Segoe UI" w:cs="Segoe UI"/>
          <w:color w:val="333333"/>
          <w:sz w:val="24"/>
          <w:szCs w:val="24"/>
          <w:lang w:val="pt-BR" w:eastAsia="zh-CN" w:bidi="ar-SA"/>
        </w:rPr>
      </w:pPr>
      <w:r w:rsidRPr="2150609B">
        <w:rPr>
          <w:rFonts w:ascii="Segoe UI" w:eastAsia="Segoe UI" w:hAnsi="Segoe UI" w:cs="Segoe UI"/>
          <w:color w:val="333333"/>
          <w:sz w:val="24"/>
          <w:szCs w:val="24"/>
          <w:lang w:val="pt-BR" w:eastAsia="zh-CN" w:bidi="ar-SA"/>
        </w:rPr>
        <w:t>This tutorial will demostrate how to build a cloud application with the real time and predictive analytics features. For real-time pipeline, Stream Analytics read data from an EventHub and send the data to PowerBI for visualization. For the predictive pipeline, Stream Analytics also send the data to Azure SQL Data Warehouse where Azure Data Factory will call Azure Machine Learning to read the data from the warehouse and send the aggregated results back to the warehouse for visualization in PowerBI.</w:t>
      </w:r>
    </w:p>
    <w:p w14:paraId="66B8F3B4" w14:textId="264A7415" w:rsidR="00F20B45" w:rsidRPr="00372F56" w:rsidRDefault="00372F56" w:rsidP="008C2877">
      <w:pPr>
        <w:pStyle w:val="ppBodyText"/>
        <w:numPr>
          <w:ilvl w:val="0"/>
          <w:numId w:val="0"/>
        </w:numPr>
        <w:rPr>
          <w:rFonts w:ascii="Segoe UI" w:eastAsia="Times New Roman" w:hAnsi="Segoe UI" w:cs="Segoe UI"/>
          <w:color w:val="333333"/>
          <w:sz w:val="24"/>
          <w:szCs w:val="24"/>
          <w:lang w:val="pt-BR" w:bidi="ar-SA"/>
        </w:rPr>
      </w:pPr>
      <w:r>
        <w:rPr>
          <w:noProof/>
          <w:lang w:eastAsia="zh-CN" w:bidi="ar-SA"/>
        </w:rPr>
        <w:drawing>
          <wp:inline distT="0" distB="0" distL="0" distR="0" wp14:anchorId="115414DC" wp14:editId="7EC67EB5">
            <wp:extent cx="5943600" cy="2475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5865"/>
                    </a:xfrm>
                    <a:prstGeom prst="rect">
                      <a:avLst/>
                    </a:prstGeom>
                  </pic:spPr>
                </pic:pic>
              </a:graphicData>
            </a:graphic>
          </wp:inline>
        </w:drawing>
      </w:r>
    </w:p>
    <w:p w14:paraId="69508F51" w14:textId="37346F28" w:rsidR="00F20B45" w:rsidRDefault="00F20B45" w:rsidP="008C2877">
      <w:pPr>
        <w:pStyle w:val="ppBodyText"/>
        <w:numPr>
          <w:ilvl w:val="0"/>
          <w:numId w:val="0"/>
        </w:numPr>
        <w:rPr>
          <w:rFonts w:ascii="Segoe UI" w:eastAsia="Times New Roman" w:hAnsi="Segoe UI" w:cs="Segoe UI"/>
          <w:color w:val="333333"/>
          <w:sz w:val="24"/>
          <w:szCs w:val="24"/>
          <w:lang w:val="pt-BR" w:bidi="ar-SA"/>
        </w:rPr>
      </w:pPr>
    </w:p>
    <w:p w14:paraId="71991617" w14:textId="46A96F42" w:rsidR="00372F56"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w:t>
      </w:r>
      <w:r w:rsidRPr="2150609B">
        <w:rPr>
          <w:lang w:eastAsia="zh-CN"/>
        </w:rPr>
        <w:t xml:space="preserve">: </w:t>
      </w:r>
      <w:r w:rsidRPr="2150609B">
        <w:rPr>
          <w:rFonts w:ascii="Segoe UI,Times New Roman" w:eastAsia="Segoe UI,Times New Roman" w:hAnsi="Segoe UI,Times New Roman" w:cs="Segoe UI,Times New Roman"/>
          <w:color w:val="333333"/>
          <w:sz w:val="24"/>
          <w:szCs w:val="24"/>
          <w:lang w:val="pt-BR" w:bidi="ar-SA"/>
        </w:rPr>
        <w:t>This scenario is a rating system that allows users to rate an event and visualize the results in real-time. Ratings are also stored in a data warehouse and sent to machine learning for near real-time predictions.</w:t>
      </w:r>
    </w:p>
    <w:p w14:paraId="6D1E23B2" w14:textId="77777777" w:rsidR="009B6A3D" w:rsidRDefault="009B6A3D" w:rsidP="008C2877">
      <w:pPr>
        <w:pStyle w:val="ppBodyText"/>
        <w:numPr>
          <w:ilvl w:val="1"/>
          <w:numId w:val="0"/>
        </w:numPr>
        <w:rPr>
          <w:rFonts w:ascii="Segoe UI" w:eastAsia="Times New Roman" w:hAnsi="Segoe UI" w:cs="Segoe UI"/>
          <w:color w:val="333333"/>
          <w:sz w:val="24"/>
          <w:szCs w:val="24"/>
          <w:lang w:val="pt-BR" w:bidi="ar-SA"/>
        </w:rPr>
      </w:pPr>
    </w:p>
    <w:p w14:paraId="51E8E9C8" w14:textId="4DC1788C" w:rsidR="00F20B45"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 xml:space="preserve">Scenario Guide: </w:t>
      </w:r>
      <w:hyperlink r:id="rId20">
        <w:r w:rsidRPr="2150609B">
          <w:rPr>
            <w:rStyle w:val="Hyperlink"/>
            <w:rFonts w:ascii="Segoe UI,Times New Roman" w:eastAsia="Segoe UI,Times New Roman" w:hAnsi="Segoe UI,Times New Roman" w:cs="Segoe UI,Times New Roman"/>
            <w:sz w:val="24"/>
            <w:szCs w:val="24"/>
            <w:lang w:val="pt-BR" w:bidi="ar-SA"/>
          </w:rPr>
          <w:t>https://github.com/Azure/Cortana-Intelligence-Gallery-Content/tree/master/Tutorials/SQL-Data-Warehouse</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123A7FE2" w14:textId="6E84853C" w:rsidR="008B1EAF" w:rsidRDefault="008B1EAF" w:rsidP="008C2877">
      <w:pPr>
        <w:pStyle w:val="ppBodyText"/>
        <w:numPr>
          <w:ilvl w:val="1"/>
          <w:numId w:val="0"/>
        </w:numPr>
        <w:rPr>
          <w:rFonts w:ascii="Segoe UI" w:eastAsia="Times New Roman" w:hAnsi="Segoe UI" w:cs="Segoe UI"/>
          <w:color w:val="333333"/>
          <w:sz w:val="24"/>
          <w:szCs w:val="24"/>
          <w:lang w:val="pt-BR" w:bidi="ar-SA"/>
        </w:rPr>
      </w:pPr>
    </w:p>
    <w:p w14:paraId="6CF8530B" w14:textId="270F5E3E" w:rsidR="008B1EAF" w:rsidRDefault="008B1EAF" w:rsidP="008C2877">
      <w:pPr>
        <w:pStyle w:val="ppBodyText"/>
        <w:numPr>
          <w:ilvl w:val="1"/>
          <w:numId w:val="0"/>
        </w:numPr>
        <w:rPr>
          <w:rFonts w:ascii="Segoe UI" w:eastAsia="Times New Roman" w:hAnsi="Segoe UI" w:cs="Segoe UI"/>
          <w:color w:val="333333"/>
          <w:sz w:val="24"/>
          <w:szCs w:val="24"/>
          <w:lang w:val="pt-BR" w:bidi="ar-SA"/>
        </w:rPr>
      </w:pPr>
    </w:p>
    <w:p w14:paraId="3BE1AF5D" w14:textId="4B9A9C15" w:rsidR="008B1EAF" w:rsidRDefault="2150609B" w:rsidP="008B1EAF">
      <w:pPr>
        <w:pStyle w:val="Heading3"/>
        <w:shd w:val="clear" w:color="auto" w:fill="FFFFFF" w:themeFill="background1"/>
        <w:rPr>
          <w:rFonts w:ascii="Segoe UI" w:hAnsi="Segoe UI" w:cs="Segoe UI"/>
          <w:color w:val="333333"/>
        </w:rPr>
      </w:pPr>
      <w:r w:rsidRPr="2150609B">
        <w:rPr>
          <w:rFonts w:ascii="Segoe UI" w:eastAsia="Segoe UI" w:hAnsi="Segoe UI" w:cs="Segoe UI"/>
          <w:color w:val="333333"/>
        </w:rPr>
        <w:lastRenderedPageBreak/>
        <w:t>Exercise 4: Predictive Maintenance solution with Azure Machine Learning &amp; HDInsight</w:t>
      </w:r>
    </w:p>
    <w:p w14:paraId="28BAEC2A" w14:textId="10CF85AF" w:rsidR="006059CE" w:rsidRDefault="2150609B" w:rsidP="008C2877">
      <w:pPr>
        <w:pStyle w:val="ppBodyText"/>
        <w:numPr>
          <w:ilvl w:val="1"/>
          <w:numId w:val="0"/>
        </w:numPr>
        <w:rPr>
          <w:rFonts w:ascii="Segoe UI" w:eastAsia="Times New Roman" w:hAnsi="Segoe UI" w:cs="Segoe UI"/>
          <w:color w:val="333333"/>
          <w:sz w:val="24"/>
          <w:szCs w:val="24"/>
          <w:lang w:val="pt-BR" w:bidi="ar-SA"/>
        </w:rPr>
      </w:pPr>
      <w:r w:rsidRPr="2150609B">
        <w:rPr>
          <w:rFonts w:ascii="Segoe UI,Times New Roman" w:eastAsia="Segoe UI,Times New Roman" w:hAnsi="Segoe UI,Times New Roman" w:cs="Segoe UI,Times New Roman"/>
          <w:color w:val="333333"/>
          <w:sz w:val="24"/>
          <w:szCs w:val="24"/>
          <w:lang w:val="pt-BR" w:bidi="ar-SA"/>
        </w:rPr>
        <w:t>This solution shows a predictive maintenance solution that leverage Event Hubs for ingesting aircraft sensor readings into Azure. Stream Analytics provides real-time insights on engine health and stores that data in long-term storage for more complex, compute-intensive batch analytics. HDInsight transforms the sensor data at scale which is then consumed by Machine Learning to predict the remaining useful life of aircraft engines and components after each flight. Data Factory handles orchestration, scheduling, and monitoring of the batch processing pipeline. Finally, Power BI allows technicians to monitor the real-time sensor data using visualizations to schedule maintenance on devices.</w:t>
      </w:r>
    </w:p>
    <w:p w14:paraId="04484CAA" w14:textId="303CD9BF" w:rsidR="00AC40B8" w:rsidRDefault="00AC40B8" w:rsidP="008C2877">
      <w:pPr>
        <w:pStyle w:val="ppBodyText"/>
        <w:numPr>
          <w:ilvl w:val="1"/>
          <w:numId w:val="0"/>
        </w:numPr>
        <w:rPr>
          <w:rFonts w:ascii="Segoe UI" w:eastAsia="Times New Roman" w:hAnsi="Segoe UI" w:cs="Segoe UI"/>
          <w:color w:val="333333"/>
          <w:sz w:val="24"/>
          <w:szCs w:val="24"/>
          <w:lang w:val="pt-BR" w:bidi="ar-SA"/>
        </w:rPr>
      </w:pPr>
      <w:r>
        <w:rPr>
          <w:rFonts w:ascii="Segoe UI" w:hAnsi="Segoe UI" w:cs="Segoe UI"/>
          <w:noProof/>
          <w:color w:val="505050"/>
          <w:lang w:eastAsia="zh-CN" w:bidi="ar-SA"/>
        </w:rPr>
        <w:drawing>
          <wp:inline distT="0" distB="0" distL="0" distR="0" wp14:anchorId="4C2B0C7E" wp14:editId="4B762AFE">
            <wp:extent cx="5943600" cy="3297936"/>
            <wp:effectExtent l="0" t="0" r="0" b="0"/>
            <wp:docPr id="3" name="Picture 3" descr="Microsoft Cortana Intelligence Solution Template architecture diagram for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Cortana Intelligence Solution Template architecture diagram for predictive mainten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7936"/>
                    </a:xfrm>
                    <a:prstGeom prst="rect">
                      <a:avLst/>
                    </a:prstGeom>
                    <a:noFill/>
                    <a:ln>
                      <a:noFill/>
                    </a:ln>
                  </pic:spPr>
                </pic:pic>
              </a:graphicData>
            </a:graphic>
          </wp:inline>
        </w:drawing>
      </w:r>
    </w:p>
    <w:p w14:paraId="4E41725A" w14:textId="7C08081A" w:rsidR="00AC40B8" w:rsidRDefault="2150609B" w:rsidP="008C2877">
      <w:pPr>
        <w:pStyle w:val="ppBodyText"/>
        <w:numPr>
          <w:ilvl w:val="1"/>
          <w:numId w:val="0"/>
        </w:numPr>
        <w:rPr>
          <w:rFonts w:ascii="Segoe UI" w:eastAsia="Times New Roman" w:hAnsi="Segoe UI" w:cs="Segoe UI"/>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w:t>
      </w:r>
      <w:r w:rsidRPr="2150609B">
        <w:rPr>
          <w:lang w:eastAsia="zh-CN"/>
        </w:rPr>
        <w:t xml:space="preserve">: </w:t>
      </w:r>
      <w:r w:rsidRPr="2150609B">
        <w:rPr>
          <w:rFonts w:ascii="Segoe UI,Times New Roman" w:eastAsia="Segoe UI,Times New Roman" w:hAnsi="Segoe UI,Times New Roman" w:cs="Segoe UI,Times New Roman"/>
          <w:color w:val="333333"/>
          <w:sz w:val="24"/>
          <w:szCs w:val="24"/>
          <w:lang w:val="pt-BR" w:bidi="ar-SA"/>
        </w:rPr>
        <w:t>The Cortana Intelligence Predictive Maintenance for Aerospace Solution Template monitors aircraft and predicts the remaining useful life of aircraft engine components.</w:t>
      </w:r>
    </w:p>
    <w:p w14:paraId="784FF18A" w14:textId="10C5993B" w:rsidR="00AC40B8" w:rsidRDefault="2150609B" w:rsidP="008C2877">
      <w:pPr>
        <w:pStyle w:val="ppBodyText"/>
        <w:numPr>
          <w:ilvl w:val="1"/>
          <w:numId w:val="0"/>
        </w:numPr>
        <w:rPr>
          <w:rFonts w:ascii="Segoe UI,Times New Roman" w:eastAsia="Segoe UI,Times New Roman" w:hAnsi="Segoe UI,Times New Roman" w:cs="Segoe UI,Times New Roman"/>
          <w:color w:val="333333"/>
          <w:sz w:val="24"/>
          <w:szCs w:val="24"/>
          <w:lang w:val="pt-BR" w:bidi="ar-SA"/>
        </w:rPr>
      </w:pPr>
      <w:r w:rsidRPr="2150609B">
        <w:rPr>
          <w:rFonts w:ascii="Segoe UI,Times New Roman" w:eastAsia="Segoe UI,Times New Roman" w:hAnsi="Segoe UI,Times New Roman" w:cs="Segoe UI,Times New Roman"/>
          <w:b/>
          <w:bCs/>
          <w:color w:val="333333"/>
          <w:sz w:val="24"/>
          <w:szCs w:val="24"/>
          <w:lang w:val="pt-BR" w:bidi="ar-SA"/>
        </w:rPr>
        <w:t>Scenario Guide:</w:t>
      </w:r>
      <w:r>
        <w:t xml:space="preserve"> </w:t>
      </w:r>
      <w:hyperlink r:id="rId22">
        <w:r w:rsidRPr="2150609B">
          <w:rPr>
            <w:rStyle w:val="Hyperlink"/>
            <w:rFonts w:ascii="Segoe UI,Times New Roman" w:eastAsia="Segoe UI,Times New Roman" w:hAnsi="Segoe UI,Times New Roman" w:cs="Segoe UI,Times New Roman"/>
            <w:sz w:val="24"/>
            <w:szCs w:val="24"/>
            <w:lang w:val="pt-BR" w:bidi="ar-SA"/>
          </w:rPr>
          <w:t>https://gallery.cortanaintelligence.com/SolutionTemplate/Predictive-Maintenance-for-Aerospace-1</w:t>
        </w:r>
      </w:hyperlink>
      <w:r w:rsidRPr="2150609B">
        <w:rPr>
          <w:rFonts w:ascii="Segoe UI,Times New Roman" w:eastAsia="Segoe UI,Times New Roman" w:hAnsi="Segoe UI,Times New Roman" w:cs="Segoe UI,Times New Roman"/>
          <w:color w:val="333333"/>
          <w:sz w:val="24"/>
          <w:szCs w:val="24"/>
          <w:lang w:val="pt-BR" w:bidi="ar-SA"/>
        </w:rPr>
        <w:t xml:space="preserve"> </w:t>
      </w:r>
    </w:p>
    <w:p w14:paraId="0794320C" w14:textId="2A59612D" w:rsidR="00FB3954" w:rsidRDefault="00FB3954" w:rsidP="008C2877">
      <w:pPr>
        <w:pStyle w:val="ppBodyText"/>
        <w:numPr>
          <w:ilvl w:val="1"/>
          <w:numId w:val="0"/>
        </w:numPr>
        <w:rPr>
          <w:rFonts w:ascii="Segoe UI" w:eastAsia="Times New Roman" w:hAnsi="Segoe UI" w:cs="Segoe UI"/>
          <w:color w:val="333333"/>
          <w:sz w:val="24"/>
          <w:szCs w:val="24"/>
          <w:lang w:val="pt-BR" w:bidi="ar-SA"/>
        </w:rPr>
      </w:pPr>
    </w:p>
    <w:p w14:paraId="41F1C7A0" w14:textId="4D31C234" w:rsidR="00FB3954" w:rsidRDefault="00FB3954" w:rsidP="000704CF">
      <w:pPr>
        <w:pStyle w:val="Heading3"/>
        <w:shd w:val="clear" w:color="auto" w:fill="FFFFFF" w:themeFill="background1"/>
        <w:rPr>
          <w:rFonts w:ascii="Segoe UI" w:eastAsia="Segoe UI" w:hAnsi="Segoe UI" w:cs="Segoe UI"/>
          <w:color w:val="333333"/>
        </w:rPr>
      </w:pPr>
      <w:r w:rsidRPr="00FB3954">
        <w:rPr>
          <w:rFonts w:ascii="Segoe UI" w:eastAsia="Segoe UI" w:hAnsi="Segoe UI" w:cs="Segoe UI"/>
          <w:color w:val="333333"/>
        </w:rPr>
        <w:t>Exer</w:t>
      </w:r>
      <w:r w:rsidR="000704CF">
        <w:rPr>
          <w:rFonts w:ascii="Segoe UI" w:eastAsia="Segoe UI" w:hAnsi="Segoe UI" w:cs="Segoe UI"/>
          <w:color w:val="333333"/>
        </w:rPr>
        <w:t xml:space="preserve">cise 5: </w:t>
      </w:r>
      <w:r w:rsidR="000704CF" w:rsidRPr="000704CF">
        <w:rPr>
          <w:rFonts w:ascii="Segoe UI" w:eastAsia="Segoe UI" w:hAnsi="Segoe UI" w:cs="Segoe UI"/>
          <w:color w:val="333333"/>
        </w:rPr>
        <w:t>Intelligent Kiosk</w:t>
      </w:r>
      <w:r w:rsidRPr="00FB3954">
        <w:rPr>
          <w:rFonts w:ascii="Segoe UI" w:eastAsia="Segoe UI" w:hAnsi="Segoe UI" w:cs="Segoe UI"/>
          <w:color w:val="333333"/>
        </w:rPr>
        <w:t xml:space="preserve"> with Cognitive Services</w:t>
      </w:r>
    </w:p>
    <w:p w14:paraId="70418ADD" w14:textId="50EB42A6" w:rsidR="000704CF" w:rsidRDefault="000704CF" w:rsidP="000704CF">
      <w:pPr>
        <w:pStyle w:val="ppBodyText"/>
      </w:pPr>
      <w:r w:rsidRPr="000704CF">
        <w:rPr>
          <w:lang w:eastAsia="zh-CN"/>
        </w:rPr>
        <w:t xml:space="preserve">The Intelligent Kiosk is a collection of demos showcasing workflows and experiences built on top of the Microsoft Cognitive Services. Most of the experiences are hands-free and autonomous, using the human faces in front of a web camera as the main form of input. </w:t>
      </w:r>
    </w:p>
    <w:p w14:paraId="7CBB10D9" w14:textId="3F266028" w:rsidR="004F3BA5" w:rsidRPr="00FB3954" w:rsidRDefault="004F3BA5" w:rsidP="00674378">
      <w:pPr>
        <w:pStyle w:val="ppBodyText"/>
      </w:pPr>
      <w:r w:rsidRPr="004F3BA5">
        <w:rPr>
          <w:rFonts w:ascii="Segoe UI,Times New Roman" w:eastAsia="Segoe UI,Times New Roman" w:hAnsi="Segoe UI,Times New Roman" w:cs="Segoe UI,Times New Roman"/>
          <w:b/>
          <w:bCs/>
          <w:color w:val="333333"/>
          <w:sz w:val="24"/>
          <w:szCs w:val="24"/>
          <w:lang w:val="pt-BR" w:bidi="ar-SA"/>
        </w:rPr>
        <w:t>Scenario Guide:</w:t>
      </w:r>
      <w:r>
        <w:rPr>
          <w:lang w:eastAsia="zh-CN"/>
        </w:rPr>
        <w:t xml:space="preserve"> </w:t>
      </w:r>
      <w:hyperlink r:id="rId23" w:history="1">
        <w:r w:rsidR="00674378" w:rsidRPr="007F326A">
          <w:rPr>
            <w:rStyle w:val="Hyperlink"/>
            <w:rFonts w:cstheme="minorBidi"/>
            <w:lang w:eastAsia="zh-CN"/>
          </w:rPr>
          <w:t>https://github.com/Microsoft/Cognitive-Samples-IntelligentKiosk/</w:t>
        </w:r>
      </w:hyperlink>
      <w:r w:rsidR="00674378">
        <w:rPr>
          <w:lang w:eastAsia="zh-CN"/>
        </w:rPr>
        <w:t xml:space="preserve"> </w:t>
      </w:r>
      <w:bookmarkStart w:id="14" w:name="_GoBack"/>
      <w:bookmarkEnd w:id="14"/>
    </w:p>
    <w:sectPr w:rsidR="004F3BA5" w:rsidRPr="00FB3954" w:rsidSect="00CD399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13989" w14:textId="77777777" w:rsidR="00B746C1" w:rsidRPr="001253EC" w:rsidRDefault="00B746C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7767BF58" w14:textId="77777777" w:rsidR="00B746C1" w:rsidRPr="001253EC" w:rsidRDefault="00B746C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 w:type="continuationNotice" w:id="1">
    <w:p w14:paraId="2D09F4F2" w14:textId="77777777" w:rsidR="00B746C1" w:rsidRDefault="00B746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octicons">
    <w:charset w:val="00"/>
    <w:family w:val="auto"/>
    <w:pitch w:val="default"/>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05E59" w14:textId="0942C34D" w:rsidR="000516AE" w:rsidRDefault="000516AE">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74378">
          <w:rPr>
            <w:noProof/>
          </w:rPr>
          <w:t>7</w:t>
        </w:r>
        <w:r>
          <w:rPr>
            <w:noProof/>
          </w:rPr>
          <w:fldChar w:fldCharType="end"/>
        </w:r>
      </w:sdtContent>
    </w:sdt>
  </w:p>
  <w:p w14:paraId="1D50458A" w14:textId="77777777" w:rsidR="000516AE" w:rsidRDefault="0005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00689" w14:textId="77777777" w:rsidR="00B746C1" w:rsidRPr="001253EC" w:rsidRDefault="00B746C1"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528B9B67" w14:textId="77777777" w:rsidR="00B746C1" w:rsidRPr="001253EC" w:rsidRDefault="00B746C1"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 w:type="continuationNotice" w:id="1">
    <w:p w14:paraId="2C9DF4E4" w14:textId="77777777" w:rsidR="00B746C1" w:rsidRDefault="00B746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D5395"/>
    <w:multiLevelType w:val="hybridMultilevel"/>
    <w:tmpl w:val="24068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FD8"/>
    <w:multiLevelType w:val="hybridMultilevel"/>
    <w:tmpl w:val="20E42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55D4C5C"/>
    <w:multiLevelType w:val="hybridMultilevel"/>
    <w:tmpl w:val="ACF8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150E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C4B75"/>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E2253"/>
    <w:multiLevelType w:val="hybridMultilevel"/>
    <w:tmpl w:val="0EECF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B3F6A"/>
    <w:multiLevelType w:val="hybridMultilevel"/>
    <w:tmpl w:val="AF20F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558F1"/>
    <w:multiLevelType w:val="multilevel"/>
    <w:tmpl w:val="DFF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1" w15:restartNumberingAfterBreak="0">
    <w:nsid w:val="2E397D3F"/>
    <w:multiLevelType w:val="hybridMultilevel"/>
    <w:tmpl w:val="50565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91235"/>
    <w:multiLevelType w:val="hybridMultilevel"/>
    <w:tmpl w:val="0442A90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E331A"/>
    <w:multiLevelType w:val="hybridMultilevel"/>
    <w:tmpl w:val="54EC3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8F80710"/>
    <w:multiLevelType w:val="hybridMultilevel"/>
    <w:tmpl w:val="31BC63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D2439E5"/>
    <w:multiLevelType w:val="hybridMultilevel"/>
    <w:tmpl w:val="2EF4A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D5D79"/>
    <w:multiLevelType w:val="hybridMultilevel"/>
    <w:tmpl w:val="389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3" w15:restartNumberingAfterBreak="0">
    <w:nsid w:val="7DD94826"/>
    <w:multiLevelType w:val="hybridMultilevel"/>
    <w:tmpl w:val="FC20F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5"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3"/>
  </w:num>
  <w:num w:numId="3">
    <w:abstractNumId w:val="25"/>
  </w:num>
  <w:num w:numId="4">
    <w:abstractNumId w:val="18"/>
  </w:num>
  <w:num w:numId="5">
    <w:abstractNumId w:val="21"/>
  </w:num>
  <w:num w:numId="6">
    <w:abstractNumId w:val="13"/>
  </w:num>
  <w:num w:numId="7">
    <w:abstractNumId w:val="24"/>
  </w:num>
  <w:num w:numId="8">
    <w:abstractNumId w:val="10"/>
  </w:num>
  <w:num w:numId="9">
    <w:abstractNumId w:val="22"/>
  </w:num>
  <w:num w:numId="10">
    <w:abstractNumId w:val="16"/>
  </w:num>
  <w:num w:numId="11">
    <w:abstractNumId w:val="2"/>
  </w:num>
  <w:num w:numId="12">
    <w:abstractNumId w:val="9"/>
  </w:num>
  <w:num w:numId="13">
    <w:abstractNumId w:val="15"/>
  </w:num>
  <w:num w:numId="14">
    <w:abstractNumId w:val="6"/>
  </w:num>
  <w:num w:numId="15">
    <w:abstractNumId w:val="23"/>
  </w:num>
  <w:num w:numId="16">
    <w:abstractNumId w:val="19"/>
  </w:num>
  <w:num w:numId="17">
    <w:abstractNumId w:val="5"/>
  </w:num>
  <w:num w:numId="18">
    <w:abstractNumId w:val="1"/>
  </w:num>
  <w:num w:numId="19">
    <w:abstractNumId w:val="12"/>
  </w:num>
  <w:num w:numId="20">
    <w:abstractNumId w:val="8"/>
  </w:num>
  <w:num w:numId="21">
    <w:abstractNumId w:val="4"/>
  </w:num>
  <w:num w:numId="22">
    <w:abstractNumId w:val="11"/>
  </w:num>
  <w:num w:numId="23">
    <w:abstractNumId w:val="20"/>
  </w:num>
  <w:num w:numId="24">
    <w:abstractNumId w:val="0"/>
  </w:num>
  <w:num w:numId="25">
    <w:abstractNumId w:val="7"/>
  </w:num>
  <w:num w:numId="26">
    <w:abstractNumId w:val="16"/>
  </w:num>
  <w:num w:numId="27">
    <w:abstractNumId w:val="16"/>
  </w:num>
  <w:num w:numId="28">
    <w:abstractNumId w:val="16"/>
  </w:num>
  <w:num w:numId="29">
    <w:abstractNumId w:val="16"/>
  </w:num>
  <w:num w:numId="30">
    <w:abstractNumId w:val="16"/>
  </w:num>
  <w:num w:numId="3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pt-BR" w:vendorID="64" w:dllVersion="131078" w:nlCheck="1" w:checkStyle="0"/>
  <w:activeWritingStyle w:appName="MSWord" w:lang="zh-CN" w:vendorID="64" w:dllVersion="131077" w:nlCheck="1" w:checkStyle="1"/>
  <w:defaultTabStop w:val="720"/>
  <w:hyphenationZone w:val="425"/>
  <w:characterSpacingControl w:val="doNotCompress"/>
  <w:hdrShapeDefaults>
    <o:shapedefaults v:ext="edit" spidmax="2048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0CDA"/>
    <w:rsid w:val="00001BEA"/>
    <w:rsid w:val="00003661"/>
    <w:rsid w:val="00003EE5"/>
    <w:rsid w:val="00005642"/>
    <w:rsid w:val="00007C9B"/>
    <w:rsid w:val="00010A9D"/>
    <w:rsid w:val="000118FA"/>
    <w:rsid w:val="00012642"/>
    <w:rsid w:val="00012DC4"/>
    <w:rsid w:val="00014ED9"/>
    <w:rsid w:val="0001562C"/>
    <w:rsid w:val="00016B41"/>
    <w:rsid w:val="00016CA5"/>
    <w:rsid w:val="0002135A"/>
    <w:rsid w:val="00024C77"/>
    <w:rsid w:val="000254EE"/>
    <w:rsid w:val="000256CC"/>
    <w:rsid w:val="00025814"/>
    <w:rsid w:val="00026705"/>
    <w:rsid w:val="00026DED"/>
    <w:rsid w:val="000277B4"/>
    <w:rsid w:val="00027822"/>
    <w:rsid w:val="00031D13"/>
    <w:rsid w:val="000325AE"/>
    <w:rsid w:val="00032704"/>
    <w:rsid w:val="00032CD5"/>
    <w:rsid w:val="00036533"/>
    <w:rsid w:val="00036D27"/>
    <w:rsid w:val="000370F7"/>
    <w:rsid w:val="00040274"/>
    <w:rsid w:val="00040BEA"/>
    <w:rsid w:val="00045842"/>
    <w:rsid w:val="00045DA5"/>
    <w:rsid w:val="000463AE"/>
    <w:rsid w:val="00047ADA"/>
    <w:rsid w:val="00047F71"/>
    <w:rsid w:val="00050C4D"/>
    <w:rsid w:val="000516AE"/>
    <w:rsid w:val="000521E1"/>
    <w:rsid w:val="00053E91"/>
    <w:rsid w:val="00054D08"/>
    <w:rsid w:val="0005543E"/>
    <w:rsid w:val="00055CD4"/>
    <w:rsid w:val="00057BE4"/>
    <w:rsid w:val="0006062C"/>
    <w:rsid w:val="00060F83"/>
    <w:rsid w:val="0006115C"/>
    <w:rsid w:val="00061A50"/>
    <w:rsid w:val="00062DC6"/>
    <w:rsid w:val="00063819"/>
    <w:rsid w:val="00064A9D"/>
    <w:rsid w:val="00065BAD"/>
    <w:rsid w:val="000661DF"/>
    <w:rsid w:val="00067769"/>
    <w:rsid w:val="000704CF"/>
    <w:rsid w:val="000724FD"/>
    <w:rsid w:val="00074B7D"/>
    <w:rsid w:val="000760A6"/>
    <w:rsid w:val="00077C3D"/>
    <w:rsid w:val="00081E05"/>
    <w:rsid w:val="0008296E"/>
    <w:rsid w:val="00086866"/>
    <w:rsid w:val="00086AF7"/>
    <w:rsid w:val="000873C8"/>
    <w:rsid w:val="00090860"/>
    <w:rsid w:val="00091B15"/>
    <w:rsid w:val="00092F57"/>
    <w:rsid w:val="000932D5"/>
    <w:rsid w:val="00094D4A"/>
    <w:rsid w:val="000951FA"/>
    <w:rsid w:val="00095276"/>
    <w:rsid w:val="000954FD"/>
    <w:rsid w:val="00097A37"/>
    <w:rsid w:val="000A0105"/>
    <w:rsid w:val="000A2091"/>
    <w:rsid w:val="000A4808"/>
    <w:rsid w:val="000A5264"/>
    <w:rsid w:val="000A7356"/>
    <w:rsid w:val="000B02E9"/>
    <w:rsid w:val="000B07E2"/>
    <w:rsid w:val="000B1975"/>
    <w:rsid w:val="000B2140"/>
    <w:rsid w:val="000B3519"/>
    <w:rsid w:val="000B55A4"/>
    <w:rsid w:val="000B7D49"/>
    <w:rsid w:val="000C05A2"/>
    <w:rsid w:val="000C0AAE"/>
    <w:rsid w:val="000C237C"/>
    <w:rsid w:val="000C2B7E"/>
    <w:rsid w:val="000C2D06"/>
    <w:rsid w:val="000C2DAC"/>
    <w:rsid w:val="000C7382"/>
    <w:rsid w:val="000D147E"/>
    <w:rsid w:val="000D2902"/>
    <w:rsid w:val="000D293F"/>
    <w:rsid w:val="000D5EB1"/>
    <w:rsid w:val="000D6EB2"/>
    <w:rsid w:val="000E0027"/>
    <w:rsid w:val="000E0641"/>
    <w:rsid w:val="000E1B47"/>
    <w:rsid w:val="000E2992"/>
    <w:rsid w:val="000E36DC"/>
    <w:rsid w:val="000E530B"/>
    <w:rsid w:val="000E66E5"/>
    <w:rsid w:val="000F15F0"/>
    <w:rsid w:val="000F2291"/>
    <w:rsid w:val="000F2B80"/>
    <w:rsid w:val="000F49B9"/>
    <w:rsid w:val="000F4AC2"/>
    <w:rsid w:val="000F4F9F"/>
    <w:rsid w:val="000F5C03"/>
    <w:rsid w:val="000F6002"/>
    <w:rsid w:val="000F6AB3"/>
    <w:rsid w:val="00101449"/>
    <w:rsid w:val="0010203F"/>
    <w:rsid w:val="00102636"/>
    <w:rsid w:val="00102DAB"/>
    <w:rsid w:val="001036A2"/>
    <w:rsid w:val="00103EC9"/>
    <w:rsid w:val="00104706"/>
    <w:rsid w:val="0010475E"/>
    <w:rsid w:val="00105858"/>
    <w:rsid w:val="00105C2B"/>
    <w:rsid w:val="00107967"/>
    <w:rsid w:val="0011025E"/>
    <w:rsid w:val="001109F0"/>
    <w:rsid w:val="0011177C"/>
    <w:rsid w:val="00112818"/>
    <w:rsid w:val="001129B0"/>
    <w:rsid w:val="00112A0C"/>
    <w:rsid w:val="00112AE6"/>
    <w:rsid w:val="00113B00"/>
    <w:rsid w:val="00114746"/>
    <w:rsid w:val="00114CA2"/>
    <w:rsid w:val="0011592E"/>
    <w:rsid w:val="00115F6A"/>
    <w:rsid w:val="00115F90"/>
    <w:rsid w:val="00116D8E"/>
    <w:rsid w:val="0012053C"/>
    <w:rsid w:val="001214C9"/>
    <w:rsid w:val="00123716"/>
    <w:rsid w:val="00124C19"/>
    <w:rsid w:val="001253EC"/>
    <w:rsid w:val="001265D1"/>
    <w:rsid w:val="00134229"/>
    <w:rsid w:val="00135027"/>
    <w:rsid w:val="00136AE9"/>
    <w:rsid w:val="001378DC"/>
    <w:rsid w:val="00137CF7"/>
    <w:rsid w:val="001413B3"/>
    <w:rsid w:val="00143769"/>
    <w:rsid w:val="00143F14"/>
    <w:rsid w:val="001443FC"/>
    <w:rsid w:val="001444E7"/>
    <w:rsid w:val="00144B2E"/>
    <w:rsid w:val="0014556C"/>
    <w:rsid w:val="00145DBA"/>
    <w:rsid w:val="001518D3"/>
    <w:rsid w:val="00152102"/>
    <w:rsid w:val="0015286F"/>
    <w:rsid w:val="00152C9E"/>
    <w:rsid w:val="00152F83"/>
    <w:rsid w:val="00153305"/>
    <w:rsid w:val="001545D8"/>
    <w:rsid w:val="00167916"/>
    <w:rsid w:val="00167D24"/>
    <w:rsid w:val="00170686"/>
    <w:rsid w:val="00171C2F"/>
    <w:rsid w:val="00175353"/>
    <w:rsid w:val="001757AA"/>
    <w:rsid w:val="001768C6"/>
    <w:rsid w:val="00176F28"/>
    <w:rsid w:val="0017711A"/>
    <w:rsid w:val="001771B6"/>
    <w:rsid w:val="0018116E"/>
    <w:rsid w:val="00181797"/>
    <w:rsid w:val="00182240"/>
    <w:rsid w:val="001835C9"/>
    <w:rsid w:val="00183F6B"/>
    <w:rsid w:val="00184F1C"/>
    <w:rsid w:val="00186E4D"/>
    <w:rsid w:val="00190707"/>
    <w:rsid w:val="00190F21"/>
    <w:rsid w:val="00191100"/>
    <w:rsid w:val="00191E20"/>
    <w:rsid w:val="00192C2F"/>
    <w:rsid w:val="001930E7"/>
    <w:rsid w:val="0019327C"/>
    <w:rsid w:val="00193DB3"/>
    <w:rsid w:val="00196E97"/>
    <w:rsid w:val="001971E6"/>
    <w:rsid w:val="00197857"/>
    <w:rsid w:val="00197BB5"/>
    <w:rsid w:val="001A0558"/>
    <w:rsid w:val="001A15CE"/>
    <w:rsid w:val="001A188D"/>
    <w:rsid w:val="001A41D9"/>
    <w:rsid w:val="001A4728"/>
    <w:rsid w:val="001A5CC0"/>
    <w:rsid w:val="001A74A1"/>
    <w:rsid w:val="001B0340"/>
    <w:rsid w:val="001B0AF4"/>
    <w:rsid w:val="001B152D"/>
    <w:rsid w:val="001B1FFD"/>
    <w:rsid w:val="001B20A9"/>
    <w:rsid w:val="001B3608"/>
    <w:rsid w:val="001B36A2"/>
    <w:rsid w:val="001B5CD2"/>
    <w:rsid w:val="001B61C9"/>
    <w:rsid w:val="001B624A"/>
    <w:rsid w:val="001B748F"/>
    <w:rsid w:val="001B78A3"/>
    <w:rsid w:val="001C0885"/>
    <w:rsid w:val="001C0A19"/>
    <w:rsid w:val="001C0C82"/>
    <w:rsid w:val="001C428E"/>
    <w:rsid w:val="001C43A4"/>
    <w:rsid w:val="001C443C"/>
    <w:rsid w:val="001C72E5"/>
    <w:rsid w:val="001C775D"/>
    <w:rsid w:val="001D083F"/>
    <w:rsid w:val="001D21AB"/>
    <w:rsid w:val="001D2345"/>
    <w:rsid w:val="001D286B"/>
    <w:rsid w:val="001D328A"/>
    <w:rsid w:val="001D3654"/>
    <w:rsid w:val="001D3D82"/>
    <w:rsid w:val="001D5B16"/>
    <w:rsid w:val="001D6D49"/>
    <w:rsid w:val="001D6F1E"/>
    <w:rsid w:val="001E08F1"/>
    <w:rsid w:val="001E0ACB"/>
    <w:rsid w:val="001E5271"/>
    <w:rsid w:val="001E5FA4"/>
    <w:rsid w:val="001E6CDC"/>
    <w:rsid w:val="001E7CDE"/>
    <w:rsid w:val="001F0FCD"/>
    <w:rsid w:val="001F2893"/>
    <w:rsid w:val="001F2EEE"/>
    <w:rsid w:val="001F2FD0"/>
    <w:rsid w:val="001F35B4"/>
    <w:rsid w:val="001F62FD"/>
    <w:rsid w:val="001F67DE"/>
    <w:rsid w:val="001F7DC1"/>
    <w:rsid w:val="002005D6"/>
    <w:rsid w:val="00200F59"/>
    <w:rsid w:val="00201564"/>
    <w:rsid w:val="00202510"/>
    <w:rsid w:val="00203DC3"/>
    <w:rsid w:val="0020408E"/>
    <w:rsid w:val="00204890"/>
    <w:rsid w:val="00205B71"/>
    <w:rsid w:val="00206C33"/>
    <w:rsid w:val="002072A5"/>
    <w:rsid w:val="00207939"/>
    <w:rsid w:val="00212C20"/>
    <w:rsid w:val="002137D3"/>
    <w:rsid w:val="00213AD4"/>
    <w:rsid w:val="002149FF"/>
    <w:rsid w:val="0021505A"/>
    <w:rsid w:val="00217379"/>
    <w:rsid w:val="00220C20"/>
    <w:rsid w:val="00220CB8"/>
    <w:rsid w:val="00220DC1"/>
    <w:rsid w:val="00221A49"/>
    <w:rsid w:val="00227320"/>
    <w:rsid w:val="00230191"/>
    <w:rsid w:val="00230F68"/>
    <w:rsid w:val="002312CD"/>
    <w:rsid w:val="002318FF"/>
    <w:rsid w:val="0023199C"/>
    <w:rsid w:val="00232497"/>
    <w:rsid w:val="00233F8E"/>
    <w:rsid w:val="002346EE"/>
    <w:rsid w:val="002354F3"/>
    <w:rsid w:val="002359AF"/>
    <w:rsid w:val="00236323"/>
    <w:rsid w:val="002377B4"/>
    <w:rsid w:val="002400AE"/>
    <w:rsid w:val="00240972"/>
    <w:rsid w:val="00240B4B"/>
    <w:rsid w:val="002424E2"/>
    <w:rsid w:val="0024530B"/>
    <w:rsid w:val="00245B07"/>
    <w:rsid w:val="00251270"/>
    <w:rsid w:val="002523BC"/>
    <w:rsid w:val="002533AB"/>
    <w:rsid w:val="00254809"/>
    <w:rsid w:val="00255B27"/>
    <w:rsid w:val="002564B7"/>
    <w:rsid w:val="002564D7"/>
    <w:rsid w:val="00256E96"/>
    <w:rsid w:val="002573C3"/>
    <w:rsid w:val="00257923"/>
    <w:rsid w:val="002600C1"/>
    <w:rsid w:val="00260950"/>
    <w:rsid w:val="0026174E"/>
    <w:rsid w:val="00264EC1"/>
    <w:rsid w:val="002650E9"/>
    <w:rsid w:val="002657A6"/>
    <w:rsid w:val="002714BE"/>
    <w:rsid w:val="0027403E"/>
    <w:rsid w:val="00274966"/>
    <w:rsid w:val="002749B4"/>
    <w:rsid w:val="00275795"/>
    <w:rsid w:val="00276D49"/>
    <w:rsid w:val="00280013"/>
    <w:rsid w:val="00280B2B"/>
    <w:rsid w:val="0028284F"/>
    <w:rsid w:val="00282C36"/>
    <w:rsid w:val="00284B16"/>
    <w:rsid w:val="00284E3E"/>
    <w:rsid w:val="00285B87"/>
    <w:rsid w:val="00285D9E"/>
    <w:rsid w:val="00290DE6"/>
    <w:rsid w:val="002926F7"/>
    <w:rsid w:val="0029348B"/>
    <w:rsid w:val="00294EE9"/>
    <w:rsid w:val="00295920"/>
    <w:rsid w:val="002961BD"/>
    <w:rsid w:val="002962B7"/>
    <w:rsid w:val="00296ADE"/>
    <w:rsid w:val="00297EDF"/>
    <w:rsid w:val="002A07AE"/>
    <w:rsid w:val="002A0E44"/>
    <w:rsid w:val="002A118B"/>
    <w:rsid w:val="002A121A"/>
    <w:rsid w:val="002A2AA2"/>
    <w:rsid w:val="002A42C2"/>
    <w:rsid w:val="002A5060"/>
    <w:rsid w:val="002A55EC"/>
    <w:rsid w:val="002A5D0D"/>
    <w:rsid w:val="002A6F84"/>
    <w:rsid w:val="002A7F46"/>
    <w:rsid w:val="002B0D2C"/>
    <w:rsid w:val="002B1413"/>
    <w:rsid w:val="002B1E7A"/>
    <w:rsid w:val="002B2E26"/>
    <w:rsid w:val="002B3FF3"/>
    <w:rsid w:val="002B4FBE"/>
    <w:rsid w:val="002C06DB"/>
    <w:rsid w:val="002C3374"/>
    <w:rsid w:val="002C4599"/>
    <w:rsid w:val="002C4F78"/>
    <w:rsid w:val="002C627E"/>
    <w:rsid w:val="002C65C4"/>
    <w:rsid w:val="002D2382"/>
    <w:rsid w:val="002D2EE8"/>
    <w:rsid w:val="002D366C"/>
    <w:rsid w:val="002D4EB8"/>
    <w:rsid w:val="002D5F19"/>
    <w:rsid w:val="002D6E2E"/>
    <w:rsid w:val="002D7A35"/>
    <w:rsid w:val="002E11EC"/>
    <w:rsid w:val="002E1300"/>
    <w:rsid w:val="002E2346"/>
    <w:rsid w:val="002E25C7"/>
    <w:rsid w:val="002E2EA5"/>
    <w:rsid w:val="002E3961"/>
    <w:rsid w:val="002E4870"/>
    <w:rsid w:val="002E5447"/>
    <w:rsid w:val="002E69A5"/>
    <w:rsid w:val="002E7BCC"/>
    <w:rsid w:val="002E7FF0"/>
    <w:rsid w:val="002F0115"/>
    <w:rsid w:val="002F0E46"/>
    <w:rsid w:val="002F0F76"/>
    <w:rsid w:val="002F13EB"/>
    <w:rsid w:val="002F15BC"/>
    <w:rsid w:val="002F1FA4"/>
    <w:rsid w:val="002F2D96"/>
    <w:rsid w:val="002F3514"/>
    <w:rsid w:val="002F633C"/>
    <w:rsid w:val="002F63FB"/>
    <w:rsid w:val="002F792C"/>
    <w:rsid w:val="003005EA"/>
    <w:rsid w:val="003006A3"/>
    <w:rsid w:val="0030093F"/>
    <w:rsid w:val="00300D5A"/>
    <w:rsid w:val="003016B8"/>
    <w:rsid w:val="00301847"/>
    <w:rsid w:val="00301A71"/>
    <w:rsid w:val="00301FED"/>
    <w:rsid w:val="00303AAD"/>
    <w:rsid w:val="003040FF"/>
    <w:rsid w:val="003058F8"/>
    <w:rsid w:val="00305ED3"/>
    <w:rsid w:val="00306F68"/>
    <w:rsid w:val="00306FEE"/>
    <w:rsid w:val="00310D43"/>
    <w:rsid w:val="0031112E"/>
    <w:rsid w:val="0031160F"/>
    <w:rsid w:val="003117CA"/>
    <w:rsid w:val="003117E6"/>
    <w:rsid w:val="00315326"/>
    <w:rsid w:val="00315655"/>
    <w:rsid w:val="00315BCF"/>
    <w:rsid w:val="00320627"/>
    <w:rsid w:val="00322F2D"/>
    <w:rsid w:val="00323212"/>
    <w:rsid w:val="00325FE7"/>
    <w:rsid w:val="003279BF"/>
    <w:rsid w:val="00331BC5"/>
    <w:rsid w:val="003320D2"/>
    <w:rsid w:val="0033492E"/>
    <w:rsid w:val="00334A19"/>
    <w:rsid w:val="00334D63"/>
    <w:rsid w:val="00336093"/>
    <w:rsid w:val="003403D6"/>
    <w:rsid w:val="003425B2"/>
    <w:rsid w:val="00343EFA"/>
    <w:rsid w:val="0034445B"/>
    <w:rsid w:val="0034477F"/>
    <w:rsid w:val="00344CF4"/>
    <w:rsid w:val="00347562"/>
    <w:rsid w:val="00347ABB"/>
    <w:rsid w:val="00350DAA"/>
    <w:rsid w:val="00350E19"/>
    <w:rsid w:val="0035298E"/>
    <w:rsid w:val="00352C4F"/>
    <w:rsid w:val="00353A79"/>
    <w:rsid w:val="00356B3B"/>
    <w:rsid w:val="003571A4"/>
    <w:rsid w:val="00361E74"/>
    <w:rsid w:val="003622D2"/>
    <w:rsid w:val="00362832"/>
    <w:rsid w:val="00363285"/>
    <w:rsid w:val="00364745"/>
    <w:rsid w:val="00364D1D"/>
    <w:rsid w:val="00364E88"/>
    <w:rsid w:val="0036722A"/>
    <w:rsid w:val="003676C9"/>
    <w:rsid w:val="00367BE7"/>
    <w:rsid w:val="00367F64"/>
    <w:rsid w:val="003702ED"/>
    <w:rsid w:val="00372F56"/>
    <w:rsid w:val="00377FBC"/>
    <w:rsid w:val="00380C05"/>
    <w:rsid w:val="00381EBD"/>
    <w:rsid w:val="003823AC"/>
    <w:rsid w:val="00384031"/>
    <w:rsid w:val="00384286"/>
    <w:rsid w:val="0038438B"/>
    <w:rsid w:val="003863E0"/>
    <w:rsid w:val="00387564"/>
    <w:rsid w:val="003901FF"/>
    <w:rsid w:val="003909BB"/>
    <w:rsid w:val="003912EB"/>
    <w:rsid w:val="003918E0"/>
    <w:rsid w:val="00392290"/>
    <w:rsid w:val="00392304"/>
    <w:rsid w:val="003925CF"/>
    <w:rsid w:val="0039282B"/>
    <w:rsid w:val="00393474"/>
    <w:rsid w:val="003951B8"/>
    <w:rsid w:val="00396F00"/>
    <w:rsid w:val="003A06A5"/>
    <w:rsid w:val="003A07B2"/>
    <w:rsid w:val="003A3450"/>
    <w:rsid w:val="003A49C7"/>
    <w:rsid w:val="003A55B8"/>
    <w:rsid w:val="003A5A30"/>
    <w:rsid w:val="003A6720"/>
    <w:rsid w:val="003A68D5"/>
    <w:rsid w:val="003B5BC5"/>
    <w:rsid w:val="003B7481"/>
    <w:rsid w:val="003B7724"/>
    <w:rsid w:val="003C15A1"/>
    <w:rsid w:val="003C24A4"/>
    <w:rsid w:val="003C6FD9"/>
    <w:rsid w:val="003D03D8"/>
    <w:rsid w:val="003D220D"/>
    <w:rsid w:val="003D3EF7"/>
    <w:rsid w:val="003D40E2"/>
    <w:rsid w:val="003D4F92"/>
    <w:rsid w:val="003E1D57"/>
    <w:rsid w:val="003E208C"/>
    <w:rsid w:val="003E2AE4"/>
    <w:rsid w:val="003E3A47"/>
    <w:rsid w:val="003E5D53"/>
    <w:rsid w:val="003E6B83"/>
    <w:rsid w:val="003E75E9"/>
    <w:rsid w:val="003E7D02"/>
    <w:rsid w:val="003F0369"/>
    <w:rsid w:val="003F073C"/>
    <w:rsid w:val="003F2C52"/>
    <w:rsid w:val="003F4B38"/>
    <w:rsid w:val="003F58DB"/>
    <w:rsid w:val="003F697C"/>
    <w:rsid w:val="003F785E"/>
    <w:rsid w:val="003F7FCC"/>
    <w:rsid w:val="004008C0"/>
    <w:rsid w:val="00400FA7"/>
    <w:rsid w:val="004016FC"/>
    <w:rsid w:val="004039CE"/>
    <w:rsid w:val="00403EC6"/>
    <w:rsid w:val="00403EDC"/>
    <w:rsid w:val="00405CCD"/>
    <w:rsid w:val="00407BA7"/>
    <w:rsid w:val="00407DD7"/>
    <w:rsid w:val="0041090C"/>
    <w:rsid w:val="00411222"/>
    <w:rsid w:val="004128A5"/>
    <w:rsid w:val="004133BF"/>
    <w:rsid w:val="004144E0"/>
    <w:rsid w:val="00414DC4"/>
    <w:rsid w:val="004159BB"/>
    <w:rsid w:val="00415A82"/>
    <w:rsid w:val="00417B69"/>
    <w:rsid w:val="004207A1"/>
    <w:rsid w:val="00420F64"/>
    <w:rsid w:val="00423FBB"/>
    <w:rsid w:val="00424DBF"/>
    <w:rsid w:val="0042644D"/>
    <w:rsid w:val="0042744C"/>
    <w:rsid w:val="00427E2F"/>
    <w:rsid w:val="00430F53"/>
    <w:rsid w:val="00432739"/>
    <w:rsid w:val="004329D7"/>
    <w:rsid w:val="00432D53"/>
    <w:rsid w:val="004356F4"/>
    <w:rsid w:val="00435E59"/>
    <w:rsid w:val="00436047"/>
    <w:rsid w:val="004363EA"/>
    <w:rsid w:val="00437239"/>
    <w:rsid w:val="00437DE4"/>
    <w:rsid w:val="00437E6A"/>
    <w:rsid w:val="00440DCE"/>
    <w:rsid w:val="00441874"/>
    <w:rsid w:val="00441AAA"/>
    <w:rsid w:val="00442164"/>
    <w:rsid w:val="00442D91"/>
    <w:rsid w:val="00444471"/>
    <w:rsid w:val="004447C1"/>
    <w:rsid w:val="00447AA7"/>
    <w:rsid w:val="00447B14"/>
    <w:rsid w:val="00447D7A"/>
    <w:rsid w:val="00452D6B"/>
    <w:rsid w:val="00456273"/>
    <w:rsid w:val="00460C29"/>
    <w:rsid w:val="00460D9A"/>
    <w:rsid w:val="004614D8"/>
    <w:rsid w:val="004615E5"/>
    <w:rsid w:val="00461763"/>
    <w:rsid w:val="00463BCA"/>
    <w:rsid w:val="0046408E"/>
    <w:rsid w:val="00465279"/>
    <w:rsid w:val="004665A4"/>
    <w:rsid w:val="00466DD0"/>
    <w:rsid w:val="00470908"/>
    <w:rsid w:val="00471272"/>
    <w:rsid w:val="00471A31"/>
    <w:rsid w:val="00471FBB"/>
    <w:rsid w:val="004721C2"/>
    <w:rsid w:val="00473477"/>
    <w:rsid w:val="00474BC5"/>
    <w:rsid w:val="00475602"/>
    <w:rsid w:val="00475801"/>
    <w:rsid w:val="004761EC"/>
    <w:rsid w:val="004764D1"/>
    <w:rsid w:val="004779C9"/>
    <w:rsid w:val="004812F2"/>
    <w:rsid w:val="00481897"/>
    <w:rsid w:val="00481C79"/>
    <w:rsid w:val="004844DB"/>
    <w:rsid w:val="004845FF"/>
    <w:rsid w:val="00487249"/>
    <w:rsid w:val="00491138"/>
    <w:rsid w:val="0049121D"/>
    <w:rsid w:val="004920C2"/>
    <w:rsid w:val="00492609"/>
    <w:rsid w:val="00493931"/>
    <w:rsid w:val="0049584B"/>
    <w:rsid w:val="00495B45"/>
    <w:rsid w:val="0049620C"/>
    <w:rsid w:val="004962BF"/>
    <w:rsid w:val="004968A2"/>
    <w:rsid w:val="004977F0"/>
    <w:rsid w:val="00497F6A"/>
    <w:rsid w:val="004A0401"/>
    <w:rsid w:val="004A2040"/>
    <w:rsid w:val="004A24F8"/>
    <w:rsid w:val="004A4681"/>
    <w:rsid w:val="004A519A"/>
    <w:rsid w:val="004A5370"/>
    <w:rsid w:val="004A53F9"/>
    <w:rsid w:val="004B0998"/>
    <w:rsid w:val="004B143A"/>
    <w:rsid w:val="004B32C3"/>
    <w:rsid w:val="004B4AF8"/>
    <w:rsid w:val="004B53ED"/>
    <w:rsid w:val="004B6DDE"/>
    <w:rsid w:val="004B7595"/>
    <w:rsid w:val="004B79A6"/>
    <w:rsid w:val="004B7C35"/>
    <w:rsid w:val="004B7FCE"/>
    <w:rsid w:val="004C28A4"/>
    <w:rsid w:val="004C3B3E"/>
    <w:rsid w:val="004C7C0F"/>
    <w:rsid w:val="004D047E"/>
    <w:rsid w:val="004D0653"/>
    <w:rsid w:val="004D075C"/>
    <w:rsid w:val="004D07EC"/>
    <w:rsid w:val="004D1A8B"/>
    <w:rsid w:val="004D5A77"/>
    <w:rsid w:val="004D75A4"/>
    <w:rsid w:val="004E181A"/>
    <w:rsid w:val="004E34F5"/>
    <w:rsid w:val="004E4966"/>
    <w:rsid w:val="004E56BD"/>
    <w:rsid w:val="004E6F84"/>
    <w:rsid w:val="004E7B96"/>
    <w:rsid w:val="004F0189"/>
    <w:rsid w:val="004F07C2"/>
    <w:rsid w:val="004F3BA5"/>
    <w:rsid w:val="004F3FCA"/>
    <w:rsid w:val="004F65C7"/>
    <w:rsid w:val="004F6C77"/>
    <w:rsid w:val="004F6DED"/>
    <w:rsid w:val="004F7323"/>
    <w:rsid w:val="005007FC"/>
    <w:rsid w:val="00500D10"/>
    <w:rsid w:val="00501057"/>
    <w:rsid w:val="00502F08"/>
    <w:rsid w:val="0050304E"/>
    <w:rsid w:val="00506B04"/>
    <w:rsid w:val="00506C45"/>
    <w:rsid w:val="0050701D"/>
    <w:rsid w:val="00510453"/>
    <w:rsid w:val="00511C58"/>
    <w:rsid w:val="00512B8D"/>
    <w:rsid w:val="00512C57"/>
    <w:rsid w:val="005135BC"/>
    <w:rsid w:val="005138CF"/>
    <w:rsid w:val="00513BA8"/>
    <w:rsid w:val="00515756"/>
    <w:rsid w:val="005167BE"/>
    <w:rsid w:val="005170B2"/>
    <w:rsid w:val="005226EA"/>
    <w:rsid w:val="005265EE"/>
    <w:rsid w:val="00526DAC"/>
    <w:rsid w:val="005307C2"/>
    <w:rsid w:val="005319D7"/>
    <w:rsid w:val="00531BEA"/>
    <w:rsid w:val="00533CC2"/>
    <w:rsid w:val="00534BB4"/>
    <w:rsid w:val="00534BC8"/>
    <w:rsid w:val="005358D8"/>
    <w:rsid w:val="005361E5"/>
    <w:rsid w:val="0053745E"/>
    <w:rsid w:val="00537976"/>
    <w:rsid w:val="00537D09"/>
    <w:rsid w:val="00540A81"/>
    <w:rsid w:val="00540D4E"/>
    <w:rsid w:val="00541C30"/>
    <w:rsid w:val="00541E62"/>
    <w:rsid w:val="00542D73"/>
    <w:rsid w:val="005439B3"/>
    <w:rsid w:val="00545478"/>
    <w:rsid w:val="00547654"/>
    <w:rsid w:val="005500B4"/>
    <w:rsid w:val="005531CC"/>
    <w:rsid w:val="00554362"/>
    <w:rsid w:val="0055604F"/>
    <w:rsid w:val="00556BD6"/>
    <w:rsid w:val="00557C5F"/>
    <w:rsid w:val="00557D19"/>
    <w:rsid w:val="00560A4E"/>
    <w:rsid w:val="0056254C"/>
    <w:rsid w:val="00563468"/>
    <w:rsid w:val="00564377"/>
    <w:rsid w:val="005730E0"/>
    <w:rsid w:val="005745AB"/>
    <w:rsid w:val="00576A42"/>
    <w:rsid w:val="00576FC8"/>
    <w:rsid w:val="00577134"/>
    <w:rsid w:val="005775A5"/>
    <w:rsid w:val="00581012"/>
    <w:rsid w:val="00582284"/>
    <w:rsid w:val="00582820"/>
    <w:rsid w:val="00583843"/>
    <w:rsid w:val="00583CF9"/>
    <w:rsid w:val="005912C8"/>
    <w:rsid w:val="0059136E"/>
    <w:rsid w:val="005920C6"/>
    <w:rsid w:val="005937CD"/>
    <w:rsid w:val="00593FB6"/>
    <w:rsid w:val="00594207"/>
    <w:rsid w:val="005946D0"/>
    <w:rsid w:val="00596B9C"/>
    <w:rsid w:val="005A10D5"/>
    <w:rsid w:val="005A266B"/>
    <w:rsid w:val="005A2C58"/>
    <w:rsid w:val="005A3020"/>
    <w:rsid w:val="005A667B"/>
    <w:rsid w:val="005A68AE"/>
    <w:rsid w:val="005B11CC"/>
    <w:rsid w:val="005B141A"/>
    <w:rsid w:val="005B1BB3"/>
    <w:rsid w:val="005B30CB"/>
    <w:rsid w:val="005B3FF4"/>
    <w:rsid w:val="005B49FA"/>
    <w:rsid w:val="005B4B6C"/>
    <w:rsid w:val="005B5FB7"/>
    <w:rsid w:val="005B5FDB"/>
    <w:rsid w:val="005B621A"/>
    <w:rsid w:val="005B6D7F"/>
    <w:rsid w:val="005B7C95"/>
    <w:rsid w:val="005C01D1"/>
    <w:rsid w:val="005C279B"/>
    <w:rsid w:val="005C4E57"/>
    <w:rsid w:val="005C7221"/>
    <w:rsid w:val="005D240E"/>
    <w:rsid w:val="005D2484"/>
    <w:rsid w:val="005D2542"/>
    <w:rsid w:val="005D2FC6"/>
    <w:rsid w:val="005D6E4E"/>
    <w:rsid w:val="005E051B"/>
    <w:rsid w:val="005E34E5"/>
    <w:rsid w:val="005E3648"/>
    <w:rsid w:val="005E457C"/>
    <w:rsid w:val="005E4DAB"/>
    <w:rsid w:val="005E616C"/>
    <w:rsid w:val="005E6FA1"/>
    <w:rsid w:val="005E7501"/>
    <w:rsid w:val="005F09B2"/>
    <w:rsid w:val="005F16C1"/>
    <w:rsid w:val="005F1BEC"/>
    <w:rsid w:val="005F3DC4"/>
    <w:rsid w:val="005F46A3"/>
    <w:rsid w:val="005F5C6F"/>
    <w:rsid w:val="005F66E7"/>
    <w:rsid w:val="005F6CC8"/>
    <w:rsid w:val="005F750F"/>
    <w:rsid w:val="006009AB"/>
    <w:rsid w:val="00601C76"/>
    <w:rsid w:val="00603E23"/>
    <w:rsid w:val="006053CB"/>
    <w:rsid w:val="006059CE"/>
    <w:rsid w:val="00606934"/>
    <w:rsid w:val="0060775F"/>
    <w:rsid w:val="0061121E"/>
    <w:rsid w:val="00615681"/>
    <w:rsid w:val="006158DA"/>
    <w:rsid w:val="00617BBF"/>
    <w:rsid w:val="00617BCC"/>
    <w:rsid w:val="006218BA"/>
    <w:rsid w:val="00622F07"/>
    <w:rsid w:val="00622F4A"/>
    <w:rsid w:val="00623852"/>
    <w:rsid w:val="0062402F"/>
    <w:rsid w:val="00624788"/>
    <w:rsid w:val="00624F12"/>
    <w:rsid w:val="00625E6C"/>
    <w:rsid w:val="00626E81"/>
    <w:rsid w:val="00630156"/>
    <w:rsid w:val="00630D9F"/>
    <w:rsid w:val="00633500"/>
    <w:rsid w:val="0063359B"/>
    <w:rsid w:val="00633629"/>
    <w:rsid w:val="00633695"/>
    <w:rsid w:val="00635039"/>
    <w:rsid w:val="006415C7"/>
    <w:rsid w:val="00642EBC"/>
    <w:rsid w:val="0064366E"/>
    <w:rsid w:val="00644916"/>
    <w:rsid w:val="00647C3D"/>
    <w:rsid w:val="00650C23"/>
    <w:rsid w:val="00652A3D"/>
    <w:rsid w:val="00653114"/>
    <w:rsid w:val="00654175"/>
    <w:rsid w:val="00654258"/>
    <w:rsid w:val="00654D19"/>
    <w:rsid w:val="00654EC8"/>
    <w:rsid w:val="00657554"/>
    <w:rsid w:val="0066053F"/>
    <w:rsid w:val="00662ADC"/>
    <w:rsid w:val="00663D48"/>
    <w:rsid w:val="00664590"/>
    <w:rsid w:val="00664FAC"/>
    <w:rsid w:val="00670AC1"/>
    <w:rsid w:val="00671DF4"/>
    <w:rsid w:val="00671E2E"/>
    <w:rsid w:val="00672F29"/>
    <w:rsid w:val="00674378"/>
    <w:rsid w:val="006800A1"/>
    <w:rsid w:val="00680178"/>
    <w:rsid w:val="006804A9"/>
    <w:rsid w:val="00680936"/>
    <w:rsid w:val="00681877"/>
    <w:rsid w:val="006837B5"/>
    <w:rsid w:val="00685463"/>
    <w:rsid w:val="0069014F"/>
    <w:rsid w:val="00690C30"/>
    <w:rsid w:val="006911A2"/>
    <w:rsid w:val="0069159D"/>
    <w:rsid w:val="00691CAF"/>
    <w:rsid w:val="006924B4"/>
    <w:rsid w:val="00693DE4"/>
    <w:rsid w:val="00694034"/>
    <w:rsid w:val="00694BBA"/>
    <w:rsid w:val="006A0032"/>
    <w:rsid w:val="006A3525"/>
    <w:rsid w:val="006A6AA2"/>
    <w:rsid w:val="006A7CCA"/>
    <w:rsid w:val="006A7E5E"/>
    <w:rsid w:val="006B0122"/>
    <w:rsid w:val="006B2A6B"/>
    <w:rsid w:val="006B2D23"/>
    <w:rsid w:val="006B4074"/>
    <w:rsid w:val="006B450B"/>
    <w:rsid w:val="006B46D4"/>
    <w:rsid w:val="006B6B6C"/>
    <w:rsid w:val="006B6B76"/>
    <w:rsid w:val="006B7DEE"/>
    <w:rsid w:val="006C074B"/>
    <w:rsid w:val="006C0A22"/>
    <w:rsid w:val="006C0BED"/>
    <w:rsid w:val="006C2D01"/>
    <w:rsid w:val="006C3A06"/>
    <w:rsid w:val="006C41CD"/>
    <w:rsid w:val="006C508F"/>
    <w:rsid w:val="006C6312"/>
    <w:rsid w:val="006C6DA8"/>
    <w:rsid w:val="006C72B0"/>
    <w:rsid w:val="006C7787"/>
    <w:rsid w:val="006D057F"/>
    <w:rsid w:val="006D1385"/>
    <w:rsid w:val="006D20B2"/>
    <w:rsid w:val="006D3E7B"/>
    <w:rsid w:val="006D3ED1"/>
    <w:rsid w:val="006D3F93"/>
    <w:rsid w:val="006D4D91"/>
    <w:rsid w:val="006D4FF6"/>
    <w:rsid w:val="006D576A"/>
    <w:rsid w:val="006D735B"/>
    <w:rsid w:val="006D7C21"/>
    <w:rsid w:val="006E0164"/>
    <w:rsid w:val="006E027B"/>
    <w:rsid w:val="006E0FE5"/>
    <w:rsid w:val="006E1132"/>
    <w:rsid w:val="006E1956"/>
    <w:rsid w:val="006E29B1"/>
    <w:rsid w:val="006E2BD7"/>
    <w:rsid w:val="006E521B"/>
    <w:rsid w:val="006E5B93"/>
    <w:rsid w:val="006E5E80"/>
    <w:rsid w:val="006E64AB"/>
    <w:rsid w:val="006E6CF6"/>
    <w:rsid w:val="006F0BDC"/>
    <w:rsid w:val="006F0D3B"/>
    <w:rsid w:val="006F11B9"/>
    <w:rsid w:val="006F2D31"/>
    <w:rsid w:val="006F337D"/>
    <w:rsid w:val="006F511B"/>
    <w:rsid w:val="006F5B06"/>
    <w:rsid w:val="006F5C39"/>
    <w:rsid w:val="00700639"/>
    <w:rsid w:val="007010C4"/>
    <w:rsid w:val="00701468"/>
    <w:rsid w:val="00701D96"/>
    <w:rsid w:val="00702036"/>
    <w:rsid w:val="0070329F"/>
    <w:rsid w:val="00703A17"/>
    <w:rsid w:val="00705066"/>
    <w:rsid w:val="007070FA"/>
    <w:rsid w:val="007104E5"/>
    <w:rsid w:val="00710D66"/>
    <w:rsid w:val="007123D8"/>
    <w:rsid w:val="0071241C"/>
    <w:rsid w:val="007138AD"/>
    <w:rsid w:val="00713BAA"/>
    <w:rsid w:val="00713CBE"/>
    <w:rsid w:val="00713E2B"/>
    <w:rsid w:val="00714EB9"/>
    <w:rsid w:val="00715292"/>
    <w:rsid w:val="007165F2"/>
    <w:rsid w:val="00717CF4"/>
    <w:rsid w:val="0072057A"/>
    <w:rsid w:val="007212CD"/>
    <w:rsid w:val="00721F0B"/>
    <w:rsid w:val="007225EA"/>
    <w:rsid w:val="00723DA3"/>
    <w:rsid w:val="00723EA3"/>
    <w:rsid w:val="007248AC"/>
    <w:rsid w:val="00726FD3"/>
    <w:rsid w:val="00727C3A"/>
    <w:rsid w:val="007315D9"/>
    <w:rsid w:val="0073194E"/>
    <w:rsid w:val="007329C4"/>
    <w:rsid w:val="007348F8"/>
    <w:rsid w:val="0073581B"/>
    <w:rsid w:val="00735839"/>
    <w:rsid w:val="0073622B"/>
    <w:rsid w:val="00740D8D"/>
    <w:rsid w:val="0074117C"/>
    <w:rsid w:val="007448B4"/>
    <w:rsid w:val="00744F43"/>
    <w:rsid w:val="00745D8A"/>
    <w:rsid w:val="00745E17"/>
    <w:rsid w:val="00746C77"/>
    <w:rsid w:val="00747FAA"/>
    <w:rsid w:val="00750394"/>
    <w:rsid w:val="00750EBF"/>
    <w:rsid w:val="007513B5"/>
    <w:rsid w:val="00752A60"/>
    <w:rsid w:val="00754C25"/>
    <w:rsid w:val="00755A72"/>
    <w:rsid w:val="00755E1B"/>
    <w:rsid w:val="00755F2E"/>
    <w:rsid w:val="00757414"/>
    <w:rsid w:val="007606CF"/>
    <w:rsid w:val="007618F4"/>
    <w:rsid w:val="00761D81"/>
    <w:rsid w:val="00771538"/>
    <w:rsid w:val="007718CF"/>
    <w:rsid w:val="00773FF8"/>
    <w:rsid w:val="00773FFC"/>
    <w:rsid w:val="00774D26"/>
    <w:rsid w:val="007759E9"/>
    <w:rsid w:val="00777048"/>
    <w:rsid w:val="00780E22"/>
    <w:rsid w:val="00780E34"/>
    <w:rsid w:val="00784249"/>
    <w:rsid w:val="0078600C"/>
    <w:rsid w:val="00790167"/>
    <w:rsid w:val="007923DB"/>
    <w:rsid w:val="00792402"/>
    <w:rsid w:val="00793CBA"/>
    <w:rsid w:val="00796EA5"/>
    <w:rsid w:val="00797408"/>
    <w:rsid w:val="00797FB3"/>
    <w:rsid w:val="007A4DBD"/>
    <w:rsid w:val="007A76D4"/>
    <w:rsid w:val="007B0028"/>
    <w:rsid w:val="007B18AC"/>
    <w:rsid w:val="007B2C19"/>
    <w:rsid w:val="007B3A06"/>
    <w:rsid w:val="007B519B"/>
    <w:rsid w:val="007B5721"/>
    <w:rsid w:val="007B6365"/>
    <w:rsid w:val="007B7B68"/>
    <w:rsid w:val="007C0B7C"/>
    <w:rsid w:val="007C280F"/>
    <w:rsid w:val="007C32A0"/>
    <w:rsid w:val="007C3B14"/>
    <w:rsid w:val="007C4880"/>
    <w:rsid w:val="007C4AD5"/>
    <w:rsid w:val="007C52C9"/>
    <w:rsid w:val="007C7221"/>
    <w:rsid w:val="007D0D3A"/>
    <w:rsid w:val="007D2950"/>
    <w:rsid w:val="007D2C33"/>
    <w:rsid w:val="007D55F0"/>
    <w:rsid w:val="007E0127"/>
    <w:rsid w:val="007E0A80"/>
    <w:rsid w:val="007E12AA"/>
    <w:rsid w:val="007E43B2"/>
    <w:rsid w:val="007E5B0E"/>
    <w:rsid w:val="007E6E76"/>
    <w:rsid w:val="007F0DEE"/>
    <w:rsid w:val="007F0F33"/>
    <w:rsid w:val="007F1570"/>
    <w:rsid w:val="007F2252"/>
    <w:rsid w:val="007F2BCA"/>
    <w:rsid w:val="007F3D59"/>
    <w:rsid w:val="007F48ED"/>
    <w:rsid w:val="007F4CE7"/>
    <w:rsid w:val="007F6668"/>
    <w:rsid w:val="007F724B"/>
    <w:rsid w:val="007F7B12"/>
    <w:rsid w:val="008003F0"/>
    <w:rsid w:val="00800AB7"/>
    <w:rsid w:val="00802AEF"/>
    <w:rsid w:val="00804FF4"/>
    <w:rsid w:val="008069C8"/>
    <w:rsid w:val="00807286"/>
    <w:rsid w:val="00811E42"/>
    <w:rsid w:val="00816027"/>
    <w:rsid w:val="008170D4"/>
    <w:rsid w:val="0081783E"/>
    <w:rsid w:val="008215B2"/>
    <w:rsid w:val="00821629"/>
    <w:rsid w:val="00821C95"/>
    <w:rsid w:val="00822E2E"/>
    <w:rsid w:val="008232FB"/>
    <w:rsid w:val="00823D91"/>
    <w:rsid w:val="00824C2E"/>
    <w:rsid w:val="008279DC"/>
    <w:rsid w:val="00827F01"/>
    <w:rsid w:val="00832162"/>
    <w:rsid w:val="008322E5"/>
    <w:rsid w:val="00832E0A"/>
    <w:rsid w:val="00835A0B"/>
    <w:rsid w:val="00835C66"/>
    <w:rsid w:val="00836632"/>
    <w:rsid w:val="00837DCC"/>
    <w:rsid w:val="0084354A"/>
    <w:rsid w:val="00845D12"/>
    <w:rsid w:val="008466B8"/>
    <w:rsid w:val="008477D4"/>
    <w:rsid w:val="00853275"/>
    <w:rsid w:val="00853D79"/>
    <w:rsid w:val="00855889"/>
    <w:rsid w:val="008563CC"/>
    <w:rsid w:val="008569E7"/>
    <w:rsid w:val="008573EF"/>
    <w:rsid w:val="008616E9"/>
    <w:rsid w:val="00861C49"/>
    <w:rsid w:val="008634C2"/>
    <w:rsid w:val="008637C0"/>
    <w:rsid w:val="00863952"/>
    <w:rsid w:val="00863C7B"/>
    <w:rsid w:val="00863FC9"/>
    <w:rsid w:val="008641DD"/>
    <w:rsid w:val="008650AC"/>
    <w:rsid w:val="00870024"/>
    <w:rsid w:val="008712A6"/>
    <w:rsid w:val="0087196D"/>
    <w:rsid w:val="008724B7"/>
    <w:rsid w:val="00872927"/>
    <w:rsid w:val="00873AC2"/>
    <w:rsid w:val="00873B39"/>
    <w:rsid w:val="00873B45"/>
    <w:rsid w:val="0087526C"/>
    <w:rsid w:val="00880F56"/>
    <w:rsid w:val="00881B07"/>
    <w:rsid w:val="00882F94"/>
    <w:rsid w:val="00883666"/>
    <w:rsid w:val="0088423C"/>
    <w:rsid w:val="00884BF6"/>
    <w:rsid w:val="00886244"/>
    <w:rsid w:val="00891257"/>
    <w:rsid w:val="00891A27"/>
    <w:rsid w:val="00891AB5"/>
    <w:rsid w:val="00892879"/>
    <w:rsid w:val="00892BCC"/>
    <w:rsid w:val="00892F5F"/>
    <w:rsid w:val="00893A3E"/>
    <w:rsid w:val="00894C41"/>
    <w:rsid w:val="00895045"/>
    <w:rsid w:val="008A11B5"/>
    <w:rsid w:val="008A11E7"/>
    <w:rsid w:val="008A15C1"/>
    <w:rsid w:val="008A1EA8"/>
    <w:rsid w:val="008A244A"/>
    <w:rsid w:val="008A4BB6"/>
    <w:rsid w:val="008A5A11"/>
    <w:rsid w:val="008A6A5D"/>
    <w:rsid w:val="008A7B3C"/>
    <w:rsid w:val="008B0259"/>
    <w:rsid w:val="008B1EAF"/>
    <w:rsid w:val="008B258F"/>
    <w:rsid w:val="008B2BAB"/>
    <w:rsid w:val="008B33D8"/>
    <w:rsid w:val="008B3BFA"/>
    <w:rsid w:val="008B4179"/>
    <w:rsid w:val="008B41D6"/>
    <w:rsid w:val="008B5572"/>
    <w:rsid w:val="008B5E07"/>
    <w:rsid w:val="008B6BE7"/>
    <w:rsid w:val="008B72F4"/>
    <w:rsid w:val="008B7C70"/>
    <w:rsid w:val="008C068C"/>
    <w:rsid w:val="008C0777"/>
    <w:rsid w:val="008C0B47"/>
    <w:rsid w:val="008C124A"/>
    <w:rsid w:val="008C2215"/>
    <w:rsid w:val="008C2877"/>
    <w:rsid w:val="008C2B78"/>
    <w:rsid w:val="008C3548"/>
    <w:rsid w:val="008C423F"/>
    <w:rsid w:val="008C5341"/>
    <w:rsid w:val="008C6725"/>
    <w:rsid w:val="008C68BA"/>
    <w:rsid w:val="008D1B17"/>
    <w:rsid w:val="008D5467"/>
    <w:rsid w:val="008E261D"/>
    <w:rsid w:val="008E2AFE"/>
    <w:rsid w:val="008E2EF5"/>
    <w:rsid w:val="008E378D"/>
    <w:rsid w:val="008E3C8E"/>
    <w:rsid w:val="008E47A5"/>
    <w:rsid w:val="008E4C1B"/>
    <w:rsid w:val="008E4EDE"/>
    <w:rsid w:val="008E5157"/>
    <w:rsid w:val="008E647E"/>
    <w:rsid w:val="008F16D1"/>
    <w:rsid w:val="008F2B11"/>
    <w:rsid w:val="008F2E6F"/>
    <w:rsid w:val="008F3287"/>
    <w:rsid w:val="008F3A3A"/>
    <w:rsid w:val="008F4144"/>
    <w:rsid w:val="008F7895"/>
    <w:rsid w:val="00900609"/>
    <w:rsid w:val="00901607"/>
    <w:rsid w:val="00901FD4"/>
    <w:rsid w:val="00902055"/>
    <w:rsid w:val="0090403A"/>
    <w:rsid w:val="009053BF"/>
    <w:rsid w:val="00905B3A"/>
    <w:rsid w:val="00905E15"/>
    <w:rsid w:val="00905FC6"/>
    <w:rsid w:val="009060A4"/>
    <w:rsid w:val="0091142C"/>
    <w:rsid w:val="00911B76"/>
    <w:rsid w:val="0091283C"/>
    <w:rsid w:val="0091380B"/>
    <w:rsid w:val="00913921"/>
    <w:rsid w:val="00917433"/>
    <w:rsid w:val="00917A6A"/>
    <w:rsid w:val="00920874"/>
    <w:rsid w:val="0092091C"/>
    <w:rsid w:val="0092283B"/>
    <w:rsid w:val="00922EBB"/>
    <w:rsid w:val="00923C5D"/>
    <w:rsid w:val="00924BAC"/>
    <w:rsid w:val="00925B1B"/>
    <w:rsid w:val="00925F62"/>
    <w:rsid w:val="00926408"/>
    <w:rsid w:val="0092741E"/>
    <w:rsid w:val="009311E0"/>
    <w:rsid w:val="009314AF"/>
    <w:rsid w:val="00931FE4"/>
    <w:rsid w:val="009320ED"/>
    <w:rsid w:val="009325E4"/>
    <w:rsid w:val="0093503A"/>
    <w:rsid w:val="009365F5"/>
    <w:rsid w:val="00936EBA"/>
    <w:rsid w:val="00937201"/>
    <w:rsid w:val="00941670"/>
    <w:rsid w:val="009417F2"/>
    <w:rsid w:val="00941963"/>
    <w:rsid w:val="00941D25"/>
    <w:rsid w:val="00941DFB"/>
    <w:rsid w:val="009424E7"/>
    <w:rsid w:val="009425C0"/>
    <w:rsid w:val="00943BBF"/>
    <w:rsid w:val="00943D5D"/>
    <w:rsid w:val="00944B37"/>
    <w:rsid w:val="0094750C"/>
    <w:rsid w:val="009513C5"/>
    <w:rsid w:val="009514C4"/>
    <w:rsid w:val="00952E89"/>
    <w:rsid w:val="009531E6"/>
    <w:rsid w:val="0095361D"/>
    <w:rsid w:val="00953E5F"/>
    <w:rsid w:val="009541A4"/>
    <w:rsid w:val="00954BF2"/>
    <w:rsid w:val="00954E80"/>
    <w:rsid w:val="00956892"/>
    <w:rsid w:val="009574E8"/>
    <w:rsid w:val="00957832"/>
    <w:rsid w:val="009609FB"/>
    <w:rsid w:val="009629FD"/>
    <w:rsid w:val="00963ECA"/>
    <w:rsid w:val="00964318"/>
    <w:rsid w:val="00964826"/>
    <w:rsid w:val="009661C3"/>
    <w:rsid w:val="00971810"/>
    <w:rsid w:val="00973492"/>
    <w:rsid w:val="00973905"/>
    <w:rsid w:val="00973BB9"/>
    <w:rsid w:val="00973F58"/>
    <w:rsid w:val="00974D20"/>
    <w:rsid w:val="00975508"/>
    <w:rsid w:val="009760C3"/>
    <w:rsid w:val="00976B61"/>
    <w:rsid w:val="00980EEA"/>
    <w:rsid w:val="00982465"/>
    <w:rsid w:val="00982C10"/>
    <w:rsid w:val="00982D12"/>
    <w:rsid w:val="00983281"/>
    <w:rsid w:val="00984E79"/>
    <w:rsid w:val="009854FC"/>
    <w:rsid w:val="00986C61"/>
    <w:rsid w:val="00987DEB"/>
    <w:rsid w:val="00990E8D"/>
    <w:rsid w:val="00990FB8"/>
    <w:rsid w:val="00991074"/>
    <w:rsid w:val="0099135F"/>
    <w:rsid w:val="00996CF5"/>
    <w:rsid w:val="00996D68"/>
    <w:rsid w:val="009972EB"/>
    <w:rsid w:val="009972F6"/>
    <w:rsid w:val="009A0C50"/>
    <w:rsid w:val="009A111C"/>
    <w:rsid w:val="009A21D9"/>
    <w:rsid w:val="009A38CB"/>
    <w:rsid w:val="009A3F26"/>
    <w:rsid w:val="009A5710"/>
    <w:rsid w:val="009A58A8"/>
    <w:rsid w:val="009A5DE4"/>
    <w:rsid w:val="009A692E"/>
    <w:rsid w:val="009A69DD"/>
    <w:rsid w:val="009A7262"/>
    <w:rsid w:val="009A73FE"/>
    <w:rsid w:val="009A748D"/>
    <w:rsid w:val="009A7B04"/>
    <w:rsid w:val="009A7B7C"/>
    <w:rsid w:val="009B032B"/>
    <w:rsid w:val="009B44E6"/>
    <w:rsid w:val="009B515E"/>
    <w:rsid w:val="009B6788"/>
    <w:rsid w:val="009B6A3D"/>
    <w:rsid w:val="009C062D"/>
    <w:rsid w:val="009C0AE5"/>
    <w:rsid w:val="009C543A"/>
    <w:rsid w:val="009C566E"/>
    <w:rsid w:val="009D078B"/>
    <w:rsid w:val="009D1919"/>
    <w:rsid w:val="009D2A2D"/>
    <w:rsid w:val="009D3EBC"/>
    <w:rsid w:val="009D40DB"/>
    <w:rsid w:val="009D4EDB"/>
    <w:rsid w:val="009D6C5F"/>
    <w:rsid w:val="009E198A"/>
    <w:rsid w:val="009E5364"/>
    <w:rsid w:val="009E61E4"/>
    <w:rsid w:val="009F006D"/>
    <w:rsid w:val="009F294C"/>
    <w:rsid w:val="009F4D92"/>
    <w:rsid w:val="009F555D"/>
    <w:rsid w:val="009F5EA0"/>
    <w:rsid w:val="009F6821"/>
    <w:rsid w:val="009F69C4"/>
    <w:rsid w:val="00A00A39"/>
    <w:rsid w:val="00A050E1"/>
    <w:rsid w:val="00A06F8F"/>
    <w:rsid w:val="00A07303"/>
    <w:rsid w:val="00A07811"/>
    <w:rsid w:val="00A10506"/>
    <w:rsid w:val="00A127AD"/>
    <w:rsid w:val="00A12933"/>
    <w:rsid w:val="00A13CB4"/>
    <w:rsid w:val="00A14297"/>
    <w:rsid w:val="00A14B46"/>
    <w:rsid w:val="00A14C19"/>
    <w:rsid w:val="00A14E7E"/>
    <w:rsid w:val="00A154D3"/>
    <w:rsid w:val="00A15EB2"/>
    <w:rsid w:val="00A16B5B"/>
    <w:rsid w:val="00A17405"/>
    <w:rsid w:val="00A2002E"/>
    <w:rsid w:val="00A23D3B"/>
    <w:rsid w:val="00A26BFC"/>
    <w:rsid w:val="00A27F18"/>
    <w:rsid w:val="00A300E0"/>
    <w:rsid w:val="00A32175"/>
    <w:rsid w:val="00A34830"/>
    <w:rsid w:val="00A34F04"/>
    <w:rsid w:val="00A34FAC"/>
    <w:rsid w:val="00A35132"/>
    <w:rsid w:val="00A357DA"/>
    <w:rsid w:val="00A36EC9"/>
    <w:rsid w:val="00A378B0"/>
    <w:rsid w:val="00A4078E"/>
    <w:rsid w:val="00A4479D"/>
    <w:rsid w:val="00A44F64"/>
    <w:rsid w:val="00A45284"/>
    <w:rsid w:val="00A4617E"/>
    <w:rsid w:val="00A464E3"/>
    <w:rsid w:val="00A46694"/>
    <w:rsid w:val="00A46C4E"/>
    <w:rsid w:val="00A472CB"/>
    <w:rsid w:val="00A47C75"/>
    <w:rsid w:val="00A47D47"/>
    <w:rsid w:val="00A50842"/>
    <w:rsid w:val="00A50A7D"/>
    <w:rsid w:val="00A54274"/>
    <w:rsid w:val="00A55CB2"/>
    <w:rsid w:val="00A56147"/>
    <w:rsid w:val="00A56EBE"/>
    <w:rsid w:val="00A56F0D"/>
    <w:rsid w:val="00A57C2C"/>
    <w:rsid w:val="00A61B2D"/>
    <w:rsid w:val="00A62448"/>
    <w:rsid w:val="00A63AB7"/>
    <w:rsid w:val="00A63FD6"/>
    <w:rsid w:val="00A6402D"/>
    <w:rsid w:val="00A654E0"/>
    <w:rsid w:val="00A66D66"/>
    <w:rsid w:val="00A67EA0"/>
    <w:rsid w:val="00A72523"/>
    <w:rsid w:val="00A73709"/>
    <w:rsid w:val="00A74048"/>
    <w:rsid w:val="00A77EDF"/>
    <w:rsid w:val="00A80D87"/>
    <w:rsid w:val="00A81039"/>
    <w:rsid w:val="00A8122C"/>
    <w:rsid w:val="00A81DC9"/>
    <w:rsid w:val="00A81EDF"/>
    <w:rsid w:val="00A83292"/>
    <w:rsid w:val="00A84A26"/>
    <w:rsid w:val="00A85A15"/>
    <w:rsid w:val="00A86AAF"/>
    <w:rsid w:val="00A873B6"/>
    <w:rsid w:val="00A91964"/>
    <w:rsid w:val="00A930C5"/>
    <w:rsid w:val="00A93540"/>
    <w:rsid w:val="00A938FC"/>
    <w:rsid w:val="00A93FE3"/>
    <w:rsid w:val="00A958BE"/>
    <w:rsid w:val="00A96808"/>
    <w:rsid w:val="00AA1803"/>
    <w:rsid w:val="00AA1C26"/>
    <w:rsid w:val="00AA1F81"/>
    <w:rsid w:val="00AA22BA"/>
    <w:rsid w:val="00AA2B77"/>
    <w:rsid w:val="00AA3D56"/>
    <w:rsid w:val="00AA4E84"/>
    <w:rsid w:val="00AA553D"/>
    <w:rsid w:val="00AA7214"/>
    <w:rsid w:val="00AB09F7"/>
    <w:rsid w:val="00AB241D"/>
    <w:rsid w:val="00AB2B98"/>
    <w:rsid w:val="00AB378F"/>
    <w:rsid w:val="00AB4FBA"/>
    <w:rsid w:val="00AB5A3E"/>
    <w:rsid w:val="00AB66A5"/>
    <w:rsid w:val="00AB72A2"/>
    <w:rsid w:val="00AB7D62"/>
    <w:rsid w:val="00AC020C"/>
    <w:rsid w:val="00AC031B"/>
    <w:rsid w:val="00AC40B8"/>
    <w:rsid w:val="00AC5966"/>
    <w:rsid w:val="00AC6BA1"/>
    <w:rsid w:val="00AC7498"/>
    <w:rsid w:val="00AC7B57"/>
    <w:rsid w:val="00AD0CCD"/>
    <w:rsid w:val="00AD1C13"/>
    <w:rsid w:val="00AD1FA3"/>
    <w:rsid w:val="00AD6341"/>
    <w:rsid w:val="00AE000C"/>
    <w:rsid w:val="00AE045B"/>
    <w:rsid w:val="00AE1725"/>
    <w:rsid w:val="00AE1FA6"/>
    <w:rsid w:val="00AE4A8B"/>
    <w:rsid w:val="00AE5377"/>
    <w:rsid w:val="00AE64E8"/>
    <w:rsid w:val="00AE7725"/>
    <w:rsid w:val="00AF008C"/>
    <w:rsid w:val="00AF08F3"/>
    <w:rsid w:val="00AF2A4B"/>
    <w:rsid w:val="00AF4E21"/>
    <w:rsid w:val="00AF73A3"/>
    <w:rsid w:val="00B00A05"/>
    <w:rsid w:val="00B00A3A"/>
    <w:rsid w:val="00B00FC6"/>
    <w:rsid w:val="00B012BD"/>
    <w:rsid w:val="00B016D0"/>
    <w:rsid w:val="00B01AE7"/>
    <w:rsid w:val="00B050A7"/>
    <w:rsid w:val="00B05803"/>
    <w:rsid w:val="00B05A4E"/>
    <w:rsid w:val="00B12ABA"/>
    <w:rsid w:val="00B15341"/>
    <w:rsid w:val="00B1718C"/>
    <w:rsid w:val="00B17A26"/>
    <w:rsid w:val="00B2265D"/>
    <w:rsid w:val="00B22AA8"/>
    <w:rsid w:val="00B23B5D"/>
    <w:rsid w:val="00B26C1A"/>
    <w:rsid w:val="00B32470"/>
    <w:rsid w:val="00B32808"/>
    <w:rsid w:val="00B336D3"/>
    <w:rsid w:val="00B338E7"/>
    <w:rsid w:val="00B33D1F"/>
    <w:rsid w:val="00B349FE"/>
    <w:rsid w:val="00B35034"/>
    <w:rsid w:val="00B35870"/>
    <w:rsid w:val="00B35952"/>
    <w:rsid w:val="00B35EA9"/>
    <w:rsid w:val="00B3692E"/>
    <w:rsid w:val="00B369C1"/>
    <w:rsid w:val="00B37B16"/>
    <w:rsid w:val="00B406E5"/>
    <w:rsid w:val="00B42F61"/>
    <w:rsid w:val="00B42FF2"/>
    <w:rsid w:val="00B432BF"/>
    <w:rsid w:val="00B441AF"/>
    <w:rsid w:val="00B45D55"/>
    <w:rsid w:val="00B462A3"/>
    <w:rsid w:val="00B5064C"/>
    <w:rsid w:val="00B51485"/>
    <w:rsid w:val="00B53080"/>
    <w:rsid w:val="00B54804"/>
    <w:rsid w:val="00B54E99"/>
    <w:rsid w:val="00B55369"/>
    <w:rsid w:val="00B56A92"/>
    <w:rsid w:val="00B601FC"/>
    <w:rsid w:val="00B60E37"/>
    <w:rsid w:val="00B626AF"/>
    <w:rsid w:val="00B632E1"/>
    <w:rsid w:val="00B65052"/>
    <w:rsid w:val="00B65395"/>
    <w:rsid w:val="00B653EF"/>
    <w:rsid w:val="00B65DD2"/>
    <w:rsid w:val="00B65ED5"/>
    <w:rsid w:val="00B679B7"/>
    <w:rsid w:val="00B67AE9"/>
    <w:rsid w:val="00B702F3"/>
    <w:rsid w:val="00B71173"/>
    <w:rsid w:val="00B741BC"/>
    <w:rsid w:val="00B746C1"/>
    <w:rsid w:val="00B80AFC"/>
    <w:rsid w:val="00B832A8"/>
    <w:rsid w:val="00B84088"/>
    <w:rsid w:val="00B84508"/>
    <w:rsid w:val="00B84541"/>
    <w:rsid w:val="00B854E9"/>
    <w:rsid w:val="00B87B49"/>
    <w:rsid w:val="00B90245"/>
    <w:rsid w:val="00B929E8"/>
    <w:rsid w:val="00B950A4"/>
    <w:rsid w:val="00B95A8B"/>
    <w:rsid w:val="00B97EB4"/>
    <w:rsid w:val="00BA1727"/>
    <w:rsid w:val="00BA1E17"/>
    <w:rsid w:val="00BA20B8"/>
    <w:rsid w:val="00BA4895"/>
    <w:rsid w:val="00BA52DE"/>
    <w:rsid w:val="00BA73F9"/>
    <w:rsid w:val="00BB16BD"/>
    <w:rsid w:val="00BB2F52"/>
    <w:rsid w:val="00BB3045"/>
    <w:rsid w:val="00BB30B7"/>
    <w:rsid w:val="00BB3242"/>
    <w:rsid w:val="00BB3641"/>
    <w:rsid w:val="00BB3758"/>
    <w:rsid w:val="00BB49E1"/>
    <w:rsid w:val="00BB4FC1"/>
    <w:rsid w:val="00BC0558"/>
    <w:rsid w:val="00BC0852"/>
    <w:rsid w:val="00BC1C22"/>
    <w:rsid w:val="00BC266D"/>
    <w:rsid w:val="00BC3396"/>
    <w:rsid w:val="00BC45D1"/>
    <w:rsid w:val="00BC6C85"/>
    <w:rsid w:val="00BC6F31"/>
    <w:rsid w:val="00BD1112"/>
    <w:rsid w:val="00BD295C"/>
    <w:rsid w:val="00BD2A11"/>
    <w:rsid w:val="00BD5767"/>
    <w:rsid w:val="00BD6483"/>
    <w:rsid w:val="00BD6CFD"/>
    <w:rsid w:val="00BD7EDD"/>
    <w:rsid w:val="00BE055A"/>
    <w:rsid w:val="00BE05CE"/>
    <w:rsid w:val="00BE06B0"/>
    <w:rsid w:val="00BE1A6D"/>
    <w:rsid w:val="00BE2C7E"/>
    <w:rsid w:val="00BE36B2"/>
    <w:rsid w:val="00BE3F06"/>
    <w:rsid w:val="00BE6941"/>
    <w:rsid w:val="00BE78F9"/>
    <w:rsid w:val="00BE7DBD"/>
    <w:rsid w:val="00BF1AFB"/>
    <w:rsid w:val="00BF353D"/>
    <w:rsid w:val="00BF4C1D"/>
    <w:rsid w:val="00BF53E7"/>
    <w:rsid w:val="00BF6E97"/>
    <w:rsid w:val="00BF795D"/>
    <w:rsid w:val="00BF7B8E"/>
    <w:rsid w:val="00C00257"/>
    <w:rsid w:val="00C01E9D"/>
    <w:rsid w:val="00C05AD5"/>
    <w:rsid w:val="00C05C1C"/>
    <w:rsid w:val="00C0711A"/>
    <w:rsid w:val="00C0755A"/>
    <w:rsid w:val="00C11615"/>
    <w:rsid w:val="00C12286"/>
    <w:rsid w:val="00C12B93"/>
    <w:rsid w:val="00C136E3"/>
    <w:rsid w:val="00C14903"/>
    <w:rsid w:val="00C14B00"/>
    <w:rsid w:val="00C1609A"/>
    <w:rsid w:val="00C1677A"/>
    <w:rsid w:val="00C16A24"/>
    <w:rsid w:val="00C22270"/>
    <w:rsid w:val="00C22F9A"/>
    <w:rsid w:val="00C2458D"/>
    <w:rsid w:val="00C247BD"/>
    <w:rsid w:val="00C24E0A"/>
    <w:rsid w:val="00C2679A"/>
    <w:rsid w:val="00C26D3C"/>
    <w:rsid w:val="00C27459"/>
    <w:rsid w:val="00C30EED"/>
    <w:rsid w:val="00C324FE"/>
    <w:rsid w:val="00C33026"/>
    <w:rsid w:val="00C33EC5"/>
    <w:rsid w:val="00C35A8A"/>
    <w:rsid w:val="00C37642"/>
    <w:rsid w:val="00C37725"/>
    <w:rsid w:val="00C40E9E"/>
    <w:rsid w:val="00C41DB6"/>
    <w:rsid w:val="00C41E5B"/>
    <w:rsid w:val="00C42E4D"/>
    <w:rsid w:val="00C443B2"/>
    <w:rsid w:val="00C4686B"/>
    <w:rsid w:val="00C50E3D"/>
    <w:rsid w:val="00C52E6A"/>
    <w:rsid w:val="00C534BA"/>
    <w:rsid w:val="00C53FE4"/>
    <w:rsid w:val="00C54EEB"/>
    <w:rsid w:val="00C57281"/>
    <w:rsid w:val="00C60A5F"/>
    <w:rsid w:val="00C619E5"/>
    <w:rsid w:val="00C62378"/>
    <w:rsid w:val="00C62BB5"/>
    <w:rsid w:val="00C632FF"/>
    <w:rsid w:val="00C64531"/>
    <w:rsid w:val="00C6470D"/>
    <w:rsid w:val="00C65394"/>
    <w:rsid w:val="00C65C47"/>
    <w:rsid w:val="00C66BBD"/>
    <w:rsid w:val="00C70FBA"/>
    <w:rsid w:val="00C7324D"/>
    <w:rsid w:val="00C73823"/>
    <w:rsid w:val="00C75362"/>
    <w:rsid w:val="00C75697"/>
    <w:rsid w:val="00C7695A"/>
    <w:rsid w:val="00C76CE1"/>
    <w:rsid w:val="00C81266"/>
    <w:rsid w:val="00C82755"/>
    <w:rsid w:val="00C84390"/>
    <w:rsid w:val="00C85038"/>
    <w:rsid w:val="00C85B0B"/>
    <w:rsid w:val="00C86B04"/>
    <w:rsid w:val="00C90966"/>
    <w:rsid w:val="00C912E7"/>
    <w:rsid w:val="00C9254C"/>
    <w:rsid w:val="00C93320"/>
    <w:rsid w:val="00C9356D"/>
    <w:rsid w:val="00C9369B"/>
    <w:rsid w:val="00CA0579"/>
    <w:rsid w:val="00CA0B23"/>
    <w:rsid w:val="00CA19D1"/>
    <w:rsid w:val="00CA32E6"/>
    <w:rsid w:val="00CA3D31"/>
    <w:rsid w:val="00CA3F06"/>
    <w:rsid w:val="00CA4B86"/>
    <w:rsid w:val="00CA68EF"/>
    <w:rsid w:val="00CA714F"/>
    <w:rsid w:val="00CB3406"/>
    <w:rsid w:val="00CB4377"/>
    <w:rsid w:val="00CB475C"/>
    <w:rsid w:val="00CB6392"/>
    <w:rsid w:val="00CB7E5D"/>
    <w:rsid w:val="00CC08E0"/>
    <w:rsid w:val="00CC183E"/>
    <w:rsid w:val="00CC25F4"/>
    <w:rsid w:val="00CC2869"/>
    <w:rsid w:val="00CC3906"/>
    <w:rsid w:val="00CC3BDE"/>
    <w:rsid w:val="00CC3DE6"/>
    <w:rsid w:val="00CC4601"/>
    <w:rsid w:val="00CC577F"/>
    <w:rsid w:val="00CC62D6"/>
    <w:rsid w:val="00CC678F"/>
    <w:rsid w:val="00CC688E"/>
    <w:rsid w:val="00CD147D"/>
    <w:rsid w:val="00CD3997"/>
    <w:rsid w:val="00CD4412"/>
    <w:rsid w:val="00CD5B24"/>
    <w:rsid w:val="00CD71BE"/>
    <w:rsid w:val="00CE050B"/>
    <w:rsid w:val="00CE0FDD"/>
    <w:rsid w:val="00CE17CF"/>
    <w:rsid w:val="00CE1E86"/>
    <w:rsid w:val="00CE41D2"/>
    <w:rsid w:val="00CE4BBC"/>
    <w:rsid w:val="00CE711D"/>
    <w:rsid w:val="00CE79A6"/>
    <w:rsid w:val="00CF0779"/>
    <w:rsid w:val="00CF091A"/>
    <w:rsid w:val="00CF32C4"/>
    <w:rsid w:val="00CF35A9"/>
    <w:rsid w:val="00CF465E"/>
    <w:rsid w:val="00CF4D0A"/>
    <w:rsid w:val="00D01F2B"/>
    <w:rsid w:val="00D036B2"/>
    <w:rsid w:val="00D03745"/>
    <w:rsid w:val="00D042D0"/>
    <w:rsid w:val="00D055CC"/>
    <w:rsid w:val="00D068ED"/>
    <w:rsid w:val="00D07CC7"/>
    <w:rsid w:val="00D101B2"/>
    <w:rsid w:val="00D104E1"/>
    <w:rsid w:val="00D10852"/>
    <w:rsid w:val="00D10ED0"/>
    <w:rsid w:val="00D11225"/>
    <w:rsid w:val="00D15910"/>
    <w:rsid w:val="00D160DD"/>
    <w:rsid w:val="00D16A83"/>
    <w:rsid w:val="00D215E1"/>
    <w:rsid w:val="00D21786"/>
    <w:rsid w:val="00D22D77"/>
    <w:rsid w:val="00D23346"/>
    <w:rsid w:val="00D2419E"/>
    <w:rsid w:val="00D25AD9"/>
    <w:rsid w:val="00D25DC4"/>
    <w:rsid w:val="00D32A11"/>
    <w:rsid w:val="00D32BAC"/>
    <w:rsid w:val="00D34126"/>
    <w:rsid w:val="00D417BE"/>
    <w:rsid w:val="00D4181F"/>
    <w:rsid w:val="00D422C9"/>
    <w:rsid w:val="00D4351B"/>
    <w:rsid w:val="00D43B04"/>
    <w:rsid w:val="00D4409A"/>
    <w:rsid w:val="00D46FB0"/>
    <w:rsid w:val="00D5032E"/>
    <w:rsid w:val="00D51060"/>
    <w:rsid w:val="00D51588"/>
    <w:rsid w:val="00D5160E"/>
    <w:rsid w:val="00D5373B"/>
    <w:rsid w:val="00D53BD4"/>
    <w:rsid w:val="00D54489"/>
    <w:rsid w:val="00D5552C"/>
    <w:rsid w:val="00D56BE8"/>
    <w:rsid w:val="00D57335"/>
    <w:rsid w:val="00D60E1A"/>
    <w:rsid w:val="00D61347"/>
    <w:rsid w:val="00D6579C"/>
    <w:rsid w:val="00D66431"/>
    <w:rsid w:val="00D7081B"/>
    <w:rsid w:val="00D7109B"/>
    <w:rsid w:val="00D723CB"/>
    <w:rsid w:val="00D73B6C"/>
    <w:rsid w:val="00D77A91"/>
    <w:rsid w:val="00D80E84"/>
    <w:rsid w:val="00D837F8"/>
    <w:rsid w:val="00D83903"/>
    <w:rsid w:val="00D83F38"/>
    <w:rsid w:val="00D84E5B"/>
    <w:rsid w:val="00D86E1E"/>
    <w:rsid w:val="00D92392"/>
    <w:rsid w:val="00D9281F"/>
    <w:rsid w:val="00D94449"/>
    <w:rsid w:val="00D94839"/>
    <w:rsid w:val="00D948A1"/>
    <w:rsid w:val="00D9491E"/>
    <w:rsid w:val="00D94B65"/>
    <w:rsid w:val="00D951AD"/>
    <w:rsid w:val="00D96508"/>
    <w:rsid w:val="00D96A11"/>
    <w:rsid w:val="00D97C6C"/>
    <w:rsid w:val="00DA01C8"/>
    <w:rsid w:val="00DA1132"/>
    <w:rsid w:val="00DA2571"/>
    <w:rsid w:val="00DA340C"/>
    <w:rsid w:val="00DA4508"/>
    <w:rsid w:val="00DA5FA0"/>
    <w:rsid w:val="00DA68AA"/>
    <w:rsid w:val="00DA7957"/>
    <w:rsid w:val="00DA7DCA"/>
    <w:rsid w:val="00DA7E6C"/>
    <w:rsid w:val="00DB056B"/>
    <w:rsid w:val="00DB0D0F"/>
    <w:rsid w:val="00DB1531"/>
    <w:rsid w:val="00DB206F"/>
    <w:rsid w:val="00DB2493"/>
    <w:rsid w:val="00DB2797"/>
    <w:rsid w:val="00DB2E13"/>
    <w:rsid w:val="00DB52B0"/>
    <w:rsid w:val="00DB58CD"/>
    <w:rsid w:val="00DB71B4"/>
    <w:rsid w:val="00DC0486"/>
    <w:rsid w:val="00DC09CD"/>
    <w:rsid w:val="00DC134F"/>
    <w:rsid w:val="00DC174D"/>
    <w:rsid w:val="00DC2265"/>
    <w:rsid w:val="00DC2293"/>
    <w:rsid w:val="00DC36A0"/>
    <w:rsid w:val="00DC4014"/>
    <w:rsid w:val="00DC46CF"/>
    <w:rsid w:val="00DC6CBD"/>
    <w:rsid w:val="00DC73EB"/>
    <w:rsid w:val="00DC7418"/>
    <w:rsid w:val="00DC7791"/>
    <w:rsid w:val="00DC781E"/>
    <w:rsid w:val="00DC7BB0"/>
    <w:rsid w:val="00DD043C"/>
    <w:rsid w:val="00DD1990"/>
    <w:rsid w:val="00DD23A6"/>
    <w:rsid w:val="00DD4AC5"/>
    <w:rsid w:val="00DD4CDD"/>
    <w:rsid w:val="00DD7877"/>
    <w:rsid w:val="00DD7AEF"/>
    <w:rsid w:val="00DE1528"/>
    <w:rsid w:val="00DE219E"/>
    <w:rsid w:val="00DE258A"/>
    <w:rsid w:val="00DE2D9B"/>
    <w:rsid w:val="00DE314E"/>
    <w:rsid w:val="00DE4BA1"/>
    <w:rsid w:val="00DE50B7"/>
    <w:rsid w:val="00DE52B2"/>
    <w:rsid w:val="00DE5E9D"/>
    <w:rsid w:val="00DE6F7D"/>
    <w:rsid w:val="00DF07D6"/>
    <w:rsid w:val="00DF09BA"/>
    <w:rsid w:val="00DF13F2"/>
    <w:rsid w:val="00DF21E7"/>
    <w:rsid w:val="00DF2717"/>
    <w:rsid w:val="00DF464A"/>
    <w:rsid w:val="00DF5418"/>
    <w:rsid w:val="00DF77C1"/>
    <w:rsid w:val="00DF78E8"/>
    <w:rsid w:val="00E0120E"/>
    <w:rsid w:val="00E01CA8"/>
    <w:rsid w:val="00E02709"/>
    <w:rsid w:val="00E0605F"/>
    <w:rsid w:val="00E061D7"/>
    <w:rsid w:val="00E109B3"/>
    <w:rsid w:val="00E110F5"/>
    <w:rsid w:val="00E11462"/>
    <w:rsid w:val="00E151E8"/>
    <w:rsid w:val="00E15C9C"/>
    <w:rsid w:val="00E16258"/>
    <w:rsid w:val="00E20FB2"/>
    <w:rsid w:val="00E21AD0"/>
    <w:rsid w:val="00E23B6D"/>
    <w:rsid w:val="00E23FB8"/>
    <w:rsid w:val="00E245E9"/>
    <w:rsid w:val="00E2662C"/>
    <w:rsid w:val="00E2794F"/>
    <w:rsid w:val="00E30D6E"/>
    <w:rsid w:val="00E32417"/>
    <w:rsid w:val="00E34ABA"/>
    <w:rsid w:val="00E34BBC"/>
    <w:rsid w:val="00E34DE0"/>
    <w:rsid w:val="00E35E85"/>
    <w:rsid w:val="00E37152"/>
    <w:rsid w:val="00E4045C"/>
    <w:rsid w:val="00E404D0"/>
    <w:rsid w:val="00E42AB3"/>
    <w:rsid w:val="00E46103"/>
    <w:rsid w:val="00E46DCA"/>
    <w:rsid w:val="00E479CD"/>
    <w:rsid w:val="00E504AD"/>
    <w:rsid w:val="00E51ED8"/>
    <w:rsid w:val="00E51FB6"/>
    <w:rsid w:val="00E5208E"/>
    <w:rsid w:val="00E5215E"/>
    <w:rsid w:val="00E52D71"/>
    <w:rsid w:val="00E54041"/>
    <w:rsid w:val="00E54BEF"/>
    <w:rsid w:val="00E54C95"/>
    <w:rsid w:val="00E5527D"/>
    <w:rsid w:val="00E56519"/>
    <w:rsid w:val="00E566CA"/>
    <w:rsid w:val="00E60436"/>
    <w:rsid w:val="00E6171A"/>
    <w:rsid w:val="00E62268"/>
    <w:rsid w:val="00E623D0"/>
    <w:rsid w:val="00E638C6"/>
    <w:rsid w:val="00E64F59"/>
    <w:rsid w:val="00E66EDC"/>
    <w:rsid w:val="00E679D5"/>
    <w:rsid w:val="00E703C9"/>
    <w:rsid w:val="00E703E9"/>
    <w:rsid w:val="00E70914"/>
    <w:rsid w:val="00E70B22"/>
    <w:rsid w:val="00E712E5"/>
    <w:rsid w:val="00E71F7C"/>
    <w:rsid w:val="00E7274E"/>
    <w:rsid w:val="00E732EB"/>
    <w:rsid w:val="00E764B2"/>
    <w:rsid w:val="00E80EAC"/>
    <w:rsid w:val="00E81103"/>
    <w:rsid w:val="00E829D0"/>
    <w:rsid w:val="00E85D60"/>
    <w:rsid w:val="00E87184"/>
    <w:rsid w:val="00E87B3E"/>
    <w:rsid w:val="00E90D76"/>
    <w:rsid w:val="00E910B4"/>
    <w:rsid w:val="00E91118"/>
    <w:rsid w:val="00E93317"/>
    <w:rsid w:val="00EA037A"/>
    <w:rsid w:val="00EA1302"/>
    <w:rsid w:val="00EA1A5E"/>
    <w:rsid w:val="00EA7AF4"/>
    <w:rsid w:val="00EB37E8"/>
    <w:rsid w:val="00EB5660"/>
    <w:rsid w:val="00EB73A8"/>
    <w:rsid w:val="00EB74BA"/>
    <w:rsid w:val="00EB784E"/>
    <w:rsid w:val="00EC087F"/>
    <w:rsid w:val="00EC08F2"/>
    <w:rsid w:val="00EC0AD2"/>
    <w:rsid w:val="00EC2849"/>
    <w:rsid w:val="00EC4916"/>
    <w:rsid w:val="00EC49C1"/>
    <w:rsid w:val="00EC4F27"/>
    <w:rsid w:val="00EC52E0"/>
    <w:rsid w:val="00ED25B7"/>
    <w:rsid w:val="00ED2D34"/>
    <w:rsid w:val="00ED41DC"/>
    <w:rsid w:val="00ED543B"/>
    <w:rsid w:val="00EE180B"/>
    <w:rsid w:val="00EE1A56"/>
    <w:rsid w:val="00EE2093"/>
    <w:rsid w:val="00EE315F"/>
    <w:rsid w:val="00EE56FB"/>
    <w:rsid w:val="00EE57C1"/>
    <w:rsid w:val="00EE6950"/>
    <w:rsid w:val="00EE6E3A"/>
    <w:rsid w:val="00EE73BF"/>
    <w:rsid w:val="00EF1261"/>
    <w:rsid w:val="00F00D1C"/>
    <w:rsid w:val="00F00D6C"/>
    <w:rsid w:val="00F0223D"/>
    <w:rsid w:val="00F03C35"/>
    <w:rsid w:val="00F057FA"/>
    <w:rsid w:val="00F0794E"/>
    <w:rsid w:val="00F10C68"/>
    <w:rsid w:val="00F10FFC"/>
    <w:rsid w:val="00F11546"/>
    <w:rsid w:val="00F1194D"/>
    <w:rsid w:val="00F12846"/>
    <w:rsid w:val="00F12ABF"/>
    <w:rsid w:val="00F12BF2"/>
    <w:rsid w:val="00F13FA9"/>
    <w:rsid w:val="00F14132"/>
    <w:rsid w:val="00F1454B"/>
    <w:rsid w:val="00F15DD7"/>
    <w:rsid w:val="00F17302"/>
    <w:rsid w:val="00F20576"/>
    <w:rsid w:val="00F20915"/>
    <w:rsid w:val="00F20B45"/>
    <w:rsid w:val="00F20C8C"/>
    <w:rsid w:val="00F22B11"/>
    <w:rsid w:val="00F23482"/>
    <w:rsid w:val="00F2410D"/>
    <w:rsid w:val="00F2562C"/>
    <w:rsid w:val="00F27AF0"/>
    <w:rsid w:val="00F27AF5"/>
    <w:rsid w:val="00F30B21"/>
    <w:rsid w:val="00F32991"/>
    <w:rsid w:val="00F33309"/>
    <w:rsid w:val="00F34800"/>
    <w:rsid w:val="00F3571D"/>
    <w:rsid w:val="00F37CA6"/>
    <w:rsid w:val="00F40312"/>
    <w:rsid w:val="00F409EB"/>
    <w:rsid w:val="00F411EE"/>
    <w:rsid w:val="00F42306"/>
    <w:rsid w:val="00F42B65"/>
    <w:rsid w:val="00F436C0"/>
    <w:rsid w:val="00F44F9F"/>
    <w:rsid w:val="00F46498"/>
    <w:rsid w:val="00F4649B"/>
    <w:rsid w:val="00F46EF5"/>
    <w:rsid w:val="00F5031B"/>
    <w:rsid w:val="00F5139E"/>
    <w:rsid w:val="00F51E7A"/>
    <w:rsid w:val="00F52229"/>
    <w:rsid w:val="00F5289E"/>
    <w:rsid w:val="00F536D9"/>
    <w:rsid w:val="00F53925"/>
    <w:rsid w:val="00F54293"/>
    <w:rsid w:val="00F55D66"/>
    <w:rsid w:val="00F56AF9"/>
    <w:rsid w:val="00F56B72"/>
    <w:rsid w:val="00F576A6"/>
    <w:rsid w:val="00F57D67"/>
    <w:rsid w:val="00F6005C"/>
    <w:rsid w:val="00F60E6F"/>
    <w:rsid w:val="00F610B1"/>
    <w:rsid w:val="00F62F4A"/>
    <w:rsid w:val="00F63F0D"/>
    <w:rsid w:val="00F64105"/>
    <w:rsid w:val="00F65C4C"/>
    <w:rsid w:val="00F705BF"/>
    <w:rsid w:val="00F7060B"/>
    <w:rsid w:val="00F707C1"/>
    <w:rsid w:val="00F71C15"/>
    <w:rsid w:val="00F726B2"/>
    <w:rsid w:val="00F73E9A"/>
    <w:rsid w:val="00F755BD"/>
    <w:rsid w:val="00F75AD9"/>
    <w:rsid w:val="00F76255"/>
    <w:rsid w:val="00F80A49"/>
    <w:rsid w:val="00F8112A"/>
    <w:rsid w:val="00F8112C"/>
    <w:rsid w:val="00F811BA"/>
    <w:rsid w:val="00F826C0"/>
    <w:rsid w:val="00F82707"/>
    <w:rsid w:val="00F84895"/>
    <w:rsid w:val="00F87462"/>
    <w:rsid w:val="00F906A3"/>
    <w:rsid w:val="00F9401F"/>
    <w:rsid w:val="00F95823"/>
    <w:rsid w:val="00F95C79"/>
    <w:rsid w:val="00F95F59"/>
    <w:rsid w:val="00F966B5"/>
    <w:rsid w:val="00F9789F"/>
    <w:rsid w:val="00F9797C"/>
    <w:rsid w:val="00FA062D"/>
    <w:rsid w:val="00FA0DFE"/>
    <w:rsid w:val="00FA10FC"/>
    <w:rsid w:val="00FA26B8"/>
    <w:rsid w:val="00FA2879"/>
    <w:rsid w:val="00FA3239"/>
    <w:rsid w:val="00FA3BB8"/>
    <w:rsid w:val="00FA5D77"/>
    <w:rsid w:val="00FA6431"/>
    <w:rsid w:val="00FA6CF0"/>
    <w:rsid w:val="00FB0FCA"/>
    <w:rsid w:val="00FB1572"/>
    <w:rsid w:val="00FB1DA3"/>
    <w:rsid w:val="00FB22BF"/>
    <w:rsid w:val="00FB3613"/>
    <w:rsid w:val="00FB3954"/>
    <w:rsid w:val="00FB3E7A"/>
    <w:rsid w:val="00FB4F4A"/>
    <w:rsid w:val="00FB4F51"/>
    <w:rsid w:val="00FB5507"/>
    <w:rsid w:val="00FB66BC"/>
    <w:rsid w:val="00FB7363"/>
    <w:rsid w:val="00FB79A8"/>
    <w:rsid w:val="00FB7B54"/>
    <w:rsid w:val="00FB7E74"/>
    <w:rsid w:val="00FC0399"/>
    <w:rsid w:val="00FC19FF"/>
    <w:rsid w:val="00FC1D33"/>
    <w:rsid w:val="00FC2065"/>
    <w:rsid w:val="00FC3E7E"/>
    <w:rsid w:val="00FC4B19"/>
    <w:rsid w:val="00FC4EE4"/>
    <w:rsid w:val="00FC5ED4"/>
    <w:rsid w:val="00FC62EA"/>
    <w:rsid w:val="00FC68B0"/>
    <w:rsid w:val="00FC70AC"/>
    <w:rsid w:val="00FC71D0"/>
    <w:rsid w:val="00FC7E64"/>
    <w:rsid w:val="00FD06BD"/>
    <w:rsid w:val="00FD21B7"/>
    <w:rsid w:val="00FD439D"/>
    <w:rsid w:val="00FD4809"/>
    <w:rsid w:val="00FD4AC9"/>
    <w:rsid w:val="00FD5D33"/>
    <w:rsid w:val="00FE0DF0"/>
    <w:rsid w:val="00FE0F3F"/>
    <w:rsid w:val="00FE3CC0"/>
    <w:rsid w:val="00FE3EEE"/>
    <w:rsid w:val="00FE555A"/>
    <w:rsid w:val="00FE66AF"/>
    <w:rsid w:val="00FE7727"/>
    <w:rsid w:val="00FE7AE5"/>
    <w:rsid w:val="00FF0467"/>
    <w:rsid w:val="00FF1405"/>
    <w:rsid w:val="00FF201B"/>
    <w:rsid w:val="00FF3FE9"/>
    <w:rsid w:val="00FF4F62"/>
    <w:rsid w:val="00FF5126"/>
    <w:rsid w:val="00FF7A82"/>
    <w:rsid w:val="2150609B"/>
    <w:rsid w:val="21EFA9E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78C9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nhideWhenUsed/>
    <w:qFormat/>
    <w:rsid w:val="002573C3"/>
    <w:pPr>
      <w:spacing w:after="120"/>
    </w:pPr>
    <w:rPr>
      <w:lang w:bidi="en-US"/>
    </w:rPr>
  </w:style>
  <w:style w:type="paragraph" w:styleId="Heading1">
    <w:name w:val="heading 1"/>
    <w:basedOn w:val="Normal"/>
    <w:next w:val="ppBodyText"/>
    <w:link w:val="Heading1Char"/>
    <w:uiPriority w:val="9"/>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iPriority w:val="9"/>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iPriority w:val="9"/>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114746"/>
    <w:pPr>
      <w:spacing w:before="225" w:after="225" w:line="240" w:lineRule="auto"/>
      <w:outlineLvl w:val="4"/>
    </w:pPr>
    <w:rPr>
      <w:rFonts w:ascii="Times New Roman" w:eastAsia="Times New Roman" w:hAnsi="Times New Roman" w:cs="Times New Roman"/>
      <w:b/>
      <w:bCs/>
      <w:sz w:val="18"/>
      <w:szCs w:val="18"/>
      <w:lang w:bidi="ar-SA"/>
    </w:rPr>
  </w:style>
  <w:style w:type="paragraph" w:styleId="Heading6">
    <w:name w:val="heading 6"/>
    <w:basedOn w:val="Normal"/>
    <w:link w:val="Heading6Char"/>
    <w:uiPriority w:val="9"/>
    <w:qFormat/>
    <w:rsid w:val="00114746"/>
    <w:pPr>
      <w:spacing w:before="225" w:after="225" w:line="240" w:lineRule="auto"/>
      <w:outlineLvl w:val="5"/>
    </w:pPr>
    <w:rPr>
      <w:rFonts w:ascii="Times New Roman" w:eastAsia="Times New Roman" w:hAnsi="Times New Roman" w:cs="Times New Roman"/>
      <w:b/>
      <w:bCs/>
      <w:sz w:val="17"/>
      <w:szCs w:val="1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uiPriority w:val="9"/>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0"/>
      </w:numPr>
      <w:spacing w:after="120"/>
    </w:pPr>
    <w:rPr>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ind w:left="754" w:hanging="357"/>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after="200"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aliases w:val="Procedure Step,Bullet List,FooterText"/>
    <w:basedOn w:val="Normal"/>
    <w:link w:val="ListParagraphChar"/>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lang w:bidi="en-US"/>
    </w:rPr>
  </w:style>
  <w:style w:type="paragraph" w:styleId="TOCHeading">
    <w:name w:val="TOC Heading"/>
    <w:basedOn w:val="Heading1"/>
    <w:next w:val="Normal"/>
    <w:uiPriority w:val="39"/>
    <w:unhideWhenUsed/>
    <w:qFormat/>
    <w:rsid w:val="00A63FD6"/>
    <w:pPr>
      <w:spacing w:before="240" w:after="0" w:line="259" w:lineRule="auto"/>
      <w:outlineLvl w:val="9"/>
    </w:pPr>
    <w:rPr>
      <w:b w:val="0"/>
      <w:bCs w:val="0"/>
      <w:sz w:val="32"/>
      <w:szCs w:val="32"/>
      <w:lang w:bidi="ar-SA"/>
    </w:rPr>
  </w:style>
  <w:style w:type="character" w:customStyle="1" w:styleId="Heading5Char">
    <w:name w:val="Heading 5 Char"/>
    <w:basedOn w:val="DefaultParagraphFont"/>
    <w:link w:val="Heading5"/>
    <w:uiPriority w:val="9"/>
    <w:rsid w:val="00114746"/>
    <w:rPr>
      <w:rFonts w:ascii="Times New Roman" w:eastAsia="Times New Roman" w:hAnsi="Times New Roman" w:cs="Times New Roman"/>
      <w:b/>
      <w:bCs/>
      <w:sz w:val="18"/>
      <w:szCs w:val="18"/>
    </w:rPr>
  </w:style>
  <w:style w:type="character" w:customStyle="1" w:styleId="Heading6Char">
    <w:name w:val="Heading 6 Char"/>
    <w:basedOn w:val="DefaultParagraphFont"/>
    <w:link w:val="Heading6"/>
    <w:uiPriority w:val="9"/>
    <w:rsid w:val="00114746"/>
    <w:rPr>
      <w:rFonts w:ascii="Times New Roman" w:eastAsia="Times New Roman" w:hAnsi="Times New Roman" w:cs="Times New Roman"/>
      <w:b/>
      <w:bCs/>
      <w:sz w:val="17"/>
      <w:szCs w:val="17"/>
    </w:rPr>
  </w:style>
  <w:style w:type="character" w:styleId="HTMLCite">
    <w:name w:val="HTML Cite"/>
    <w:basedOn w:val="DefaultParagraphFont"/>
    <w:uiPriority w:val="99"/>
    <w:semiHidden/>
    <w:unhideWhenUsed/>
    <w:rsid w:val="00114746"/>
    <w:rPr>
      <w:i/>
      <w:iCs/>
    </w:rPr>
  </w:style>
  <w:style w:type="character" w:styleId="HTMLCode">
    <w:name w:val="HTML Code"/>
    <w:basedOn w:val="DefaultParagraphFont"/>
    <w:uiPriority w:val="99"/>
    <w:semiHidden/>
    <w:unhideWhenUsed/>
    <w:rsid w:val="00114746"/>
    <w:rPr>
      <w:rFonts w:ascii="Consolas" w:eastAsia="Times New Roman" w:hAnsi="Consolas" w:cs="Consolas" w:hint="default"/>
      <w:sz w:val="18"/>
      <w:szCs w:val="18"/>
    </w:rPr>
  </w:style>
  <w:style w:type="character" w:styleId="HTMLDefinition">
    <w:name w:val="HTML Definition"/>
    <w:basedOn w:val="DefaultParagraphFont"/>
    <w:uiPriority w:val="99"/>
    <w:semiHidden/>
    <w:unhideWhenUsed/>
    <w:rsid w:val="00114746"/>
    <w:rPr>
      <w:i/>
      <w:iCs/>
    </w:rPr>
  </w:style>
  <w:style w:type="character" w:styleId="Emphasis">
    <w:name w:val="Emphasis"/>
    <w:basedOn w:val="DefaultParagraphFont"/>
    <w:uiPriority w:val="20"/>
    <w:qFormat/>
    <w:rsid w:val="00114746"/>
    <w:rPr>
      <w:i/>
      <w:iCs/>
    </w:rPr>
  </w:style>
  <w:style w:type="character" w:styleId="HTMLKeyboard">
    <w:name w:val="HTML Keyboard"/>
    <w:basedOn w:val="DefaultParagraphFont"/>
    <w:uiPriority w:val="99"/>
    <w:semiHidden/>
    <w:unhideWhenUsed/>
    <w:rsid w:val="00114746"/>
    <w:rPr>
      <w:rFonts w:ascii="Helvetica" w:eastAsia="Times New Roman" w:hAnsi="Helvetica" w:cs="Helvetica" w:hint="default"/>
      <w:sz w:val="24"/>
      <w:szCs w:val="24"/>
      <w:bdr w:val="single" w:sz="6" w:space="1" w:color="DDDDDD" w:frame="1"/>
      <w:shd w:val="clear" w:color="auto" w:fill="DDDDDD"/>
    </w:rPr>
  </w:style>
  <w:style w:type="paragraph" w:styleId="HTMLPreformatted">
    <w:name w:val="HTML Preformatted"/>
    <w:basedOn w:val="Normal"/>
    <w:link w:val="HTMLPreformattedChar"/>
    <w:uiPriority w:val="99"/>
    <w:unhideWhenUsed/>
    <w:rsid w:val="00114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lang w:bidi="ar-SA"/>
    </w:rPr>
  </w:style>
  <w:style w:type="character" w:customStyle="1" w:styleId="HTMLPreformattedChar">
    <w:name w:val="HTML Preformatted Char"/>
    <w:basedOn w:val="DefaultParagraphFont"/>
    <w:link w:val="HTMLPreformatted"/>
    <w:uiPriority w:val="99"/>
    <w:rsid w:val="00114746"/>
    <w:rPr>
      <w:rFonts w:ascii="Consolas" w:eastAsia="Times New Roman" w:hAnsi="Consolas" w:cs="Consolas"/>
      <w:sz w:val="18"/>
      <w:szCs w:val="18"/>
    </w:rPr>
  </w:style>
  <w:style w:type="character" w:styleId="HTMLSample">
    <w:name w:val="HTML Sample"/>
    <w:basedOn w:val="DefaultParagraphFont"/>
    <w:uiPriority w:val="99"/>
    <w:semiHidden/>
    <w:unhideWhenUsed/>
    <w:rsid w:val="00114746"/>
    <w:rPr>
      <w:rFonts w:ascii="Courier New" w:eastAsia="Times New Roman" w:hAnsi="Courier New" w:cs="Courier New" w:hint="default"/>
      <w:sz w:val="24"/>
      <w:szCs w:val="24"/>
    </w:rPr>
  </w:style>
  <w:style w:type="character" w:styleId="Strong">
    <w:name w:val="Strong"/>
    <w:basedOn w:val="DefaultParagraphFont"/>
    <w:uiPriority w:val="22"/>
    <w:qFormat/>
    <w:rsid w:val="00114746"/>
    <w:rPr>
      <w:b/>
      <w:bCs/>
    </w:rPr>
  </w:style>
  <w:style w:type="character" w:styleId="HTMLTypewriter">
    <w:name w:val="HTML Typewriter"/>
    <w:basedOn w:val="DefaultParagraphFont"/>
    <w:uiPriority w:val="99"/>
    <w:semiHidden/>
    <w:unhideWhenUsed/>
    <w:rsid w:val="00114746"/>
    <w:rPr>
      <w:rFonts w:ascii="Consolas" w:eastAsia="Times New Roman" w:hAnsi="Consolas" w:cs="Consolas" w:hint="default"/>
      <w:sz w:val="18"/>
      <w:szCs w:val="18"/>
    </w:rPr>
  </w:style>
  <w:style w:type="paragraph" w:customStyle="1" w:styleId="subdued">
    <w:name w:val="subdued"/>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styleId="NormalWeb">
    <w:name w:val="Normal (Web)"/>
    <w:basedOn w:val="Normal"/>
    <w:uiPriority w:val="99"/>
    <w:unhideWhenUsed/>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ain">
    <w:name w:val="explain"/>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subtext">
    <w:name w:val="subtext"/>
    <w:basedOn w:val="Normal"/>
    <w:rsid w:val="00114746"/>
    <w:pPr>
      <w:spacing w:before="150" w:after="150" w:line="240" w:lineRule="auto"/>
    </w:pPr>
    <w:rPr>
      <w:rFonts w:ascii="Times New Roman" w:eastAsia="Times New Roman" w:hAnsi="Times New Roman" w:cs="Times New Roman"/>
      <w:color w:val="666666"/>
      <w:sz w:val="21"/>
      <w:szCs w:val="21"/>
      <w:lang w:bidi="ar-SA"/>
    </w:rPr>
  </w:style>
  <w:style w:type="paragraph" w:customStyle="1" w:styleId="recently-touched-branches-description">
    <w:name w:val="recently-touched-branches-description"/>
    <w:basedOn w:val="Normal"/>
    <w:rsid w:val="00114746"/>
    <w:pPr>
      <w:spacing w:after="0" w:line="240" w:lineRule="auto"/>
    </w:pPr>
    <w:rPr>
      <w:rFonts w:ascii="Times New Roman" w:eastAsia="Times New Roman" w:hAnsi="Times New Roman" w:cs="Times New Roman"/>
      <w:color w:val="888888"/>
      <w:sz w:val="17"/>
      <w:szCs w:val="17"/>
      <w:lang w:bidi="ar-SA"/>
    </w:rPr>
  </w:style>
  <w:style w:type="paragraph" w:customStyle="1" w:styleId="history-link">
    <w:name w:val="history-link"/>
    <w:basedOn w:val="Normal"/>
    <w:rsid w:val="00114746"/>
    <w:pPr>
      <w:spacing w:before="60" w:after="0" w:line="240" w:lineRule="auto"/>
      <w:ind w:left="300"/>
    </w:pPr>
    <w:rPr>
      <w:rFonts w:ascii="Times New Roman" w:eastAsia="Times New Roman" w:hAnsi="Times New Roman" w:cs="Times New Roman"/>
      <w:b/>
      <w:bCs/>
      <w:sz w:val="24"/>
      <w:szCs w:val="24"/>
      <w:lang w:bidi="ar-SA"/>
    </w:rPr>
  </w:style>
  <w:style w:type="paragraph" w:customStyle="1" w:styleId="tip">
    <w:name w:val="tip"/>
    <w:basedOn w:val="Normal"/>
    <w:rsid w:val="00114746"/>
    <w:pPr>
      <w:spacing w:after="0" w:line="240" w:lineRule="auto"/>
    </w:pPr>
    <w:rPr>
      <w:rFonts w:ascii="Times New Roman" w:eastAsia="Times New Roman" w:hAnsi="Times New Roman" w:cs="Times New Roman"/>
      <w:color w:val="999999"/>
      <w:sz w:val="20"/>
      <w:szCs w:val="20"/>
      <w:lang w:bidi="ar-SA"/>
    </w:rPr>
  </w:style>
  <w:style w:type="paragraph" w:customStyle="1" w:styleId="more">
    <w:name w:val="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tle">
    <w:name w:val="n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link">
    <w:name w:val="ad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nger">
    <w:name w:val="danger"/>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extra">
    <w:name w:val="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gal">
    <w:name w:val="leg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
    <w:name w:va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allnotice">
    <w:name w:val="small_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itle">
    <w:name w:val="commi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ro">
    <w:name w:val="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stat">
    <w:name w:val="quick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
    <w:name w:val="user-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
    <w:name w:val="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e">
    <w:name w:val="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uted">
    <w:name w:val="mu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ainer">
    <w:name w:val="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
    <w:name w:val="lead"/>
    <w:basedOn w:val="Normal"/>
    <w:rsid w:val="00114746"/>
    <w:pPr>
      <w:spacing w:before="100" w:beforeAutospacing="1" w:after="450" w:line="240" w:lineRule="auto"/>
    </w:pPr>
    <w:rPr>
      <w:rFonts w:ascii="Times New Roman" w:eastAsia="Times New Roman" w:hAnsi="Times New Roman" w:cs="Times New Roman"/>
      <w:color w:val="555555"/>
      <w:sz w:val="30"/>
      <w:szCs w:val="30"/>
      <w:lang w:bidi="ar-SA"/>
    </w:rPr>
  </w:style>
  <w:style w:type="paragraph" w:customStyle="1" w:styleId="text-muted">
    <w:name w:val="text-muted"/>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xt-danger">
    <w:name w:val="text-danger"/>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user-mention">
    <w:name w:val="user-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team-mention">
    <w:name w:val="team-mention"/>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allout">
    <w:name w:val="callout"/>
    <w:basedOn w:val="Normal"/>
    <w:rsid w:val="00114746"/>
    <w:pPr>
      <w:pBdr>
        <w:top w:val="single" w:sz="6" w:space="8" w:color="E5E2C8"/>
        <w:left w:val="single" w:sz="6" w:space="8" w:color="E5E2C8"/>
        <w:bottom w:val="single" w:sz="6" w:space="8" w:color="E5E2C8"/>
        <w:right w:val="single" w:sz="6" w:space="8" w:color="E5E2C8"/>
      </w:pBdr>
      <w:shd w:val="clear" w:color="auto" w:fill="FFFEF1"/>
      <w:spacing w:before="225" w:after="225" w:line="240" w:lineRule="auto"/>
    </w:pPr>
    <w:rPr>
      <w:rFonts w:ascii="Times New Roman" w:eastAsia="Times New Roman" w:hAnsi="Times New Roman" w:cs="Times New Roman"/>
      <w:color w:val="8D8D6D"/>
      <w:sz w:val="20"/>
      <w:szCs w:val="20"/>
      <w:lang w:bidi="ar-SA"/>
    </w:rPr>
  </w:style>
  <w:style w:type="paragraph" w:customStyle="1" w:styleId="featured-callout">
    <w:name w:val="featured-callout"/>
    <w:basedOn w:val="Normal"/>
    <w:rsid w:val="00114746"/>
    <w:pPr>
      <w:pBdr>
        <w:top w:val="single" w:sz="6" w:space="8" w:color="D2D9DE"/>
        <w:left w:val="single" w:sz="6" w:space="8" w:color="D2D9DE"/>
        <w:bottom w:val="single" w:sz="6" w:space="8" w:color="E5E9ED"/>
        <w:right w:val="single" w:sz="6" w:space="8" w:color="E5E9ED"/>
      </w:pBdr>
      <w:shd w:val="clear" w:color="auto" w:fill="E8F0F5"/>
      <w:spacing w:before="225" w:after="225" w:line="240" w:lineRule="auto"/>
    </w:pPr>
    <w:rPr>
      <w:rFonts w:ascii="Times New Roman" w:eastAsia="Times New Roman" w:hAnsi="Times New Roman" w:cs="Times New Roman"/>
      <w:color w:val="333333"/>
      <w:sz w:val="18"/>
      <w:szCs w:val="18"/>
      <w:lang w:bidi="ar-SA"/>
    </w:rPr>
  </w:style>
  <w:style w:type="paragraph" w:customStyle="1" w:styleId="mini-callout">
    <w:name w:val="mini-callout"/>
    <w:basedOn w:val="Normal"/>
    <w:rsid w:val="00114746"/>
    <w:pPr>
      <w:pBdr>
        <w:top w:val="single" w:sz="6" w:space="8" w:color="E7E7CE"/>
        <w:left w:val="single" w:sz="6" w:space="8" w:color="E7E7CE"/>
        <w:bottom w:val="single" w:sz="6" w:space="8" w:color="E7E7CE"/>
        <w:right w:val="single" w:sz="6" w:space="8" w:color="E7E7CE"/>
      </w:pBdr>
      <w:shd w:val="clear" w:color="auto" w:fill="FFFDE3"/>
      <w:spacing w:before="225" w:after="225" w:line="240" w:lineRule="auto"/>
    </w:pPr>
    <w:rPr>
      <w:rFonts w:ascii="Times New Roman" w:eastAsia="Times New Roman" w:hAnsi="Times New Roman" w:cs="Times New Roman"/>
      <w:color w:val="5D5900"/>
      <w:sz w:val="24"/>
      <w:szCs w:val="24"/>
      <w:lang w:bidi="ar-SA"/>
    </w:rPr>
  </w:style>
  <w:style w:type="paragraph" w:customStyle="1" w:styleId="inset-callout">
    <w:name w:val="inset-callout"/>
    <w:basedOn w:val="Normal"/>
    <w:rsid w:val="00114746"/>
    <w:pPr>
      <w:pBdr>
        <w:top w:val="single" w:sz="6" w:space="8" w:color="D5D5D5"/>
        <w:left w:val="single" w:sz="6" w:space="8" w:color="D5D5D5"/>
        <w:bottom w:val="single" w:sz="6" w:space="8" w:color="E5E5E5"/>
        <w:right w:val="single" w:sz="6" w:space="8" w:color="E5E5E5"/>
      </w:pBdr>
      <w:shd w:val="clear" w:color="auto" w:fill="EEEEEE"/>
      <w:spacing w:before="225" w:after="225" w:line="240" w:lineRule="auto"/>
    </w:pPr>
    <w:rPr>
      <w:rFonts w:ascii="Times New Roman" w:eastAsia="Times New Roman" w:hAnsi="Times New Roman" w:cs="Times New Roman"/>
      <w:color w:val="333333"/>
      <w:sz w:val="18"/>
      <w:szCs w:val="18"/>
      <w:lang w:bidi="ar-SA"/>
    </w:rPr>
  </w:style>
  <w:style w:type="paragraph" w:customStyle="1" w:styleId="help-callout">
    <w:name w:val="help-callout"/>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infotip">
    <w:name w:val="infotip"/>
    <w:basedOn w:val="Normal"/>
    <w:rsid w:val="00114746"/>
    <w:pPr>
      <w:pBdr>
        <w:top w:val="single" w:sz="6" w:space="8" w:color="E4E4C6"/>
        <w:left w:val="single" w:sz="6" w:space="8" w:color="E4E4C6"/>
        <w:bottom w:val="single" w:sz="6" w:space="8" w:color="EFF2C7"/>
        <w:right w:val="single" w:sz="6" w:space="8" w:color="EFF2C7"/>
      </w:pBdr>
      <w:shd w:val="clear" w:color="auto" w:fill="FFFFDE"/>
      <w:spacing w:before="225" w:after="225" w:line="240" w:lineRule="auto"/>
    </w:pPr>
    <w:rPr>
      <w:rFonts w:ascii="Times New Roman" w:eastAsia="Times New Roman" w:hAnsi="Times New Roman" w:cs="Times New Roman"/>
      <w:color w:val="6D6D4B"/>
      <w:sz w:val="18"/>
      <w:szCs w:val="18"/>
      <w:lang w:bidi="ar-SA"/>
    </w:rPr>
  </w:style>
  <w:style w:type="paragraph" w:customStyle="1" w:styleId="dashboard-notice">
    <w:name w:val="dashboard-notice"/>
    <w:basedOn w:val="Normal"/>
    <w:rsid w:val="00114746"/>
    <w:pPr>
      <w:pBdr>
        <w:top w:val="single" w:sz="6" w:space="10" w:color="E7E7CE"/>
        <w:left w:val="single" w:sz="6" w:space="10" w:color="E7E7CE"/>
        <w:bottom w:val="single" w:sz="6" w:space="10" w:color="E7E7CE"/>
        <w:right w:val="single" w:sz="6" w:space="10" w:color="E7E7CE"/>
      </w:pBdr>
      <w:shd w:val="clear" w:color="auto" w:fill="FFFDE3"/>
      <w:spacing w:after="300" w:line="240" w:lineRule="auto"/>
    </w:pPr>
    <w:rPr>
      <w:rFonts w:ascii="Times New Roman" w:eastAsia="Times New Roman" w:hAnsi="Times New Roman" w:cs="Times New Roman"/>
      <w:color w:val="333333"/>
      <w:sz w:val="18"/>
      <w:szCs w:val="18"/>
      <w:lang w:bidi="ar-SA"/>
    </w:rPr>
  </w:style>
  <w:style w:type="paragraph" w:customStyle="1" w:styleId="octotip">
    <w:name w:val="octotip"/>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before="150" w:after="150" w:line="240" w:lineRule="auto"/>
    </w:pPr>
    <w:rPr>
      <w:rFonts w:ascii="Times New Roman" w:eastAsia="Times New Roman" w:hAnsi="Times New Roman" w:cs="Times New Roman"/>
      <w:color w:val="25494F"/>
      <w:sz w:val="20"/>
      <w:szCs w:val="20"/>
      <w:lang w:bidi="ar-SA"/>
    </w:rPr>
  </w:style>
  <w:style w:type="paragraph" w:customStyle="1" w:styleId="kbd">
    <w:name w:val="kbd"/>
    <w:basedOn w:val="Normal"/>
    <w:rsid w:val="00114746"/>
    <w:pPr>
      <w:pBdr>
        <w:top w:val="single" w:sz="6" w:space="2" w:color="CFCFCF"/>
        <w:left w:val="single" w:sz="6" w:space="4" w:color="CFCFCF"/>
        <w:bottom w:val="single" w:sz="6" w:space="2" w:color="CFCFCF"/>
        <w:right w:val="single" w:sz="6" w:space="4" w:color="CFCFCF"/>
      </w:pBdr>
      <w:shd w:val="clear" w:color="auto" w:fill="E7E7E7"/>
      <w:spacing w:before="100" w:beforeAutospacing="1" w:after="100" w:afterAutospacing="1" w:line="240" w:lineRule="auto"/>
    </w:pPr>
    <w:rPr>
      <w:rFonts w:ascii="Courier" w:eastAsia="Times New Roman" w:hAnsi="Courier" w:cs="Times New Roman"/>
      <w:color w:val="000000"/>
      <w:sz w:val="17"/>
      <w:szCs w:val="17"/>
      <w:lang w:bidi="ar-SA"/>
    </w:rPr>
  </w:style>
  <w:style w:type="paragraph" w:customStyle="1" w:styleId="input-block">
    <w:name w:val="input-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checkbox">
    <w:name w:val="form-checkbox"/>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form-cards">
    <w:name w:val="form-cards"/>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hfields">
    <w:name w:val="hfield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drag-and-drop">
    <w:name w:val="drag-and-drop"/>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pPr>
    <w:rPr>
      <w:rFonts w:ascii="Times New Roman" w:eastAsia="Times New Roman" w:hAnsi="Times New Roman" w:cs="Times New Roman"/>
      <w:color w:val="AAAAAA"/>
      <w:sz w:val="20"/>
      <w:szCs w:val="20"/>
      <w:lang w:bidi="ar-SA"/>
    </w:rPr>
  </w:style>
  <w:style w:type="paragraph" w:customStyle="1" w:styleId="drag-and-drop-error-info">
    <w:name w:val="drag-and-drop-error-info"/>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manual-file-chooser">
    <w:name w:val="manual-file-chooser"/>
    <w:basedOn w:val="Normal"/>
    <w:rsid w:val="00114746"/>
    <w:pPr>
      <w:spacing w:before="100" w:beforeAutospacing="1" w:after="100" w:afterAutospacing="1" w:line="240" w:lineRule="auto"/>
      <w:ind w:left="-1200"/>
    </w:pPr>
    <w:rPr>
      <w:rFonts w:ascii="Times New Roman" w:eastAsia="Times New Roman" w:hAnsi="Times New Roman" w:cs="Times New Roman"/>
      <w:sz w:val="24"/>
      <w:szCs w:val="24"/>
      <w:lang w:bidi="ar-SA"/>
    </w:rPr>
  </w:style>
  <w:style w:type="paragraph" w:customStyle="1" w:styleId="input-group-button">
    <w:name w:val="input-group-butt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ieldgroup">
    <w:name w:val="fieldgroup"/>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abnav">
    <w:name w:val="tabnav"/>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tabnav-tab">
    <w:name w:val="tabnav-tab"/>
    <w:basedOn w:val="Normal"/>
    <w:rsid w:val="00114746"/>
    <w:pPr>
      <w:spacing w:before="100" w:beforeAutospacing="1" w:after="100" w:afterAutospacing="1" w:line="300" w:lineRule="atLeast"/>
    </w:pPr>
    <w:rPr>
      <w:rFonts w:ascii="Times New Roman" w:eastAsia="Times New Roman" w:hAnsi="Times New Roman" w:cs="Times New Roman"/>
      <w:color w:val="666666"/>
      <w:sz w:val="21"/>
      <w:szCs w:val="21"/>
      <w:lang w:bidi="ar-SA"/>
    </w:rPr>
  </w:style>
  <w:style w:type="paragraph" w:customStyle="1" w:styleId="dashboard-tabs">
    <w:name w:val="dashboard-tabs"/>
    <w:basedOn w:val="Normal"/>
    <w:rsid w:val="00114746"/>
    <w:pPr>
      <w:pBdr>
        <w:top w:val="single" w:sz="6" w:space="0" w:color="EAEAEA"/>
        <w:left w:val="single" w:sz="6" w:space="0" w:color="EAEAEA"/>
        <w:bottom w:val="single" w:sz="6" w:space="0" w:color="CACACA"/>
        <w:right w:val="single" w:sz="6" w:space="0" w:color="EAEAEA"/>
      </w:pBdr>
      <w:shd w:val="clear" w:color="auto" w:fill="EAEAEA"/>
      <w:spacing w:before="100" w:beforeAutospacing="1" w:after="300" w:line="240" w:lineRule="auto"/>
    </w:pPr>
    <w:rPr>
      <w:rFonts w:ascii="Times New Roman" w:eastAsia="Times New Roman" w:hAnsi="Times New Roman" w:cs="Times New Roman"/>
      <w:b/>
      <w:bCs/>
      <w:sz w:val="18"/>
      <w:szCs w:val="18"/>
      <w:lang w:bidi="ar-SA"/>
    </w:rPr>
  </w:style>
  <w:style w:type="paragraph" w:customStyle="1" w:styleId="tabnav-widget">
    <w:name w:val="tabnav-widge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ction-heading">
    <w:name w:val="section-heading"/>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ction-heading-title">
    <w:name w:val="section-heading-title"/>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section-heading-back">
    <w:name w:val="section-heading-back"/>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dateselector">
    <w:name w:val="date_selector"/>
    <w:basedOn w:val="Normal"/>
    <w:rsid w:val="00114746"/>
    <w:pPr>
      <w:pBdr>
        <w:top w:val="single" w:sz="6" w:space="4" w:color="C1C1C1"/>
        <w:left w:val="single" w:sz="6" w:space="4" w:color="C1C1C1"/>
        <w:bottom w:val="single" w:sz="6" w:space="4" w:color="C1C1C1"/>
        <w:right w:val="single" w:sz="6" w:space="4" w:color="C1C1C1"/>
      </w:pBdr>
      <w:shd w:val="clear" w:color="auto" w:fill="FFFFFF"/>
      <w:spacing w:before="150" w:after="0" w:line="240" w:lineRule="auto"/>
    </w:pPr>
    <w:rPr>
      <w:rFonts w:ascii="Times New Roman" w:eastAsia="Times New Roman" w:hAnsi="Times New Roman" w:cs="Times New Roman"/>
      <w:vanish/>
      <w:sz w:val="24"/>
      <w:szCs w:val="24"/>
      <w:lang w:bidi="ar-SA"/>
    </w:rPr>
  </w:style>
  <w:style w:type="paragraph" w:customStyle="1" w:styleId="dateselectorieframe">
    <w:name w:val="date_selector_iefram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jcrop-holder">
    <w:name w:val="jcrop-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vline">
    <w:name w:val="jcrop-v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
    <w:name w:val="jcrop-hlin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tracker">
    <w:name w:val="jcrop-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crop-handle">
    <w:name w:val="jcrop-handle"/>
    <w:basedOn w:val="Normal"/>
    <w:rsid w:val="00114746"/>
    <w:pPr>
      <w:pBdr>
        <w:top w:val="single" w:sz="6" w:space="0" w:color="EEEEEE"/>
        <w:left w:val="single" w:sz="6" w:space="0" w:color="EEEEEE"/>
        <w:bottom w:val="single" w:sz="6" w:space="0" w:color="EEEEEE"/>
        <w:right w:val="single" w:sz="6" w:space="0" w:color="EEEEEE"/>
      </w:pBdr>
      <w:shd w:val="clear" w:color="auto" w:fill="333333"/>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cadd">
    <w:name w:val="cadd"/>
    <w:basedOn w:val="Normal"/>
    <w:rsid w:val="00114746"/>
    <w:pPr>
      <w:spacing w:before="100" w:beforeAutospacing="1" w:after="100" w:afterAutospacing="1" w:line="240" w:lineRule="auto"/>
    </w:pPr>
    <w:rPr>
      <w:rFonts w:ascii="Times New Roman" w:eastAsia="Times New Roman" w:hAnsi="Times New Roman" w:cs="Times New Roman"/>
      <w:b/>
      <w:bCs/>
      <w:color w:val="6CC644"/>
      <w:sz w:val="24"/>
      <w:szCs w:val="24"/>
      <w:lang w:bidi="ar-SA"/>
    </w:rPr>
  </w:style>
  <w:style w:type="paragraph" w:customStyle="1" w:styleId="cdel">
    <w:name w:val="cdel"/>
    <w:basedOn w:val="Normal"/>
    <w:rsid w:val="00114746"/>
    <w:pPr>
      <w:spacing w:before="100" w:beforeAutospacing="1" w:after="100" w:afterAutospacing="1" w:line="240" w:lineRule="auto"/>
    </w:pPr>
    <w:rPr>
      <w:rFonts w:ascii="Times New Roman" w:eastAsia="Times New Roman" w:hAnsi="Times New Roman" w:cs="Times New Roman"/>
      <w:b/>
      <w:bCs/>
      <w:color w:val="BD2C00"/>
      <w:sz w:val="24"/>
      <w:szCs w:val="24"/>
      <w:lang w:bidi="ar-SA"/>
    </w:rPr>
  </w:style>
  <w:style w:type="paragraph" w:customStyle="1" w:styleId="tint-box">
    <w:name w:val="tint-box"/>
    <w:basedOn w:val="Normal"/>
    <w:rsid w:val="00114746"/>
    <w:pPr>
      <w:shd w:val="clear" w:color="auto" w:fill="F3F3F3"/>
      <w:spacing w:before="100" w:beforeAutospacing="1" w:after="150" w:line="240" w:lineRule="auto"/>
    </w:pPr>
    <w:rPr>
      <w:rFonts w:ascii="Times New Roman" w:eastAsia="Times New Roman" w:hAnsi="Times New Roman" w:cs="Times New Roman"/>
      <w:sz w:val="24"/>
      <w:szCs w:val="24"/>
      <w:lang w:bidi="ar-SA"/>
    </w:rPr>
  </w:style>
  <w:style w:type="paragraph" w:customStyle="1" w:styleId="contrib-data">
    <w:name w:val="contrib-data"/>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d">
    <w:name w:val="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
    <w:name w:val="a"/>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card-graph">
    <w:name w:val="card-graph"/>
    <w:basedOn w:val="Normal"/>
    <w:rsid w:val="00114746"/>
    <w:pPr>
      <w:spacing w:before="100" w:beforeAutospacing="1" w:after="100" w:afterAutospacing="1" w:line="240" w:lineRule="auto"/>
      <w:ind w:firstLine="12240"/>
    </w:pPr>
    <w:rPr>
      <w:rFonts w:ascii="Times New Roman" w:eastAsia="Times New Roman" w:hAnsi="Times New Roman" w:cs="Times New Roman"/>
      <w:sz w:val="24"/>
      <w:szCs w:val="24"/>
      <w:lang w:bidi="ar-SA"/>
    </w:rPr>
  </w:style>
  <w:style w:type="paragraph" w:customStyle="1" w:styleId="axis">
    <w:name w:val="axis"/>
    <w:basedOn w:val="Normal"/>
    <w:rsid w:val="00114746"/>
    <w:pPr>
      <w:spacing w:before="100" w:beforeAutospacing="1" w:after="100" w:afterAutospacing="1" w:line="240" w:lineRule="auto"/>
    </w:pPr>
    <w:rPr>
      <w:rFonts w:ascii="Times New Roman" w:eastAsia="Times New Roman" w:hAnsi="Times New Roman" w:cs="Times New Roman"/>
      <w:sz w:val="15"/>
      <w:szCs w:val="15"/>
      <w:lang w:bidi="ar-SA"/>
    </w:rPr>
  </w:style>
  <w:style w:type="paragraph" w:customStyle="1" w:styleId="graph-filter">
    <w:name w:val="grap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g-tip">
    <w:name w:val="svg-tip"/>
    <w:basedOn w:val="Normal"/>
    <w:rsid w:val="00114746"/>
    <w:pPr>
      <w:shd w:val="clear" w:color="auto" w:fill="222222"/>
      <w:spacing w:before="100" w:beforeAutospacing="1" w:after="100" w:afterAutospacing="1" w:line="240" w:lineRule="auto"/>
      <w:jc w:val="center"/>
    </w:pPr>
    <w:rPr>
      <w:rFonts w:ascii="Times New Roman" w:eastAsia="Times New Roman" w:hAnsi="Times New Roman" w:cs="Times New Roman"/>
      <w:color w:val="BBBBBB"/>
      <w:sz w:val="18"/>
      <w:szCs w:val="18"/>
      <w:lang w:bidi="ar-SA"/>
    </w:rPr>
  </w:style>
  <w:style w:type="paragraph" w:customStyle="1" w:styleId="traffic-graph-stats">
    <w:name w:val="traffic-graph-stats"/>
    <w:basedOn w:val="Normal"/>
    <w:rsid w:val="00114746"/>
    <w:pPr>
      <w:pBdr>
        <w:top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
    <w:name w:val="markdown-body"/>
    <w:basedOn w:val="Normal"/>
    <w:rsid w:val="00114746"/>
    <w:pPr>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highlight">
    <w:name w:val="highlight"/>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
    <w:name w:val="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minibutton">
    <w:name w:val="minibutton"/>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button-block">
    <w:name w:val="button-block"/>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button-link">
    <w:name w:val="button-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hidden-text-expander">
    <w:name w:val="hidden-text-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cial-count">
    <w:name w:val="social-count"/>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360" w:lineRule="atLeast"/>
      <w:textAlignment w:val="center"/>
    </w:pPr>
    <w:rPr>
      <w:rFonts w:ascii="Times New Roman" w:eastAsia="Times New Roman" w:hAnsi="Times New Roman" w:cs="Times New Roman"/>
      <w:b/>
      <w:bCs/>
      <w:color w:val="333333"/>
      <w:sz w:val="17"/>
      <w:szCs w:val="17"/>
      <w:lang w:bidi="ar-SA"/>
    </w:rPr>
  </w:style>
  <w:style w:type="paragraph" w:customStyle="1" w:styleId="button-group">
    <w:name w:val="button-grou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menu-container">
    <w:name w:val="menu-container"/>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
    <w:name w:val="menu"/>
    <w:basedOn w:val="Normal"/>
    <w:rsid w:val="00114746"/>
    <w:pPr>
      <w:pBdr>
        <w:top w:val="single" w:sz="6" w:space="0" w:color="D8D8D8"/>
        <w:left w:val="single" w:sz="6" w:space="0" w:color="D8D8D8"/>
        <w:bottom w:val="single" w:sz="6" w:space="0" w:color="D8D8D8"/>
        <w:right w:val="single" w:sz="6" w:space="0" w:color="D8D8D8"/>
      </w:pBd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rdion">
    <w:name w:val="accordion"/>
    <w:basedOn w:val="Normal"/>
    <w:rsid w:val="00114746"/>
    <w:pPr>
      <w:shd w:val="clear" w:color="auto" w:fill="FAFAF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messages">
    <w:name w:val="flash-messages"/>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lash">
    <w:name w:val="flash"/>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
    <w:name w:val="flash-global"/>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flash-title">
    <w:name w:val="flash-title"/>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octicon">
    <w:name w:val="octicon"/>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ga-octicon">
    <w:name w:val="mega-octicon"/>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about-img">
    <w:name w:val="about-img"/>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pacefield">
    <w:name w:val="spacefield"/>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
    <w:name w:val="about-header"/>
    <w:basedOn w:val="Normal"/>
    <w:rsid w:val="00114746"/>
    <w:pPr>
      <w:spacing w:before="100" w:beforeAutospacing="1" w:after="375" w:line="240" w:lineRule="auto"/>
    </w:pPr>
    <w:rPr>
      <w:rFonts w:ascii="Times New Roman" w:eastAsia="Times New Roman" w:hAnsi="Times New Roman" w:cs="Times New Roman"/>
      <w:sz w:val="24"/>
      <w:szCs w:val="24"/>
      <w:lang w:bidi="ar-SA"/>
    </w:rPr>
  </w:style>
  <w:style w:type="paragraph" w:customStyle="1" w:styleId="about-header-title">
    <w:name w:val="about-header-title"/>
    <w:basedOn w:val="Normal"/>
    <w:rsid w:val="00114746"/>
    <w:pPr>
      <w:spacing w:before="900" w:after="100" w:afterAutospacing="1" w:line="240" w:lineRule="auto"/>
    </w:pPr>
    <w:rPr>
      <w:rFonts w:ascii="Times New Roman" w:eastAsia="Times New Roman" w:hAnsi="Times New Roman" w:cs="Times New Roman"/>
      <w:color w:val="FFFFFF"/>
      <w:sz w:val="54"/>
      <w:szCs w:val="54"/>
      <w:lang w:bidi="ar-SA"/>
    </w:rPr>
  </w:style>
  <w:style w:type="paragraph" w:customStyle="1" w:styleId="spacefield-short">
    <w:name w:val="spacefield-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ut-header-short">
    <w:name w:val="about-hea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
    <w:name w:val="employee"/>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mg">
    <w:name w:val="employee-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
    <w:name w:val="employee-info"/>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about-facts">
    <w:name w:val="about-facts"/>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bout-fact">
    <w:name w:val="about-fa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nefits">
    <w:name w:val="benefits"/>
    <w:basedOn w:val="Normal"/>
    <w:rsid w:val="00114746"/>
    <w:pPr>
      <w:spacing w:after="300" w:line="240" w:lineRule="auto"/>
      <w:ind w:left="-225" w:right="-225"/>
    </w:pPr>
    <w:rPr>
      <w:rFonts w:ascii="Times New Roman" w:eastAsia="Times New Roman" w:hAnsi="Times New Roman" w:cs="Times New Roman"/>
      <w:sz w:val="24"/>
      <w:szCs w:val="24"/>
      <w:lang w:bidi="ar-SA"/>
    </w:rPr>
  </w:style>
  <w:style w:type="paragraph" w:customStyle="1" w:styleId="jobs-list">
    <w:name w:val="jobs-list"/>
    <w:basedOn w:val="Normal"/>
    <w:rsid w:val="00114746"/>
    <w:pPr>
      <w:pBdr>
        <w:top w:val="single" w:sz="6" w:space="19" w:color="EEEEEE"/>
        <w:bottom w:val="single" w:sz="6" w:space="19" w:color="EEEEEE"/>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ctospinner">
    <w:name w:val="octo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ss-archive">
    <w:name w:val="press-archive"/>
    <w:basedOn w:val="Normal"/>
    <w:rsid w:val="00114746"/>
    <w:pPr>
      <w:pBdr>
        <w:top w:val="single" w:sz="6" w:space="15" w:color="E5E5E5"/>
      </w:pBd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press-info">
    <w:name w:val="press-info"/>
    <w:basedOn w:val="Normal"/>
    <w:rsid w:val="00114746"/>
    <w:pPr>
      <w:pBdr>
        <w:bottom w:val="single" w:sz="6" w:space="15" w:color="E5E5E5"/>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payment-type">
    <w:name w:val="payment-typ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two-factor-container">
    <w:name w:val="two-factor-container"/>
    <w:basedOn w:val="Normal"/>
    <w:rsid w:val="00114746"/>
    <w:pPr>
      <w:spacing w:before="2250" w:after="2250" w:line="240" w:lineRule="auto"/>
    </w:pPr>
    <w:rPr>
      <w:rFonts w:ascii="Times New Roman" w:eastAsia="Times New Roman" w:hAnsi="Times New Roman" w:cs="Times New Roman"/>
      <w:sz w:val="24"/>
      <w:szCs w:val="24"/>
      <w:lang w:bidi="ar-SA"/>
    </w:rPr>
  </w:style>
  <w:style w:type="paragraph" w:customStyle="1" w:styleId="org-login">
    <w:name w:val="org-login"/>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auth-form">
    <w:name w:val="auth-form"/>
    <w:basedOn w:val="Normal"/>
    <w:rsid w:val="00114746"/>
    <w:pPr>
      <w:spacing w:before="900" w:after="900" w:line="240" w:lineRule="auto"/>
    </w:pPr>
    <w:rPr>
      <w:rFonts w:ascii="Times New Roman" w:eastAsia="Times New Roman" w:hAnsi="Times New Roman" w:cs="Times New Roman"/>
      <w:sz w:val="24"/>
      <w:szCs w:val="24"/>
      <w:lang w:bidi="ar-SA"/>
    </w:rPr>
  </w:style>
  <w:style w:type="paragraph" w:customStyle="1" w:styleId="auth-form-header">
    <w:name w:val="auth-form-header"/>
    <w:basedOn w:val="Normal"/>
    <w:rsid w:val="00114746"/>
    <w:pPr>
      <w:pBdr>
        <w:top w:val="single" w:sz="6" w:space="8" w:color="6E8290"/>
        <w:left w:val="single" w:sz="6" w:space="15" w:color="6E8290"/>
        <w:bottom w:val="single" w:sz="6" w:space="8" w:color="586873"/>
        <w:right w:val="single" w:sz="6"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auth-form-body">
    <w:name w:val="auth-form-body"/>
    <w:basedOn w:val="Normal"/>
    <w:rsid w:val="00114746"/>
    <w:pPr>
      <w:pBdr>
        <w:top w:val="single" w:sz="6" w:space="15" w:color="FFFFFF"/>
        <w:left w:val="single" w:sz="6" w:space="15" w:color="D8DEE2"/>
        <w:bottom w:val="single" w:sz="6" w:space="15" w:color="D8DEE2"/>
        <w:right w:val="single" w:sz="6"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uth-form-subheading">
    <w:name w:val="auth-form-sub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uth-form-permissions">
    <w:name w:val="auth-form-permissions"/>
    <w:basedOn w:val="Normal"/>
    <w:rsid w:val="00114746"/>
    <w:pPr>
      <w:pBdr>
        <w:bottom w:val="single" w:sz="6" w:space="15" w:color="D8DEE2"/>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wo-factor-help">
    <w:name w:val="two-factor-help"/>
    <w:basedOn w:val="Normal"/>
    <w:rsid w:val="00114746"/>
    <w:pPr>
      <w:pBdr>
        <w:top w:val="single" w:sz="6" w:space="8" w:color="EAEAEA"/>
        <w:left w:val="single" w:sz="6" w:space="27" w:color="EAEAEA"/>
        <w:bottom w:val="single" w:sz="6" w:space="8" w:color="EAEAEA"/>
        <w:right w:val="single" w:sz="6" w:space="8" w:color="EAEAEA"/>
      </w:pBdr>
      <w:spacing w:after="0" w:line="240" w:lineRule="auto"/>
    </w:pPr>
    <w:rPr>
      <w:rFonts w:ascii="Times New Roman" w:eastAsia="Times New Roman" w:hAnsi="Times New Roman" w:cs="Times New Roman"/>
      <w:sz w:val="24"/>
      <w:szCs w:val="24"/>
      <w:lang w:bidi="ar-SA"/>
    </w:rPr>
  </w:style>
  <w:style w:type="paragraph" w:customStyle="1" w:styleId="autocomplete-results">
    <w:name w:val="autocomplete-results"/>
    <w:basedOn w:val="Normal"/>
    <w:rsid w:val="00114746"/>
    <w:pPr>
      <w:pBdr>
        <w:top w:val="single" w:sz="6" w:space="0" w:color="C1C1C1"/>
        <w:left w:val="single" w:sz="6" w:space="0" w:color="C1C1C1"/>
        <w:bottom w:val="single" w:sz="6" w:space="0" w:color="C1C1C1"/>
        <w:right w:val="single" w:sz="6" w:space="0" w:color="C1C1C1"/>
      </w:pBdr>
      <w:shd w:val="clear" w:color="auto" w:fill="FFFFFF"/>
      <w:spacing w:before="100" w:beforeAutospacing="1" w:after="100" w:afterAutospacing="1" w:line="240" w:lineRule="auto"/>
    </w:pPr>
    <w:rPr>
      <w:rFonts w:ascii="Times New Roman" w:eastAsia="Times New Roman" w:hAnsi="Times New Roman" w:cs="Times New Roman"/>
      <w:vanish/>
      <w:sz w:val="20"/>
      <w:szCs w:val="20"/>
      <w:lang w:bidi="ar-SA"/>
    </w:rPr>
  </w:style>
  <w:style w:type="paragraph" w:customStyle="1" w:styleId="autocomplete-group">
    <w:name w:val="autocomplete-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item">
    <w:name w:val="autocomplete-item"/>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uggester">
    <w:name w:val="suggester"/>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300" w:after="100" w:afterAutospacing="1" w:line="240" w:lineRule="auto"/>
    </w:pPr>
    <w:rPr>
      <w:rFonts w:ascii="Times New Roman" w:eastAsia="Times New Roman" w:hAnsi="Times New Roman" w:cs="Times New Roman"/>
      <w:vanish/>
      <w:sz w:val="24"/>
      <w:szCs w:val="24"/>
      <w:lang w:bidi="ar-SA"/>
    </w:rPr>
  </w:style>
  <w:style w:type="paragraph" w:customStyle="1" w:styleId="action">
    <w:name w:val="action"/>
    <w:basedOn w:val="Normal"/>
    <w:rsid w:val="00114746"/>
    <w:pPr>
      <w:spacing w:before="100" w:beforeAutospacing="1" w:after="100" w:afterAutospacing="1" w:line="240" w:lineRule="auto"/>
    </w:pPr>
    <w:rPr>
      <w:rFonts w:ascii="Times New Roman" w:eastAsia="Times New Roman" w:hAnsi="Times New Roman" w:cs="Times New Roman"/>
      <w:color w:val="DD0000"/>
      <w:sz w:val="24"/>
      <w:szCs w:val="24"/>
      <w:u w:val="single"/>
      <w:lang w:bidi="ar-SA"/>
    </w:rPr>
  </w:style>
  <w:style w:type="paragraph" w:customStyle="1" w:styleId="mute">
    <w:name w:val="mute"/>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parkline">
    <w:name w:val="sparklin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xt-right">
    <w:name w:val="text-right"/>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text-left">
    <w:name w:val="tex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diff-added">
    <w:name w:val="text-diff-added"/>
    <w:basedOn w:val="Normal"/>
    <w:rsid w:val="00114746"/>
    <w:pPr>
      <w:spacing w:before="100" w:beforeAutospacing="1" w:after="100" w:afterAutospacing="1" w:line="240" w:lineRule="auto"/>
    </w:pPr>
    <w:rPr>
      <w:rFonts w:ascii="Times New Roman" w:eastAsia="Times New Roman" w:hAnsi="Times New Roman" w:cs="Times New Roman"/>
      <w:color w:val="55A532"/>
      <w:sz w:val="24"/>
      <w:szCs w:val="24"/>
      <w:lang w:bidi="ar-SA"/>
    </w:rPr>
  </w:style>
  <w:style w:type="paragraph" w:customStyle="1" w:styleId="text-diff-deleted">
    <w:name w:val="text-diff-deleted"/>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hidden">
    <w:name w:val="hidde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arning">
    <w:name w:val="warning"/>
    <w:basedOn w:val="Normal"/>
    <w:rsid w:val="00114746"/>
    <w:pPr>
      <w:shd w:val="clear" w:color="auto" w:fill="FFFCCC"/>
      <w:spacing w:before="100" w:beforeAutospacing="1" w:after="192" w:line="240" w:lineRule="auto"/>
    </w:pPr>
    <w:rPr>
      <w:rFonts w:ascii="Times New Roman" w:eastAsia="Times New Roman" w:hAnsi="Times New Roman" w:cs="Times New Roman"/>
      <w:b/>
      <w:bCs/>
      <w:sz w:val="24"/>
      <w:szCs w:val="24"/>
      <w:lang w:bidi="ar-SA"/>
    </w:rPr>
  </w:style>
  <w:style w:type="paragraph" w:customStyle="1" w:styleId="errorbox">
    <w:name w:val="error_box"/>
    <w:basedOn w:val="Normal"/>
    <w:rsid w:val="00114746"/>
    <w:pPr>
      <w:pBdr>
        <w:top w:val="single" w:sz="6" w:space="12" w:color="DD3C10"/>
        <w:left w:val="single" w:sz="6" w:space="12" w:color="DD3C10"/>
        <w:bottom w:val="single" w:sz="6" w:space="12" w:color="DD3C10"/>
        <w:right w:val="single" w:sz="6" w:space="12" w:color="DD3C10"/>
      </w:pBdr>
      <w:shd w:val="clear" w:color="auto" w:fill="FFEBE8"/>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ule">
    <w:name w:val="rule"/>
    <w:basedOn w:val="Normal"/>
    <w:rsid w:val="00114746"/>
    <w:pPr>
      <w:pBdr>
        <w:bottom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breadcrumb">
    <w:name w:val="breadcrumb"/>
    <w:basedOn w:val="Normal"/>
    <w:rsid w:val="00114746"/>
    <w:pPr>
      <w:spacing w:before="75" w:after="75" w:line="240" w:lineRule="auto"/>
    </w:pPr>
    <w:rPr>
      <w:rFonts w:ascii="Times New Roman" w:eastAsia="Times New Roman" w:hAnsi="Times New Roman" w:cs="Times New Roman"/>
      <w:color w:val="999999"/>
      <w:sz w:val="27"/>
      <w:szCs w:val="27"/>
      <w:lang w:bidi="ar-SA"/>
    </w:rPr>
  </w:style>
  <w:style w:type="paragraph" w:customStyle="1" w:styleId="blob-interaction-bar">
    <w:name w:val="blob-interaction-bar"/>
    <w:basedOn w:val="Normal"/>
    <w:rsid w:val="00114746"/>
    <w:pPr>
      <w:pBdr>
        <w:bottom w:val="single" w:sz="6" w:space="0" w:color="E5E5E5"/>
      </w:pBdr>
      <w:shd w:val="clear" w:color="auto" w:fill="F2F2F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b-filtertypetext">
    <w:name w:val="blob-filter[type=text]"/>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o-long-message">
    <w:name w:val="too-long-message"/>
    <w:basedOn w:val="Normal"/>
    <w:rsid w:val="00114746"/>
    <w:pPr>
      <w:spacing w:before="100" w:beforeAutospacing="1" w:after="100" w:afterAutospacing="1" w:line="240" w:lineRule="auto"/>
    </w:pPr>
    <w:rPr>
      <w:rFonts w:ascii="Times New Roman" w:eastAsia="Times New Roman" w:hAnsi="Times New Roman" w:cs="Times New Roman"/>
      <w:vanish/>
      <w:color w:val="CEA61B"/>
      <w:sz w:val="24"/>
      <w:szCs w:val="24"/>
      <w:lang w:bidi="ar-SA"/>
    </w:rPr>
  </w:style>
  <w:style w:type="paragraph" w:customStyle="1" w:styleId="check-for-fork">
    <w:name w:val="check-for-fork"/>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quick-pull-branch-option">
    <w:name w:val="quick-pull-branch-o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
    <w:name w:val="file-commi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mmit-form-heading">
    <w:name w:val="file-commit-form-heading"/>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file-commit-form-directions">
    <w:name w:val="file-commit-form-directions"/>
    <w:basedOn w:val="Normal"/>
    <w:rsid w:val="00114746"/>
    <w:pPr>
      <w:spacing w:after="100" w:afterAutospacing="1" w:line="240" w:lineRule="auto"/>
    </w:pPr>
    <w:rPr>
      <w:rFonts w:ascii="Times New Roman" w:eastAsia="Times New Roman" w:hAnsi="Times New Roman" w:cs="Times New Roman"/>
      <w:color w:val="777777"/>
      <w:sz w:val="21"/>
      <w:szCs w:val="21"/>
      <w:lang w:bidi="ar-SA"/>
    </w:rPr>
  </w:style>
  <w:style w:type="paragraph" w:customStyle="1" w:styleId="box">
    <w:name w:val="box"/>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ox-header">
    <w:name w:val="box-header"/>
    <w:basedOn w:val="Normal"/>
    <w:rsid w:val="00114746"/>
    <w:pPr>
      <w:pBdr>
        <w:top w:val="single" w:sz="6" w:space="0" w:color="D5D5D5"/>
        <w:left w:val="single" w:sz="6" w:space="0" w:color="D5D5D5"/>
        <w:bottom w:val="single" w:sz="6" w:space="0" w:color="D5D5D5"/>
        <w:right w:val="single" w:sz="6" w:space="0" w:color="D5D5D5"/>
      </w:pBdr>
      <w:shd w:val="clear" w:color="auto" w:fill="EAEAE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title">
    <w:name w:val="box-title"/>
    <w:basedOn w:val="Normal"/>
    <w:rsid w:val="00114746"/>
    <w:pPr>
      <w:spacing w:before="135" w:after="135" w:line="240" w:lineRule="auto"/>
      <w:ind w:left="150" w:right="150"/>
    </w:pPr>
    <w:rPr>
      <w:rFonts w:ascii="Times New Roman" w:eastAsia="Times New Roman" w:hAnsi="Times New Roman" w:cs="Times New Roman"/>
      <w:color w:val="555555"/>
      <w:sz w:val="21"/>
      <w:szCs w:val="21"/>
      <w:lang w:bidi="ar-SA"/>
    </w:rPr>
  </w:style>
  <w:style w:type="paragraph" w:customStyle="1" w:styleId="box-title-count">
    <w:name w:val="box-title-count"/>
    <w:basedOn w:val="Normal"/>
    <w:rsid w:val="00114746"/>
    <w:pPr>
      <w:spacing w:before="100" w:beforeAutospacing="1" w:after="100" w:afterAutospacing="1" w:line="240" w:lineRule="auto"/>
    </w:pPr>
    <w:rPr>
      <w:rFonts w:ascii="Times New Roman" w:eastAsia="Times New Roman" w:hAnsi="Times New Roman" w:cs="Times New Roman"/>
      <w:color w:val="99A4AA"/>
      <w:sz w:val="24"/>
      <w:szCs w:val="24"/>
      <w:lang w:bidi="ar-SA"/>
    </w:rPr>
  </w:style>
  <w:style w:type="paragraph" w:customStyle="1" w:styleId="box-header-icon">
    <w:name w:val="box-header-icon"/>
    <w:basedOn w:val="Normal"/>
    <w:rsid w:val="00114746"/>
    <w:pPr>
      <w:spacing w:before="15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actions">
    <w:name w:val="box-actions"/>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box-action">
    <w:name w:val="box-action"/>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box-body">
    <w:name w:val="box-body"/>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body-padded">
    <w:name w:val="box-body-p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
    <w:name w:val="merge-pr"/>
    <w:basedOn w:val="Normal"/>
    <w:rsid w:val="00114746"/>
    <w:pPr>
      <w:pBdr>
        <w:top w:val="single" w:sz="6" w:space="8" w:color="DDDDDD"/>
      </w:pBdr>
      <w:spacing w:before="300" w:after="0" w:line="240" w:lineRule="auto"/>
    </w:pPr>
    <w:rPr>
      <w:rFonts w:ascii="Times New Roman" w:eastAsia="Times New Roman" w:hAnsi="Times New Roman" w:cs="Times New Roman"/>
      <w:sz w:val="24"/>
      <w:szCs w:val="24"/>
      <w:lang w:bidi="ar-SA"/>
    </w:rPr>
  </w:style>
  <w:style w:type="paragraph" w:customStyle="1" w:styleId="branch-status">
    <w:name w:val="branch-status"/>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more-commits">
    <w:name w:val="merge-pr-more-commits"/>
    <w:basedOn w:val="Normal"/>
    <w:rsid w:val="00114746"/>
    <w:pPr>
      <w:spacing w:before="150" w:after="150" w:line="240" w:lineRule="auto"/>
      <w:ind w:left="960"/>
    </w:pPr>
    <w:rPr>
      <w:rFonts w:ascii="Times New Roman" w:eastAsia="Times New Roman" w:hAnsi="Times New Roman" w:cs="Times New Roman"/>
      <w:color w:val="777777"/>
      <w:sz w:val="18"/>
      <w:szCs w:val="18"/>
      <w:lang w:bidi="ar-SA"/>
    </w:rPr>
  </w:style>
  <w:style w:type="paragraph" w:customStyle="1" w:styleId="branch-action">
    <w:name w:val="branch-action"/>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branch-action-icon">
    <w:name w:val="branch-action-icon"/>
    <w:basedOn w:val="Normal"/>
    <w:rsid w:val="00114746"/>
    <w:pPr>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
    <w:name w:val="branch-action-body"/>
    <w:basedOn w:val="Normal"/>
    <w:rsid w:val="00114746"/>
    <w:pPr>
      <w:pBdr>
        <w:top w:val="single" w:sz="6" w:space="0" w:color="E5E5E5"/>
        <w:left w:val="single" w:sz="6" w:space="0" w:color="E5E5E5"/>
        <w:bottom w:val="single" w:sz="6" w:space="0" w:color="E5E5E5"/>
        <w:right w:val="single" w:sz="6" w:space="0" w:color="E5E5E5"/>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
    <w:name w:val="merge-branch-form"/>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diverge-widget">
    <w:name w:val="diverge-wid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
    <w:name w:val="recently-touched-branches"/>
    <w:basedOn w:val="Normal"/>
    <w:rsid w:val="00114746"/>
    <w:pPr>
      <w:pBdr>
        <w:top w:val="single" w:sz="6" w:space="0" w:color="E5E2C8"/>
        <w:left w:val="single" w:sz="6" w:space="0" w:color="E5E2C8"/>
        <w:bottom w:val="single" w:sz="6" w:space="0" w:color="E5E2C8"/>
        <w:right w:val="single" w:sz="6" w:space="0" w:color="E5E2C8"/>
      </w:pBdr>
      <w:shd w:val="clear" w:color="auto" w:fill="FFFEF1"/>
      <w:spacing w:before="75" w:after="150" w:line="240" w:lineRule="auto"/>
    </w:pPr>
    <w:rPr>
      <w:rFonts w:ascii="Times New Roman" w:eastAsia="Times New Roman" w:hAnsi="Times New Roman" w:cs="Times New Roman"/>
      <w:sz w:val="24"/>
      <w:szCs w:val="24"/>
      <w:lang w:bidi="ar-SA"/>
    </w:rPr>
  </w:style>
  <w:style w:type="paragraph" w:customStyle="1" w:styleId="recently-pushed-branch-details">
    <w:name w:val="recently-pushed-branch-details"/>
    <w:basedOn w:val="Normal"/>
    <w:rsid w:val="00114746"/>
    <w:pPr>
      <w:spacing w:after="0" w:line="390" w:lineRule="atLeast"/>
      <w:ind w:left="105"/>
    </w:pPr>
    <w:rPr>
      <w:rFonts w:ascii="Times New Roman" w:eastAsia="Times New Roman" w:hAnsi="Times New Roman" w:cs="Times New Roman"/>
      <w:color w:val="A19E7F"/>
      <w:sz w:val="20"/>
      <w:szCs w:val="20"/>
      <w:lang w:bidi="ar-SA"/>
    </w:rPr>
  </w:style>
  <w:style w:type="paragraph" w:customStyle="1" w:styleId="branch-name">
    <w:name w:val="branch-name"/>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range-editor">
    <w:name w:val="range-edito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range-cross-repo-pair">
    <w:name w:val="range-cross-repo-pa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cently-touched-branches-wrapper">
    <w:name w:val="recently-touched-branches-wrappe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rm-actions">
    <w:name w:val="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warning">
    <w:name w:val="form-warning"/>
    <w:basedOn w:val="Normal"/>
    <w:rsid w:val="00114746"/>
    <w:pPr>
      <w:pBdr>
        <w:top w:val="single" w:sz="6" w:space="6" w:color="E7E4C2"/>
        <w:left w:val="single" w:sz="6" w:space="8" w:color="E7E4C2"/>
        <w:bottom w:val="single" w:sz="6" w:space="6" w:color="E7E4C2"/>
        <w:right w:val="single" w:sz="6" w:space="8" w:color="E7E4C2"/>
      </w:pBdr>
      <w:shd w:val="clear" w:color="auto" w:fill="FFFFE2"/>
      <w:spacing w:before="150" w:after="150" w:line="240" w:lineRule="auto"/>
    </w:pPr>
    <w:rPr>
      <w:rFonts w:ascii="Times New Roman" w:eastAsia="Times New Roman" w:hAnsi="Times New Roman" w:cs="Times New Roman"/>
      <w:color w:val="333333"/>
      <w:sz w:val="21"/>
      <w:szCs w:val="21"/>
      <w:lang w:bidi="ar-SA"/>
    </w:rPr>
  </w:style>
  <w:style w:type="paragraph" w:customStyle="1" w:styleId="chromed-list-browser">
    <w:name w:val="chromed-list-browser"/>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list-browser-item">
    <w:name w:val="list-browser-item"/>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filterbar">
    <w:name w:val="list-browser-filterbar"/>
    <w:basedOn w:val="Normal"/>
    <w:rsid w:val="00114746"/>
    <w:pPr>
      <w:pBdr>
        <w:bottom w:val="single" w:sz="6" w:space="0" w:color="B4B4B4"/>
      </w:pBdr>
      <w:shd w:val="clear" w:color="auto" w:fill="CACACA"/>
      <w:spacing w:before="100" w:beforeAutospacing="1" w:after="100" w:afterAutospacing="1" w:line="240" w:lineRule="auto"/>
    </w:pPr>
    <w:rPr>
      <w:rFonts w:ascii="Helvetica" w:eastAsia="Times New Roman" w:hAnsi="Helvetica" w:cs="Helvetica"/>
      <w:sz w:val="24"/>
      <w:szCs w:val="24"/>
      <w:lang w:bidi="ar-SA"/>
    </w:rPr>
  </w:style>
  <w:style w:type="paragraph" w:customStyle="1" w:styleId="list-browser-filter-tabs">
    <w:name w:val="list-browser-filter-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browser-sorts">
    <w:name w:val="list-browser-sort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list-browser-footer">
    <w:name w:val="list-browser-footer"/>
    <w:basedOn w:val="Normal"/>
    <w:rsid w:val="00114746"/>
    <w:pPr>
      <w:shd w:val="clear" w:color="auto" w:fill="F6F6F6"/>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codesearch-head">
    <w:name w:val="codesearch-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mple-search-page">
    <w:name w:val="simple-search-p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bar">
    <w:name w:val="sort-bar"/>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discussion-bubble">
    <w:name w:val="discussion-bubble"/>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discussion-bubble-inner">
    <w:name w:val="discussion-bubble-inner"/>
    <w:basedOn w:val="Normal"/>
    <w:rsid w:val="00114746"/>
    <w:pPr>
      <w:pBdr>
        <w:top w:val="single" w:sz="6" w:space="0" w:color="CACACA"/>
        <w:left w:val="single" w:sz="6" w:space="0" w:color="CACACA"/>
        <w:bottom w:val="single" w:sz="6" w:space="0" w:color="CACACA"/>
        <w:right w:val="single" w:sz="6" w:space="0"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
    <w:name w:val="comment-body"/>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orm-content">
    <w:name w:val="form-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textarea">
    <w:name w:val="comment-form-textarea"/>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discussion-topic-header">
    <w:name w:val="discussion-topic-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error">
    <w:name w:val="comment-form-error"/>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comment-form-stale">
    <w:name w:val="comment-form-stale"/>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file-comments">
    <w:name w:val="file-comments"/>
    <w:basedOn w:val="Normal"/>
    <w:rsid w:val="00114746"/>
    <w:pPr>
      <w:pBdr>
        <w:top w:val="single" w:sz="6" w:space="4" w:color="DDDDDD"/>
      </w:pBdr>
      <w:shd w:val="clear" w:color="auto" w:fill="FAFAFA"/>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it-toggle-line-notes">
    <w:name w:val="commit-toggle-line-not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mmit-sha">
    <w:name w:val="commit-sha"/>
    <w:basedOn w:val="Normal"/>
    <w:rsid w:val="00114746"/>
    <w:pPr>
      <w:pBdr>
        <w:top w:val="single" w:sz="6" w:space="2" w:color="EEEEEE"/>
        <w:left w:val="single" w:sz="6" w:space="5" w:color="EEEEEE"/>
        <w:bottom w:val="single" w:sz="6" w:space="2" w:color="EEEEEE"/>
        <w:right w:val="single" w:sz="6" w:space="5" w:color="EEEEEE"/>
      </w:pBdr>
      <w:shd w:val="clear" w:color="auto" w:fill="F5F5F5"/>
      <w:spacing w:before="100" w:beforeAutospacing="1" w:after="100" w:afterAutospacing="1" w:line="240" w:lineRule="auto"/>
    </w:pPr>
    <w:rPr>
      <w:rFonts w:ascii="Times New Roman" w:eastAsia="Times New Roman" w:hAnsi="Times New Roman" w:cs="Times New Roman"/>
      <w:lang w:bidi="ar-SA"/>
    </w:rPr>
  </w:style>
  <w:style w:type="paragraph" w:customStyle="1" w:styleId="git-notes">
    <w:name w:val="git-notes"/>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git-notes-help">
    <w:name w:val="git-notes-help"/>
    <w:basedOn w:val="Normal"/>
    <w:rsid w:val="00114746"/>
    <w:pPr>
      <w:spacing w:after="100" w:afterAutospacing="1" w:line="240" w:lineRule="auto"/>
      <w:ind w:right="-45"/>
    </w:pPr>
    <w:rPr>
      <w:rFonts w:ascii="Times New Roman" w:eastAsia="Times New Roman" w:hAnsi="Times New Roman" w:cs="Times New Roman"/>
      <w:color w:val="999999"/>
      <w:sz w:val="24"/>
      <w:szCs w:val="24"/>
      <w:lang w:bidi="ar-SA"/>
    </w:rPr>
  </w:style>
  <w:style w:type="paragraph" w:customStyle="1" w:styleId="git-notes-content">
    <w:name w:val="git-notes-content"/>
    <w:basedOn w:val="Normal"/>
    <w:rsid w:val="00114746"/>
    <w:pPr>
      <w:pBdr>
        <w:top w:val="single" w:sz="6" w:space="11" w:color="EAEAD6"/>
        <w:left w:val="single" w:sz="6" w:space="11" w:color="EAEAD6"/>
        <w:bottom w:val="single" w:sz="6" w:space="11" w:color="EAEAD6"/>
        <w:right w:val="single" w:sz="6" w:space="11" w:color="EAEAD6"/>
      </w:pBdr>
      <w:shd w:val="clear" w:color="auto" w:fill="FFFFD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ase">
    <w:name w:val="commit-tease"/>
    <w:basedOn w:val="Normal"/>
    <w:rsid w:val="00114746"/>
    <w:pPr>
      <w:pBdr>
        <w:top w:val="single" w:sz="6" w:space="6" w:color="B7C7CF"/>
        <w:left w:val="single" w:sz="6" w:space="6" w:color="B7C7CF"/>
        <w:bottom w:val="single" w:sz="6" w:space="0" w:color="D8E6EC"/>
        <w:right w:val="single" w:sz="6" w:space="6" w:color="B7C7CF"/>
      </w:pBdr>
      <w:shd w:val="clear" w:color="auto" w:fill="E6F1F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oup">
    <w:name w:val="commit-group"/>
    <w:basedOn w:val="Normal"/>
    <w:rsid w:val="00114746"/>
    <w:pPr>
      <w:pBdr>
        <w:left w:val="single" w:sz="6" w:space="0" w:color="C5D5DD"/>
        <w:bottom w:val="single" w:sz="6" w:space="0" w:color="C5D5DD"/>
        <w:right w:val="single" w:sz="6" w:space="0" w:color="C5D5DD"/>
      </w:pBdr>
      <w:shd w:val="clear" w:color="auto" w:fill="F7FBFC"/>
      <w:spacing w:after="225" w:line="240" w:lineRule="auto"/>
    </w:pPr>
    <w:rPr>
      <w:rFonts w:ascii="Times New Roman" w:eastAsia="Times New Roman" w:hAnsi="Times New Roman" w:cs="Times New Roman"/>
      <w:sz w:val="24"/>
      <w:szCs w:val="24"/>
      <w:lang w:bidi="ar-SA"/>
    </w:rPr>
  </w:style>
  <w:style w:type="paragraph" w:customStyle="1" w:styleId="commit-group-item">
    <w:name w:val="commit-group-item"/>
    <w:basedOn w:val="Normal"/>
    <w:rsid w:val="00114746"/>
    <w:pPr>
      <w:pBdr>
        <w:top w:val="single" w:sz="6" w:space="6" w:color="E2EA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commit">
    <w:name w:val="full-commit"/>
    <w:basedOn w:val="Normal"/>
    <w:rsid w:val="00114746"/>
    <w:pPr>
      <w:pBdr>
        <w:top w:val="single" w:sz="6" w:space="6" w:color="C5D5DD"/>
        <w:left w:val="single" w:sz="6" w:space="6" w:color="C5D5DD"/>
        <w:bottom w:val="single" w:sz="6" w:space="0" w:color="C5D5DD"/>
        <w:right w:val="single" w:sz="6" w:space="6" w:color="C5D5DD"/>
      </w:pBdr>
      <w:shd w:val="clear" w:color="auto" w:fill="E6F1F6"/>
      <w:spacing w:before="150" w:after="150" w:line="240" w:lineRule="auto"/>
    </w:pPr>
    <w:rPr>
      <w:rFonts w:ascii="Times New Roman" w:eastAsia="Times New Roman" w:hAnsi="Times New Roman" w:cs="Times New Roman"/>
      <w:sz w:val="24"/>
      <w:szCs w:val="24"/>
      <w:lang w:bidi="ar-SA"/>
    </w:rPr>
  </w:style>
  <w:style w:type="paragraph" w:customStyle="1" w:styleId="historical-banner">
    <w:name w:val="historical-banner"/>
    <w:basedOn w:val="Normal"/>
    <w:rsid w:val="00114746"/>
    <w:pPr>
      <w:pBdr>
        <w:top w:val="single" w:sz="6" w:space="11" w:color="E5E5E5"/>
        <w:left w:val="single" w:sz="6" w:space="31" w:color="E5E5E5"/>
        <w:bottom w:val="single" w:sz="6" w:space="11" w:color="E5E5E5"/>
        <w:right w:val="single" w:sz="6" w:space="15" w:color="E5E5E5"/>
      </w:pBdr>
      <w:shd w:val="clear" w:color="auto" w:fill="FFFFFF"/>
      <w:spacing w:before="100" w:beforeAutospacing="1" w:after="300" w:line="240" w:lineRule="auto"/>
    </w:pPr>
    <w:rPr>
      <w:rFonts w:ascii="Times New Roman" w:eastAsia="Times New Roman" w:hAnsi="Times New Roman" w:cs="Times New Roman"/>
      <w:color w:val="333333"/>
      <w:sz w:val="24"/>
      <w:szCs w:val="24"/>
      <w:lang w:bidi="ar-SA"/>
    </w:rPr>
  </w:style>
  <w:style w:type="paragraph" w:customStyle="1" w:styleId="roses-divider">
    <w:name w:val="roses-divider"/>
    <w:basedOn w:val="Normal"/>
    <w:rsid w:val="00114746"/>
    <w:pPr>
      <w:spacing w:before="100" w:beforeAutospacing="1" w:after="300" w:line="240" w:lineRule="auto"/>
      <w:jc w:val="center"/>
    </w:pPr>
    <w:rPr>
      <w:rFonts w:ascii="Times New Roman" w:eastAsia="Times New Roman" w:hAnsi="Times New Roman" w:cs="Times New Roman"/>
      <w:sz w:val="24"/>
      <w:szCs w:val="24"/>
      <w:lang w:bidi="ar-SA"/>
    </w:rPr>
  </w:style>
  <w:style w:type="paragraph" w:customStyle="1" w:styleId="commit-ref">
    <w:name w:val="commit-ref"/>
    <w:basedOn w:val="Normal"/>
    <w:rsid w:val="00114746"/>
    <w:pPr>
      <w:shd w:val="clear" w:color="auto" w:fill="E8F0F8"/>
      <w:spacing w:before="100" w:beforeAutospacing="1" w:after="100" w:afterAutospacing="1" w:line="300" w:lineRule="atLeast"/>
      <w:textAlignment w:val="center"/>
    </w:pPr>
    <w:rPr>
      <w:rFonts w:ascii="Courier" w:eastAsia="Times New Roman" w:hAnsi="Courier" w:cs="Times New Roman"/>
      <w:color w:val="336479"/>
      <w:sz w:val="15"/>
      <w:szCs w:val="15"/>
      <w:lang w:bidi="ar-SA"/>
    </w:rPr>
  </w:style>
  <w:style w:type="paragraph" w:customStyle="1" w:styleId="compare-cutoff">
    <w:name w:val="compare-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diff-cutoff">
    <w:name w:val="diff-cutoff"/>
    <w:basedOn w:val="Normal"/>
    <w:rsid w:val="00114746"/>
    <w:pPr>
      <w:pBdr>
        <w:top w:val="single" w:sz="6" w:space="6" w:color="E5E2C8"/>
        <w:left w:val="single" w:sz="6" w:space="0" w:color="E5E2C8"/>
        <w:bottom w:val="single" w:sz="6" w:space="6" w:color="E5E2C8"/>
        <w:right w:val="single" w:sz="6" w:space="0" w:color="E5E2C8"/>
      </w:pBdr>
      <w:shd w:val="clear" w:color="auto" w:fill="FCFFDA"/>
      <w:spacing w:before="75" w:after="75" w:line="240" w:lineRule="auto"/>
      <w:jc w:val="center"/>
    </w:pPr>
    <w:rPr>
      <w:rFonts w:ascii="Times New Roman" w:eastAsia="Times New Roman" w:hAnsi="Times New Roman" w:cs="Times New Roman"/>
      <w:b/>
      <w:bCs/>
      <w:color w:val="000000"/>
      <w:sz w:val="24"/>
      <w:szCs w:val="24"/>
      <w:lang w:bidi="ar-SA"/>
    </w:rPr>
  </w:style>
  <w:style w:type="paragraph" w:customStyle="1" w:styleId="existing-pull">
    <w:name w:val="existing-pull"/>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ubble-wrap">
    <w:name w:val="bubble-wrap"/>
    <w:basedOn w:val="Normal"/>
    <w:rsid w:val="00114746"/>
    <w:pPr>
      <w:pBdr>
        <w:top w:val="single" w:sz="6" w:space="0" w:color="DDDDDD"/>
        <w:left w:val="single" w:sz="6" w:space="0" w:color="DDDDDD"/>
        <w:bottom w:val="single" w:sz="6" w:space="0" w:color="DDDDDD"/>
        <w:right w:val="single" w:sz="6" w:space="0" w:color="DDDDDD"/>
      </w:pBdr>
      <w:spacing w:before="225" w:after="225" w:line="240" w:lineRule="auto"/>
    </w:pPr>
    <w:rPr>
      <w:rFonts w:ascii="Times New Roman" w:eastAsia="Times New Roman" w:hAnsi="Times New Roman" w:cs="Times New Roman"/>
      <w:sz w:val="24"/>
      <w:szCs w:val="24"/>
      <w:lang w:bidi="ar-SA"/>
    </w:rPr>
  </w:style>
  <w:style w:type="paragraph" w:customStyle="1" w:styleId="contributing">
    <w:name w:val="contributing"/>
    <w:basedOn w:val="Normal"/>
    <w:rsid w:val="00114746"/>
    <w:pPr>
      <w:spacing w:before="300" w:after="225" w:line="240" w:lineRule="auto"/>
    </w:pPr>
    <w:rPr>
      <w:rFonts w:ascii="Times New Roman" w:eastAsia="Times New Roman" w:hAnsi="Times New Roman" w:cs="Times New Roman"/>
      <w:color w:val="666666"/>
      <w:sz w:val="24"/>
      <w:szCs w:val="24"/>
      <w:lang w:bidi="ar-SA"/>
    </w:rPr>
  </w:style>
  <w:style w:type="paragraph" w:customStyle="1" w:styleId="heartocat">
    <w:name w:val="heartoca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ocumentation-results">
    <w:name w:val="documentation-result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ntact-form-extras">
    <w:name w:val="contact-form-extras"/>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e-context-loader">
    <w:name w:val="page-context-loader"/>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ributions-tab">
    <w:name w:val="contributions-tab"/>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capped-box">
    <w:name w:val="capped-box"/>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calendar-graph">
    <w:name w:val="calendar-graph"/>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ntrib-footer">
    <w:name w:val="contrib-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legend">
    <w:name w:val="contrib-legend"/>
    <w:basedOn w:val="Normal"/>
    <w:rsid w:val="00114746"/>
    <w:pPr>
      <w:spacing w:before="100" w:beforeAutospacing="1"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ew-user-panel">
    <w:name w:val="new-user-panel"/>
    <w:basedOn w:val="Normal"/>
    <w:rsid w:val="00114746"/>
    <w:pPr>
      <w:pBdr>
        <w:top w:val="dashed" w:sz="12" w:space="14" w:color="CCCCCC"/>
        <w:left w:val="dashed" w:sz="12" w:space="14" w:color="CCCCCC"/>
        <w:bottom w:val="dashed" w:sz="12" w:space="14" w:color="CCCCCC"/>
        <w:right w:val="dashed" w:sz="12" w:space="14" w:color="CCCCCC"/>
      </w:pBdr>
      <w:spacing w:before="100" w:beforeAutospacing="1" w:after="450" w:line="240" w:lineRule="auto"/>
    </w:pPr>
    <w:rPr>
      <w:rFonts w:ascii="Times New Roman" w:eastAsia="Times New Roman" w:hAnsi="Times New Roman" w:cs="Times New Roman"/>
      <w:sz w:val="24"/>
      <w:szCs w:val="24"/>
      <w:lang w:bidi="ar-SA"/>
    </w:rPr>
  </w:style>
  <w:style w:type="paragraph" w:customStyle="1" w:styleId="new-user-panel-close">
    <w:name w:val="new-user-panel-close"/>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new-user-intro">
    <w:name w:val="new-user-intro"/>
    <w:basedOn w:val="Normal"/>
    <w:rsid w:val="00114746"/>
    <w:pPr>
      <w:spacing w:after="0" w:line="240" w:lineRule="auto"/>
      <w:ind w:left="1800" w:right="1800"/>
      <w:jc w:val="center"/>
    </w:pPr>
    <w:rPr>
      <w:rFonts w:ascii="Times New Roman" w:eastAsia="Times New Roman" w:hAnsi="Times New Roman" w:cs="Times New Roman"/>
      <w:sz w:val="30"/>
      <w:szCs w:val="30"/>
      <w:lang w:bidi="ar-SA"/>
    </w:rPr>
  </w:style>
  <w:style w:type="paragraph" w:customStyle="1" w:styleId="new-user-heading-small">
    <w:name w:val="new-user-heading-small"/>
    <w:basedOn w:val="Normal"/>
    <w:rsid w:val="00114746"/>
    <w:pPr>
      <w:spacing w:before="225" w:after="300" w:line="240" w:lineRule="auto"/>
      <w:jc w:val="center"/>
    </w:pPr>
    <w:rPr>
      <w:rFonts w:ascii="Times New Roman" w:eastAsia="Times New Roman" w:hAnsi="Times New Roman" w:cs="Times New Roman"/>
      <w:b/>
      <w:bCs/>
      <w:color w:val="999999"/>
      <w:sz w:val="24"/>
      <w:szCs w:val="24"/>
      <w:lang w:bidi="ar-SA"/>
    </w:rPr>
  </w:style>
  <w:style w:type="paragraph" w:customStyle="1" w:styleId="new-user-topics">
    <w:name w:val="new-user-topics"/>
    <w:basedOn w:val="Normal"/>
    <w:rsid w:val="00114746"/>
    <w:pPr>
      <w:pBdr>
        <w:bottom w:val="single" w:sz="6" w:space="0"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new-user-topic-item">
    <w:name w:val="new-user-topic-item"/>
    <w:basedOn w:val="Normal"/>
    <w:rsid w:val="00114746"/>
    <w:pPr>
      <w:pBdr>
        <w:right w:val="single" w:sz="6" w:space="18" w:color="EEEEEE"/>
      </w:pBd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new-user-topic-name">
    <w:name w:val="new-user-topic-name"/>
    <w:basedOn w:val="Normal"/>
    <w:rsid w:val="00114746"/>
    <w:pPr>
      <w:spacing w:before="100" w:beforeAutospacing="1" w:line="240" w:lineRule="auto"/>
    </w:pPr>
    <w:rPr>
      <w:rFonts w:ascii="Times New Roman" w:eastAsia="Times New Roman" w:hAnsi="Times New Roman" w:cs="Times New Roman"/>
      <w:sz w:val="36"/>
      <w:szCs w:val="36"/>
      <w:lang w:bidi="ar-SA"/>
    </w:rPr>
  </w:style>
  <w:style w:type="paragraph" w:customStyle="1" w:styleId="new-user-topic-desc">
    <w:name w:val="new-user-topic-desc"/>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new-user-cta">
    <w:name w:val="new-user-cta"/>
    <w:basedOn w:val="Normal"/>
    <w:rsid w:val="00114746"/>
    <w:pPr>
      <w:pBdr>
        <w:top w:val="single" w:sz="6" w:space="8" w:color="D0E5F8"/>
        <w:left w:val="single" w:sz="6" w:space="8" w:color="D0E5F8"/>
        <w:bottom w:val="single" w:sz="6" w:space="8" w:color="D0E5F8"/>
        <w:right w:val="single" w:sz="6" w:space="8" w:color="D0E5F8"/>
      </w:pBdr>
      <w:shd w:val="clear" w:color="auto" w:fill="F1F6FB"/>
      <w:spacing w:before="100" w:beforeAutospacing="1" w:after="100" w:afterAutospacing="1" w:line="240" w:lineRule="auto"/>
      <w:jc w:val="center"/>
    </w:pPr>
    <w:rPr>
      <w:rFonts w:ascii="Times New Roman" w:eastAsia="Times New Roman" w:hAnsi="Times New Roman" w:cs="Times New Roman"/>
      <w:sz w:val="30"/>
      <w:szCs w:val="30"/>
      <w:lang w:bidi="ar-SA"/>
    </w:rPr>
  </w:style>
  <w:style w:type="paragraph" w:customStyle="1" w:styleId="tutorial-cta">
    <w:name w:val="tutorial-cta"/>
    <w:basedOn w:val="Normal"/>
    <w:rsid w:val="00114746"/>
    <w:pPr>
      <w:spacing w:before="100" w:beforeAutospacing="1" w:after="100" w:afterAutospacing="1" w:line="420" w:lineRule="atLeast"/>
    </w:pPr>
    <w:rPr>
      <w:rFonts w:ascii="Times New Roman" w:eastAsia="Times New Roman" w:hAnsi="Times New Roman" w:cs="Times New Roman"/>
      <w:sz w:val="33"/>
      <w:szCs w:val="33"/>
      <w:lang w:bidi="ar-SA"/>
    </w:rPr>
  </w:style>
  <w:style w:type="paragraph" w:customStyle="1" w:styleId="bootcamp">
    <w:name w:val="bootcamp"/>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first-run">
    <w:name w:val="first-run"/>
    <w:basedOn w:val="Normal"/>
    <w:rsid w:val="00114746"/>
    <w:pPr>
      <w:spacing w:before="375" w:after="375" w:line="240" w:lineRule="auto"/>
      <w:jc w:val="center"/>
    </w:pPr>
    <w:rPr>
      <w:rFonts w:ascii="Times New Roman" w:eastAsia="Times New Roman" w:hAnsi="Times New Roman" w:cs="Times New Roman"/>
      <w:sz w:val="24"/>
      <w:szCs w:val="24"/>
      <w:lang w:bidi="ar-SA"/>
    </w:rPr>
  </w:style>
  <w:style w:type="paragraph" w:customStyle="1" w:styleId="first-run-heading">
    <w:name w:val="first-run-heading"/>
    <w:basedOn w:val="Normal"/>
    <w:rsid w:val="00114746"/>
    <w:pPr>
      <w:spacing w:before="100" w:beforeAutospacing="1" w:after="100" w:afterAutospacing="1" w:line="240" w:lineRule="auto"/>
    </w:pPr>
    <w:rPr>
      <w:rFonts w:ascii="Times New Roman" w:eastAsia="Times New Roman" w:hAnsi="Times New Roman" w:cs="Times New Roman"/>
      <w:sz w:val="54"/>
      <w:szCs w:val="54"/>
      <w:lang w:bidi="ar-SA"/>
    </w:rPr>
  </w:style>
  <w:style w:type="paragraph" w:customStyle="1" w:styleId="first-run-subheading">
    <w:name w:val="first-run-subheading"/>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rst-run-survey">
    <w:name w:val="first-run-survey"/>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rst-run-small-wrapper">
    <w:name w:val="first-run-small-wrapper"/>
    <w:basedOn w:val="Normal"/>
    <w:rsid w:val="00114746"/>
    <w:pPr>
      <w:pBdr>
        <w:top w:val="single" w:sz="6" w:space="26" w:color="D2D8DD"/>
        <w:left w:val="single" w:sz="6" w:space="19" w:color="D2D8DD"/>
        <w:bottom w:val="single" w:sz="6" w:space="26" w:color="D2D8DD"/>
        <w:right w:val="single" w:sz="6" w:space="19" w:color="D2D8DD"/>
      </w:pBdr>
      <w:shd w:val="clear" w:color="auto" w:fill="F0F7FD"/>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progress">
    <w:name w:val="first-run-survey-progres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first-run-survey-other">
    <w:name w:val="first-run-survey-other"/>
    <w:basedOn w:val="Normal"/>
    <w:rsid w:val="00114746"/>
    <w:pPr>
      <w:spacing w:before="240" w:after="100" w:afterAutospacing="1" w:line="240" w:lineRule="auto"/>
    </w:pPr>
    <w:rPr>
      <w:rFonts w:ascii="Times New Roman" w:eastAsia="Times New Roman" w:hAnsi="Times New Roman" w:cs="Times New Roman"/>
      <w:sz w:val="24"/>
      <w:szCs w:val="24"/>
      <w:lang w:bidi="ar-SA"/>
    </w:rPr>
  </w:style>
  <w:style w:type="paragraph" w:customStyle="1" w:styleId="first-run-skip">
    <w:name w:val="first-run-skip"/>
    <w:basedOn w:val="Normal"/>
    <w:rsid w:val="00114746"/>
    <w:pPr>
      <w:pBdr>
        <w:top w:val="single" w:sz="6" w:space="11" w:color="E9E9E9"/>
      </w:pBdr>
      <w:spacing w:before="450" w:after="100" w:afterAutospacing="1" w:line="240" w:lineRule="auto"/>
    </w:pPr>
    <w:rPr>
      <w:rFonts w:ascii="Times New Roman" w:eastAsia="Times New Roman" w:hAnsi="Times New Roman" w:cs="Times New Roman"/>
      <w:sz w:val="21"/>
      <w:szCs w:val="21"/>
      <w:lang w:bidi="ar-SA"/>
    </w:rPr>
  </w:style>
  <w:style w:type="paragraph" w:customStyle="1" w:styleId="first-run-get-started">
    <w:name w:val="first-run-get-started"/>
    <w:basedOn w:val="Normal"/>
    <w:rsid w:val="00114746"/>
    <w:pPr>
      <w:pBdr>
        <w:top w:val="single" w:sz="6" w:space="0" w:color="E5E5E5"/>
        <w:left w:val="single" w:sz="6" w:space="2" w:color="E5E5E5"/>
        <w:bottom w:val="single" w:sz="6" w:space="0" w:color="E5E5E5"/>
        <w:right w:val="single" w:sz="6" w:space="2" w:color="E5E5E5"/>
      </w:pBdr>
      <w:spacing w:before="375" w:after="375" w:line="240" w:lineRule="auto"/>
    </w:pPr>
    <w:rPr>
      <w:rFonts w:ascii="Times New Roman" w:eastAsia="Times New Roman" w:hAnsi="Times New Roman" w:cs="Times New Roman"/>
      <w:sz w:val="24"/>
      <w:szCs w:val="24"/>
      <w:lang w:bidi="ar-SA"/>
    </w:rPr>
  </w:style>
  <w:style w:type="paragraph" w:customStyle="1" w:styleId="first-run-help-link">
    <w:name w:val="first-run-help-link"/>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ofication">
    <w:name w:val="octofica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octofication-more">
    <w:name w:val="octofication-more"/>
    <w:basedOn w:val="Normal"/>
    <w:rsid w:val="00114746"/>
    <w:pPr>
      <w:spacing w:before="75" w:after="75" w:line="240" w:lineRule="auto"/>
      <w:jc w:val="right"/>
    </w:pPr>
    <w:rPr>
      <w:rFonts w:ascii="Times New Roman" w:eastAsia="Times New Roman" w:hAnsi="Times New Roman" w:cs="Times New Roman"/>
      <w:sz w:val="17"/>
      <w:szCs w:val="17"/>
      <w:lang w:bidi="ar-SA"/>
    </w:rPr>
  </w:style>
  <w:style w:type="paragraph" w:customStyle="1" w:styleId="github-jobs-promotion">
    <w:name w:val="github-jobs-promotion"/>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dashboard-sidebar">
    <w:name w:val="dashboard-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
    <w:name w:val="new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s-full">
    <w:name w:val="news-fu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
    <w:name w:val="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feedfilter">
    <w:name w:val="feed_filter"/>
    <w:basedOn w:val="Normal"/>
    <w:rsid w:val="00114746"/>
    <w:pPr>
      <w:pBdr>
        <w:bottom w:val="single" w:sz="6" w:space="3" w:color="AAAAAA"/>
      </w:pBdr>
      <w:spacing w:before="100" w:beforeAutospacing="1" w:after="240" w:line="240" w:lineRule="auto"/>
    </w:pPr>
    <w:rPr>
      <w:rFonts w:ascii="Times New Roman" w:eastAsia="Times New Roman" w:hAnsi="Times New Roman" w:cs="Times New Roman"/>
      <w:sz w:val="24"/>
      <w:szCs w:val="24"/>
      <w:lang w:bidi="ar-SA"/>
    </w:rPr>
  </w:style>
  <w:style w:type="paragraph" w:customStyle="1" w:styleId="dashboards-overview-lead">
    <w:name w:val="dashboards-overview-l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line">
    <w:name w:val="discussion-time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
    <w:name w:val="discussio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idebar-item">
    <w:name w:val="discussion-sidebar-item"/>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discussion-sidebar-heading">
    <w:name w:val="discussion-sidebar-heading"/>
    <w:basedOn w:val="Normal"/>
    <w:rsid w:val="00114746"/>
    <w:pPr>
      <w:spacing w:after="150" w:line="240" w:lineRule="atLeast"/>
    </w:pPr>
    <w:rPr>
      <w:rFonts w:ascii="Times New Roman" w:eastAsia="Times New Roman" w:hAnsi="Times New Roman" w:cs="Times New Roman"/>
      <w:color w:val="777777"/>
      <w:sz w:val="18"/>
      <w:szCs w:val="18"/>
      <w:lang w:bidi="ar-SA"/>
    </w:rPr>
  </w:style>
  <w:style w:type="paragraph" w:customStyle="1" w:styleId="discussion-sidebar-toggle">
    <w:name w:val="discussion-sidebar-toggle"/>
    <w:basedOn w:val="Normal"/>
    <w:rsid w:val="00114746"/>
    <w:pPr>
      <w:spacing w:after="75" w:line="240" w:lineRule="auto"/>
      <w:ind w:left="-75" w:right="-75"/>
    </w:pPr>
    <w:rPr>
      <w:rFonts w:ascii="Times New Roman" w:eastAsia="Times New Roman" w:hAnsi="Times New Roman" w:cs="Times New Roman"/>
      <w:sz w:val="24"/>
      <w:szCs w:val="24"/>
      <w:lang w:bidi="ar-SA"/>
    </w:rPr>
  </w:style>
  <w:style w:type="paragraph" w:customStyle="1" w:styleId="form-actions-protip">
    <w:name w:val="form-actions-protip"/>
    <w:basedOn w:val="Normal"/>
    <w:rsid w:val="00114746"/>
    <w:pPr>
      <w:spacing w:before="100" w:beforeAutospacing="1" w:after="100" w:afterAutospacing="1" w:line="495" w:lineRule="atLeast"/>
    </w:pPr>
    <w:rPr>
      <w:rFonts w:ascii="Times New Roman" w:eastAsia="Times New Roman" w:hAnsi="Times New Roman" w:cs="Times New Roman"/>
      <w:color w:val="999999"/>
      <w:sz w:val="20"/>
      <w:szCs w:val="20"/>
      <w:lang w:bidi="ar-SA"/>
    </w:rPr>
  </w:style>
  <w:style w:type="paragraph" w:customStyle="1" w:styleId="gh-header-actions">
    <w:name w:val="gh-header-actions"/>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gh-header-title">
    <w:name w:val="gh-header-title"/>
    <w:basedOn w:val="Normal"/>
    <w:rsid w:val="00114746"/>
    <w:pPr>
      <w:spacing w:after="0" w:line="240" w:lineRule="auto"/>
      <w:ind w:right="2250"/>
    </w:pPr>
    <w:rPr>
      <w:rFonts w:ascii="Times New Roman" w:eastAsia="Times New Roman" w:hAnsi="Times New Roman" w:cs="Times New Roman"/>
      <w:sz w:val="24"/>
      <w:szCs w:val="24"/>
      <w:lang w:bidi="ar-SA"/>
    </w:rPr>
  </w:style>
  <w:style w:type="paragraph" w:customStyle="1" w:styleId="gh-header-number">
    <w:name w:val="gh-header-number"/>
    <w:basedOn w:val="Normal"/>
    <w:rsid w:val="00114746"/>
    <w:pPr>
      <w:spacing w:before="100" w:beforeAutospacing="1" w:after="100" w:afterAutospacing="1" w:line="240" w:lineRule="auto"/>
    </w:pPr>
    <w:rPr>
      <w:rFonts w:ascii="Times New Roman" w:eastAsia="Times New Roman" w:hAnsi="Times New Roman" w:cs="Times New Roman"/>
      <w:color w:val="AAAAAA"/>
      <w:spacing w:val="-15"/>
      <w:sz w:val="24"/>
      <w:szCs w:val="24"/>
      <w:lang w:bidi="ar-SA"/>
    </w:rPr>
  </w:style>
  <w:style w:type="paragraph" w:customStyle="1" w:styleId="gh-header-back">
    <w:name w:val="gh-header-back"/>
    <w:basedOn w:val="Normal"/>
    <w:rsid w:val="00114746"/>
    <w:pPr>
      <w:spacing w:before="15" w:after="100" w:afterAutospacing="1" w:line="240" w:lineRule="auto"/>
      <w:ind w:left="-450"/>
    </w:pPr>
    <w:rPr>
      <w:rFonts w:ascii="Times New Roman" w:eastAsia="Times New Roman" w:hAnsi="Times New Roman" w:cs="Times New Roman"/>
      <w:color w:val="CCCCCC"/>
      <w:sz w:val="24"/>
      <w:szCs w:val="24"/>
      <w:lang w:bidi="ar-SA"/>
    </w:rPr>
  </w:style>
  <w:style w:type="paragraph" w:customStyle="1" w:styleId="gh-header-edit">
    <w:name w:val="gh-header-edit"/>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gh-header-meta">
    <w:name w:val="gh-header-meta"/>
    <w:basedOn w:val="Normal"/>
    <w:rsid w:val="00114746"/>
    <w:pPr>
      <w:pBdr>
        <w:bottom w:val="single" w:sz="6" w:space="15" w:color="EEEEEE"/>
      </w:pBdr>
      <w:spacing w:before="135" w:after="100" w:afterAutospacing="1" w:line="420" w:lineRule="atLeast"/>
    </w:pPr>
    <w:rPr>
      <w:rFonts w:ascii="Times New Roman" w:eastAsia="Times New Roman" w:hAnsi="Times New Roman" w:cs="Times New Roman"/>
      <w:color w:val="777777"/>
      <w:sz w:val="21"/>
      <w:szCs w:val="21"/>
      <w:lang w:bidi="ar-SA"/>
    </w:rPr>
  </w:style>
  <w:style w:type="paragraph" w:customStyle="1" w:styleId="gh-header-status">
    <w:name w:val="gh-header-status"/>
    <w:basedOn w:val="Normal"/>
    <w:rsid w:val="00114746"/>
    <w:pPr>
      <w:shd w:val="clear" w:color="auto" w:fill="777777"/>
      <w:spacing w:before="100" w:beforeAutospacing="1" w:after="100" w:afterAutospacing="1" w:line="300" w:lineRule="atLeast"/>
      <w:ind w:right="120"/>
    </w:pPr>
    <w:rPr>
      <w:rFonts w:ascii="Times New Roman" w:eastAsia="Times New Roman" w:hAnsi="Times New Roman" w:cs="Times New Roman"/>
      <w:b/>
      <w:bCs/>
      <w:color w:val="FFFFFF"/>
      <w:sz w:val="21"/>
      <w:szCs w:val="21"/>
      <w:lang w:bidi="ar-SA"/>
    </w:rPr>
  </w:style>
  <w:style w:type="paragraph" w:customStyle="1" w:styleId="tabnav-pr">
    <w:name w:val="tabnav-pr"/>
    <w:basedOn w:val="Normal"/>
    <w:rsid w:val="00114746"/>
    <w:pPr>
      <w:spacing w:before="225" w:after="300" w:line="240" w:lineRule="auto"/>
    </w:pPr>
    <w:rPr>
      <w:rFonts w:ascii="Times New Roman" w:eastAsia="Times New Roman" w:hAnsi="Times New Roman" w:cs="Times New Roman"/>
      <w:sz w:val="24"/>
      <w:szCs w:val="24"/>
      <w:lang w:bidi="ar-SA"/>
    </w:rPr>
  </w:style>
  <w:style w:type="paragraph" w:customStyle="1" w:styleId="opening-comment">
    <w:name w:val="opening-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wrapper">
    <w:name w:val="timeline-comment-wrapper"/>
    <w:basedOn w:val="Normal"/>
    <w:rsid w:val="00114746"/>
    <w:pPr>
      <w:pBdr>
        <w:top w:val="single" w:sz="12" w:space="0" w:color="FFFFFF"/>
        <w:bottom w:val="single" w:sz="12" w:space="0" w:color="FFFFFF"/>
      </w:pBdr>
      <w:spacing w:before="225" w:after="225" w:line="240" w:lineRule="auto"/>
    </w:pPr>
    <w:rPr>
      <w:rFonts w:ascii="Times New Roman" w:eastAsia="Times New Roman" w:hAnsi="Times New Roman" w:cs="Times New Roman"/>
      <w:sz w:val="24"/>
      <w:szCs w:val="24"/>
      <w:lang w:bidi="ar-SA"/>
    </w:rPr>
  </w:style>
  <w:style w:type="paragraph" w:customStyle="1" w:styleId="timeline-comment-avatar">
    <w:name w:val="timeline-comment-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
    <w:name w:val="timeline-comment"/>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
    <w:name w:val="timeline-comment-header"/>
    <w:basedOn w:val="Normal"/>
    <w:rsid w:val="00114746"/>
    <w:pPr>
      <w:pBdr>
        <w:bottom w:val="single" w:sz="6" w:space="0" w:color="EEEEEE"/>
      </w:pBdr>
      <w:shd w:val="clear" w:color="auto" w:fill="F7F7F7"/>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imeline-comment-label">
    <w:name w:val="timeline-comment-label"/>
    <w:basedOn w:val="Normal"/>
    <w:rsid w:val="00114746"/>
    <w:pPr>
      <w:pBdr>
        <w:top w:val="single" w:sz="6" w:space="2" w:color="DDDDDD"/>
        <w:left w:val="single" w:sz="6" w:space="4" w:color="DDDDDD"/>
        <w:bottom w:val="single" w:sz="6" w:space="2" w:color="DDDDDD"/>
        <w:right w:val="single" w:sz="6" w:space="4" w:color="DDDDDD"/>
      </w:pBdr>
      <w:spacing w:before="120" w:after="0" w:line="240" w:lineRule="auto"/>
      <w:ind w:left="150"/>
    </w:pPr>
    <w:rPr>
      <w:rFonts w:ascii="Times New Roman" w:eastAsia="Times New Roman" w:hAnsi="Times New Roman" w:cs="Times New Roman"/>
      <w:color w:val="999999"/>
      <w:sz w:val="18"/>
      <w:szCs w:val="18"/>
      <w:lang w:bidi="ar-SA"/>
    </w:rPr>
  </w:style>
  <w:style w:type="paragraph" w:customStyle="1" w:styleId="timeline-comment-header-text">
    <w:name w:val="timeline-comment-hea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header-gravatar">
    <w:name w:val="timeline-comment-header-gravatar"/>
    <w:basedOn w:val="Normal"/>
    <w:rsid w:val="00114746"/>
    <w:pPr>
      <w:spacing w:before="150" w:after="100" w:afterAutospacing="1" w:line="240" w:lineRule="auto"/>
      <w:ind w:right="75"/>
    </w:pPr>
    <w:rPr>
      <w:rFonts w:ascii="Times New Roman" w:eastAsia="Times New Roman" w:hAnsi="Times New Roman" w:cs="Times New Roman"/>
      <w:sz w:val="24"/>
      <w:szCs w:val="24"/>
      <w:lang w:bidi="ar-SA"/>
    </w:rPr>
  </w:style>
  <w:style w:type="paragraph" w:customStyle="1" w:styleId="timeline-comment-actions">
    <w:name w:val="timeline-comment-actions"/>
    <w:basedOn w:val="Normal"/>
    <w:rsid w:val="00114746"/>
    <w:pPr>
      <w:spacing w:before="100" w:beforeAutospacing="1" w:after="100" w:afterAutospacing="1" w:line="240" w:lineRule="auto"/>
      <w:ind w:left="150" w:right="-75"/>
    </w:pPr>
    <w:rPr>
      <w:rFonts w:ascii="Times New Roman" w:eastAsia="Times New Roman" w:hAnsi="Times New Roman" w:cs="Times New Roman"/>
      <w:sz w:val="24"/>
      <w:szCs w:val="24"/>
      <w:lang w:bidi="ar-SA"/>
    </w:rPr>
  </w:style>
  <w:style w:type="paragraph" w:customStyle="1" w:styleId="timeline-commits">
    <w:name w:val="timeline-commits"/>
    <w:basedOn w:val="Normal"/>
    <w:rsid w:val="00114746"/>
    <w:pPr>
      <w:pBdr>
        <w:top w:val="single" w:sz="6" w:space="0" w:color="E5E5E5"/>
        <w:left w:val="single" w:sz="6" w:space="0" w:color="E5E5E5"/>
        <w:bottom w:val="single" w:sz="6" w:space="0" w:color="E5E5E5"/>
        <w:right w:val="single" w:sz="6" w:space="0" w:color="E5E5E5"/>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timeline-commits-minimal">
    <w:name w:val="timeline-commits-minim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its-header">
    <w:name w:val="timeline-commits-header"/>
    <w:basedOn w:val="Normal"/>
    <w:rsid w:val="00114746"/>
    <w:pPr>
      <w:pBdr>
        <w:bottom w:val="single" w:sz="6" w:space="8" w:color="E5E5E5"/>
      </w:pBdr>
      <w:shd w:val="clear" w:color="auto" w:fill="F9F9F9"/>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imeline-new-comment">
    <w:name w:val="timeline-new-comm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timeline-actions">
    <w:name w:val="discussion-timeline-actions"/>
    <w:basedOn w:val="Normal"/>
    <w:rsid w:val="00114746"/>
    <w:pPr>
      <w:pBdr>
        <w:top w:val="single" w:sz="12" w:space="0" w:color="F3F3F3"/>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are-pr-placeholder">
    <w:name w:val="compare-pr-placeholder"/>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150" w:after="150" w:line="240" w:lineRule="auto"/>
    </w:pPr>
    <w:rPr>
      <w:rFonts w:ascii="Times New Roman" w:eastAsia="Times New Roman" w:hAnsi="Times New Roman" w:cs="Times New Roman"/>
      <w:sz w:val="21"/>
      <w:szCs w:val="21"/>
      <w:lang w:bidi="ar-SA"/>
    </w:rPr>
  </w:style>
  <w:style w:type="paragraph" w:customStyle="1" w:styleId="discussions-new">
    <w:name w:val="discussions-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header">
    <w:name w:val="discussions-header"/>
    <w:basedOn w:val="Normal"/>
    <w:rsid w:val="00114746"/>
    <w:pPr>
      <w:spacing w:line="240" w:lineRule="auto"/>
    </w:pPr>
    <w:rPr>
      <w:rFonts w:ascii="Times New Roman" w:eastAsia="Times New Roman" w:hAnsi="Times New Roman" w:cs="Times New Roman"/>
      <w:sz w:val="24"/>
      <w:szCs w:val="24"/>
      <w:lang w:bidi="ar-SA"/>
    </w:rPr>
  </w:style>
  <w:style w:type="paragraph" w:customStyle="1" w:styleId="discussions">
    <w:name w:val="discussions"/>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discussion-hidden">
    <w:name w:val="discussion-hidden"/>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tip">
    <w:name w:val="discussions-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oji-icon">
    <w:name w:val="emoji-icon"/>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po-collectionul">
    <w:name w:val="repo-collection&gt;ul"/>
    <w:basedOn w:val="Normal"/>
    <w:rsid w:val="00114746"/>
    <w:pPr>
      <w:pBdr>
        <w:top w:val="single" w:sz="6" w:space="0" w:color="F1F1F1"/>
        <w:left w:val="single" w:sz="6" w:space="0" w:color="F1F1F1"/>
        <w:bottom w:val="single" w:sz="6" w:space="0" w:color="F1F1F1"/>
        <w:right w:val="single" w:sz="6" w:space="0" w:color="F1F1F1"/>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lore-section">
    <w:name w:val="explore-section"/>
    <w:basedOn w:val="Normal"/>
    <w:rsid w:val="00114746"/>
    <w:pPr>
      <w:pBdr>
        <w:bottom w:val="single" w:sz="6" w:space="3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
    <w:name w:val="leaderboard-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xplore-paginations">
    <w:name w:val="explore-pagination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explore-mail-tease">
    <w:name w:val="explore-mail-tease"/>
    <w:basedOn w:val="Normal"/>
    <w:rsid w:val="00114746"/>
    <w:pPr>
      <w:pBdr>
        <w:bottom w:val="single" w:sz="6" w:space="0" w:color="DDDDDD"/>
      </w:pBdr>
      <w:shd w:val="clear" w:color="auto" w:fill="202021"/>
      <w:spacing w:after="100" w:afterAutospacing="1" w:line="240" w:lineRule="auto"/>
    </w:pPr>
    <w:rPr>
      <w:rFonts w:ascii="Times New Roman" w:eastAsia="Times New Roman" w:hAnsi="Times New Roman" w:cs="Times New Roman"/>
      <w:sz w:val="24"/>
      <w:szCs w:val="24"/>
      <w:lang w:bidi="ar-SA"/>
    </w:rPr>
  </w:style>
  <w:style w:type="paragraph" w:customStyle="1" w:styleId="newsletter-frequency-choice">
    <w:name w:val="newsletter-frequency-choice"/>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facebox">
    <w:name w:val="fac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popup">
    <w:name w:val="facebox-popup"/>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ontent">
    <w:name w:val="facebox-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close">
    <w:name w:val="facebox-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
    <w:name w:val="facebox-over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overlay-active">
    <w:name w:val="facebox-overlay-active"/>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loading">
    <w:name w:val="facebox-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header">
    <w:name w:val="facebox-header"/>
    <w:basedOn w:val="Normal"/>
    <w:rsid w:val="00114746"/>
    <w:pPr>
      <w:pBdr>
        <w:bottom w:val="single" w:sz="6" w:space="11" w:color="E5E5E5"/>
      </w:pBdr>
      <w:spacing w:after="225" w:line="240" w:lineRule="auto"/>
      <w:ind w:left="-225" w:right="-225"/>
    </w:pPr>
    <w:rPr>
      <w:rFonts w:ascii="Times New Roman" w:eastAsia="Times New Roman" w:hAnsi="Times New Roman" w:cs="Times New Roman"/>
      <w:sz w:val="27"/>
      <w:szCs w:val="27"/>
      <w:lang w:bidi="ar-SA"/>
    </w:rPr>
  </w:style>
  <w:style w:type="paragraph" w:customStyle="1" w:styleId="facebox-footer">
    <w:name w:val="facebox-footer"/>
    <w:basedOn w:val="Normal"/>
    <w:rsid w:val="00114746"/>
    <w:pPr>
      <w:pBdr>
        <w:top w:val="single" w:sz="6" w:space="8" w:color="E5E5E5"/>
      </w:pBdr>
      <w:shd w:val="clear" w:color="auto" w:fill="FAFAFA"/>
      <w:spacing w:after="0" w:line="240" w:lineRule="auto"/>
      <w:ind w:left="-225" w:right="-225"/>
      <w:jc w:val="right"/>
    </w:pPr>
    <w:rPr>
      <w:rFonts w:ascii="Times New Roman" w:eastAsia="Times New Roman" w:hAnsi="Times New Roman" w:cs="Times New Roman"/>
      <w:sz w:val="24"/>
      <w:szCs w:val="24"/>
      <w:lang w:bidi="ar-SA"/>
    </w:rPr>
  </w:style>
  <w:style w:type="paragraph" w:customStyle="1" w:styleId="facebox-alert">
    <w:name w:val="facebox-alert"/>
    <w:basedOn w:val="Normal"/>
    <w:rsid w:val="00114746"/>
    <w:pPr>
      <w:pBdr>
        <w:top w:val="single" w:sz="6" w:space="8" w:color="F2E09A"/>
        <w:left w:val="single" w:sz="2" w:space="11" w:color="F2E09A"/>
        <w:bottom w:val="single" w:sz="6" w:space="8" w:color="F2E09A"/>
        <w:right w:val="single" w:sz="2" w:space="11" w:color="F2E09A"/>
      </w:pBdr>
      <w:shd w:val="clear" w:color="auto" w:fill="F8EEC7"/>
      <w:spacing w:after="225" w:line="240" w:lineRule="auto"/>
      <w:ind w:left="-225" w:right="-225"/>
    </w:pPr>
    <w:rPr>
      <w:rFonts w:ascii="Times New Roman" w:eastAsia="Times New Roman" w:hAnsi="Times New Roman" w:cs="Times New Roman"/>
      <w:color w:val="796620"/>
      <w:sz w:val="24"/>
      <w:szCs w:val="24"/>
      <w:lang w:bidi="ar-SA"/>
    </w:rPr>
  </w:style>
  <w:style w:type="paragraph" w:customStyle="1" w:styleId="facebox-danger">
    <w:name w:val="facebox-danger"/>
    <w:basedOn w:val="Normal"/>
    <w:rsid w:val="00114746"/>
    <w:pPr>
      <w:pBdr>
        <w:top w:val="single" w:sz="6" w:space="8" w:color="F2C4C2"/>
        <w:left w:val="single" w:sz="2" w:space="30" w:color="F2C4C2"/>
        <w:bottom w:val="single" w:sz="6" w:space="8" w:color="F2C4C2"/>
        <w:right w:val="single" w:sz="2" w:space="11" w:color="F2C4C2"/>
      </w:pBdr>
      <w:shd w:val="clear" w:color="auto" w:fill="F7D9D7"/>
      <w:spacing w:after="225" w:line="240" w:lineRule="auto"/>
      <w:ind w:left="-225" w:right="-225"/>
    </w:pPr>
    <w:rPr>
      <w:rFonts w:ascii="Times New Roman" w:eastAsia="Times New Roman" w:hAnsi="Times New Roman" w:cs="Times New Roman"/>
      <w:color w:val="9C342E"/>
      <w:sz w:val="24"/>
      <w:szCs w:val="24"/>
      <w:lang w:bidi="ar-SA"/>
    </w:rPr>
  </w:style>
  <w:style w:type="paragraph" w:customStyle="1" w:styleId="facebox-separator">
    <w:name w:val="facebox-separator"/>
    <w:basedOn w:val="Normal"/>
    <w:rsid w:val="00114746"/>
    <w:pPr>
      <w:spacing w:before="300" w:after="300" w:line="240" w:lineRule="auto"/>
      <w:ind w:left="-225" w:right="-225"/>
    </w:pPr>
    <w:rPr>
      <w:rFonts w:ascii="Times New Roman" w:eastAsia="Times New Roman" w:hAnsi="Times New Roman" w:cs="Times New Roman"/>
      <w:sz w:val="24"/>
      <w:szCs w:val="24"/>
      <w:lang w:bidi="ar-SA"/>
    </w:rPr>
  </w:style>
  <w:style w:type="paragraph" w:customStyle="1" w:styleId="keyboard-shortcuts">
    <w:name w:val="keyboard-shortcuts"/>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keyboard-mappings">
    <w:name w:val="keyboard-mappings"/>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acebox-user-list-item">
    <w:name w:val="facebox-user-list-item"/>
    <w:basedOn w:val="Normal"/>
    <w:rsid w:val="00114746"/>
    <w:pPr>
      <w:spacing w:before="100" w:beforeAutospacing="1" w:after="100" w:afterAutospacing="1" w:line="240" w:lineRule="auto"/>
      <w:textAlignment w:val="center"/>
    </w:pPr>
    <w:rPr>
      <w:rFonts w:ascii="Times New Roman" w:eastAsia="Times New Roman" w:hAnsi="Times New Roman" w:cs="Times New Roman"/>
      <w:b/>
      <w:bCs/>
      <w:sz w:val="24"/>
      <w:szCs w:val="24"/>
      <w:lang w:bidi="ar-SA"/>
    </w:rPr>
  </w:style>
  <w:style w:type="paragraph" w:customStyle="1" w:styleId="site-footer">
    <w:name w:val="site-footer"/>
    <w:basedOn w:val="Normal"/>
    <w:rsid w:val="00114746"/>
    <w:pPr>
      <w:pBdr>
        <w:top w:val="single" w:sz="6" w:space="30" w:color="EEEEEE"/>
      </w:pBdr>
      <w:spacing w:before="600" w:after="100" w:afterAutospacing="1" w:line="240" w:lineRule="auto"/>
    </w:pPr>
    <w:rPr>
      <w:rFonts w:ascii="Times New Roman" w:eastAsia="Times New Roman" w:hAnsi="Times New Roman" w:cs="Times New Roman"/>
      <w:color w:val="777777"/>
      <w:sz w:val="18"/>
      <w:szCs w:val="18"/>
      <w:lang w:bidi="ar-SA"/>
    </w:rPr>
  </w:style>
  <w:style w:type="paragraph" w:customStyle="1" w:styleId="site-footer-links">
    <w:name w:val="site-footer-links"/>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umns">
    <w:name w:val="columns"/>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column">
    <w:name w:val="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third">
    <w:name w:val="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thirds">
    <w:name w:val="two-thi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fourth">
    <w:name w:val="one-four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e-half">
    <w:name w:val="one-hal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e-fourths">
    <w:name w:val="three-fourt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column">
    <w:name w:val="single-colum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ffset-one-fourth">
    <w:name w:val="offset-one-fourth"/>
    <w:basedOn w:val="Normal"/>
    <w:rsid w:val="00114746"/>
    <w:pPr>
      <w:spacing w:before="100" w:beforeAutospacing="1" w:after="100" w:afterAutospacing="1" w:line="240" w:lineRule="auto"/>
      <w:ind w:left="3060"/>
    </w:pPr>
    <w:rPr>
      <w:rFonts w:ascii="Times New Roman" w:eastAsia="Times New Roman" w:hAnsi="Times New Roman" w:cs="Times New Roman"/>
      <w:sz w:val="24"/>
      <w:szCs w:val="24"/>
      <w:lang w:bidi="ar-SA"/>
    </w:rPr>
  </w:style>
  <w:style w:type="paragraph" w:customStyle="1" w:styleId="table-column">
    <w:name w:val="table-colum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Header1">
    <w:name w:val="Header1"/>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ged-in">
    <w:name w:val="header-logged-in"/>
    <w:basedOn w:val="Normal"/>
    <w:rsid w:val="00114746"/>
    <w:pPr>
      <w:shd w:val="clear" w:color="auto" w:fill="F3F3F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er-logo-invertocat">
    <w:name w:val="header-logo-invertocat"/>
    <w:basedOn w:val="Normal"/>
    <w:rsid w:val="00114746"/>
    <w:pPr>
      <w:spacing w:before="100" w:beforeAutospacing="1" w:after="100" w:afterAutospacing="1" w:line="240" w:lineRule="auto"/>
      <w:ind w:left="-150" w:right="75"/>
    </w:pPr>
    <w:rPr>
      <w:rFonts w:ascii="Times New Roman" w:eastAsia="Times New Roman" w:hAnsi="Times New Roman" w:cs="Times New Roman"/>
      <w:color w:val="333333"/>
      <w:sz w:val="24"/>
      <w:szCs w:val="24"/>
      <w:lang w:bidi="ar-SA"/>
    </w:rPr>
  </w:style>
  <w:style w:type="paragraph" w:customStyle="1" w:styleId="logo-subbrand">
    <w:name w:val="logo-subbrand"/>
    <w:basedOn w:val="Normal"/>
    <w:rsid w:val="00114746"/>
    <w:pPr>
      <w:spacing w:before="100" w:beforeAutospacing="1" w:after="100" w:afterAutospacing="1" w:line="390" w:lineRule="atLeast"/>
      <w:ind w:left="90"/>
    </w:pPr>
    <w:rPr>
      <w:rFonts w:ascii="Times New Roman" w:eastAsia="Times New Roman" w:hAnsi="Times New Roman" w:cs="Times New Roman"/>
      <w:b/>
      <w:bCs/>
      <w:sz w:val="24"/>
      <w:szCs w:val="24"/>
      <w:lang w:bidi="ar-SA"/>
    </w:rPr>
  </w:style>
  <w:style w:type="paragraph" w:customStyle="1" w:styleId="header-logo-wordmark">
    <w:name w:val="header-logo-wordmark"/>
    <w:basedOn w:val="Normal"/>
    <w:rsid w:val="00114746"/>
    <w:pPr>
      <w:spacing w:before="75" w:after="100" w:afterAutospacing="1" w:line="240" w:lineRule="auto"/>
      <w:ind w:right="75"/>
    </w:pPr>
    <w:rPr>
      <w:rFonts w:ascii="Times New Roman" w:eastAsia="Times New Roman" w:hAnsi="Times New Roman" w:cs="Times New Roman"/>
      <w:color w:val="333333"/>
      <w:sz w:val="24"/>
      <w:szCs w:val="24"/>
      <w:lang w:bidi="ar-SA"/>
    </w:rPr>
  </w:style>
  <w:style w:type="paragraph" w:customStyle="1" w:styleId="notification-indicator">
    <w:name w:val="notification-indicator"/>
    <w:basedOn w:val="Normal"/>
    <w:rsid w:val="00114746"/>
    <w:pPr>
      <w:pBdr>
        <w:left w:val="single" w:sz="6" w:space="1" w:color="E5E5E5"/>
        <w:right w:val="single" w:sz="6" w:space="0" w:color="E5E5E5"/>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top-navlia">
    <w:name w:val="top-nav&gt;li&gt;a"/>
    <w:basedOn w:val="Normal"/>
    <w:rsid w:val="00114746"/>
    <w:pPr>
      <w:spacing w:before="100" w:beforeAutospacing="1" w:after="100" w:afterAutospacing="1" w:line="240" w:lineRule="auto"/>
    </w:pPr>
    <w:rPr>
      <w:rFonts w:ascii="Times New Roman" w:eastAsia="Times New Roman" w:hAnsi="Times New Roman" w:cs="Times New Roman"/>
      <w:b/>
      <w:bCs/>
      <w:color w:val="333333"/>
      <w:sz w:val="20"/>
      <w:szCs w:val="20"/>
      <w:lang w:bidi="ar-SA"/>
    </w:rPr>
  </w:style>
  <w:style w:type="paragraph" w:customStyle="1" w:styleId="header-logged-out">
    <w:name w:val="header-logged-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menu">
    <w:name w:val="dropdown-menu"/>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30" w:after="0" w:line="240" w:lineRule="auto"/>
      <w:ind w:left="-1350"/>
    </w:pPr>
    <w:rPr>
      <w:rFonts w:ascii="Times New Roman" w:eastAsia="Times New Roman" w:hAnsi="Times New Roman" w:cs="Times New Roman"/>
      <w:sz w:val="24"/>
      <w:szCs w:val="24"/>
      <w:lang w:bidi="ar-SA"/>
    </w:rPr>
  </w:style>
  <w:style w:type="paragraph" w:customStyle="1" w:styleId="dropdown-menulia">
    <w:name w:val="dropdown-menu&gt;li&gt;a"/>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dropdown-divider">
    <w:name w:val="dropdown-divider"/>
    <w:basedOn w:val="Normal"/>
    <w:rsid w:val="00114746"/>
    <w:pPr>
      <w:shd w:val="clear" w:color="auto" w:fill="E5E5E5"/>
      <w:spacing w:before="120" w:line="240" w:lineRule="auto"/>
      <w:ind w:left="15" w:right="15"/>
    </w:pPr>
    <w:rPr>
      <w:rFonts w:ascii="Times New Roman" w:eastAsia="Times New Roman" w:hAnsi="Times New Roman" w:cs="Times New Roman"/>
      <w:sz w:val="24"/>
      <w:szCs w:val="24"/>
      <w:lang w:bidi="ar-SA"/>
    </w:rPr>
  </w:style>
  <w:style w:type="paragraph" w:customStyle="1" w:styleId="dropdown-header">
    <w:name w:val="dropdown-header"/>
    <w:basedOn w:val="Normal"/>
    <w:rsid w:val="00114746"/>
    <w:pPr>
      <w:spacing w:before="100" w:beforeAutospacing="1" w:after="100" w:afterAutospacing="1" w:line="240" w:lineRule="auto"/>
    </w:pPr>
    <w:rPr>
      <w:rFonts w:ascii="Times New Roman" w:eastAsia="Times New Roman" w:hAnsi="Times New Roman" w:cs="Times New Roman"/>
      <w:caps/>
      <w:color w:val="999999"/>
      <w:sz w:val="17"/>
      <w:szCs w:val="17"/>
      <w:lang w:bidi="ar-SA"/>
    </w:rPr>
  </w:style>
  <w:style w:type="paragraph" w:customStyle="1" w:styleId="dropdown-arrow">
    <w:name w:val="dropdown-arrow"/>
    <w:basedOn w:val="Normal"/>
    <w:rsid w:val="00114746"/>
    <w:pPr>
      <w:pBdr>
        <w:top w:val="single" w:sz="18" w:space="0" w:color="333333"/>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unsupported-browser">
    <w:name w:val="unsupported-browser"/>
    <w:basedOn w:val="Normal"/>
    <w:rsid w:val="00114746"/>
    <w:pPr>
      <w:pBdr>
        <w:bottom w:val="single" w:sz="6" w:space="11" w:color="B3A569"/>
      </w:pBdr>
      <w:shd w:val="clear" w:color="auto" w:fill="FAE692"/>
      <w:spacing w:before="100" w:beforeAutospacing="1" w:after="100" w:afterAutospacing="1" w:line="240" w:lineRule="auto"/>
    </w:pPr>
    <w:rPr>
      <w:rFonts w:ascii="Times New Roman" w:eastAsia="Times New Roman" w:hAnsi="Times New Roman" w:cs="Times New Roman"/>
      <w:color w:val="211E14"/>
      <w:sz w:val="24"/>
      <w:szCs w:val="24"/>
      <w:lang w:bidi="ar-SA"/>
    </w:rPr>
  </w:style>
  <w:style w:type="paragraph" w:customStyle="1" w:styleId="marketing-header">
    <w:name w:val="marketing-header"/>
    <w:basedOn w:val="Normal"/>
    <w:rsid w:val="00114746"/>
    <w:pPr>
      <w:spacing w:before="100" w:beforeAutospacing="1" w:after="600" w:line="240" w:lineRule="auto"/>
      <w:jc w:val="center"/>
    </w:pPr>
    <w:rPr>
      <w:rFonts w:ascii="Times New Roman" w:eastAsia="Times New Roman" w:hAnsi="Times New Roman" w:cs="Times New Roman"/>
      <w:sz w:val="24"/>
      <w:szCs w:val="24"/>
      <w:lang w:bidi="ar-SA"/>
    </w:rPr>
  </w:style>
  <w:style w:type="paragraph" w:customStyle="1" w:styleId="marketing-section">
    <w:name w:val="marketing-section"/>
    <w:basedOn w:val="Normal"/>
    <w:rsid w:val="00114746"/>
    <w:pPr>
      <w:pBdr>
        <w:bottom w:val="single" w:sz="6" w:space="31" w:color="E5E5E5"/>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depth">
    <w:name w:val="marketing-section-dep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section-signup">
    <w:name w:val="marketing-section-signup"/>
    <w:basedOn w:val="Normal"/>
    <w:rsid w:val="00114746"/>
    <w:pPr>
      <w:shd w:val="clear" w:color="auto" w:fill="20202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signup-home">
    <w:name w:val="form-signup-home"/>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text-center">
    <w:name w:val="text-center"/>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arketing-section-img">
    <w:name w:val="marketing-section-img"/>
    <w:basedOn w:val="Normal"/>
    <w:rsid w:val="00114746"/>
    <w:pPr>
      <w:spacing w:before="450" w:after="450" w:line="240" w:lineRule="auto"/>
    </w:pPr>
    <w:rPr>
      <w:rFonts w:ascii="Times New Roman" w:eastAsia="Times New Roman" w:hAnsi="Times New Roman" w:cs="Times New Roman"/>
      <w:sz w:val="24"/>
      <w:szCs w:val="24"/>
      <w:lang w:bidi="ar-SA"/>
    </w:rPr>
  </w:style>
  <w:style w:type="paragraph" w:customStyle="1" w:styleId="marketing-desktop">
    <w:name w:val="marketing-desk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eting-more-apps">
    <w:name w:val="marketing-more-apps"/>
    <w:basedOn w:val="Normal"/>
    <w:rsid w:val="00114746"/>
    <w:pPr>
      <w:spacing w:before="375" w:after="100" w:afterAutospacing="1" w:line="240" w:lineRule="auto"/>
    </w:pPr>
    <w:rPr>
      <w:rFonts w:ascii="Times New Roman" w:eastAsia="Times New Roman" w:hAnsi="Times New Roman" w:cs="Times New Roman"/>
      <w:sz w:val="24"/>
      <w:szCs w:val="24"/>
      <w:lang w:bidi="ar-SA"/>
    </w:rPr>
  </w:style>
  <w:style w:type="paragraph" w:customStyle="1" w:styleId="marketing-section-enterprise">
    <w:name w:val="marketing-section-enterprise"/>
    <w:basedOn w:val="Normal"/>
    <w:rsid w:val="00114746"/>
    <w:pPr>
      <w:shd w:val="clear" w:color="auto" w:fill="333333"/>
      <w:spacing w:before="100" w:beforeAutospacing="1" w:after="0" w:line="240" w:lineRule="auto"/>
    </w:pPr>
    <w:rPr>
      <w:rFonts w:ascii="Times New Roman" w:eastAsia="Times New Roman" w:hAnsi="Times New Roman" w:cs="Times New Roman"/>
      <w:sz w:val="24"/>
      <w:szCs w:val="24"/>
      <w:lang w:bidi="ar-SA"/>
    </w:rPr>
  </w:style>
  <w:style w:type="paragraph" w:customStyle="1" w:styleId="issues-list-sidebar">
    <w:name w:val="issues-list-sidebar"/>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manage-labels-toggle">
    <w:name w:val="manage-labels-toggle"/>
    <w:basedOn w:val="Normal"/>
    <w:rsid w:val="00114746"/>
    <w:pPr>
      <w:spacing w:after="0" w:line="240" w:lineRule="auto"/>
      <w:ind w:left="75" w:right="75"/>
      <w:jc w:val="center"/>
    </w:pPr>
    <w:rPr>
      <w:rFonts w:ascii="Times New Roman" w:eastAsia="Times New Roman" w:hAnsi="Times New Roman" w:cs="Times New Roman"/>
      <w:sz w:val="24"/>
      <w:szCs w:val="24"/>
      <w:lang w:bidi="ar-SA"/>
    </w:rPr>
  </w:style>
  <w:style w:type="paragraph" w:customStyle="1" w:styleId="issue-head">
    <w:name w:val="issue-head"/>
    <w:basedOn w:val="Normal"/>
    <w:rsid w:val="00114746"/>
    <w:pPr>
      <w:pBdr>
        <w:top w:val="single" w:sz="2" w:space="8" w:color="D5D5D5"/>
        <w:left w:val="single" w:sz="6" w:space="8" w:color="D5D5D5"/>
        <w:bottom w:val="single" w:sz="12" w:space="8" w:color="D5D5D5"/>
        <w:right w:val="single" w:sz="6" w:space="8" w:color="D5D5D5"/>
      </w:pBdr>
      <w:spacing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edit-color-label-form">
    <w:name w:val="edit-color-labe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d-banner">
    <w:name w:val="closed-banner"/>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tate-indicator">
    <w:name w:val="state-indicator"/>
    <w:basedOn w:val="Normal"/>
    <w:rsid w:val="00114746"/>
    <w:pPr>
      <w:shd w:val="clear" w:color="auto" w:fill="999999"/>
      <w:spacing w:before="100" w:beforeAutospacing="1" w:after="100" w:afterAutospacing="1" w:line="240" w:lineRule="auto"/>
      <w:jc w:val="center"/>
    </w:pPr>
    <w:rPr>
      <w:rFonts w:ascii="Times New Roman" w:eastAsia="Times New Roman" w:hAnsi="Times New Roman" w:cs="Times New Roman"/>
      <w:b/>
      <w:bCs/>
      <w:color w:val="FFFFFF"/>
      <w:sz w:val="21"/>
      <w:szCs w:val="21"/>
      <w:lang w:bidi="ar-SA"/>
    </w:rPr>
  </w:style>
  <w:style w:type="paragraph" w:customStyle="1" w:styleId="issues-list-options">
    <w:name w:val="issues-list-option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issues-keyboard-shortcuts">
    <w:name w:val="issues-keyboard-shortcuts"/>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clear-issue-filters">
    <w:name w:val="clear-issue-filters"/>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tats-switcher-viewport">
    <w:name w:val="stats-switcher-view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lang-stats-graph">
    <w:name w:val="repository-lang-stats-graph"/>
    <w:basedOn w:val="Normal"/>
    <w:rsid w:val="00114746"/>
    <w:pPr>
      <w:spacing w:before="100" w:beforeAutospacing="1" w:after="100" w:afterAutospacing="1" w:line="180" w:lineRule="atLeast"/>
    </w:pPr>
    <w:rPr>
      <w:rFonts w:ascii="Times New Roman" w:eastAsia="Times New Roman" w:hAnsi="Times New Roman" w:cs="Times New Roman"/>
      <w:sz w:val="24"/>
      <w:szCs w:val="24"/>
      <w:lang w:bidi="ar-SA"/>
    </w:rPr>
  </w:style>
  <w:style w:type="paragraph" w:customStyle="1" w:styleId="language-color">
    <w:name w:val="language-color"/>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
    <w:name w:val="list-group-item"/>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list-group-item-number">
    <w:name w:val="list-group-item-number"/>
    <w:basedOn w:val="Normal"/>
    <w:rsid w:val="00114746"/>
    <w:pPr>
      <w:spacing w:before="100" w:beforeAutospacing="1" w:after="100" w:afterAutospacing="1" w:line="240" w:lineRule="auto"/>
      <w:ind w:left="180"/>
    </w:pPr>
    <w:rPr>
      <w:rFonts w:ascii="Times New Roman" w:eastAsia="Times New Roman" w:hAnsi="Times New Roman" w:cs="Times New Roman"/>
      <w:color w:val="999999"/>
      <w:sz w:val="20"/>
      <w:szCs w:val="20"/>
      <w:lang w:bidi="ar-SA"/>
    </w:rPr>
  </w:style>
  <w:style w:type="paragraph" w:customStyle="1" w:styleId="list-group-item-name">
    <w:name w:val="list-group-item-name"/>
    <w:basedOn w:val="Normal"/>
    <w:rsid w:val="00114746"/>
    <w:pPr>
      <w:spacing w:after="30" w:line="240" w:lineRule="auto"/>
      <w:ind w:right="900"/>
    </w:pPr>
    <w:rPr>
      <w:rFonts w:ascii="Times New Roman" w:eastAsia="Times New Roman" w:hAnsi="Times New Roman" w:cs="Times New Roman"/>
      <w:sz w:val="23"/>
      <w:szCs w:val="23"/>
      <w:lang w:bidi="ar-SA"/>
    </w:rPr>
  </w:style>
  <w:style w:type="paragraph" w:customStyle="1" w:styleId="list-group-item-summary">
    <w:name w:val="list-group-item-summary"/>
    <w:basedOn w:val="Normal"/>
    <w:rsid w:val="00114746"/>
    <w:pPr>
      <w:spacing w:before="30" w:after="100" w:afterAutospacing="1" w:line="240" w:lineRule="auto"/>
    </w:pPr>
    <w:rPr>
      <w:rFonts w:ascii="Times New Roman" w:eastAsia="Times New Roman" w:hAnsi="Times New Roman" w:cs="Times New Roman"/>
      <w:sz w:val="24"/>
      <w:szCs w:val="24"/>
      <w:lang w:bidi="ar-SA"/>
    </w:rPr>
  </w:style>
  <w:style w:type="paragraph" w:customStyle="1" w:styleId="list-group-item-meta">
    <w:name w:val="list-group-item-meta"/>
    <w:basedOn w:val="Normal"/>
    <w:rsid w:val="00114746"/>
    <w:pPr>
      <w:spacing w:before="100" w:beforeAutospacing="1" w:after="100" w:afterAutospacing="1" w:line="255" w:lineRule="atLeast"/>
    </w:pPr>
    <w:rPr>
      <w:rFonts w:ascii="Times New Roman" w:eastAsia="Times New Roman" w:hAnsi="Times New Roman" w:cs="Times New Roman"/>
      <w:color w:val="999999"/>
      <w:sz w:val="17"/>
      <w:szCs w:val="17"/>
      <w:lang w:bidi="ar-SA"/>
    </w:rPr>
  </w:style>
  <w:style w:type="paragraph" w:customStyle="1" w:styleId="list-group-item-metali">
    <w:name w:val="list-group-item-meta&gt;li"/>
    <w:basedOn w:val="Normal"/>
    <w:rsid w:val="00114746"/>
    <w:pPr>
      <w:spacing w:before="100" w:beforeAutospacing="1" w:after="100" w:afterAutospacing="1" w:line="240" w:lineRule="auto"/>
      <w:ind w:right="60"/>
    </w:pPr>
    <w:rPr>
      <w:rFonts w:ascii="Times New Roman" w:eastAsia="Times New Roman" w:hAnsi="Times New Roman" w:cs="Times New Roman"/>
      <w:sz w:val="24"/>
      <w:szCs w:val="24"/>
      <w:lang w:bidi="ar-SA"/>
    </w:rPr>
  </w:style>
  <w:style w:type="paragraph" w:customStyle="1" w:styleId="issues-list-actions">
    <w:name w:val="issues-list-actions"/>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legacy-chromed-list-browser">
    <w:name w:val="legacy-chromed-list-browser"/>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imated-ellipsis-container">
    <w:name w:val="animated-ellipsis-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loading-area">
    <w:name w:val="large-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oading-area">
    <w:name w:val="loading-area"/>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vatar-stack">
    <w:name w:val="avatar-st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
    <w:name w:val="cvv-hi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
    <w:name w:val="cvv-hint-tooltip"/>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redit-card">
    <w:name w:val="credit-card"/>
    <w:basedOn w:val="Normal"/>
    <w:rsid w:val="00114746"/>
    <w:pPr>
      <w:pBdr>
        <w:top w:val="single" w:sz="6" w:space="15" w:color="DDDDDD"/>
        <w:left w:val="single" w:sz="6" w:space="15" w:color="DDDDDD"/>
        <w:bottom w:val="single" w:sz="6" w:space="15" w:color="DDDDDD"/>
        <w:right w:val="single" w:sz="6" w:space="15" w:color="DDDDDD"/>
      </w:pBdr>
      <w:spacing w:before="75" w:after="100" w:afterAutospacing="1" w:line="240" w:lineRule="auto"/>
    </w:pPr>
    <w:rPr>
      <w:rFonts w:ascii="Times New Roman" w:eastAsia="Times New Roman" w:hAnsi="Times New Roman" w:cs="Times New Roman"/>
      <w:sz w:val="24"/>
      <w:szCs w:val="24"/>
      <w:lang w:bidi="ar-SA"/>
    </w:rPr>
  </w:style>
  <w:style w:type="paragraph" w:customStyle="1" w:styleId="billing-extra-box">
    <w:name w:val="billing-extra-box"/>
    <w:basedOn w:val="Normal"/>
    <w:rsid w:val="00114746"/>
    <w:pPr>
      <w:shd w:val="clear" w:color="auto" w:fill="F9F9F9"/>
      <w:spacing w:before="150" w:after="150" w:line="240" w:lineRule="auto"/>
    </w:pPr>
    <w:rPr>
      <w:rFonts w:ascii="Times New Roman" w:eastAsia="Times New Roman" w:hAnsi="Times New Roman" w:cs="Times New Roman"/>
      <w:sz w:val="24"/>
      <w:szCs w:val="24"/>
      <w:lang w:bidi="ar-SA"/>
    </w:rPr>
  </w:style>
  <w:style w:type="paragraph" w:customStyle="1" w:styleId="heat1">
    <w:name w:val="heat1"/>
    <w:basedOn w:val="Normal"/>
    <w:rsid w:val="00114746"/>
    <w:pPr>
      <w:shd w:val="clear" w:color="auto" w:fill="FFECA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2">
    <w:name w:val="heat2"/>
    <w:basedOn w:val="Normal"/>
    <w:rsid w:val="00114746"/>
    <w:pPr>
      <w:shd w:val="clear" w:color="auto" w:fill="FFDD8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3">
    <w:name w:val="heat3"/>
    <w:basedOn w:val="Normal"/>
    <w:rsid w:val="00114746"/>
    <w:pPr>
      <w:shd w:val="clear" w:color="auto" w:fill="FFDD7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4">
    <w:name w:val="heat4"/>
    <w:basedOn w:val="Normal"/>
    <w:rsid w:val="00114746"/>
    <w:pPr>
      <w:shd w:val="clear" w:color="auto" w:fill="FBA44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5">
    <w:name w:val="heat5"/>
    <w:basedOn w:val="Normal"/>
    <w:rsid w:val="00114746"/>
    <w:pPr>
      <w:shd w:val="clear" w:color="auto" w:fill="F687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6">
    <w:name w:val="heat6"/>
    <w:basedOn w:val="Normal"/>
    <w:rsid w:val="00114746"/>
    <w:pPr>
      <w:shd w:val="clear" w:color="auto" w:fill="F376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7">
    <w:name w:val="heat7"/>
    <w:basedOn w:val="Normal"/>
    <w:rsid w:val="00114746"/>
    <w:pPr>
      <w:shd w:val="clear" w:color="auto" w:fill="CA663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8">
    <w:name w:val="heat8"/>
    <w:basedOn w:val="Normal"/>
    <w:rsid w:val="00114746"/>
    <w:pPr>
      <w:shd w:val="clear" w:color="auto" w:fill="C0513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9">
    <w:name w:val="heat9"/>
    <w:basedOn w:val="Normal"/>
    <w:rsid w:val="00114746"/>
    <w:pPr>
      <w:shd w:val="clear" w:color="auto" w:fill="A2503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t10">
    <w:name w:val="heat10"/>
    <w:basedOn w:val="Normal"/>
    <w:rsid w:val="00114746"/>
    <w:pPr>
      <w:shd w:val="clear" w:color="auto" w:fill="79373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me">
    <w:name w:val="blame"/>
    <w:basedOn w:val="Normal"/>
    <w:rsid w:val="00114746"/>
    <w:pPr>
      <w:shd w:val="clear" w:color="auto" w:fill="FFFFFF"/>
      <w:spacing w:before="100" w:beforeAutospacing="1" w:after="100" w:afterAutospacing="1" w:line="240" w:lineRule="auto"/>
    </w:pPr>
    <w:rPr>
      <w:rFonts w:ascii="Courier" w:eastAsia="Times New Roman" w:hAnsi="Courier" w:cs="Times New Roman"/>
      <w:sz w:val="18"/>
      <w:szCs w:val="18"/>
      <w:lang w:bidi="ar-SA"/>
    </w:rPr>
  </w:style>
  <w:style w:type="paragraph" w:customStyle="1" w:styleId="line-age">
    <w:name w:val="line-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age-legend">
    <w:name w:val="line-age-legend"/>
    <w:basedOn w:val="Normal"/>
    <w:rsid w:val="00114746"/>
    <w:pPr>
      <w:spacing w:after="100" w:afterAutospacing="1" w:line="240" w:lineRule="auto"/>
    </w:pPr>
    <w:rPr>
      <w:rFonts w:ascii="Times New Roman" w:eastAsia="Times New Roman" w:hAnsi="Times New Roman" w:cs="Times New Roman"/>
      <w:color w:val="777777"/>
      <w:sz w:val="18"/>
      <w:szCs w:val="18"/>
      <w:lang w:bidi="ar-SA"/>
    </w:rPr>
  </w:style>
  <w:style w:type="paragraph" w:customStyle="1" w:styleId="blankslate">
    <w:name w:val="blankslate"/>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forking">
    <w:name w:val="spinner-forking"/>
    <w:basedOn w:val="Normal"/>
    <w:rsid w:val="00114746"/>
    <w:pPr>
      <w:spacing w:after="450" w:line="240" w:lineRule="auto"/>
    </w:pPr>
    <w:rPr>
      <w:rFonts w:ascii="Times New Roman" w:eastAsia="Times New Roman" w:hAnsi="Times New Roman" w:cs="Times New Roman"/>
      <w:sz w:val="24"/>
      <w:szCs w:val="24"/>
      <w:lang w:bidi="ar-SA"/>
    </w:rPr>
  </w:style>
  <w:style w:type="paragraph" w:customStyle="1" w:styleId="blog-content">
    <w:name w:val="blog-content"/>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blog-post-meta">
    <w:name w:val="blog-post-meta"/>
    <w:basedOn w:val="Normal"/>
    <w:rsid w:val="00114746"/>
    <w:pPr>
      <w:spacing w:before="100" w:beforeAutospacing="1" w:after="150" w:line="240" w:lineRule="auto"/>
    </w:pPr>
    <w:rPr>
      <w:rFonts w:ascii="Times New Roman" w:eastAsia="Times New Roman" w:hAnsi="Times New Roman" w:cs="Times New Roman"/>
      <w:color w:val="999999"/>
      <w:sz w:val="24"/>
      <w:szCs w:val="24"/>
      <w:lang w:bidi="ar-SA"/>
    </w:rPr>
  </w:style>
  <w:style w:type="paragraph" w:customStyle="1" w:styleId="blog-post-title">
    <w:name w:val="blog-post-title"/>
    <w:basedOn w:val="Normal"/>
    <w:rsid w:val="00114746"/>
    <w:pPr>
      <w:spacing w:after="150" w:line="240" w:lineRule="auto"/>
    </w:pPr>
    <w:rPr>
      <w:rFonts w:ascii="Times New Roman" w:eastAsia="Times New Roman" w:hAnsi="Times New Roman" w:cs="Times New Roman"/>
      <w:sz w:val="48"/>
      <w:szCs w:val="48"/>
      <w:lang w:bidi="ar-SA"/>
    </w:rPr>
  </w:style>
  <w:style w:type="paragraph" w:customStyle="1" w:styleId="blog-post-body">
    <w:name w:val="blog-post-body"/>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blog-feedback">
    <w:name w:val="blog-feedback"/>
    <w:basedOn w:val="Normal"/>
    <w:rsid w:val="00114746"/>
    <w:pPr>
      <w:pBdr>
        <w:top w:val="single" w:sz="6" w:space="0" w:color="DDDDDD"/>
        <w:left w:val="single" w:sz="6" w:space="0" w:color="DDDDDD"/>
        <w:bottom w:val="single" w:sz="6" w:space="0" w:color="CCCCCC"/>
        <w:right w:val="single" w:sz="6" w:space="0" w:color="DDDDDD"/>
      </w:pBdr>
      <w:shd w:val="clear" w:color="auto" w:fill="FAFAFA"/>
      <w:spacing w:before="750" w:after="750" w:line="240" w:lineRule="auto"/>
    </w:pPr>
    <w:rPr>
      <w:rFonts w:ascii="Times New Roman" w:eastAsia="Times New Roman" w:hAnsi="Times New Roman" w:cs="Times New Roman"/>
      <w:sz w:val="24"/>
      <w:szCs w:val="24"/>
      <w:lang w:bidi="ar-SA"/>
    </w:rPr>
  </w:style>
  <w:style w:type="paragraph" w:customStyle="1" w:styleId="blog-feedback-header">
    <w:name w:val="blog-feedback-header"/>
    <w:basedOn w:val="Normal"/>
    <w:rsid w:val="00114746"/>
    <w:pPr>
      <w:pBdr>
        <w:bottom w:val="single" w:sz="6" w:space="8" w:color="DDDDDD"/>
      </w:pBdr>
      <w:spacing w:after="0" w:line="240" w:lineRule="auto"/>
    </w:pPr>
    <w:rPr>
      <w:rFonts w:ascii="Times New Roman" w:eastAsia="Times New Roman" w:hAnsi="Times New Roman" w:cs="Times New Roman"/>
      <w:b/>
      <w:bCs/>
      <w:sz w:val="21"/>
      <w:szCs w:val="21"/>
      <w:lang w:bidi="ar-SA"/>
    </w:rPr>
  </w:style>
  <w:style w:type="paragraph" w:customStyle="1" w:styleId="blog-feedback-description">
    <w:name w:val="blog-feedback-description"/>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boxed-group">
    <w:name w:val="boxed-group"/>
    <w:basedOn w:val="Normal"/>
    <w:rsid w:val="00114746"/>
    <w:pPr>
      <w:shd w:val="clear" w:color="auto" w:fill="EFEFEF"/>
      <w:spacing w:after="225" w:line="240" w:lineRule="auto"/>
    </w:pPr>
    <w:rPr>
      <w:rFonts w:ascii="Times New Roman" w:eastAsia="Times New Roman" w:hAnsi="Times New Roman" w:cs="Times New Roman"/>
      <w:sz w:val="24"/>
      <w:szCs w:val="24"/>
      <w:lang w:bidi="ar-SA"/>
    </w:rPr>
  </w:style>
  <w:style w:type="paragraph" w:customStyle="1" w:styleId="boxed-grouph3">
    <w:name w:val="boxed-group&gt;h3"/>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fieldwitherrors">
    <w:name w:val="fieldwitherro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list">
    <w:name w:val="boxed-group-list"/>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oxed-group-listli">
    <w:name w:val="boxed-group-list&gt;li"/>
    <w:basedOn w:val="Normal"/>
    <w:rsid w:val="00114746"/>
    <w:pPr>
      <w:pBdr>
        <w:bottom w:val="single" w:sz="6" w:space="4" w:color="E5E5E5"/>
      </w:pBdr>
      <w:spacing w:before="100" w:beforeAutospacing="1" w:after="100" w:afterAutospacing="1" w:line="345" w:lineRule="atLeast"/>
      <w:ind w:left="-150" w:right="-150"/>
    </w:pPr>
    <w:rPr>
      <w:rFonts w:ascii="Times New Roman" w:eastAsia="Times New Roman" w:hAnsi="Times New Roman" w:cs="Times New Roman"/>
      <w:sz w:val="24"/>
      <w:szCs w:val="24"/>
      <w:lang w:bidi="ar-SA"/>
    </w:rPr>
  </w:style>
  <w:style w:type="paragraph" w:customStyle="1" w:styleId="boxed-group-table">
    <w:name w:val="boxed-group-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pped-card">
    <w:name w:val="capped-card"/>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apped-cardp">
    <w:name w:val="capped-card&gt;p"/>
    <w:basedOn w:val="Normal"/>
    <w:rsid w:val="00114746"/>
    <w:pPr>
      <w:pBdr>
        <w:bottom w:val="single" w:sz="6" w:space="8" w:color="EEEEEE"/>
      </w:pBdr>
      <w:spacing w:after="0" w:line="240" w:lineRule="auto"/>
    </w:pPr>
    <w:rPr>
      <w:rFonts w:ascii="Times New Roman" w:eastAsia="Times New Roman" w:hAnsi="Times New Roman" w:cs="Times New Roman"/>
      <w:color w:val="999999"/>
      <w:sz w:val="23"/>
      <w:szCs w:val="23"/>
      <w:lang w:bidi="ar-SA"/>
    </w:rPr>
  </w:style>
  <w:style w:type="paragraph" w:customStyle="1" w:styleId="capped-card-content">
    <w:name w:val="capped-card-content"/>
    <w:basedOn w:val="Normal"/>
    <w:rsid w:val="00114746"/>
    <w:pP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90" w:after="90" w:line="240" w:lineRule="auto"/>
    </w:pPr>
    <w:rPr>
      <w:rFonts w:ascii="Times New Roman" w:eastAsia="Times New Roman" w:hAnsi="Times New Roman" w:cs="Times New Roman"/>
      <w:sz w:val="24"/>
      <w:szCs w:val="24"/>
      <w:lang w:bidi="ar-SA"/>
    </w:rPr>
  </w:style>
  <w:style w:type="paragraph" w:customStyle="1" w:styleId="commit-form">
    <w:name w:val="commit-form"/>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form-avatar">
    <w:name w:val="commit-form-avatar"/>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actions">
    <w:name w:val="commit-form-actions"/>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imple-conversation-list">
    <w:name w:val="simple-conversation-list"/>
    <w:basedOn w:val="Normal"/>
    <w:rsid w:val="00114746"/>
    <w:pPr>
      <w:spacing w:before="225" w:after="225" w:line="240" w:lineRule="auto"/>
    </w:pPr>
    <w:rPr>
      <w:rFonts w:ascii="Times New Roman" w:eastAsia="Times New Roman" w:hAnsi="Times New Roman" w:cs="Times New Roman"/>
      <w:color w:val="999999"/>
      <w:sz w:val="20"/>
      <w:szCs w:val="20"/>
      <w:lang w:bidi="ar-SA"/>
    </w:rPr>
  </w:style>
  <w:style w:type="paragraph" w:customStyle="1" w:styleId="simple-conversation-listli">
    <w:name w:val="simple-conversation-list&gt;li"/>
    <w:basedOn w:val="Normal"/>
    <w:rsid w:val="00114746"/>
    <w:pPr>
      <w:pBdr>
        <w:top w:val="single" w:sz="6" w:space="6" w:color="EEEEEE"/>
      </w:pBdr>
      <w:spacing w:after="0" w:line="240" w:lineRule="auto"/>
    </w:pPr>
    <w:rPr>
      <w:rFonts w:ascii="Times New Roman" w:eastAsia="Times New Roman" w:hAnsi="Times New Roman" w:cs="Times New Roman"/>
      <w:sz w:val="24"/>
      <w:szCs w:val="24"/>
      <w:lang w:bidi="ar-SA"/>
    </w:rPr>
  </w:style>
  <w:style w:type="paragraph" w:customStyle="1" w:styleId="developer-thanks-image">
    <w:name w:val="developer-thanks-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veloper-thanks-section">
    <w:name w:val="developer-thanks-section"/>
    <w:basedOn w:val="Normal"/>
    <w:rsid w:val="00114746"/>
    <w:pPr>
      <w:spacing w:before="1950" w:after="0" w:line="240" w:lineRule="auto"/>
      <w:ind w:left="7050"/>
    </w:pPr>
    <w:rPr>
      <w:rFonts w:ascii="Times New Roman" w:eastAsia="Times New Roman" w:hAnsi="Times New Roman" w:cs="Times New Roman"/>
      <w:sz w:val="24"/>
      <w:szCs w:val="24"/>
      <w:lang w:bidi="ar-SA"/>
    </w:rPr>
  </w:style>
  <w:style w:type="paragraph" w:customStyle="1" w:styleId="developer-next-steps">
    <w:name w:val="developer-next-steps"/>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ghe-license-status">
    <w:name w:val="ghe-license-statu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akelogin">
    <w:name w:val="fakelogin"/>
    <w:basedOn w:val="Normal"/>
    <w:rsid w:val="00114746"/>
    <w:pPr>
      <w:pBdr>
        <w:bottom w:val="single" w:sz="6" w:space="0" w:color="990000"/>
      </w:pBdr>
      <w:shd w:val="clear" w:color="auto" w:fill="B33630"/>
      <w:spacing w:before="100" w:beforeAutospacing="1" w:after="100" w:afterAutospacing="1" w:line="510" w:lineRule="atLeast"/>
      <w:jc w:val="center"/>
    </w:pPr>
    <w:rPr>
      <w:rFonts w:ascii="Times New Roman" w:eastAsia="Times New Roman" w:hAnsi="Times New Roman" w:cs="Times New Roman"/>
      <w:color w:val="FFFFFF"/>
      <w:sz w:val="21"/>
      <w:szCs w:val="21"/>
      <w:lang w:bidi="ar-SA"/>
    </w:rPr>
  </w:style>
  <w:style w:type="paragraph" w:customStyle="1" w:styleId="short-divider">
    <w:name w:val="short-divider"/>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segmented-nav">
    <w:name w:val="segmented-nav"/>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segmented-navli">
    <w:name w:val="segmented-nav&gt;li"/>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gmented-navlia">
    <w:name w:val="segmented-nav&gt;li&gt;a"/>
    <w:basedOn w:val="Normal"/>
    <w:rsid w:val="00114746"/>
    <w:pPr>
      <w:spacing w:after="0" w:line="300" w:lineRule="atLeast"/>
      <w:jc w:val="center"/>
    </w:pPr>
    <w:rPr>
      <w:rFonts w:ascii="Times New Roman" w:eastAsia="Times New Roman" w:hAnsi="Times New Roman" w:cs="Times New Roman"/>
      <w:color w:val="555555"/>
      <w:sz w:val="23"/>
      <w:szCs w:val="23"/>
      <w:lang w:bidi="ar-SA"/>
    </w:rPr>
  </w:style>
  <w:style w:type="paragraph" w:customStyle="1" w:styleId="segmented-nav-tab">
    <w:name w:val="segmented-nav-tab"/>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list">
    <w:name w:val="octicon-list"/>
    <w:basedOn w:val="Normal"/>
    <w:rsid w:val="00114746"/>
    <w:pPr>
      <w:spacing w:before="100" w:beforeAutospacing="1" w:after="420" w:line="240" w:lineRule="auto"/>
      <w:ind w:left="390"/>
    </w:pPr>
    <w:rPr>
      <w:rFonts w:ascii="Times New Roman" w:eastAsia="Times New Roman" w:hAnsi="Times New Roman" w:cs="Times New Roman"/>
      <w:sz w:val="24"/>
      <w:szCs w:val="24"/>
      <w:lang w:bidi="ar-SA"/>
    </w:rPr>
  </w:style>
  <w:style w:type="paragraph" w:customStyle="1" w:styleId="flex-table-item">
    <w:name w:val="flex-table-item"/>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lex-table-item-primary">
    <w:name w:val="flex-table-item-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overlay">
    <w:name w:val="fullscreen-overlay"/>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ngleline">
    <w:name w:val="singlelin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oxed-group-critical">
    <w:name w:val="boxed-group-critical"/>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warn">
    <w:name w:val="boxed-group-warn"/>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tem-list">
    <w:name w:val="alert-item-list"/>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alert-item">
    <w:name w:val="alert-item"/>
    <w:basedOn w:val="Normal"/>
    <w:rsid w:val="00114746"/>
    <w:pPr>
      <w:pBdr>
        <w:bottom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info">
    <w:name w:val="alert-info"/>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ni-bar-graph">
    <w:name w:val="mini-bar-graph"/>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bar-legend">
    <w:name w:val="mini-bar-legend"/>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hook-event-selector">
    <w:name w:val="hook-event-selector"/>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hook-delivery-details">
    <w:name w:val="hook-delivery-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failure">
    <w:name w:val="hook-delivery-failur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hook-delivery-failure-message">
    <w:name w:val="hook-delivery-failure-message"/>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integrations">
    <w:name w:val="integrations"/>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integrations-section">
    <w:name w:val="integrations-section"/>
    <w:basedOn w:val="Normal"/>
    <w:rsid w:val="00114746"/>
    <w:pPr>
      <w:spacing w:before="100" w:beforeAutospacing="1" w:after="100" w:afterAutospacing="1" w:line="240" w:lineRule="auto"/>
      <w:jc w:val="center"/>
    </w:pPr>
    <w:rPr>
      <w:rFonts w:ascii="Times New Roman" w:eastAsia="Times New Roman" w:hAnsi="Times New Roman" w:cs="Times New Roman"/>
      <w:color w:val="5A5A5A"/>
      <w:sz w:val="24"/>
      <w:szCs w:val="24"/>
      <w:lang w:bidi="ar-SA"/>
    </w:rPr>
  </w:style>
  <w:style w:type="paragraph" w:customStyle="1" w:styleId="integrations-bg-container">
    <w:name w:val="integrations-b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ntro">
    <w:name w:val="integrations-in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design">
    <w:name w:val="integrations-desig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quality">
    <w:name w:val="integrations-quality"/>
    <w:basedOn w:val="Normal"/>
    <w:rsid w:val="00114746"/>
    <w:pPr>
      <w:pBdr>
        <w:top w:val="single" w:sz="6" w:space="0" w:color="E3E3E3"/>
        <w:bottom w:val="single" w:sz="6" w:space="31" w:color="E3E3E3"/>
      </w:pBd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
    <w:name w:val="integrations-heading"/>
    <w:basedOn w:val="Normal"/>
    <w:rsid w:val="00114746"/>
    <w:pPr>
      <w:spacing w:before="1050" w:after="100" w:afterAutospacing="1" w:line="240" w:lineRule="auto"/>
    </w:pPr>
    <w:rPr>
      <w:rFonts w:ascii="Times New Roman" w:eastAsia="Times New Roman" w:hAnsi="Times New Roman" w:cs="Times New Roman"/>
      <w:sz w:val="72"/>
      <w:szCs w:val="72"/>
      <w:lang w:bidi="ar-SA"/>
    </w:rPr>
  </w:style>
  <w:style w:type="paragraph" w:customStyle="1" w:styleId="integrations-subheading">
    <w:name w:val="integrations-subheading"/>
    <w:basedOn w:val="Normal"/>
    <w:rsid w:val="00114746"/>
    <w:pPr>
      <w:spacing w:after="0" w:line="240" w:lineRule="auto"/>
    </w:pPr>
    <w:rPr>
      <w:rFonts w:ascii="Times New Roman" w:eastAsia="Times New Roman" w:hAnsi="Times New Roman" w:cs="Times New Roman"/>
      <w:sz w:val="30"/>
      <w:szCs w:val="30"/>
      <w:lang w:bidi="ar-SA"/>
    </w:rPr>
  </w:style>
  <w:style w:type="paragraph" w:customStyle="1" w:styleId="integrations-outro">
    <w:name w:val="integrations-outro"/>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integrations-contact-info">
    <w:name w:val="integrations-contact-info"/>
    <w:basedOn w:val="Normal"/>
    <w:rsid w:val="00114746"/>
    <w:pPr>
      <w:spacing w:before="600" w:after="0" w:line="240" w:lineRule="auto"/>
    </w:pPr>
    <w:rPr>
      <w:rFonts w:ascii="Times New Roman" w:eastAsia="Times New Roman" w:hAnsi="Times New Roman" w:cs="Times New Roman"/>
      <w:color w:val="0A4568"/>
      <w:sz w:val="24"/>
      <w:szCs w:val="24"/>
      <w:lang w:bidi="ar-SA"/>
    </w:rPr>
  </w:style>
  <w:style w:type="paragraph" w:customStyle="1" w:styleId="slideshow-nav">
    <w:name w:val="slideshow-nav"/>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slideshow-navli">
    <w:name w:val="slideshow-nav&gt;li"/>
    <w:basedOn w:val="Normal"/>
    <w:rsid w:val="00114746"/>
    <w:pPr>
      <w:spacing w:after="0" w:line="240" w:lineRule="auto"/>
      <w:ind w:left="225" w:right="225"/>
    </w:pPr>
    <w:rPr>
      <w:rFonts w:ascii="Times New Roman" w:eastAsia="Times New Roman" w:hAnsi="Times New Roman" w:cs="Times New Roman"/>
      <w:sz w:val="24"/>
      <w:szCs w:val="24"/>
      <w:lang w:bidi="ar-SA"/>
    </w:rPr>
  </w:style>
  <w:style w:type="paragraph" w:customStyle="1" w:styleId="slideshow-navlia">
    <w:name w:val="slideshow-nav&gt;li&gt;a"/>
    <w:basedOn w:val="Normal"/>
    <w:rsid w:val="00114746"/>
    <w:pPr>
      <w:spacing w:before="100" w:beforeAutospacing="1" w:after="100" w:afterAutospacing="1" w:line="240" w:lineRule="auto"/>
      <w:ind w:firstLine="22384"/>
    </w:pPr>
    <w:rPr>
      <w:rFonts w:ascii="Times New Roman" w:eastAsia="Times New Roman" w:hAnsi="Times New Roman" w:cs="Times New Roman"/>
      <w:sz w:val="24"/>
      <w:szCs w:val="24"/>
      <w:lang w:bidi="ar-SA"/>
    </w:rPr>
  </w:style>
  <w:style w:type="paragraph" w:customStyle="1" w:styleId="integrations-tab-asana">
    <w:name w:val="integrations-tab-asa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pivotaltracker">
    <w:name w:val="integrations-tab-pivotaltrac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tenxer">
    <w:name w:val="integrations-tab-tenx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tab-zendesk">
    <w:name w:val="integrations-tab-zende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slide-content">
    <w:name w:val="integrations-slide-conten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integrations-slide-description">
    <w:name w:val="integrations-slide-description"/>
    <w:basedOn w:val="Normal"/>
    <w:rsid w:val="00114746"/>
    <w:pPr>
      <w:spacing w:before="450" w:after="750" w:line="240" w:lineRule="auto"/>
    </w:pPr>
    <w:rPr>
      <w:rFonts w:ascii="Times New Roman" w:eastAsia="Times New Roman" w:hAnsi="Times New Roman" w:cs="Times New Roman"/>
      <w:sz w:val="24"/>
      <w:szCs w:val="24"/>
      <w:lang w:bidi="ar-SA"/>
    </w:rPr>
  </w:style>
  <w:style w:type="paragraph" w:customStyle="1" w:styleId="integrations-ship">
    <w:name w:val="integrations-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gridli">
    <w:name w:val="integrations-grid&gt;li"/>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
    <w:name w:val="integrations-log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logo-containerimg">
    <w:name w:val="integrations-logo-container&gt;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imagelistli">
    <w:name w:val="integrations-imagelist&gt;li"/>
    <w:basedOn w:val="Normal"/>
    <w:rsid w:val="00114746"/>
    <w:pPr>
      <w:spacing w:before="1500" w:after="100" w:afterAutospacing="1" w:line="240" w:lineRule="auto"/>
    </w:pPr>
    <w:rPr>
      <w:rFonts w:ascii="Times New Roman" w:eastAsia="Times New Roman" w:hAnsi="Times New Roman" w:cs="Times New Roman"/>
      <w:sz w:val="24"/>
      <w:szCs w:val="24"/>
      <w:lang w:bidi="ar-SA"/>
    </w:rPr>
  </w:style>
  <w:style w:type="paragraph" w:customStyle="1" w:styleId="integrations-imagelistlip">
    <w:name w:val="integrations-imagelist&gt;li&gt;p"/>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ntegrations-logo-left">
    <w:name w:val="integrations-logo-left"/>
    <w:basedOn w:val="Normal"/>
    <w:rsid w:val="00114746"/>
    <w:pPr>
      <w:spacing w:before="100" w:beforeAutospacing="1" w:after="100" w:afterAutospacing="1" w:line="240" w:lineRule="auto"/>
      <w:ind w:right="600"/>
    </w:pPr>
    <w:rPr>
      <w:rFonts w:ascii="Times New Roman" w:eastAsia="Times New Roman" w:hAnsi="Times New Roman" w:cs="Times New Roman"/>
      <w:sz w:val="24"/>
      <w:szCs w:val="24"/>
      <w:lang w:bidi="ar-SA"/>
    </w:rPr>
  </w:style>
  <w:style w:type="paragraph" w:customStyle="1" w:styleId="integrations-logo-right">
    <w:name w:val="integrations-logo-right"/>
    <w:basedOn w:val="Normal"/>
    <w:rsid w:val="00114746"/>
    <w:pPr>
      <w:spacing w:before="100" w:beforeAutospacing="1" w:after="100" w:afterAutospacing="1" w:line="240" w:lineRule="auto"/>
      <w:ind w:left="600"/>
    </w:pPr>
    <w:rPr>
      <w:rFonts w:ascii="Times New Roman" w:eastAsia="Times New Roman" w:hAnsi="Times New Roman" w:cs="Times New Roman"/>
      <w:sz w:val="24"/>
      <w:szCs w:val="24"/>
      <w:lang w:bidi="ar-SA"/>
    </w:rPr>
  </w:style>
  <w:style w:type="paragraph" w:customStyle="1" w:styleId="read-it">
    <w:name w:val="read-it"/>
    <w:basedOn w:val="Normal"/>
    <w:rsid w:val="00114746"/>
    <w:pPr>
      <w:pBdr>
        <w:top w:val="single" w:sz="6" w:space="30" w:color="EEEEEE"/>
      </w:pBdr>
      <w:spacing w:before="450" w:after="0" w:line="240" w:lineRule="auto"/>
      <w:jc w:val="center"/>
    </w:pPr>
    <w:rPr>
      <w:rFonts w:ascii="Times New Roman" w:eastAsia="Times New Roman" w:hAnsi="Times New Roman" w:cs="Times New Roman"/>
      <w:b/>
      <w:bCs/>
      <w:sz w:val="38"/>
      <w:szCs w:val="38"/>
      <w:lang w:bidi="ar-SA"/>
    </w:rPr>
  </w:style>
  <w:style w:type="paragraph" w:customStyle="1" w:styleId="logos-download">
    <w:name w:val="logos-download"/>
    <w:basedOn w:val="Normal"/>
    <w:rsid w:val="00114746"/>
    <w:pPr>
      <w:pBdr>
        <w:top w:val="single" w:sz="6" w:space="15" w:color="DDDDDD"/>
        <w:left w:val="single" w:sz="6" w:space="0" w:color="DDDDDD"/>
        <w:bottom w:val="single" w:sz="6" w:space="0" w:color="DDDDDD"/>
        <w:right w:val="single" w:sz="6" w:space="0" w:color="DDDDDD"/>
      </w:pBdr>
      <w:spacing w:before="100" w:beforeAutospacing="1" w:after="450" w:line="240" w:lineRule="auto"/>
      <w:jc w:val="center"/>
    </w:pPr>
    <w:rPr>
      <w:rFonts w:ascii="Times New Roman" w:eastAsia="Times New Roman" w:hAnsi="Times New Roman" w:cs="Times New Roman"/>
      <w:sz w:val="24"/>
      <w:szCs w:val="24"/>
      <w:lang w:bidi="ar-SA"/>
    </w:rPr>
  </w:style>
  <w:style w:type="paragraph" w:customStyle="1" w:styleId="logos-download-link">
    <w:name w:val="logos-download-link"/>
    <w:basedOn w:val="Normal"/>
    <w:rsid w:val="00114746"/>
    <w:pPr>
      <w:pBdr>
        <w:top w:val="single" w:sz="6" w:space="11" w:color="DDDDDD"/>
      </w:pBdr>
      <w:shd w:val="clear" w:color="auto" w:fill="F5F5F5"/>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mber-adder">
    <w:name w:val="member-adde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rge-branch-heading">
    <w:name w:val="merge-branch-heading"/>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rge-branch-description">
    <w:name w:val="merge-branch-description"/>
    <w:basedOn w:val="Normal"/>
    <w:rsid w:val="00114746"/>
    <w:pPr>
      <w:spacing w:after="0" w:line="240" w:lineRule="auto"/>
      <w:ind w:right="2400"/>
    </w:pPr>
    <w:rPr>
      <w:rFonts w:ascii="Times New Roman" w:eastAsia="Times New Roman" w:hAnsi="Times New Roman" w:cs="Times New Roman"/>
      <w:color w:val="777777"/>
      <w:sz w:val="24"/>
      <w:szCs w:val="24"/>
      <w:lang w:bidi="ar-SA"/>
    </w:rPr>
  </w:style>
  <w:style w:type="paragraph" w:customStyle="1" w:styleId="merge-branch-action">
    <w:name w:val="merge-branch-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desktop-app-action">
    <w:name w:val="desktop-app-action"/>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erge-branch-manually">
    <w:name w:val="merge-branch-manually"/>
    <w:basedOn w:val="Normal"/>
    <w:rsid w:val="00114746"/>
    <w:pPr>
      <w:pBdr>
        <w:top w:val="single" w:sz="6" w:space="11" w:color="DDDDDD"/>
      </w:pBdr>
      <w:spacing w:before="210" w:after="100" w:afterAutospacing="1" w:line="240" w:lineRule="auto"/>
    </w:pPr>
    <w:rPr>
      <w:rFonts w:ascii="Times New Roman" w:eastAsia="Times New Roman" w:hAnsi="Times New Roman" w:cs="Times New Roman"/>
      <w:vanish/>
      <w:sz w:val="24"/>
      <w:szCs w:val="24"/>
      <w:lang w:bidi="ar-SA"/>
    </w:rPr>
  </w:style>
  <w:style w:type="paragraph" w:customStyle="1" w:styleId="featured-license">
    <w:name w:val="featured-license"/>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text-success">
    <w:name w:val="text-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otifications-list">
    <w:name w:val="notification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ubscription-container">
    <w:name w:val="repo-subscription-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hread-subscription-status">
    <w:name w:val="thread-subscription-status"/>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600" w:after="300" w:line="240" w:lineRule="auto"/>
    </w:pPr>
    <w:rPr>
      <w:rFonts w:ascii="Times New Roman" w:eastAsia="Times New Roman" w:hAnsi="Times New Roman" w:cs="Times New Roman"/>
      <w:color w:val="777777"/>
      <w:sz w:val="24"/>
      <w:szCs w:val="24"/>
      <w:lang w:bidi="ar-SA"/>
    </w:rPr>
  </w:style>
  <w:style w:type="paragraph" w:customStyle="1" w:styleId="inbox-zero-octocat">
    <w:name w:val="inbox-zero-octocat"/>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auth-connection-illustration">
    <w:name w:val="oauth-connection-illustration"/>
    <w:basedOn w:val="Normal"/>
    <w:rsid w:val="00114746"/>
    <w:pPr>
      <w:spacing w:before="150" w:after="100" w:afterAutospacing="1" w:line="240" w:lineRule="auto"/>
      <w:ind w:left="600" w:right="150"/>
    </w:pPr>
    <w:rPr>
      <w:rFonts w:ascii="Times New Roman" w:eastAsia="Times New Roman" w:hAnsi="Times New Roman" w:cs="Times New Roman"/>
      <w:sz w:val="24"/>
      <w:szCs w:val="24"/>
      <w:lang w:bidi="ar-SA"/>
    </w:rPr>
  </w:style>
  <w:style w:type="paragraph" w:customStyle="1" w:styleId="ellipsis-button">
    <w:name w:val="ellipsis-button"/>
    <w:basedOn w:val="Normal"/>
    <w:rsid w:val="00114746"/>
    <w:pPr>
      <w:shd w:val="clear" w:color="auto" w:fill="DDDDDD"/>
      <w:spacing w:before="100" w:beforeAutospacing="1" w:after="100" w:afterAutospacing="1" w:line="90" w:lineRule="atLeast"/>
      <w:ind w:left="30"/>
      <w:textAlignment w:val="center"/>
    </w:pPr>
    <w:rPr>
      <w:rFonts w:ascii="Times New Roman" w:eastAsia="Times New Roman" w:hAnsi="Times New Roman" w:cs="Times New Roman"/>
      <w:b/>
      <w:bCs/>
      <w:color w:val="555555"/>
      <w:sz w:val="18"/>
      <w:szCs w:val="18"/>
      <w:lang w:bidi="ar-SA"/>
    </w:rPr>
  </w:style>
  <w:style w:type="paragraph" w:customStyle="1" w:styleId="oauth-permissions-details">
    <w:name w:val="oauth-permissions-details"/>
    <w:basedOn w:val="Normal"/>
    <w:rsid w:val="00114746"/>
    <w:pPr>
      <w:pBdr>
        <w:bottom w:val="single" w:sz="6" w:space="11" w:color="F2F2F2"/>
      </w:pBdr>
      <w:spacing w:after="0" w:line="240" w:lineRule="auto"/>
    </w:pPr>
    <w:rPr>
      <w:rFonts w:ascii="Times New Roman" w:eastAsia="Times New Roman" w:hAnsi="Times New Roman" w:cs="Times New Roman"/>
      <w:sz w:val="24"/>
      <w:szCs w:val="24"/>
      <w:lang w:bidi="ar-SA"/>
    </w:rPr>
  </w:style>
  <w:style w:type="paragraph" w:customStyle="1" w:styleId="oauth-no-description">
    <w:name w:val="oauth-no-descriptio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leted-permission">
    <w:name w:val="deleted-permission"/>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dded-permission">
    <w:name w:val="added-permission"/>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permission-title">
    <w:name w:val="permission-title"/>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rg-header">
    <w:name w:val="org-header"/>
    <w:basedOn w:val="Normal"/>
    <w:rsid w:val="00114746"/>
    <w:pPr>
      <w:pBdr>
        <w:bottom w:val="single" w:sz="6" w:space="0" w:color="EEEEEE"/>
      </w:pBdr>
      <w:shd w:val="clear" w:color="auto" w:fill="FCFCFC"/>
      <w:spacing w:before="100" w:beforeAutospacing="1" w:after="300" w:line="240" w:lineRule="auto"/>
    </w:pPr>
    <w:rPr>
      <w:rFonts w:ascii="Times New Roman" w:eastAsia="Times New Roman" w:hAnsi="Times New Roman" w:cs="Times New Roman"/>
      <w:color w:val="666666"/>
      <w:sz w:val="24"/>
      <w:szCs w:val="24"/>
      <w:lang w:bidi="ar-SA"/>
    </w:rPr>
  </w:style>
  <w:style w:type="paragraph" w:customStyle="1" w:styleId="org-header-wrapper">
    <w:name w:val="org-header-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header-info">
    <w:name w:val="org-header-info"/>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header-meta">
    <w:name w:val="org-header-meta"/>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orgs-nav">
    <w:name w:val="orgs-nav"/>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main">
    <w:name w:val="org-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idebar">
    <w:name w:val="org-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imple-box">
    <w:name w:val="simple-box"/>
    <w:basedOn w:val="Normal"/>
    <w:rsid w:val="00114746"/>
    <w:pPr>
      <w:pBdr>
        <w:top w:val="single" w:sz="6" w:space="11" w:color="DDDDDD"/>
        <w:left w:val="single" w:sz="6" w:space="11" w:color="DDDDDD"/>
        <w:bottom w:val="single" w:sz="6" w:space="11" w:color="DDDDDD"/>
        <w:right w:val="single" w:sz="6" w:space="11" w:color="DDDDDD"/>
      </w:pBdr>
      <w:shd w:val="clear" w:color="auto" w:fill="FFFFFF"/>
      <w:spacing w:before="100" w:beforeAutospacing="1" w:after="300" w:line="240" w:lineRule="auto"/>
    </w:pPr>
    <w:rPr>
      <w:rFonts w:ascii="Times New Roman" w:eastAsia="Times New Roman" w:hAnsi="Times New Roman" w:cs="Times New Roman"/>
      <w:sz w:val="24"/>
      <w:szCs w:val="24"/>
      <w:lang w:bidi="ar-SA"/>
    </w:rPr>
  </w:style>
  <w:style w:type="paragraph" w:customStyle="1" w:styleId="org-module-title">
    <w:name w:val="org-module-title"/>
    <w:basedOn w:val="Normal"/>
    <w:rsid w:val="00114746"/>
    <w:pPr>
      <w:pBdr>
        <w:bottom w:val="single" w:sz="6" w:space="0" w:color="EEEEEE"/>
      </w:pBdr>
      <w:spacing w:after="0" w:line="240" w:lineRule="auto"/>
      <w:ind w:left="-225" w:right="-225"/>
    </w:pPr>
    <w:rPr>
      <w:rFonts w:ascii="Times New Roman" w:eastAsia="Times New Roman" w:hAnsi="Times New Roman" w:cs="Times New Roman"/>
      <w:sz w:val="27"/>
      <w:szCs w:val="27"/>
      <w:lang w:bidi="ar-SA"/>
    </w:rPr>
  </w:style>
  <w:style w:type="paragraph" w:customStyle="1" w:styleId="org-module-link">
    <w:name w:val="org-module-link"/>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rg-stats">
    <w:name w:val="org-stats"/>
    <w:basedOn w:val="Normal"/>
    <w:rsid w:val="00114746"/>
    <w:pPr>
      <w:spacing w:before="45" w:after="100" w:afterAutospacing="1" w:line="240" w:lineRule="auto"/>
    </w:pPr>
    <w:rPr>
      <w:rFonts w:ascii="Times New Roman" w:eastAsia="Times New Roman" w:hAnsi="Times New Roman" w:cs="Times New Roman"/>
      <w:color w:val="999999"/>
      <w:sz w:val="21"/>
      <w:szCs w:val="21"/>
      <w:lang w:bidi="ar-SA"/>
    </w:rPr>
  </w:style>
  <w:style w:type="paragraph" w:customStyle="1" w:styleId="org-members-title">
    <w:name w:val="org-members-title"/>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member-avatar-img">
    <w:name w:val="member-avatar-im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w">
    <w:name w:val="member-row"/>
    <w:basedOn w:val="Normal"/>
    <w:rsid w:val="00114746"/>
    <w:pPr>
      <w:pBdr>
        <w:bottom w:val="single" w:sz="6" w:space="11" w:color="EEEEEE"/>
      </w:pBdr>
      <w:spacing w:before="225" w:after="225" w:line="240" w:lineRule="auto"/>
    </w:pPr>
    <w:rPr>
      <w:rFonts w:ascii="Times New Roman" w:eastAsia="Times New Roman" w:hAnsi="Times New Roman" w:cs="Times New Roman"/>
      <w:color w:val="333333"/>
      <w:sz w:val="21"/>
      <w:szCs w:val="21"/>
      <w:lang w:bidi="ar-SA"/>
    </w:rPr>
  </w:style>
  <w:style w:type="paragraph" w:customStyle="1" w:styleId="org-no-members">
    <w:name w:val="org-no-members"/>
    <w:basedOn w:val="Normal"/>
    <w:rsid w:val="00114746"/>
    <w:pPr>
      <w:spacing w:before="300" w:after="150" w:line="240" w:lineRule="auto"/>
      <w:jc w:val="center"/>
    </w:pPr>
    <w:rPr>
      <w:rFonts w:ascii="Times New Roman" w:eastAsia="Times New Roman" w:hAnsi="Times New Roman" w:cs="Times New Roman"/>
      <w:color w:val="777777"/>
      <w:sz w:val="24"/>
      <w:szCs w:val="24"/>
      <w:lang w:bidi="ar-SA"/>
    </w:rPr>
  </w:style>
  <w:style w:type="paragraph" w:customStyle="1" w:styleId="org-add-footer">
    <w:name w:val="org-add-footer"/>
    <w:basedOn w:val="Normal"/>
    <w:rsid w:val="00114746"/>
    <w:pPr>
      <w:pBdr>
        <w:top w:val="single" w:sz="6" w:space="11" w:color="EEEEEE"/>
      </w:pBdr>
      <w:shd w:val="clear" w:color="auto" w:fill="FCFCFC"/>
      <w:spacing w:before="150" w:after="0" w:line="240" w:lineRule="auto"/>
      <w:ind w:left="-225" w:right="-225"/>
    </w:pPr>
    <w:rPr>
      <w:rFonts w:ascii="Times New Roman" w:eastAsia="Times New Roman" w:hAnsi="Times New Roman" w:cs="Times New Roman"/>
      <w:sz w:val="24"/>
      <w:szCs w:val="24"/>
      <w:lang w:bidi="ar-SA"/>
    </w:rPr>
  </w:style>
  <w:style w:type="paragraph" w:customStyle="1" w:styleId="org-search-teams">
    <w:name w:val="org-search-teams"/>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rg-teams-list">
    <w:name w:val="org-teams-list"/>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org-search-repos">
    <w:name w:val="org-search-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people">
    <w:name w:val="org-search-peop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on">
    <w:name w:val="member-action"/>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new-team">
    <w:name w:val="new-team"/>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rg-repo">
    <w:name w:val="org-repo"/>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name">
    <w:name w:val="org-repo-name"/>
    <w:basedOn w:val="Normal"/>
    <w:rsid w:val="00114746"/>
    <w:pPr>
      <w:spacing w:after="60" w:line="240" w:lineRule="auto"/>
    </w:pPr>
    <w:rPr>
      <w:rFonts w:ascii="Times New Roman" w:eastAsia="Times New Roman" w:hAnsi="Times New Roman" w:cs="Times New Roman"/>
      <w:sz w:val="30"/>
      <w:szCs w:val="30"/>
      <w:lang w:bidi="ar-SA"/>
    </w:rPr>
  </w:style>
  <w:style w:type="paragraph" w:customStyle="1" w:styleId="org-repo-description">
    <w:name w:val="org-repo-description"/>
    <w:basedOn w:val="Normal"/>
    <w:rsid w:val="00114746"/>
    <w:pPr>
      <w:spacing w:after="0" w:line="240" w:lineRule="auto"/>
    </w:pPr>
    <w:rPr>
      <w:rFonts w:ascii="Times New Roman" w:eastAsia="Times New Roman" w:hAnsi="Times New Roman" w:cs="Times New Roman"/>
      <w:color w:val="666666"/>
      <w:sz w:val="21"/>
      <w:szCs w:val="21"/>
      <w:lang w:bidi="ar-SA"/>
    </w:rPr>
  </w:style>
  <w:style w:type="paragraph" w:customStyle="1" w:styleId="org-repo-forked">
    <w:name w:val="org-repo-forked"/>
    <w:basedOn w:val="Normal"/>
    <w:rsid w:val="00114746"/>
    <w:pPr>
      <w:spacing w:after="90" w:line="240" w:lineRule="auto"/>
      <w:textAlignment w:val="center"/>
    </w:pPr>
    <w:rPr>
      <w:rFonts w:ascii="Times New Roman" w:eastAsia="Times New Roman" w:hAnsi="Times New Roman" w:cs="Times New Roman"/>
      <w:color w:val="808080"/>
      <w:sz w:val="18"/>
      <w:szCs w:val="18"/>
      <w:lang w:bidi="ar-SA"/>
    </w:rPr>
  </w:style>
  <w:style w:type="paragraph" w:customStyle="1" w:styleId="org-repo-stats">
    <w:name w:val="org-repo-stats"/>
    <w:basedOn w:val="Normal"/>
    <w:rsid w:val="00114746"/>
    <w:pPr>
      <w:spacing w:before="60" w:after="100" w:afterAutospacing="1" w:line="240" w:lineRule="auto"/>
    </w:pPr>
    <w:rPr>
      <w:rFonts w:ascii="Times New Roman" w:eastAsia="Times New Roman" w:hAnsi="Times New Roman" w:cs="Times New Roman"/>
      <w:b/>
      <w:bCs/>
      <w:color w:val="808080"/>
      <w:sz w:val="18"/>
      <w:szCs w:val="18"/>
      <w:lang w:bidi="ar-SA"/>
    </w:rPr>
  </w:style>
  <w:style w:type="paragraph" w:customStyle="1" w:styleId="org-repo-updated">
    <w:name w:val="org-repo-updated"/>
    <w:basedOn w:val="Normal"/>
    <w:rsid w:val="00114746"/>
    <w:pPr>
      <w:spacing w:before="75" w:after="0" w:line="240" w:lineRule="auto"/>
    </w:pPr>
    <w:rPr>
      <w:rFonts w:ascii="Times New Roman" w:eastAsia="Times New Roman" w:hAnsi="Times New Roman" w:cs="Times New Roman"/>
      <w:color w:val="808080"/>
      <w:sz w:val="18"/>
      <w:szCs w:val="18"/>
      <w:lang w:bidi="ar-SA"/>
    </w:rPr>
  </w:style>
  <w:style w:type="paragraph" w:customStyle="1" w:styleId="org-repos-mini">
    <w:name w:val="org-repos-mini"/>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member-wrapper">
    <w:name w:val="add-member-wrapper"/>
    <w:basedOn w:val="Normal"/>
    <w:rsid w:val="00114746"/>
    <w:pPr>
      <w:spacing w:before="600" w:after="600" w:line="240" w:lineRule="auto"/>
    </w:pPr>
    <w:rPr>
      <w:rFonts w:ascii="Times New Roman" w:eastAsia="Times New Roman" w:hAnsi="Times New Roman" w:cs="Times New Roman"/>
      <w:sz w:val="24"/>
      <w:szCs w:val="24"/>
      <w:lang w:bidi="ar-SA"/>
    </w:rPr>
  </w:style>
  <w:style w:type="paragraph" w:customStyle="1" w:styleId="add-member-title">
    <w:name w:val="add-member-title"/>
    <w:basedOn w:val="Normal"/>
    <w:rsid w:val="00114746"/>
    <w:pPr>
      <w:spacing w:before="100" w:beforeAutospacing="1" w:after="0" w:line="240" w:lineRule="auto"/>
    </w:pPr>
    <w:rPr>
      <w:rFonts w:ascii="Times New Roman" w:eastAsia="Times New Roman" w:hAnsi="Times New Roman" w:cs="Times New Roman"/>
      <w:sz w:val="45"/>
      <w:szCs w:val="45"/>
      <w:lang w:bidi="ar-SA"/>
    </w:rPr>
  </w:style>
  <w:style w:type="paragraph" w:customStyle="1" w:styleId="add-member-lead">
    <w:name w:val="add-member-lead"/>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add-member-team-list">
    <w:name w:val="add-member-team-list"/>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member-selected-actions">
    <w:name w:val="member-selected-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grid">
    <w:name w:val="team-grid"/>
    <w:basedOn w:val="Normal"/>
    <w:rsid w:val="00114746"/>
    <w:pPr>
      <w:spacing w:before="100" w:beforeAutospacing="1" w:after="100" w:afterAutospacing="1" w:line="240" w:lineRule="auto"/>
      <w:ind w:left="-150" w:right="-150"/>
    </w:pPr>
    <w:rPr>
      <w:rFonts w:ascii="Times New Roman" w:eastAsia="Times New Roman" w:hAnsi="Times New Roman" w:cs="Times New Roman"/>
      <w:sz w:val="24"/>
      <w:szCs w:val="24"/>
      <w:lang w:bidi="ar-SA"/>
    </w:rPr>
  </w:style>
  <w:style w:type="paragraph" w:customStyle="1" w:styleId="member-sidebar">
    <w:name w:val="member-sidebar"/>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member-main">
    <w:name w:val="member-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access">
    <w:name w:val="org-search-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v">
    <w:name w:val="member-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added-by">
    <w:name w:val="added-by"/>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8"/>
      <w:szCs w:val="18"/>
      <w:lang w:bidi="ar-SA"/>
    </w:rPr>
  </w:style>
  <w:style w:type="paragraph" w:customStyle="1" w:styleId="member-card">
    <w:name w:val="member-c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
    <w:name w:val="access-app"/>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avatar">
    <w:name w:val="app-avatar"/>
    <w:basedOn w:val="Normal"/>
    <w:rsid w:val="00114746"/>
    <w:pPr>
      <w:spacing w:before="30" w:after="100" w:afterAutospacing="1" w:line="240" w:lineRule="auto"/>
      <w:ind w:right="150"/>
    </w:pPr>
    <w:rPr>
      <w:rFonts w:ascii="Times New Roman" w:eastAsia="Times New Roman" w:hAnsi="Times New Roman" w:cs="Times New Roman"/>
      <w:sz w:val="24"/>
      <w:szCs w:val="24"/>
      <w:lang w:bidi="ar-SA"/>
    </w:rPr>
  </w:style>
  <w:style w:type="paragraph" w:customStyle="1" w:styleId="access-app-info">
    <w:name w:val="access-app-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pp-content">
    <w:name w:val="access-app-content"/>
    <w:basedOn w:val="Normal"/>
    <w:rsid w:val="00114746"/>
    <w:pPr>
      <w:spacing w:before="100" w:beforeAutospacing="1" w:after="100" w:afterAutospacing="1" w:line="270" w:lineRule="atLeast"/>
      <w:ind w:right="750"/>
    </w:pPr>
    <w:rPr>
      <w:rFonts w:ascii="Times New Roman" w:eastAsia="Times New Roman" w:hAnsi="Times New Roman" w:cs="Times New Roman"/>
      <w:sz w:val="18"/>
      <w:szCs w:val="18"/>
      <w:lang w:bidi="ar-SA"/>
    </w:rPr>
  </w:style>
  <w:style w:type="paragraph" w:customStyle="1" w:styleId="access-app-title">
    <w:name w:val="access-app-title"/>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access-app-scope">
    <w:name w:val="access-app-scope"/>
    <w:basedOn w:val="Normal"/>
    <w:rsid w:val="00114746"/>
    <w:pPr>
      <w:spacing w:after="75" w:line="240" w:lineRule="auto"/>
    </w:pPr>
    <w:rPr>
      <w:rFonts w:ascii="Times New Roman" w:eastAsia="Times New Roman" w:hAnsi="Times New Roman" w:cs="Times New Roman"/>
      <w:color w:val="777777"/>
      <w:sz w:val="24"/>
      <w:szCs w:val="24"/>
      <w:lang w:bidi="ar-SA"/>
    </w:rPr>
  </w:style>
  <w:style w:type="paragraph" w:customStyle="1" w:styleId="member-activity-title">
    <w:name w:val="member-activity-title"/>
    <w:basedOn w:val="Normal"/>
    <w:rsid w:val="00114746"/>
    <w:pPr>
      <w:spacing w:before="75" w:after="0" w:line="240" w:lineRule="auto"/>
    </w:pPr>
    <w:rPr>
      <w:rFonts w:ascii="Times New Roman" w:eastAsia="Times New Roman" w:hAnsi="Times New Roman" w:cs="Times New Roman"/>
      <w:sz w:val="27"/>
      <w:szCs w:val="27"/>
      <w:lang w:bidi="ar-SA"/>
    </w:rPr>
  </w:style>
  <w:style w:type="paragraph" w:customStyle="1" w:styleId="member-activity-timeline">
    <w:name w:val="member-activity-timeline"/>
    <w:basedOn w:val="Normal"/>
    <w:rsid w:val="00114746"/>
    <w:pPr>
      <w:pBdr>
        <w:top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item">
    <w:name w:val="member-activit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activity-content">
    <w:name w:val="member-activity-content"/>
    <w:basedOn w:val="Normal"/>
    <w:rsid w:val="00114746"/>
    <w:pPr>
      <w:spacing w:before="100" w:beforeAutospacing="1" w:after="100" w:afterAutospacing="1" w:line="240" w:lineRule="auto"/>
      <w:ind w:left="975"/>
    </w:pPr>
    <w:rPr>
      <w:rFonts w:ascii="Times New Roman" w:eastAsia="Times New Roman" w:hAnsi="Times New Roman" w:cs="Times New Roman"/>
      <w:sz w:val="24"/>
      <w:szCs w:val="24"/>
      <w:lang w:bidi="ar-SA"/>
    </w:rPr>
  </w:style>
  <w:style w:type="paragraph" w:customStyle="1" w:styleId="typeahead">
    <w:name w:val="typeahead"/>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typeahead-result">
    <w:name w:val="typeahead-result"/>
    <w:basedOn w:val="Normal"/>
    <w:rsid w:val="00114746"/>
    <w:pPr>
      <w:spacing w:after="100" w:afterAutospacing="1" w:line="240" w:lineRule="auto"/>
    </w:pPr>
    <w:rPr>
      <w:rFonts w:ascii="Times New Roman" w:eastAsia="Times New Roman" w:hAnsi="Times New Roman" w:cs="Times New Roman"/>
      <w:color w:val="333333"/>
      <w:sz w:val="24"/>
      <w:szCs w:val="24"/>
      <w:lang w:bidi="ar-SA"/>
    </w:rPr>
  </w:style>
  <w:style w:type="paragraph" w:customStyle="1" w:styleId="member-suggestion">
    <w:name w:val="member-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header">
    <w:name w:val="team-header"/>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team-members">
    <w:name w:val="team-members"/>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member-toolbar">
    <w:name w:val="member-toolbar"/>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team-repos">
    <w:name w:val="team-repos"/>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team-repos-search-group">
    <w:name w:val="team-repos-sear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mber">
    <w:name w:val="new-member"/>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eam-repositories-blankslate">
    <w:name w:val="team-repositorie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team-members-blankslate">
    <w:name w:val="team-members-blankslate"/>
    <w:basedOn w:val="Normal"/>
    <w:rsid w:val="00114746"/>
    <w:pPr>
      <w:pBdr>
        <w:top w:val="single" w:sz="6" w:space="8" w:color="EAEAEA"/>
        <w:left w:val="single" w:sz="6" w:space="8" w:color="EAEAEA"/>
        <w:bottom w:val="single" w:sz="6" w:space="8" w:color="EAEAEA"/>
        <w:right w:val="single" w:sz="6" w:space="8" w:color="EAEAEA"/>
      </w:pBdr>
      <w:shd w:val="clear" w:color="auto" w:fill="FFFFFF"/>
      <w:spacing w:before="100" w:beforeAutospacing="1" w:after="100" w:afterAutospacing="1" w:line="240" w:lineRule="auto"/>
      <w:jc w:val="center"/>
    </w:pPr>
    <w:rPr>
      <w:rFonts w:ascii="Times New Roman" w:eastAsia="Times New Roman" w:hAnsi="Times New Roman" w:cs="Times New Roman"/>
      <w:color w:val="999999"/>
      <w:sz w:val="20"/>
      <w:szCs w:val="20"/>
      <w:lang w:bidi="ar-SA"/>
    </w:rPr>
  </w:style>
  <w:style w:type="paragraph" w:customStyle="1" w:styleId="ldap-group-dn">
    <w:name w:val="ldap-group-dn"/>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ldap-sync-spinner">
    <w:name w:val="ldap-sync-spinner"/>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age-notice">
    <w:name w:val="page-notice"/>
    <w:basedOn w:val="Normal"/>
    <w:rsid w:val="00114746"/>
    <w:pPr>
      <w:pBdr>
        <w:top w:val="single" w:sz="6" w:space="15" w:color="DDDDDD"/>
        <w:left w:val="single" w:sz="6" w:space="15" w:color="DDDDDD"/>
        <w:bottom w:val="single" w:sz="6" w:space="15" w:color="DDDDDD"/>
        <w:right w:val="single" w:sz="6" w:space="15" w:color="DDDDDD"/>
      </w:pBdr>
      <w:shd w:val="clear" w:color="auto" w:fill="FFFEEB"/>
      <w:spacing w:before="225" w:after="225" w:line="240" w:lineRule="auto"/>
    </w:pPr>
    <w:rPr>
      <w:rFonts w:ascii="Times New Roman" w:eastAsia="Times New Roman" w:hAnsi="Times New Roman" w:cs="Times New Roman"/>
      <w:color w:val="333333"/>
      <w:sz w:val="21"/>
      <w:szCs w:val="21"/>
      <w:lang w:bidi="ar-SA"/>
    </w:rPr>
  </w:style>
  <w:style w:type="paragraph" w:customStyle="1" w:styleId="pagehead">
    <w:name w:val="pagehead"/>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admin">
    <w:name w:va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actionsli">
    <w:name w:val="pagehead-actions&gt;li"/>
    <w:basedOn w:val="Normal"/>
    <w:rsid w:val="00114746"/>
    <w:pPr>
      <w:spacing w:after="0" w:line="240" w:lineRule="auto"/>
      <w:ind w:right="150"/>
    </w:pPr>
    <w:rPr>
      <w:rFonts w:ascii="Times New Roman" w:eastAsia="Times New Roman" w:hAnsi="Times New Roman" w:cs="Times New Roman"/>
      <w:color w:val="333333"/>
      <w:sz w:val="17"/>
      <w:szCs w:val="17"/>
      <w:lang w:bidi="ar-SA"/>
    </w:rPr>
  </w:style>
  <w:style w:type="paragraph" w:customStyle="1" w:styleId="context-loader">
    <w:name w:val="context-loader"/>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color w:val="666666"/>
      <w:sz w:val="18"/>
      <w:szCs w:val="18"/>
      <w:lang w:bidi="ar-SA"/>
    </w:rPr>
  </w:style>
  <w:style w:type="paragraph" w:customStyle="1" w:styleId="thumbnail-selector">
    <w:name w:val="thumbnail-selector"/>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theme-name">
    <w:name w:val="theme-name"/>
    <w:basedOn w:val="Normal"/>
    <w:rsid w:val="00114746"/>
    <w:pPr>
      <w:spacing w:before="100" w:beforeAutospacing="1" w:after="100" w:afterAutospacing="1" w:line="240" w:lineRule="auto"/>
      <w:ind w:left="150"/>
    </w:pPr>
    <w:rPr>
      <w:rFonts w:ascii="Times New Roman" w:eastAsia="Times New Roman" w:hAnsi="Times New Roman" w:cs="Times New Roman"/>
      <w:color w:val="888888"/>
      <w:sz w:val="24"/>
      <w:szCs w:val="24"/>
      <w:lang w:bidi="ar-SA"/>
    </w:rPr>
  </w:style>
  <w:style w:type="paragraph" w:customStyle="1" w:styleId="pagination">
    <w:name w:val="pagination"/>
    <w:basedOn w:val="Normal"/>
    <w:rsid w:val="00114746"/>
    <w:pPr>
      <w:spacing w:before="105" w:after="105" w:line="240" w:lineRule="auto"/>
    </w:pPr>
    <w:rPr>
      <w:rFonts w:ascii="Helvetica" w:eastAsia="Times New Roman" w:hAnsi="Helvetica" w:cs="Helvetica"/>
      <w:sz w:val="24"/>
      <w:szCs w:val="24"/>
      <w:lang w:bidi="ar-SA"/>
    </w:rPr>
  </w:style>
  <w:style w:type="paragraph" w:customStyle="1" w:styleId="act-plan-enterprise">
    <w:name w:val="act-plan-enterprise"/>
    <w:basedOn w:val="Normal"/>
    <w:rsid w:val="00114746"/>
    <w:pPr>
      <w:shd w:val="clear" w:color="auto" w:fill="4E3572"/>
      <w:spacing w:before="150" w:after="300" w:line="240" w:lineRule="auto"/>
      <w:jc w:val="center"/>
    </w:pPr>
    <w:rPr>
      <w:rFonts w:ascii="Times New Roman" w:eastAsia="Times New Roman" w:hAnsi="Times New Roman" w:cs="Times New Roman"/>
      <w:color w:val="FFFFFF"/>
      <w:sz w:val="23"/>
      <w:szCs w:val="23"/>
      <w:lang w:bidi="ar-SA"/>
    </w:rPr>
  </w:style>
  <w:style w:type="paragraph" w:customStyle="1" w:styleId="vcard-names">
    <w:name w:val="vcard-names"/>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vcard-fullname">
    <w:name w:val="vcard-fullname"/>
    <w:basedOn w:val="Normal"/>
    <w:rsid w:val="00114746"/>
    <w:pPr>
      <w:spacing w:before="100" w:beforeAutospacing="1" w:after="100" w:afterAutospacing="1" w:line="450" w:lineRule="atLeast"/>
    </w:pPr>
    <w:rPr>
      <w:rFonts w:ascii="Times New Roman" w:eastAsia="Times New Roman" w:hAnsi="Times New Roman" w:cs="Times New Roman"/>
      <w:sz w:val="39"/>
      <w:szCs w:val="39"/>
      <w:lang w:bidi="ar-SA"/>
    </w:rPr>
  </w:style>
  <w:style w:type="paragraph" w:customStyle="1" w:styleId="vcard-username">
    <w:name w:val="vcard-username"/>
    <w:basedOn w:val="Normal"/>
    <w:rsid w:val="00114746"/>
    <w:pPr>
      <w:spacing w:before="100" w:beforeAutospacing="1" w:after="100" w:afterAutospacing="1" w:line="360" w:lineRule="atLeast"/>
    </w:pPr>
    <w:rPr>
      <w:rFonts w:ascii="Times New Roman" w:eastAsia="Times New Roman" w:hAnsi="Times New Roman" w:cs="Times New Roman"/>
      <w:color w:val="666666"/>
      <w:sz w:val="30"/>
      <w:szCs w:val="30"/>
      <w:lang w:bidi="ar-SA"/>
    </w:rPr>
  </w:style>
  <w:style w:type="paragraph" w:customStyle="1" w:styleId="vcard-details">
    <w:name w:val="vcard-details"/>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ard-detail">
    <w:name w:val="vcard-detail"/>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eveloper-program-badge">
    <w:name w:val="developer-program-badge"/>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vcard-stats">
    <w:name w:val="vcard-stats"/>
    <w:basedOn w:val="Normal"/>
    <w:rsid w:val="00114746"/>
    <w:pPr>
      <w:pBdr>
        <w:top w:val="single" w:sz="6" w:space="11" w:color="EEEEEE"/>
        <w:bottom w:val="single" w:sz="6" w:space="11" w:color="EEEEEE"/>
      </w:pBdr>
      <w:spacing w:before="100" w:beforeAutospacing="1" w:after="150" w:line="240" w:lineRule="auto"/>
      <w:jc w:val="center"/>
    </w:pPr>
    <w:rPr>
      <w:rFonts w:ascii="Times New Roman" w:eastAsia="Times New Roman" w:hAnsi="Times New Roman" w:cs="Times New Roman"/>
      <w:sz w:val="24"/>
      <w:szCs w:val="24"/>
      <w:lang w:bidi="ar-SA"/>
    </w:rPr>
  </w:style>
  <w:style w:type="paragraph" w:customStyle="1" w:styleId="vcard-stat">
    <w:name w:val="vcard-stat"/>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vcard-stat-count">
    <w:name w:val="vcard-stat-count"/>
    <w:basedOn w:val="Normal"/>
    <w:rsid w:val="00114746"/>
    <w:pPr>
      <w:spacing w:before="100" w:beforeAutospacing="1" w:after="100" w:afterAutospacing="1" w:line="240" w:lineRule="auto"/>
    </w:pPr>
    <w:rPr>
      <w:rFonts w:ascii="Times New Roman" w:eastAsia="Times New Roman" w:hAnsi="Times New Roman" w:cs="Times New Roman"/>
      <w:b/>
      <w:bCs/>
      <w:color w:val="222222"/>
      <w:sz w:val="42"/>
      <w:szCs w:val="42"/>
      <w:lang w:bidi="ar-SA"/>
    </w:rPr>
  </w:style>
  <w:style w:type="paragraph" w:customStyle="1" w:styleId="progress-bar">
    <w:name w:val="progress-bar"/>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s">
    <w:name w:val="steps"/>
    <w:basedOn w:val="Normal"/>
    <w:rsid w:val="00114746"/>
    <w:pPr>
      <w:pBdr>
        <w:top w:val="single" w:sz="6" w:space="0" w:color="DDDDDD"/>
        <w:left w:val="single" w:sz="6" w:space="0" w:color="DDDDDD"/>
        <w:bottom w:val="single" w:sz="6" w:space="0" w:color="DDDDDD"/>
        <w:right w:val="single" w:sz="6" w:space="0" w:color="DDDDDD"/>
      </w:pBdr>
      <w:spacing w:before="450" w:after="0" w:line="240" w:lineRule="auto"/>
    </w:pPr>
    <w:rPr>
      <w:rFonts w:ascii="Times New Roman" w:eastAsia="Times New Roman" w:hAnsi="Times New Roman" w:cs="Times New Roman"/>
      <w:sz w:val="24"/>
      <w:szCs w:val="24"/>
      <w:lang w:bidi="ar-SA"/>
    </w:rPr>
  </w:style>
  <w:style w:type="paragraph" w:customStyle="1" w:styleId="pull-request-tab-content">
    <w:name w:val="pull-request-tab-conten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ll-participation">
    <w:name w:val="pull-participation"/>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filterbox">
    <w:name w:val="filterbox"/>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pull-request-ref-restore">
    <w:name w:val="pull-request-ref-restor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ubble">
    <w:name w:val="bubble"/>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bubble">
    <w:name w:val="action-bubble"/>
    <w:basedOn w:val="Normal"/>
    <w:rsid w:val="00114746"/>
    <w:pPr>
      <w:spacing w:before="225" w:after="225" w:line="240" w:lineRule="auto"/>
      <w:ind w:left="900"/>
    </w:pPr>
    <w:rPr>
      <w:rFonts w:ascii="Times New Roman" w:eastAsia="Times New Roman" w:hAnsi="Times New Roman" w:cs="Times New Roman"/>
      <w:sz w:val="24"/>
      <w:szCs w:val="24"/>
      <w:lang w:bidi="ar-SA"/>
    </w:rPr>
  </w:style>
  <w:style w:type="paragraph" w:customStyle="1" w:styleId="signed-out-comment">
    <w:name w:val="signed-out-comment"/>
    <w:basedOn w:val="Normal"/>
    <w:rsid w:val="00114746"/>
    <w:pPr>
      <w:pBdr>
        <w:top w:val="single" w:sz="6" w:space="11" w:color="E5E2C8"/>
        <w:left w:val="single" w:sz="6" w:space="11" w:color="E5E2C8"/>
        <w:bottom w:val="single" w:sz="6" w:space="11" w:color="E5E2C8"/>
        <w:right w:val="single" w:sz="6" w:space="11" w:color="E5E2C8"/>
      </w:pBdr>
      <w:shd w:val="clear" w:color="auto" w:fill="FFFEF1"/>
      <w:spacing w:before="225" w:after="100" w:afterAutospacing="1" w:line="240" w:lineRule="auto"/>
      <w:ind w:left="960"/>
    </w:pPr>
    <w:rPr>
      <w:rFonts w:ascii="Times New Roman" w:eastAsia="Times New Roman" w:hAnsi="Times New Roman" w:cs="Times New Roman"/>
      <w:sz w:val="24"/>
      <w:szCs w:val="24"/>
      <w:lang w:bidi="ar-SA"/>
    </w:rPr>
  </w:style>
  <w:style w:type="paragraph" w:customStyle="1" w:styleId="status-unknown">
    <w:name w:val="status-unknown"/>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us-error">
    <w:name w:val="status-error"/>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failure">
    <w:name w:val="status-failure"/>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tatus-pending">
    <w:name w:val="status-pending"/>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status-success">
    <w:name w:val="status-success"/>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stale-files-tab">
    <w:name w:val="stale-files-tab"/>
    <w:basedOn w:val="Normal"/>
    <w:rsid w:val="00114746"/>
    <w:pPr>
      <w:spacing w:before="100" w:beforeAutospacing="1" w:after="150" w:line="240" w:lineRule="auto"/>
    </w:pPr>
    <w:rPr>
      <w:rFonts w:ascii="Times New Roman" w:eastAsia="Times New Roman" w:hAnsi="Times New Roman" w:cs="Times New Roman"/>
      <w:vanish/>
      <w:sz w:val="24"/>
      <w:szCs w:val="24"/>
      <w:lang w:bidi="ar-SA"/>
    </w:rPr>
  </w:style>
  <w:style w:type="paragraph" w:customStyle="1" w:styleId="pull-request-link">
    <w:name w:val="pull-request-link"/>
    <w:basedOn w:val="Normal"/>
    <w:rsid w:val="00114746"/>
    <w:pPr>
      <w:spacing w:before="100" w:beforeAutospacing="1" w:after="100" w:afterAutospacing="1" w:line="360" w:lineRule="atLeast"/>
      <w:ind w:right="75"/>
    </w:pPr>
    <w:rPr>
      <w:rFonts w:ascii="Times New Roman" w:eastAsia="Times New Roman" w:hAnsi="Times New Roman" w:cs="Times New Roman"/>
      <w:b/>
      <w:bCs/>
      <w:sz w:val="20"/>
      <w:szCs w:val="20"/>
      <w:lang w:bidi="ar-SA"/>
    </w:rPr>
  </w:style>
  <w:style w:type="paragraph" w:customStyle="1" w:styleId="pulse-blankslate">
    <w:name w:val="pulse-blankslate"/>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diffstat-summary">
    <w:name w:val="diffstat-summary"/>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777777"/>
      <w:sz w:val="24"/>
      <w:szCs w:val="24"/>
      <w:lang w:bidi="ar-SA"/>
    </w:rPr>
  </w:style>
  <w:style w:type="paragraph" w:customStyle="1" w:styleId="authors-and-code">
    <w:name w:val="authors-and-code"/>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lse-sections">
    <w:name w:val="pulse-sections"/>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pulse-section">
    <w:name w:val="pulse-section"/>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tag-references">
    <w:name w:val="tag-references"/>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tag-referencesli">
    <w:name w:val="tag-references&gt;li"/>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release-downloads">
    <w:name w:val="release-downloads"/>
    <w:basedOn w:val="Normal"/>
    <w:rsid w:val="00114746"/>
    <w:pPr>
      <w:spacing w:before="225" w:after="0" w:line="240" w:lineRule="auto"/>
      <w:ind w:left="-75" w:right="-75"/>
    </w:pPr>
    <w:rPr>
      <w:rFonts w:ascii="Times New Roman" w:eastAsia="Times New Roman" w:hAnsi="Times New Roman" w:cs="Times New Roman"/>
      <w:sz w:val="24"/>
      <w:szCs w:val="24"/>
      <w:lang w:bidi="ar-SA"/>
    </w:rPr>
  </w:style>
  <w:style w:type="paragraph" w:customStyle="1" w:styleId="release-timeline">
    <w:name w:val="release-timeline"/>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meline-tagsli">
    <w:name w:val="release-timeline-tag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detail">
    <w:name w:val="tag-detail"/>
    <w:basedOn w:val="Normal"/>
    <w:rsid w:val="00114746"/>
    <w:pPr>
      <w:pBdr>
        <w:top w:val="single" w:sz="6" w:space="9" w:color="DDDDDD"/>
      </w:pBdr>
      <w:spacing w:before="300" w:after="300" w:line="240" w:lineRule="auto"/>
    </w:pPr>
    <w:rPr>
      <w:rFonts w:ascii="Times New Roman" w:eastAsia="Times New Roman" w:hAnsi="Times New Roman" w:cs="Times New Roman"/>
      <w:sz w:val="24"/>
      <w:szCs w:val="24"/>
      <w:lang w:bidi="ar-SA"/>
    </w:rPr>
  </w:style>
  <w:style w:type="paragraph" w:customStyle="1" w:styleId="uploaded-files">
    <w:name w:val="uploaded-files"/>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ed-filesli">
    <w:name w:val="uploaded-files&gt;li"/>
    <w:basedOn w:val="Normal"/>
    <w:rsid w:val="00114746"/>
    <w:pPr>
      <w:pBdr>
        <w:top w:val="single" w:sz="6" w:space="6" w:color="EEEEEE"/>
      </w:pBdr>
      <w:spacing w:after="0" w:line="330" w:lineRule="atLeast"/>
    </w:pPr>
    <w:rPr>
      <w:rFonts w:ascii="Times New Roman" w:eastAsia="Times New Roman" w:hAnsi="Times New Roman" w:cs="Times New Roman"/>
      <w:sz w:val="24"/>
      <w:szCs w:val="24"/>
      <w:lang w:bidi="ar-SA"/>
    </w:rPr>
  </w:style>
  <w:style w:type="paragraph" w:customStyle="1" w:styleId="upload-progress">
    <w:name w:val="upload-progress"/>
    <w:basedOn w:val="Normal"/>
    <w:rsid w:val="00114746"/>
    <w:pPr>
      <w:shd w:val="clear" w:color="auto" w:fill="FFFFFF"/>
      <w:spacing w:before="45" w:after="100" w:afterAutospacing="1" w:line="240" w:lineRule="auto"/>
    </w:pPr>
    <w:rPr>
      <w:rFonts w:ascii="Times New Roman" w:eastAsia="Times New Roman" w:hAnsi="Times New Roman" w:cs="Times New Roman"/>
      <w:sz w:val="24"/>
      <w:szCs w:val="24"/>
      <w:lang w:bidi="ar-SA"/>
    </w:rPr>
  </w:style>
  <w:style w:type="paragraph" w:customStyle="1" w:styleId="releases-target-menu">
    <w:name w:val="releases-target-menu"/>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lease-show">
    <w:name w:val="release-show"/>
    <w:basedOn w:val="Normal"/>
    <w:rsid w:val="00114746"/>
    <w:pPr>
      <w:pBdr>
        <w:top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container">
    <w:name w:val="render-container"/>
    <w:basedOn w:val="Normal"/>
    <w:rsid w:val="00114746"/>
    <w:pPr>
      <w:shd w:val="clear" w:color="auto" w:fill="DDDDDD"/>
      <w:spacing w:before="100" w:beforeAutospacing="1" w:after="100" w:afterAutospacing="1" w:line="0" w:lineRule="auto"/>
      <w:jc w:val="center"/>
    </w:pPr>
    <w:rPr>
      <w:rFonts w:ascii="Times New Roman" w:eastAsia="Times New Roman" w:hAnsi="Times New Roman" w:cs="Times New Roman"/>
      <w:sz w:val="24"/>
      <w:szCs w:val="24"/>
      <w:lang w:bidi="ar-SA"/>
    </w:rPr>
  </w:style>
  <w:style w:type="paragraph" w:customStyle="1" w:styleId="repolist">
    <w:name w:val="repo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li">
    <w:name w:val="repolist&gt;li"/>
    <w:basedOn w:val="Normal"/>
    <w:rsid w:val="00114746"/>
    <w:pPr>
      <w:pBdr>
        <w:bottom w:val="single" w:sz="6" w:space="15" w:color="EEEEEE"/>
      </w:pBdr>
      <w:spacing w:after="300" w:line="240" w:lineRule="auto"/>
    </w:pPr>
    <w:rPr>
      <w:rFonts w:ascii="Times New Roman" w:eastAsia="Times New Roman" w:hAnsi="Times New Roman" w:cs="Times New Roman"/>
      <w:sz w:val="24"/>
      <w:szCs w:val="24"/>
      <w:lang w:bidi="ar-SA"/>
    </w:rPr>
  </w:style>
  <w:style w:type="paragraph" w:customStyle="1" w:styleId="repo-list-item">
    <w:name w:val="repo-list-item"/>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filter-repos">
    <w:name w:val="filter-repos"/>
    <w:basedOn w:val="Normal"/>
    <w:rsid w:val="00114746"/>
    <w:pPr>
      <w:pBdr>
        <w:bottom w:val="single" w:sz="6" w:space="0" w:color="E5E5E5"/>
      </w:pBd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filterer"/>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more-repos">
    <w:name w:val="more-repo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ore-repos-link">
    <w:name w:val="more-repos-link"/>
    <w:basedOn w:val="Normal"/>
    <w:rsid w:val="00114746"/>
    <w:pPr>
      <w:spacing w:before="100" w:beforeAutospacing="1" w:after="100" w:afterAutospacing="1" w:line="240" w:lineRule="auto"/>
    </w:pPr>
    <w:rPr>
      <w:rFonts w:ascii="Times New Roman" w:eastAsia="Times New Roman" w:hAnsi="Times New Roman" w:cs="Times New Roman"/>
      <w:color w:val="7BA9D6"/>
      <w:sz w:val="24"/>
      <w:szCs w:val="24"/>
      <w:lang w:bidi="ar-SA"/>
    </w:rPr>
  </w:style>
  <w:style w:type="paragraph" w:customStyle="1" w:styleId="empty-repo">
    <w:name w:val="empty-repo"/>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pty-repo-recommendations">
    <w:name w:val="empty-repo-recommendations"/>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repo-stats">
    <w:name w:val="repo-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on">
    <w:name w:val="addon"/>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ettings-content">
    <w:name w:val="repo-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out">
    <w:name w:val="timeout"/>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only-with-full-nav">
    <w:name w:val="only-with-full-nav"/>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verall-summary">
    <w:name w:val="overall-summary"/>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repository-meta">
    <w:name w:val="repository-meta"/>
    <w:basedOn w:val="Normal"/>
    <w:rsid w:val="00114746"/>
    <w:pPr>
      <w:spacing w:after="195" w:line="240" w:lineRule="auto"/>
    </w:pPr>
    <w:rPr>
      <w:rFonts w:ascii="Times New Roman" w:eastAsia="Times New Roman" w:hAnsi="Times New Roman" w:cs="Times New Roman"/>
      <w:sz w:val="24"/>
      <w:szCs w:val="24"/>
      <w:lang w:bidi="ar-SA"/>
    </w:rPr>
  </w:style>
  <w:style w:type="paragraph" w:customStyle="1" w:styleId="files-bubble">
    <w:name w:val="files-bubble"/>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branch-infobar">
    <w:name w:val="branch-infobar"/>
    <w:basedOn w:val="Normal"/>
    <w:rsid w:val="00114746"/>
    <w:pPr>
      <w:pBdr>
        <w:top w:val="single" w:sz="6" w:space="6" w:color="CCCCCC"/>
        <w:left w:val="single" w:sz="6" w:space="6" w:color="CCCCCC"/>
        <w:bottom w:val="single" w:sz="6" w:space="5" w:color="CCCCCC"/>
        <w:right w:val="single" w:sz="6" w:space="6" w:color="CCCCCC"/>
      </w:pBdr>
      <w:shd w:val="clear" w:color="auto" w:fill="FAFAFA"/>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url-box">
    <w:name w:val="url-box"/>
    <w:basedOn w:val="Normal"/>
    <w:rsid w:val="00114746"/>
    <w:pPr>
      <w:pBdr>
        <w:top w:val="single" w:sz="6" w:space="8" w:color="DDDDDD"/>
      </w:pBdr>
      <w:spacing w:before="150" w:after="100" w:afterAutospacing="1" w:line="240" w:lineRule="auto"/>
      <w:ind w:left="-150"/>
    </w:pPr>
    <w:rPr>
      <w:rFonts w:ascii="Times New Roman" w:eastAsia="Times New Roman" w:hAnsi="Times New Roman" w:cs="Times New Roman"/>
      <w:sz w:val="24"/>
      <w:szCs w:val="24"/>
      <w:lang w:bidi="ar-SA"/>
    </w:rPr>
  </w:style>
  <w:style w:type="paragraph" w:customStyle="1" w:styleId="clone-urls">
    <w:name w:val="clone-ur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url-button">
    <w:name w:val="clone-url-button"/>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clone-url-buttona">
    <w:name w:val="clone-url-button&gt;a"/>
    <w:basedOn w:val="Normal"/>
    <w:rsid w:val="00114746"/>
    <w:pPr>
      <w:pBdr>
        <w:top w:val="single" w:sz="6" w:space="0" w:color="CCCCCC"/>
        <w:left w:val="single" w:sz="6" w:space="7" w:color="CCCCCC"/>
        <w:bottom w:val="single" w:sz="6" w:space="0" w:color="CCCCCC"/>
        <w:right w:val="single" w:sz="6" w:space="7" w:color="CCCCCC"/>
      </w:pBdr>
      <w:shd w:val="clear" w:color="auto" w:fill="EAEAEA"/>
      <w:spacing w:before="100" w:beforeAutospacing="1" w:after="100" w:afterAutospacing="1" w:line="360" w:lineRule="atLeast"/>
      <w:ind w:right="-15"/>
    </w:pPr>
    <w:rPr>
      <w:rFonts w:ascii="Times New Roman" w:eastAsia="Times New Roman" w:hAnsi="Times New Roman" w:cs="Times New Roman"/>
      <w:b/>
      <w:bCs/>
      <w:color w:val="333333"/>
      <w:sz w:val="17"/>
      <w:szCs w:val="17"/>
      <w:lang w:bidi="ar-SA"/>
    </w:rPr>
  </w:style>
  <w:style w:type="paragraph" w:customStyle="1" w:styleId="clone-url">
    <w:name w:val="clone-url"/>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url-box-clippy">
    <w:name w:val="url-box-clipp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button">
    <w:name w:val="select-menu-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loading-overlay">
    <w:name w:val="select-menu-loading-overlay"/>
    <w:basedOn w:val="Normal"/>
    <w:rsid w:val="00114746"/>
    <w:pPr>
      <w:spacing w:before="100" w:beforeAutospacing="1" w:after="100" w:afterAutospacing="1" w:line="240" w:lineRule="auto"/>
      <w:ind w:firstLine="12240"/>
    </w:pPr>
    <w:rPr>
      <w:rFonts w:ascii="Times New Roman" w:eastAsia="Times New Roman" w:hAnsi="Times New Roman" w:cs="Times New Roman"/>
      <w:vanish/>
      <w:sz w:val="24"/>
      <w:szCs w:val="24"/>
      <w:lang w:bidi="ar-SA"/>
    </w:rPr>
  </w:style>
  <w:style w:type="paragraph" w:customStyle="1" w:styleId="select-menu-error-shell">
    <w:name w:val="select-menu-error-shell"/>
    <w:basedOn w:val="Normal"/>
    <w:rsid w:val="00114746"/>
    <w:pPr>
      <w:pBdr>
        <w:bottom w:val="single" w:sz="6" w:space="4" w:color="EEEEEE"/>
      </w:pBd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holder">
    <w:name w:val="select-menu-modal-hold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modal">
    <w:name w:val="select-menu-modal"/>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elect-menu-header">
    <w:name w:val="select-menu-header"/>
    <w:basedOn w:val="Normal"/>
    <w:rsid w:val="00114746"/>
    <w:pPr>
      <w:pBdr>
        <w:bottom w:val="single" w:sz="6" w:space="6" w:color="DDDDDD"/>
      </w:pBd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filters">
    <w:name w:val="select-menu-filters"/>
    <w:basedOn w:val="Normal"/>
    <w:rsid w:val="00114746"/>
    <w:pPr>
      <w:shd w:val="clear" w:color="auto" w:fill="F8F8F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ext-filter">
    <w:name w:val="select-menu-text-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abs">
    <w:name w:val="select-menu-tabs"/>
    <w:basedOn w:val="Normal"/>
    <w:rsid w:val="00114746"/>
    <w:pPr>
      <w:pBdr>
        <w:bottom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
    <w:name w:val="select-menu-item"/>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no-results">
    <w:name w:val="select-menu-no-results"/>
    <w:basedOn w:val="Normal"/>
    <w:rsid w:val="00114746"/>
    <w:pPr>
      <w:spacing w:before="100" w:beforeAutospacing="1" w:after="100" w:afterAutospacing="1" w:line="240" w:lineRule="auto"/>
    </w:pPr>
    <w:rPr>
      <w:rFonts w:ascii="Times New Roman" w:eastAsia="Times New Roman" w:hAnsi="Times New Roman" w:cs="Times New Roman"/>
      <w:vanish/>
      <w:color w:val="999999"/>
      <w:sz w:val="24"/>
      <w:szCs w:val="24"/>
      <w:lang w:bidi="ar-SA"/>
    </w:rPr>
  </w:style>
  <w:style w:type="paragraph" w:customStyle="1" w:styleId="select-menu-button-gravatar">
    <w:name w:val="select-menu-button-gravatar"/>
    <w:basedOn w:val="Normal"/>
    <w:rsid w:val="00114746"/>
    <w:pPr>
      <w:spacing w:before="90" w:after="90" w:line="0" w:lineRule="auto"/>
      <w:ind w:right="75"/>
      <w:textAlignment w:val="center"/>
    </w:pPr>
    <w:rPr>
      <w:rFonts w:ascii="Times New Roman" w:eastAsia="Times New Roman" w:hAnsi="Times New Roman" w:cs="Times New Roman"/>
      <w:sz w:val="24"/>
      <w:szCs w:val="24"/>
      <w:lang w:bidi="ar-SA"/>
    </w:rPr>
  </w:style>
  <w:style w:type="paragraph" w:customStyle="1" w:styleId="select-menu-item-gravatar">
    <w:name w:val="select-menu-item-gravatar"/>
    <w:basedOn w:val="Normal"/>
    <w:rsid w:val="00114746"/>
    <w:pPr>
      <w:spacing w:before="100" w:beforeAutospacing="1" w:after="100" w:afterAutospacing="1" w:line="0" w:lineRule="auto"/>
      <w:textAlignment w:val="top"/>
    </w:pPr>
    <w:rPr>
      <w:rFonts w:ascii="Times New Roman" w:eastAsia="Times New Roman" w:hAnsi="Times New Roman" w:cs="Times New Roman"/>
      <w:sz w:val="24"/>
      <w:szCs w:val="24"/>
      <w:lang w:bidi="ar-SA"/>
    </w:rPr>
  </w:style>
  <w:style w:type="paragraph" w:customStyle="1" w:styleId="select-menu-item-text">
    <w:name w:val="select-menu-item-text"/>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footer">
    <w:name w:val="select-menu-footer"/>
    <w:basedOn w:val="Normal"/>
    <w:rsid w:val="00114746"/>
    <w:pPr>
      <w:pBdr>
        <w:top w:val="single" w:sz="6" w:space="6" w:color="EEEEEE"/>
      </w:pBd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elect-menu-new-item-form">
    <w:name w:val="select-menu-new-item-form"/>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odal-backdrop">
    <w:name w:val="modal-backdrop"/>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tings-content">
    <w:name w:val="settings-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nav">
    <w:name w:val="settings-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age-bar">
    <w:name w:val="usag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file-picture">
    <w:name w:val="profile-picture"/>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pp-owner">
    <w:name w:val="app-owner"/>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roppable-container">
    <w:name w:val="croppable-container"/>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ppable-avatar">
    <w:name w:val="croppable-avata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ofile-picture-cropper">
    <w:name w:val="profile-picture-cropper"/>
    <w:basedOn w:val="Normal"/>
    <w:rsid w:val="00114746"/>
    <w:pPr>
      <w:spacing w:after="225" w:line="240" w:lineRule="auto"/>
      <w:jc w:val="center"/>
    </w:pPr>
    <w:rPr>
      <w:rFonts w:ascii="Times New Roman" w:eastAsia="Times New Roman" w:hAnsi="Times New Roman" w:cs="Times New Roman"/>
      <w:sz w:val="24"/>
      <w:szCs w:val="24"/>
      <w:lang w:bidi="ar-SA"/>
    </w:rPr>
  </w:style>
  <w:style w:type="paragraph" w:customStyle="1" w:styleId="profile-picture-spinner">
    <w:name w:val="profile-picture-s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upload">
    <w:name w:val="avatar-upload"/>
    <w:basedOn w:val="Normal"/>
    <w:rsid w:val="00114746"/>
    <w:pPr>
      <w:spacing w:before="100" w:beforeAutospacing="1" w:after="100" w:afterAutospacing="1" w:line="240" w:lineRule="auto"/>
      <w:ind w:left="300"/>
    </w:pPr>
    <w:rPr>
      <w:rFonts w:ascii="Times New Roman" w:eastAsia="Times New Roman" w:hAnsi="Times New Roman" w:cs="Times New Roman"/>
      <w:sz w:val="24"/>
      <w:szCs w:val="24"/>
      <w:lang w:bidi="ar-SA"/>
    </w:rPr>
  </w:style>
  <w:style w:type="paragraph" w:customStyle="1" w:styleId="ssh-key-details">
    <w:name w:val="ssh-key-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sh-key-title">
    <w:name w:val="ssh-key-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fingerprint">
    <w:name w:val="ssh-key-fingerprint"/>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ccess-time">
    <w:name w:val="access-time"/>
    <w:basedOn w:val="Normal"/>
    <w:rsid w:val="00114746"/>
    <w:pPr>
      <w:spacing w:before="100" w:beforeAutospacing="1" w:after="100" w:afterAutospacing="1" w:line="360" w:lineRule="atLeast"/>
      <w:jc w:val="right"/>
    </w:pPr>
    <w:rPr>
      <w:rFonts w:ascii="Times New Roman" w:eastAsia="Times New Roman" w:hAnsi="Times New Roman" w:cs="Times New Roman"/>
      <w:color w:val="999999"/>
      <w:sz w:val="24"/>
      <w:szCs w:val="24"/>
      <w:lang w:bidi="ar-SA"/>
    </w:rPr>
  </w:style>
  <w:style w:type="paragraph" w:customStyle="1" w:styleId="token-scope">
    <w:name w:val="token-scope"/>
    <w:basedOn w:val="Normal"/>
    <w:rsid w:val="00114746"/>
    <w:pPr>
      <w:spacing w:after="0" w:line="240" w:lineRule="auto"/>
    </w:pPr>
    <w:rPr>
      <w:rFonts w:ascii="Times New Roman" w:eastAsia="Times New Roman" w:hAnsi="Times New Roman" w:cs="Times New Roman"/>
      <w:color w:val="333333"/>
      <w:sz w:val="24"/>
      <w:szCs w:val="24"/>
      <w:lang w:bidi="ar-SA"/>
    </w:rPr>
  </w:style>
  <w:style w:type="paragraph" w:customStyle="1" w:styleId="two-factor-intro">
    <w:name w:val="two-factor-intro"/>
    <w:basedOn w:val="Normal"/>
    <w:rsid w:val="00114746"/>
    <w:pPr>
      <w:spacing w:before="600" w:after="0" w:line="240" w:lineRule="auto"/>
    </w:pPr>
    <w:rPr>
      <w:rFonts w:ascii="Times New Roman" w:eastAsia="Times New Roman" w:hAnsi="Times New Roman" w:cs="Times New Roman"/>
      <w:sz w:val="24"/>
      <w:szCs w:val="24"/>
      <w:lang w:bidi="ar-SA"/>
    </w:rPr>
  </w:style>
  <w:style w:type="paragraph" w:customStyle="1" w:styleId="two-factor-graphic">
    <w:name w:val="two-factor-graph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etup-container">
    <w:name w:val="two-factor-setup-container"/>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wo-factor-toggle">
    <w:name w:val="two-factor-toggle"/>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two-factor-step-container">
    <w:name w:val="two-factor-step-container"/>
    <w:basedOn w:val="Normal"/>
    <w:rsid w:val="00114746"/>
    <w:pPr>
      <w:spacing w:after="300" w:line="240" w:lineRule="auto"/>
    </w:pPr>
    <w:rPr>
      <w:rFonts w:ascii="Times New Roman" w:eastAsia="Times New Roman" w:hAnsi="Times New Roman" w:cs="Times New Roman"/>
      <w:sz w:val="21"/>
      <w:szCs w:val="21"/>
      <w:lang w:bidi="ar-SA"/>
    </w:rPr>
  </w:style>
  <w:style w:type="paragraph" w:customStyle="1" w:styleId="two-factor-settings-group">
    <w:name w:val="two-factor-settings-group"/>
    <w:basedOn w:val="Normal"/>
    <w:rsid w:val="00114746"/>
    <w:pPr>
      <w:pBdr>
        <w:bottom w:val="single" w:sz="6" w:space="15" w:color="DDDDDD"/>
      </w:pBdr>
      <w:spacing w:after="300" w:line="240" w:lineRule="auto"/>
    </w:pPr>
    <w:rPr>
      <w:rFonts w:ascii="Times New Roman" w:eastAsia="Times New Roman" w:hAnsi="Times New Roman" w:cs="Times New Roman"/>
      <w:sz w:val="24"/>
      <w:szCs w:val="24"/>
      <w:lang w:bidi="ar-SA"/>
    </w:rPr>
  </w:style>
  <w:style w:type="paragraph" w:customStyle="1" w:styleId="github-access-banner">
    <w:name w:val="github-access-banner"/>
    <w:basedOn w:val="Normal"/>
    <w:rsid w:val="00114746"/>
    <w:pPr>
      <w:pBdr>
        <w:top w:val="single" w:sz="6" w:space="8" w:color="DDDDDD"/>
        <w:left w:val="single" w:sz="6" w:space="31" w:color="DDDDDD"/>
        <w:bottom w:val="single" w:sz="6" w:space="8" w:color="DDDDDD"/>
        <w:right w:val="single" w:sz="6" w:space="15" w:color="DDDDDD"/>
      </w:pBdr>
      <w:spacing w:after="300" w:line="240" w:lineRule="auto"/>
    </w:pPr>
    <w:rPr>
      <w:rFonts w:ascii="Times New Roman" w:eastAsia="Times New Roman" w:hAnsi="Times New Roman" w:cs="Times New Roman"/>
      <w:sz w:val="21"/>
      <w:szCs w:val="21"/>
      <w:lang w:bidi="ar-SA"/>
    </w:rPr>
  </w:style>
  <w:style w:type="paragraph" w:customStyle="1" w:styleId="error-icon">
    <w:name w:val="error-icon"/>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
    <w:name w:val="spinne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nt-message">
    <w:name w:val="sent-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message">
    <w:name w:val="sms-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error-message">
    <w:name w:val="fallback-error-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llback-message">
    <w:name w:val="fallback-mess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wo-factor-secret">
    <w:name w:val="two-factor-secret"/>
    <w:basedOn w:val="Normal"/>
    <w:rsid w:val="00114746"/>
    <w:pPr>
      <w:spacing w:before="100" w:beforeAutospacing="1" w:after="100" w:afterAutospacing="1" w:line="240" w:lineRule="auto"/>
    </w:pPr>
    <w:rPr>
      <w:rFonts w:ascii="Courier" w:eastAsia="Times New Roman" w:hAnsi="Courier" w:cs="Times New Roman"/>
      <w:sz w:val="20"/>
      <w:szCs w:val="20"/>
      <w:lang w:bidi="ar-SA"/>
    </w:rPr>
  </w:style>
  <w:style w:type="paragraph" w:customStyle="1" w:styleId="qr-code-table">
    <w:name w:val="qr-code-table"/>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two-factor-banner">
    <w:name w:val="two-factor-banner"/>
    <w:basedOn w:val="Normal"/>
    <w:rsid w:val="00114746"/>
    <w:pPr>
      <w:pBdr>
        <w:top w:val="single" w:sz="6" w:space="0" w:color="DDDDDD"/>
        <w:left w:val="single" w:sz="6" w:space="31" w:color="DDDDDD"/>
        <w:bottom w:val="single" w:sz="6" w:space="0" w:color="DDDDDD"/>
        <w:right w:val="single" w:sz="6" w:space="0" w:color="DDDDDD"/>
      </w:pBdr>
      <w:shd w:val="clear" w:color="auto" w:fill="FFFFFF"/>
      <w:spacing w:before="600" w:after="600" w:line="240" w:lineRule="auto"/>
    </w:pPr>
    <w:rPr>
      <w:rFonts w:ascii="Times New Roman" w:eastAsia="Times New Roman" w:hAnsi="Times New Roman" w:cs="Times New Roman"/>
      <w:color w:val="444444"/>
      <w:sz w:val="24"/>
      <w:szCs w:val="24"/>
      <w:lang w:bidi="ar-SA"/>
    </w:rPr>
  </w:style>
  <w:style w:type="paragraph" w:customStyle="1" w:styleId="two-factor-mini-banner">
    <w:name w:val="two-factor-mini-banner"/>
    <w:basedOn w:val="Normal"/>
    <w:rsid w:val="00114746"/>
    <w:pPr>
      <w:shd w:val="clear" w:color="auto" w:fill="FFFFFF"/>
      <w:spacing w:after="300" w:line="240" w:lineRule="auto"/>
    </w:pPr>
    <w:rPr>
      <w:rFonts w:ascii="Times New Roman" w:eastAsia="Times New Roman" w:hAnsi="Times New Roman" w:cs="Times New Roman"/>
      <w:sz w:val="24"/>
      <w:szCs w:val="24"/>
      <w:lang w:bidi="ar-SA"/>
    </w:rPr>
  </w:style>
  <w:style w:type="paragraph" w:customStyle="1" w:styleId="orgs-settings">
    <w:name w:val="orgs-settings"/>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confirmation-phrase">
    <w:name w:val="confirmation-phrase"/>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session-details">
    <w:name w:val="session-details"/>
    <w:basedOn w:val="Normal"/>
    <w:rsid w:val="00114746"/>
    <w:pPr>
      <w:spacing w:before="100" w:beforeAutospacing="1" w:after="100" w:afterAutospacing="1" w:line="240" w:lineRule="auto"/>
      <w:ind w:left="1050"/>
    </w:pPr>
    <w:rPr>
      <w:rFonts w:ascii="Times New Roman" w:eastAsia="Times New Roman" w:hAnsi="Times New Roman" w:cs="Times New Roman"/>
      <w:sz w:val="24"/>
      <w:szCs w:val="24"/>
      <w:lang w:bidi="ar-SA"/>
    </w:rPr>
  </w:style>
  <w:style w:type="paragraph" w:customStyle="1" w:styleId="session-title">
    <w:name w:val="sess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sub-heading">
    <w:name w:val="access-sub-heading"/>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lead">
    <w:name w:val="access-lead"/>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dd-access-list-item-form">
    <w:name w:val="add-access-list-item-form"/>
    <w:basedOn w:val="Normal"/>
    <w:rsid w:val="00114746"/>
    <w:pPr>
      <w:pBdr>
        <w:top w:val="single" w:sz="6" w:space="8" w:color="DDDDDD"/>
        <w:left w:val="single" w:sz="6" w:space="8" w:color="DDDDDD"/>
        <w:bottom w:val="single" w:sz="6" w:space="8" w:color="DDDDDD"/>
        <w:right w:val="single" w:sz="6" w:space="8" w:color="DDDDDD"/>
      </w:pBdr>
      <w:shd w:val="clear" w:color="auto" w:fill="FCFCFC"/>
      <w:spacing w:before="100" w:beforeAutospacing="1" w:after="225" w:line="240" w:lineRule="auto"/>
    </w:pPr>
    <w:rPr>
      <w:rFonts w:ascii="Times New Roman" w:eastAsia="Times New Roman" w:hAnsi="Times New Roman" w:cs="Times New Roman"/>
      <w:sz w:val="24"/>
      <w:szCs w:val="24"/>
      <w:lang w:bidi="ar-SA"/>
    </w:rPr>
  </w:style>
  <w:style w:type="paragraph" w:customStyle="1" w:styleId="access-list-box">
    <w:name w:val="access-list-box"/>
    <w:basedOn w:val="Normal"/>
    <w:rsid w:val="00114746"/>
    <w:pPr>
      <w:pBdr>
        <w:top w:val="single" w:sz="6" w:space="0" w:color="DDDDDD"/>
        <w:left w:val="single" w:sz="6" w:space="0" w:color="DDDDDD"/>
        <w:right w:val="single" w:sz="6" w:space="0" w:color="DDDDDD"/>
      </w:pBdr>
      <w:spacing w:after="0" w:line="240" w:lineRule="auto"/>
    </w:pPr>
    <w:rPr>
      <w:rFonts w:ascii="Times New Roman" w:eastAsia="Times New Roman" w:hAnsi="Times New Roman" w:cs="Times New Roman"/>
      <w:sz w:val="24"/>
      <w:szCs w:val="24"/>
      <w:lang w:bidi="ar-SA"/>
    </w:rPr>
  </w:style>
  <w:style w:type="paragraph" w:customStyle="1" w:styleId="access-list-item">
    <w:name w:val="access-list-item"/>
    <w:basedOn w:val="Normal"/>
    <w:rsid w:val="00114746"/>
    <w:pPr>
      <w:pBdr>
        <w:top w:val="single" w:sz="6" w:space="8" w:color="DDDDDD"/>
      </w:pBd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access-avatar">
    <w:name w:val="access-avatar"/>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access-member">
    <w:name w:val="access-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member-info">
    <w:name w:val="access-member-info"/>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access-member-fullname">
    <w:name w:val="access-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wrapper">
    <w:name w:val="access-form-wrapper"/>
    <w:basedOn w:val="Normal"/>
    <w:rsid w:val="00114746"/>
    <w:pPr>
      <w:pBdr>
        <w:top w:val="single" w:sz="6" w:space="8" w:color="DDDDDD"/>
      </w:pBdr>
      <w:shd w:val="clear" w:color="auto" w:fill="FCFCF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lash">
    <w:name w:val="access-flash"/>
    <w:basedOn w:val="Normal"/>
    <w:rsid w:val="00114746"/>
    <w:pPr>
      <w:spacing w:before="100" w:beforeAutospacing="1" w:after="150" w:line="240" w:lineRule="auto"/>
      <w:ind w:left="150" w:right="150"/>
    </w:pPr>
    <w:rPr>
      <w:rFonts w:ascii="Times New Roman" w:eastAsia="Times New Roman" w:hAnsi="Times New Roman" w:cs="Times New Roman"/>
      <w:vanish/>
      <w:sz w:val="24"/>
      <w:szCs w:val="24"/>
      <w:lang w:bidi="ar-SA"/>
    </w:rPr>
  </w:style>
  <w:style w:type="paragraph" w:customStyle="1" w:styleId="access-scope-label">
    <w:name w:val="access-scope-label"/>
    <w:basedOn w:val="Normal"/>
    <w:rsid w:val="00114746"/>
    <w:pPr>
      <w:spacing w:before="75" w:after="75" w:line="240" w:lineRule="auto"/>
      <w:ind w:left="30" w:right="30"/>
    </w:pPr>
    <w:rPr>
      <w:rFonts w:ascii="Times New Roman" w:eastAsia="Times New Roman" w:hAnsi="Times New Roman" w:cs="Times New Roman"/>
      <w:color w:val="FFFFFF"/>
      <w:sz w:val="24"/>
      <w:szCs w:val="24"/>
      <w:lang w:bidi="ar-SA"/>
    </w:rPr>
  </w:style>
  <w:style w:type="paragraph" w:customStyle="1" w:styleId="form-footer">
    <w:name w:val="form-footer"/>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etup-wrapper">
    <w:name w:val="setup-wrapper"/>
    <w:basedOn w:val="Normal"/>
    <w:rsid w:val="00114746"/>
    <w:pPr>
      <w:spacing w:after="0" w:line="240" w:lineRule="auto"/>
    </w:pPr>
    <w:rPr>
      <w:rFonts w:ascii="Helvetica" w:eastAsia="Times New Roman" w:hAnsi="Helvetica" w:cs="Helvetica"/>
      <w:sz w:val="24"/>
      <w:szCs w:val="24"/>
      <w:lang w:bidi="ar-SA"/>
    </w:rPr>
  </w:style>
  <w:style w:type="paragraph" w:customStyle="1" w:styleId="setup-header">
    <w:name w:val="setup-header"/>
    <w:basedOn w:val="Normal"/>
    <w:rsid w:val="00114746"/>
    <w:pPr>
      <w:pBdr>
        <w:bottom w:val="single" w:sz="6" w:space="15" w:color="DDDDDD"/>
      </w:pBdr>
      <w:spacing w:after="450" w:line="240" w:lineRule="auto"/>
    </w:pPr>
    <w:rPr>
      <w:rFonts w:ascii="Times New Roman" w:eastAsia="Times New Roman" w:hAnsi="Times New Roman" w:cs="Times New Roman"/>
      <w:sz w:val="24"/>
      <w:szCs w:val="24"/>
      <w:lang w:bidi="ar-SA"/>
    </w:rPr>
  </w:style>
  <w:style w:type="paragraph" w:customStyle="1" w:styleId="setup-org">
    <w:name w:val="setup-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main">
    <w:name w:val="setup-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ondary">
    <w:name w:val="setup-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info-module">
    <w:name w:val="setup-info-module"/>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100" w:beforeAutospacing="1" w:after="450" w:line="240" w:lineRule="auto"/>
    </w:pPr>
    <w:rPr>
      <w:rFonts w:ascii="Times New Roman" w:eastAsia="Times New Roman" w:hAnsi="Times New Roman" w:cs="Times New Roman"/>
      <w:sz w:val="24"/>
      <w:szCs w:val="24"/>
      <w:lang w:bidi="ar-SA"/>
    </w:rPr>
  </w:style>
  <w:style w:type="paragraph" w:customStyle="1" w:styleId="setup-form">
    <w:name w:val="setup-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
    <w:name w:val="collection-head"/>
    <w:basedOn w:val="Normal"/>
    <w:rsid w:val="00114746"/>
    <w:pPr>
      <w:shd w:val="clear" w:color="auto" w:fill="555555"/>
      <w:spacing w:after="300" w:line="240" w:lineRule="auto"/>
    </w:pPr>
    <w:rPr>
      <w:rFonts w:ascii="Times New Roman" w:eastAsia="Times New Roman" w:hAnsi="Times New Roman" w:cs="Times New Roman"/>
      <w:color w:val="FFFFFF"/>
      <w:sz w:val="24"/>
      <w:szCs w:val="24"/>
      <w:lang w:bidi="ar-SA"/>
    </w:rPr>
  </w:style>
  <w:style w:type="paragraph" w:customStyle="1" w:styleId="collection-description">
    <w:name w:val="collect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description">
    <w:name w:val="collection-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
    <w:name w:val="collection-repo"/>
    <w:basedOn w:val="Normal"/>
    <w:rsid w:val="00114746"/>
    <w:pPr>
      <w:spacing w:before="450" w:after="100" w:afterAutospacing="1" w:line="240" w:lineRule="auto"/>
    </w:pPr>
    <w:rPr>
      <w:rFonts w:ascii="Times New Roman" w:eastAsia="Times New Roman" w:hAnsi="Times New Roman" w:cs="Times New Roman"/>
      <w:sz w:val="24"/>
      <w:szCs w:val="24"/>
      <w:lang w:bidi="ar-SA"/>
    </w:rPr>
  </w:style>
  <w:style w:type="paragraph" w:customStyle="1" w:styleId="draft-tag">
    <w:name w:val="draft-tag"/>
    <w:basedOn w:val="Normal"/>
    <w:rsid w:val="00114746"/>
    <w:pPr>
      <w:shd w:val="clear" w:color="auto" w:fill="404040"/>
      <w:spacing w:before="100" w:beforeAutospacing="1" w:after="100" w:afterAutospacing="1" w:line="240" w:lineRule="auto"/>
    </w:pPr>
    <w:rPr>
      <w:rFonts w:ascii="Times New Roman" w:eastAsia="Times New Roman" w:hAnsi="Times New Roman" w:cs="Times New Roman"/>
      <w:b/>
      <w:bCs/>
      <w:color w:val="EEEEEE"/>
      <w:sz w:val="24"/>
      <w:szCs w:val="24"/>
      <w:lang w:bidi="ar-SA"/>
    </w:rPr>
  </w:style>
  <w:style w:type="paragraph" w:customStyle="1" w:styleId="collection-card">
    <w:name w:val="collection-card"/>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collection-listing-search">
    <w:name w:val="collection-listing-search"/>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feed-icon">
    <w:name w:val="collection-feed-icon"/>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showcase-featured-header">
    <w:name w:val="showcase-featured-header"/>
    <w:basedOn w:val="Normal"/>
    <w:rsid w:val="00114746"/>
    <w:pPr>
      <w:spacing w:after="450" w:line="240" w:lineRule="auto"/>
      <w:jc w:val="center"/>
    </w:pPr>
    <w:rPr>
      <w:rFonts w:ascii="Times New Roman" w:eastAsia="Times New Roman" w:hAnsi="Times New Roman" w:cs="Times New Roman"/>
      <w:sz w:val="24"/>
      <w:szCs w:val="24"/>
      <w:lang w:bidi="ar-SA"/>
    </w:rPr>
  </w:style>
  <w:style w:type="paragraph" w:customStyle="1" w:styleId="signup-plans-collabocat">
    <w:name w:val="signup-plans-collabocat"/>
    <w:basedOn w:val="Normal"/>
    <w:rsid w:val="00114746"/>
    <w:pPr>
      <w:spacing w:before="100" w:beforeAutospacing="1" w:after="100" w:afterAutospacing="1" w:line="240" w:lineRule="auto"/>
      <w:ind w:left="450"/>
    </w:pPr>
    <w:rPr>
      <w:rFonts w:ascii="Times New Roman" w:eastAsia="Times New Roman" w:hAnsi="Times New Roman" w:cs="Times New Roman"/>
      <w:sz w:val="24"/>
      <w:szCs w:val="24"/>
      <w:lang w:bidi="ar-SA"/>
    </w:rPr>
  </w:style>
  <w:style w:type="paragraph" w:customStyle="1" w:styleId="signup-plans">
    <w:name w:val="signup-plans"/>
    <w:basedOn w:val="Normal"/>
    <w:rsid w:val="00114746"/>
    <w:pPr>
      <w:spacing w:before="300" w:after="600" w:line="240" w:lineRule="auto"/>
    </w:pPr>
    <w:rPr>
      <w:rFonts w:ascii="Times New Roman" w:eastAsia="Times New Roman" w:hAnsi="Times New Roman" w:cs="Times New Roman"/>
      <w:sz w:val="24"/>
      <w:szCs w:val="24"/>
      <w:lang w:bidi="ar-SA"/>
    </w:rPr>
  </w:style>
  <w:style w:type="paragraph" w:customStyle="1" w:styleId="starred-repo">
    <w:name w:val="starred-repo"/>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nav">
    <w:name w:val="subnav"/>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ubnav-item">
    <w:name w:val="subnav-item"/>
    <w:basedOn w:val="Normal"/>
    <w:rsid w:val="00114746"/>
    <w:pPr>
      <w:spacing w:before="100" w:beforeAutospacing="1" w:after="100" w:afterAutospacing="1" w:line="240" w:lineRule="auto"/>
      <w:ind w:right="75"/>
    </w:pPr>
    <w:rPr>
      <w:rFonts w:ascii="Times New Roman" w:eastAsia="Times New Roman" w:hAnsi="Times New Roman" w:cs="Times New Roman"/>
      <w:b/>
      <w:bCs/>
      <w:color w:val="666666"/>
      <w:sz w:val="24"/>
      <w:szCs w:val="24"/>
      <w:lang w:bidi="ar-SA"/>
    </w:rPr>
  </w:style>
  <w:style w:type="paragraph" w:customStyle="1" w:styleId="subnav-search">
    <w:name w:val="subnav-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subnav-search-icon">
    <w:name w:val="subnav-search-icon"/>
    <w:basedOn w:val="Normal"/>
    <w:rsid w:val="00114746"/>
    <w:pPr>
      <w:spacing w:before="100" w:beforeAutospacing="1" w:after="100" w:afterAutospacing="1" w:line="510" w:lineRule="atLeast"/>
      <w:jc w:val="center"/>
    </w:pPr>
    <w:rPr>
      <w:rFonts w:ascii="Times New Roman" w:eastAsia="Times New Roman" w:hAnsi="Times New Roman" w:cs="Times New Roman"/>
      <w:color w:val="CCCCCC"/>
      <w:sz w:val="24"/>
      <w:szCs w:val="24"/>
      <w:lang w:bidi="ar-SA"/>
    </w:rPr>
  </w:style>
  <w:style w:type="paragraph" w:customStyle="1" w:styleId="subnav-divider-right">
    <w:name w:val="subnav-divider-right"/>
    <w:basedOn w:val="Normal"/>
    <w:rsid w:val="00114746"/>
    <w:pPr>
      <w:pBdr>
        <w:right w:val="single" w:sz="6" w:space="8"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prompt">
    <w:name w:val="sudo-prompt"/>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udo-error">
    <w:name w:val="sudo-error"/>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
    <w:name w:val="table-list"/>
    <w:basedOn w:val="Normal"/>
    <w:rsid w:val="00114746"/>
    <w:pPr>
      <w:pBdr>
        <w:bottom w:val="single" w:sz="6" w:space="0" w:color="E5E5E5"/>
      </w:pBd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able-list-item-unread">
    <w:name w:val="table-list-item-unrea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item-selected">
    <w:name w:val="table-list-item-selected"/>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
    <w:name w:val="table-list-cell"/>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table-list-cell-checkbox">
    <w:name w:val="table-list-cell-checkbox"/>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type">
    <w:name w:val="table-list-cell-type"/>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able-list-cell-avatar">
    <w:name w:val="table-list-cel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le-list-header">
    <w:name w:val="table-list-header"/>
    <w:basedOn w:val="Normal"/>
    <w:rsid w:val="00114746"/>
    <w:pPr>
      <w:pBdr>
        <w:top w:val="single" w:sz="6" w:space="4" w:color="E5E5E5"/>
        <w:left w:val="single" w:sz="6" w:space="0" w:color="E5E5E5"/>
        <w:bottom w:val="single" w:sz="6" w:space="4" w:color="E5E5E5"/>
        <w:right w:val="single" w:sz="6" w:space="8" w:color="E5E5E5"/>
      </w:pBdr>
      <w:shd w:val="clear" w:color="auto" w:fill="FAFAFA"/>
      <w:spacing w:before="150" w:after="0" w:line="240" w:lineRule="auto"/>
    </w:pPr>
    <w:rPr>
      <w:rFonts w:ascii="Times New Roman" w:eastAsia="Times New Roman" w:hAnsi="Times New Roman" w:cs="Times New Roman"/>
      <w:sz w:val="24"/>
      <w:szCs w:val="24"/>
      <w:lang w:bidi="ar-SA"/>
    </w:rPr>
  </w:style>
  <w:style w:type="paragraph" w:customStyle="1" w:styleId="table-list-header-meta">
    <w:name w:val="table-list-header-meta"/>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task-list-item-checkbox">
    <w:name w:val="task-list-item-checkbox"/>
    <w:basedOn w:val="Normal"/>
    <w:rsid w:val="00114746"/>
    <w:pPr>
      <w:spacing w:before="60" w:after="100" w:afterAutospacing="1" w:line="240" w:lineRule="auto"/>
      <w:ind w:left="-300"/>
    </w:pPr>
    <w:rPr>
      <w:rFonts w:ascii="Times New Roman" w:eastAsia="Times New Roman" w:hAnsi="Times New Roman" w:cs="Times New Roman"/>
      <w:sz w:val="24"/>
      <w:szCs w:val="24"/>
      <w:lang w:bidi="ar-SA"/>
    </w:rPr>
  </w:style>
  <w:style w:type="paragraph" w:customStyle="1" w:styleId="toolbar">
    <w:name w:val="toolbar"/>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toolbar-triage">
    <w:name w:val="toolbar-triag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select-all">
    <w:name w:val="toolbar-select-all"/>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toolbar-search">
    <w:name w:val="toolbar-search"/>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ree-browser">
    <w:name w:val="tree-browser"/>
    <w:basedOn w:val="Normal"/>
    <w:rsid w:val="00114746"/>
    <w:pPr>
      <w:pBdr>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tree-browser-result-template">
    <w:name w:val="tree-browser-result-template"/>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
    <w:name w:val="file"/>
    <w:basedOn w:val="Normal"/>
    <w:rsid w:val="00114746"/>
    <w:pPr>
      <w:pBdr>
        <w:top w:val="single" w:sz="6" w:space="0" w:color="CCCCCC"/>
        <w:left w:val="single" w:sz="6" w:space="0" w:color="CCCCCC"/>
        <w:bottom w:val="single" w:sz="6" w:space="0" w:color="CCCCCC"/>
        <w:right w:val="single" w:sz="6" w:space="0" w:color="CCCCCC"/>
      </w:pBdr>
      <w:spacing w:before="100" w:beforeAutospacing="1" w:after="225" w:line="240" w:lineRule="auto"/>
    </w:pPr>
    <w:rPr>
      <w:rFonts w:ascii="Times New Roman" w:eastAsia="Times New Roman" w:hAnsi="Times New Roman" w:cs="Times New Roman"/>
      <w:sz w:val="24"/>
      <w:szCs w:val="24"/>
      <w:lang w:bidi="ar-SA"/>
    </w:rPr>
  </w:style>
  <w:style w:type="paragraph" w:customStyle="1" w:styleId="file-editor-textarea">
    <w:name w:val="file-editor-textarea"/>
    <w:basedOn w:val="Normal"/>
    <w:rsid w:val="00114746"/>
    <w:pPr>
      <w:pBdr>
        <w:top w:val="single" w:sz="6" w:space="3" w:color="EEEEEE"/>
        <w:left w:val="single" w:sz="6" w:space="3" w:color="EEEEEE"/>
        <w:bottom w:val="single" w:sz="6" w:space="3" w:color="EEEEEE"/>
        <w:right w:val="single" w:sz="6" w:space="3" w:color="EEEEEE"/>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file-code">
    <w:name w:val="file-code"/>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
    <w:name w:val="diff-line-num"/>
    <w:basedOn w:val="Normal"/>
    <w:rsid w:val="00114746"/>
    <w:pPr>
      <w:pBdr>
        <w:right w:val="single" w:sz="6" w:space="6" w:color="E5E5E5"/>
      </w:pBdr>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blob-line-nums">
    <w:name w:val="blob-line-nums"/>
    <w:basedOn w:val="Normal"/>
    <w:rsid w:val="00114746"/>
    <w:pPr>
      <w:pBdr>
        <w:right w:val="single" w:sz="6" w:space="6" w:color="E5E5E5"/>
      </w:pBdr>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diff-line-code">
    <w:name w:val="diff-line-code"/>
    <w:basedOn w:val="Normal"/>
    <w:rsid w:val="00114746"/>
    <w:pPr>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expandable-line-num">
    <w:name w:val="expandable-line-num"/>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line-comment">
    <w:name w:val="add-line-comment"/>
    <w:basedOn w:val="Normal"/>
    <w:rsid w:val="00114746"/>
    <w:pPr>
      <w:spacing w:before="100" w:beforeAutospacing="1" w:after="100" w:afterAutospacing="1" w:line="240" w:lineRule="auto"/>
      <w:ind w:left="-375"/>
    </w:pPr>
    <w:rPr>
      <w:rFonts w:ascii="Times New Roman" w:eastAsia="Times New Roman" w:hAnsi="Times New Roman" w:cs="Times New Roman"/>
      <w:color w:val="4183C4"/>
      <w:sz w:val="24"/>
      <w:szCs w:val="24"/>
      <w:lang w:bidi="ar-SA"/>
    </w:rPr>
  </w:style>
  <w:style w:type="paragraph" w:customStyle="1" w:styleId="wiki-actions">
    <w:name w:val="wiki-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link">
    <w:name w:val="zeroclipboard-link"/>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inline">
    <w:name w:val="zeroclipboard-inline"/>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ash">
    <w:name w:val="d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
    <w:name w:val="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reenshot">
    <w:name w:val="screensh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
    <w:name w:val="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
    <w:name w:val="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figure">
    <w:name w:val="inset-fig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t-comment">
    <w:name w:val="inse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
    <w:name w:val="coup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p-flag">
    <w:name w:val="tip-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
    <w:name w:val="defa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
    <w:name w:val="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
    <w:name w:val="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
    <w:name w:val="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
    <w:name w:val="writ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view-content">
    <w:name w:val="preview-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
    <w:name w:val="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
    <w:name w:val="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
    <w:name w:val="select-men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
    <w:name w:val="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sli">
    <w:name w:val="tabnav-tab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er">
    <w:name w:val="cou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
    <w:name w:val="separ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group">
    <w:name w:val="input-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
    <w:name w:val="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
    <w:name w:val="month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v">
    <w:name w:val="year_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me">
    <w:name w:val="month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earname">
    <w:name w:val="year_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
    <w:name w:val="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
    <w:name w:val="activi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r">
    <w:name w:val="di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loading">
    <w:name w:val="graph-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rror">
    <w:name w:val="grap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empty">
    <w:name w:val="graph-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crunching">
    <w:name w:val="graph-crunch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1">
    <w:name w:val="Dat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mmary-stats">
    <w:name w:val="summary-sta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
    <w:name w:val="is-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
    <w:name w:val="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
    <w:name w:val="er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
    <w:name w:val="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
    <w:name w:val="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
    <w:name w:val="c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p">
    <w:name w:val="c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1">
    <w:name w:val="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
    <w:name w:val="c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d">
    <w:name w:val="g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e">
    <w:name w:val="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
    <w:name w:val="g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
    <w:name w:val="g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
    <w:name w:val="g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
    <w:name w:val="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p">
    <w:name w:val="g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s">
    <w:name w:val="g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u">
    <w:name w:val="gu"/>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t">
    <w:name w:val="g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c">
    <w:name w:val="k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d">
    <w:name w:val="k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n">
    <w:name w:val="k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p">
    <w:name w:val="k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r">
    <w:name w:val="k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t">
    <w:name w:val="k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
    <w:name w:val="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
    <w:name w:va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
    <w:name w:val="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
    <w:name w:val="n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b">
    <w:name w:val="n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c">
    <w:name w:val="n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
    <w:name w:val="n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i">
    <w:name w:val="n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
    <w:name w:val="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f">
    <w:name w:val="n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n">
    <w:name w:val="n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t">
    <w:name w:val="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v">
    <w:name w:val="n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
    <w:name w:val="o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
    <w:name w:val="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f">
    <w:name w:val="m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h">
    <w:name w:val="m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
    <w:name w:val="m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
    <w:name w:val="m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b">
    <w:name w:val="s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c">
    <w:name w:val="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d">
    <w:name w:val="s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2">
    <w:name w:va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
    <w:name w:val="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
    <w:name w:val="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
    <w:name w:val="s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x">
    <w:name w:val="s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r">
    <w:name w:val="s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1">
    <w:name w:va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
    <w:name w:val="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p">
    <w:name w:val="b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c">
    <w:name w:val="v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g">
    <w:name w:val="v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
    <w:name w:val="v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l">
    <w:name w:val="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c">
    <w:name w:val="g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right">
    <w:name w:val="octicon-arrow-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warning">
    <w:name w:val="menu-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
    <w:name w:val="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se">
    <w:name w:val="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action">
    <w:name w:val="flash-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
    <w:name w:val="iden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t-label">
    <w:name w:val="fac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me">
    <w:name w:va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label">
    <w:name w:val="coupon-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
    <w:name w:val="is-hidd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success">
    <w:name w:val="sms-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
    <w:name w:val="sms-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
    <w:name w:val="autocomplete-group-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ueon">
    <w:name w:val="due_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stdue">
    <w:name w:val="past_d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
    <w:name w:val="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
    <w:name w:va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anization-member">
    <w:name w:val="organization-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bort">
    <w:name w:val="ab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file-no-branch">
    <w:name w:val="new-file-no-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
    <w:name w:val="zeroclipboar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root">
    <w:name w:val="repo-ro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tignore-template">
    <w:name w:val="gitignor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template">
    <w:name w:val="license-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
    <w:name w:val="licen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commit">
    <w:name w:val="new-com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
    <w:name w:val="octicon-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preview">
    <w:name w:val="no-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name">
    <w:name w:val="quick-pull-new-branch-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ew-branch-icon">
    <w:name w:val="quick-pull-new-branch-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normalization-info">
    <w:name w:val="quick-pull-normaliz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direct-edit">
    <w:name w:val="quick-pull-direct-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
    <w:name w:val="quick-pull-create-bran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
    <w:name w:val="commit-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summary">
    <w:name w:val="commit-message-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icon">
    <w:name w:val="mini-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notes">
    <w:name w:val="show-inline-not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
    <w:name w:val="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message">
    <w:name w:val="merg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
    <w:name w:val="merge-form-fail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branch-failure">
    <w:name w:val="delete-branch-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gress">
    <w:name w:val="stat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head">
    <w:name w:val="a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
    <w:name w:val="behi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
    <w:name w:val="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ge">
    <w:name w:val="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ncel">
    <w:name w:val="canc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tional">
    <w:name w:val="optio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ons">
    <w:name w:val="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g">
    <w:name w:val="pag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
    <w:name w:val="button-pa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type">
    <w:name w:val="sort-ty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text">
    <w:name w:val="foot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dated-at">
    <w:name w:val="upd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
    <w:name w:val="langu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de-list-item">
    <w:name w:val="cod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path">
    <w:name w:val="full-pat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ide">
    <w:name w:val="asi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content">
    <w:name w:val="mai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oot-note">
    <w:name w:val="search-foot-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
    <w:name w:val="command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
    <w:name w:val="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abel">
    <w:name w:val="sor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link">
    <w:name w:val="sor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con">
    <w:name w:val="sor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
    <w:name w:val="ace_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
    <w:name w:val="ace_gu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layer">
    <w:name w:val="ace_gutter-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
    <w:name w:val="ace_print_mar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
    <w:name w:val="ace_scrol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
    <w:name w:val="ace_text-lay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ursor">
    <w:name w:val="ace_curs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
    <w:name w:val="ace_key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stant">
    <w:name w:val="ace_consta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upport">
    <w:name w:val="ace_supp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ring">
    <w:name w:val="ace_str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mment">
    <w:name w:val="ace_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variable">
    <w:name w:val="ace_vari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xmlpe">
    <w:name w:val="ace_xml_p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
    <w:name w:val="collap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bubble-content">
    <w:name w:val="discussion-bubble-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format">
    <w:name w:val="email-format"/>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discussion-topic-author">
    <w:name w:val="discussion-topic-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title">
    <w:name w:val="discussion-topic-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reply">
    <w:name w:val="email-hidden-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quoted-reply">
    <w:name w:val="email-quoted-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signature-reply">
    <w:name w:val="email-signature-repl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comments">
    <w:name w:val="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
    <w:name w:val="comment-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jaxindicator">
    <w:name w:val="ajax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
    <w:name w:val="inline-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
    <w:name w:val="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eated-at">
    <w:name w:val="created-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
    <w:name w:val="commi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tali">
    <w:name w:val="commi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st-item">
    <w:name w:val="commit-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
    <w:name w:val="sha-b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
    <w:name w:val="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esc">
    <w:name w:val="commit-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blocka">
    <w:name w:val="sha-block&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ship">
    <w:name w:val="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s">
    <w:name w:val="commit-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
    <w:name w:val="go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wse-button">
    <w:name w:val="browse-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branches">
    <w:name w:val="commit-branch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es-list">
    <w:name w:val="branch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list">
    <w:name w:val="tag-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error">
    <w:name w:val="load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
    <w:name w:val="u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
    <w:name w:val="no-nl-mark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contents">
    <w:name w:val="existing-pull-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
    <w:name w:val="existing-pu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number">
    <w:name w:val="existing-pull-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opic">
    <w:name w:val="discussion-topi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
    <w:name w:val="compos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info">
    <w:name w:val="contrib-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
    <w:name w:val="contribu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ion-pull-info">
    <w:name w:val="contribution-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ke-link">
    <w:name w:val="fak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iant-fork-btn">
    <w:name w:val="giant-fork-bt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
    <w:name w:val="octicon-remove-clo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miss-bootcamp">
    <w:name w:val="dismiss-bootc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
    <w:name w:val="bootcamp-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
    <w:name w:val="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
    <w:name w:val="des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
    <w:name w:val="step-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ircle">
    <w:name w:val="circ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urrent">
    <w:name w:val="cur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
    <w:name w:val="comp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rst-box">
    <w:name w:val="first-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
    <w:name w:val="new-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ssage">
    <w:name w:val="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
    <w:name w:val="broadca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mask">
    <w:name w:val="broadcast-icon-mas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
    <w:name w:val="notice-dismi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job-location">
    <w:name w:val="job-lo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
    <w:name w:val="releas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
    <w:name w:val="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name">
    <w:name w:val="mileston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ssignee">
    <w:name w:val="assign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avatars">
    <w:name w:val="pull-participation-ava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participation-more">
    <w:name w:val="pull-participation-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tip">
    <w:name w:val="pro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issue-title">
    <w:name w:val="edit-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
    <w:name w:val="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bar">
    <w:name w:val="diffstat-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stamp">
    <w:name w:val="timestam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
    <w:name w:val="commit-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
    <w:name w:val="commit-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d">
    <w:name w:val="commit-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con">
    <w:name w:val="commi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
    <w:name w:val="comment-form-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
    <w:name w:val="discuss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icon">
    <w:name w:val="discussion-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ader">
    <w:name w:val="discussion-item-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body">
    <w:name w:val="discussion-ite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
    <w:name w:val="inline-review-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
    <w:name w:val="timeline-inlin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
    <w:name w:val="discussion-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sh-more">
    <w:name w:val="push-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link">
    <w:name w:val="help-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composer">
    <w:name w:val="pull-request-compos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tip">
    <w:name w:val="composer-t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
    <w:name w:val="discuss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ail-hidden-container">
    <w:name w:val="email-hidd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content">
    <w:name w:val="timeline-commen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link">
    <w:name w:val="back-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tem">
    <w:name w:val="collection-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link">
    <w:name w:val="see-mor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title">
    <w:name w:val="repo-leaderbo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description">
    <w:name w:val="repo-leaderboard-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
    <w:name w:val="repo-leaderbo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eaderboard-meta-item">
    <w:name w:val="repo-leaderboard-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nfo">
    <w:name w:val="follow-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eaderboard-list-name">
    <w:name w:val="user-leaderboard-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action">
    <w:name w:val="leaderboard-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rank">
    <w:name w:val="leaderboard-list-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item">
    <w:name w:val="leaderboard-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
    <w:name w:val="leaderboard-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
    <w:name w:val="leaderboard-lis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gravatar">
    <w:name w:val="author-g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filter-list">
    <w:name w:val="language-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ion-info">
    <w:name w:val="pagina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
    <w:name w:val="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oicelabel">
    <w:name w:val="choice&g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staff-links">
    <w:name w:val="facebox-staff-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check-list">
    <w:name w:val="status-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eatsheet">
    <w:name w:val="cheatshe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rtcuts">
    <w:name w:val="shortcu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
    <w:name w:val="columns-one-thi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s">
    <w:name w:val="key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
    <w:name w:val="ke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mac">
    <w:name w:val="platform-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cebox-user-list">
    <w:name w:val="facebox-us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jump-input">
    <w:name w:val="linejump-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profiler">
    <w:name w:val="lineprofil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
    <w:name w:val="octicon-mark-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go-github">
    <w:name w:val="octicon-logo-github"/>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
    <w:name w:val="mai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
    <w:name w:val="un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
    <w:name w:val="new-menu-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
    <w:name w:val="show-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
    <w:name w:val="hide-mac"/>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vider-short">
    <w:name w:val="divider-sho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ing">
    <w:name w:val="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heading">
    <w:name w:val="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ceholder">
    <w:name w:val="placehol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ser-icon">
    <w:name w:val="teaser-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list">
    <w:name w:val="octicon-check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number">
    <w:name w:val="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
    <w:name w:val="issu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li">
    <w:name w:val="issue-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st-item">
    <w:name w:val="issue-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
    <w:name w:va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milestone-widget-text">
    <w:name w:val="sidebar-milestone-widget-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main">
    <w:name w:val="info-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secondary">
    <w:name w:val="info-second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
    <w:name w:val="color-edi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bg">
    <w:name w:val="color-editor-b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button">
    <w:name w:val="add-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n">
    <w:name w:val="m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
    <w:name w:val="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
    <w:name w:val="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admin">
    <w:name w:val="label-adm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
    <w:name w:val="label-bill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
    <w:name w:val="label-g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
    <w:name w:val="label-n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
    <w:name w:val="label-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
    <w:name w:val="labe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ermissions">
    <w:name w:val="label-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ldap">
    <w:name w:val="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
    <w:name w:val="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
    <w:name w:val="type-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
    <w:name w:val="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
    <w:name w:val="select-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opdown-button">
    <w:name w:val="dropdown-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
    <w:name w:val="cv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
    <w:name w:val="commi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date">
    <w:name w:val="commit-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data">
    <w:name w:val="line-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
    <w:name w:val="blog-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ss">
    <w:name w:val="r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draft-indicator">
    <w:name w:val="blog-draft-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tem">
    <w:name w:val="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avatar">
    <w:name w:val="autho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are-button-content">
    <w:name w:val="share-button-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action">
    <w:name w:val="boxed-group-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ed-group-inner">
    <w:name w:val="boxed-group-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help">
    <w:name w:val="for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header">
    <w:name w:val="page-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e-title">
    <w:name w:val="pag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
    <w:name w:val="branch-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field">
    <w:name w:val="branch-search-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earch-contents">
    <w:name w:val="branch-search-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ear-search">
    <w:name w:val="clear-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
    <w:name w:val="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message">
    <w:name w:val="no-results-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
    <w:name w:val="branch-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name">
    <w:name w:val="branch-group-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group-contents">
    <w:name w:val="branch-group-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
    <w:name w:val="branch-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
    <w:name w:val="branch-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meta">
    <w:name w:val="branch-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uthor">
    <w:name w:val="branch-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ad-sha">
    <w:name w:val="head-sh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link">
    <w:name w:val="branch-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form">
    <w:name w:val="command-bar-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question">
    <w:name w:val="octicon-qu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play">
    <w:name w:val="displa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merged">
    <w:name w:val="state-merg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
    <w:name w:val="stat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
    <w:name w:val="stat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
    <w:name w:val="state-prop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
    <w:name w:val="state-publish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signin-title">
    <w:name w:val="coupon-signi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form-body">
    <w:name w:val="coupon-form-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
    <w:name w:val="hoo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ocat">
    <w:name w:val="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
    <w:name w:val="features-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ection-center">
    <w:name w:val="features-section-cen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ro-octicon">
    <w:name w:val="hero-oc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
    <w:name w:val="features-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small">
    <w:name w:val="features-heading-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ubheading">
    <w:name w:val="features-sub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epo-count">
    <w:name w:val="features-repo-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right">
    <w:name w:val="features-content-r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
    <w:name w:val="features-content-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
    <w:name w:val="features-branch-diagr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
    <w:name w:val="diagra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small">
    <w:name w:val="diagram-icon-sma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1">
    <w:name w:val="diagram-icon-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
    <w:name w:val="diagram-icon-commi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
    <w:name w:val="diagram-icon-commi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
    <w:name w:val="diagram-icon-commi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
    <w:name w:val="diagram-icon-commit-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
    <w:name w:val="diagram-icon-commit-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
    <w:name w:val="diagram-icon-commit-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
    <w:name w:val="features-highligh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
    <w:name w:val="features-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allout-desktop-button">
    <w:name w:val="features-callout-desktop-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
    <w:name w:val="native-mobile-scree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right-content">
    <w:name w:val="features-righ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
    <w:name w:val="features-left-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footer">
    <w:name w:val="features-foo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chart">
    <w:name w:val="team-org-cha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group">
    <w:name w:val="team-org-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team">
    <w:name w:val="team-org-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red">
    <w:name w:val="octicon-jersey-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green">
    <w:name w:val="octicon-jersey-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ersey-orange">
    <w:name w:val="octicon-jersey-oran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org-members">
    <w:name w:val="team-org-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minor">
    <w:name w:val="features-copy-min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screenshot-bottom">
    <w:name w:val="features-screenshot-botto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
    <w:name w:val="svn-callo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heading">
    <w:name w:val="svn-callout-he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vn-callout-logo">
    <w:name w:val="svn-callout-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
    <w:name w:val="enable-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container">
    <w:name w:val="fullscreen-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wrap">
    <w:name w:val="textarea-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
    <w:name w:val="fullscreen-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apper">
    <w:name w:val="wrapp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
    <w:name w:val="input-with-fullscree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badge">
    <w:name w:val="alert-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
    <w:name w:val="co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op">
    <w:name w:val="octicon-sto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
    <w:name w:val="octicon-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lert">
    <w:name w:val="octicon-aler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bar">
    <w:name w:val="graph-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positive">
    <w:name w:val="key-posi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
    <w:name w:val="key-nega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
    <w:name w:val="key-neutr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
    <w:name w:val="val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ent">
    <w:name w:val="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
    <w:name w:val="item-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success">
    <w:name w:val="icon-for-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failure">
    <w:name w:val="icon-for-fail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for-pending">
    <w:name w:val="icon-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choice">
    <w:name w:val="hook-event-cho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
    <w:name w:val="hook-ev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url-notice">
    <w:name w:val="invalid-ur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l-hook-fields">
    <w:name w:val="ssl-hook-fiel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
    <w:name w:val="error-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
    <w:name w:val="hook-delivery-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
    <w:name w:val="hook-delivery-gu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actions">
    <w:name w:val="hook-delivery-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
    <w:name w:val="tabnav-ta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title-bar">
    <w:name w:val="hook-delivery-titl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
    <w:name w:val="hook-delivery-ur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deliver-hook-delivery-button">
    <w:name w:val="redeliver-hook-delivery-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
    <w:name w:val="hook-delivery-response-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message">
    <w:name w:val="pen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
    <w:name w:val="failure-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
    <w:name w:val="mileston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
    <w:name w:val="milestone-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
    <w:name w:val="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label">
    <w:name w:val="sta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title-link">
    <w:name w:val="mileston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
    <w:name w:val="mileston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meta-item">
    <w:name w:val="milestone-meta-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s">
    <w:name w:val="milestone-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action">
    <w:name w:val="milestone-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ginate-container">
    <w:name w:val="paginat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x">
    <w:name w:val="octicon-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logo">
    <w:name w:val="gh-log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h-octocat">
    <w:name w:val="gh-octoc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
    <w:name w:val="navigation-foc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gin">
    <w:name w:val="log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to-repo">
    <w:name w:val="add-t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sults">
    <w:name w:val="no-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0">
    <w:name w:val="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pyable-terminal">
    <w:name w:val="copyable-termin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
    <w:name w:val="milest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
    <w:name w:val="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discussion-list">
    <w:name w:val="new-discuss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suggestion">
    <w:name w:val="reponame-sugges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elect">
    <w:name w:val="team-selec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ontainer">
    <w:name w:val="new-repo-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grade-upsell">
    <w:name w:val="upgrade-ups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container">
    <w:name w:val="license-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
    <w:name w:val="notifications-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
    <w:name w:val="notifications-more&g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ation">
    <w:name w:val="confirm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
    <w:name w:val="r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e">
    <w:name w:val="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scribed">
    <w:name w:val="unsubscri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
    <w:name w:val="unsub-all-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son">
    <w:name w:val="reas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be-form">
    <w:name w:val="thread-subscrib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image">
    <w:name w:val="oauth-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permissions">
    <w:name w:val="oauth-permiss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help">
    <w:name w:val="permiss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mission-summary">
    <w:name w:val="permission-sum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content">
    <w:name w:val="sub-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access">
    <w:name w:val="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
    <w:name w:val="limite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none">
    <w:name w:val="limited-access-n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followers">
    <w:name w:val="limited-access-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mited-access-emails">
    <w:name w:val="limited-access-em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access">
    <w:name w:val="n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access">
    <w:name w:val="default-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blic-access">
    <w:name w:val="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delete">
    <w:name w:val="octicon-repo-de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ad-access">
    <w:name w:val="read-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public-access">
    <w:name w:val="via-public-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a-full-access">
    <w:name w:val="via-full-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access">
    <w:name w:val="writ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tatus">
    <w:name w:val="org-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approved">
    <w:name w:val="status-appr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divider">
    <w:name w:val="oauth-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
    <w:name w:val="oauth-application-white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
    <w:name w:val="oauth-appl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auth-application-actions">
    <w:name w:val="oauth-application-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org">
    <w:name w:val="edi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me">
    <w:name w:val="or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description">
    <w:name w:val="org-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itle">
    <w:name w:val="org-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nav-item">
    <w:name w:val="org-nav-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name">
    <w:name w:val="memb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
    <w:name w:val="member-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
    <w:name w:val="tea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
    <w:name w:val="team-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
    <w:name w:val="team-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ll-members">
    <w:name w:val="select-all-me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
    <w:name w:val="auto-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group">
    <w:name w:val="search-filter-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filter">
    <w:name w:val="search-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efix">
    <w:name w:val="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
    <w:name w:val="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item">
    <w:name w:val="sta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repo-controls">
    <w:name w:val="org-repo-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info">
    <w:name w:val="team-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
    <w:name w:val="team-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info">
    <w:name w:val="member-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eta">
    <w:name w:val="member-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role">
    <w:name w:val="member-ro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
    <w:name w:val="member-man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
    <w:name w:val="team-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abel-ldap">
    <w:name w:val="team-label-ld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
    <w:name w:val="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mber-ellipsis">
    <w:name w:val="team-member-ellips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name">
    <w:name w:val="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cell">
    <w:name w:val="org-meta-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meta-teams">
    <w:name w:val="org-meta-team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search-repo-access">
    <w:name w:val="org-search-repo-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action">
    <w:name w:val="activity-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ity-time">
    <w:name w:val="activity-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ahead-results">
    <w:name w:val="typeahead-resul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plus">
    <w:name w:val="octicon-pl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note">
    <w:name w:val="non-member-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member-action">
    <w:name w:val="non-member-a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s-link">
    <w:name w:val="team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title">
    <w:name w:val="tea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form">
    <w:name w:val="team-descrip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team-form">
    <w:name w:val="org-team-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
    <w:name w:val="remove-team-memb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nd-member">
    <w:name w:val="find-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
    <w:name w:val="add-some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item">
    <w:name w:val="memb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
    <w:name w:val="account-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ute">
    <w:name w:val="octicon-mu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thumbnail">
    <w:name w:val="theme-thumbn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ff-badge">
    <w:name w:val="staff-bad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ircuit-board">
    <w:name w:val="octicon-circuit-boa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
    <w:name w:val="progr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
    <w:name w:val="comple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num-content">
    <w:name w:val="line-num-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e-text">
    <w:name w:val="pull-request-ref-restor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
    <w:name w:val="pull-request-ref-restoring-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
    <w:name w:val="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
    <w:name w:val="file-bo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open">
    <w:name w:val="toggle-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ggle-closed">
    <w:name w:val="toggl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s">
    <w:name w:val="graph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
    <w:name w:val="inser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ions">
    <w:name w:val="dele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abel">
    <w:name w:val="commi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
    <w:name w:val="octicon-t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
    <w:name w:val="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s">
    <w:name w:val="expander-do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text">
    <w:name w:val="expande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meta">
    <w:name w:val="releas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body">
    <w:name w:val="release-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
    <w:name w:val="releas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uthorship">
    <w:name w:val="release-authorsh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label">
    <w:name w:val="releas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ed">
    <w:name w:val="sa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aving">
    <w:name w:val="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pending">
    <w:name w:val="delete-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size">
    <w:name w:val="filesiz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
    <w:name w:val="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meter">
    <w:name w:val="upload-me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loading">
    <w:name w:val="fo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empty">
    <w:name w:val="for-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valid">
    <w:name w:val="for-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invalid">
    <w:name w:val="for-invali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duplicate">
    <w:name w:val="for-duplic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pending">
    <w:name w:val="for-pen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edit">
    <w:name w:val="release-ed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
    <w:name w:val="render-view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error">
    <w:name w:val="render-viewer-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viewer-fatal">
    <w:name w:val="render-viewer-fata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name">
    <w:name w:val="repo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list-icon">
    <w:name w:val="repolis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ock">
    <w:name w:val="octicon-lo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irror-private">
    <w:name w:val="octicon-mirror-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k-flag">
    <w:name w:val="fork-fla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rticipation-graph">
    <w:name w:val="participation-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repo">
    <w:name w:val="no-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icon">
    <w:name w:val="repo-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
    <w:name w:val="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s">
    <w:name w:val="sta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description">
    <w:name w:val="rep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
    <w:name w:val="repo-fil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selected">
    <w:name w:val="filter-selec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
    <w:name w:val="o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cli-container">
    <w:name w:val="new-repo-cli-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
    <w:name w:val="full-wor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
    <w:name w:val="repository-sid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content">
    <w:name w:val="repository-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
    <w:name w:val="repository-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descriptionp">
    <w:name w:val="repository-description&gt;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website">
    <w:name w:val="repository-webs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link">
    <w:name w:val="ed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repository-meta">
    <w:name w:val="edit-repository-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ghtweight-actionsli">
    <w:name w:val="lightweight-actions&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error">
    <w:name w:val="select-menu-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title">
    <w:name w:val="select-menu-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item-icon">
    <w:name w:val="select-menu-item-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den-select-button-text">
    <w:name w:val="hidden-select-button-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
    <w:name w:val="large-format-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
    <w:name w:val="section-hea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edit-profile-picture">
    <w:name w:val="link-edit-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pload-state">
    <w:name w:val="upload-st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firmed-email">
    <w:name w:val="confirmed-emai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ken">
    <w:name w:val="tok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wrap">
    <w:name w:val="callback-url-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
    <w:name w:val="callback-url-action-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explain">
    <w:name w:val="two-factor-ex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
    <w:name w:val="yubicat-templ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or-app">
    <w:name w:val="sms-or-ap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status">
    <w:name w:val="two-factor-statu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on">
    <w:name w:val="two-factor-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ack">
    <w:name w:val="bl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
    <w:name w:val="whi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
    <w:name w:val="two-facto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p">
    <w:name w:val="session-i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action-group">
    <w:name w:val="access-action-gr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voke-access">
    <w:name w:val="revoke-a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form">
    <w:name w:val="access-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
    <w:name w:val="pending-dele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level">
    <w:name w:val="access-lev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d-label">
    <w:name w:val="removed-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left">
    <w:name w:val="form-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
    <w:name w:val="subscription-sav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avatar">
    <w:name w:val="setup-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section-title">
    <w:name w:val="setup-s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
    <w:name w:val="features-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ist-org">
    <w:name w:val="features-list-or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oter-repos">
    <w:name w:val="footer-repo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form-title">
    <w:name w:val="setup-for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ure">
    <w:name w:val="sec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s-info">
    <w:name w:val="to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organization-next">
    <w:name w:val="setup-organization-n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up-plans">
    <w:name w:val="setup-pla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extras">
    <w:name w:val="cc-extr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iration-form">
    <w:name w:val="expiration-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form">
    <w:name w:val="cvv-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form">
    <w:name w:val="country-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form">
    <w:name w:val="state-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t-field">
    <w:name w:val="vat-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text">
    <w:name w:val="help-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info">
    <w:name w:val="collectio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itle">
    <w:name w:val="collecti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header">
    <w:name w:val="collection-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title">
    <w:name w:val="collection-repo-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repo-meta">
    <w:name w:val="collection-repo-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tools">
    <w:name w:val="collection-to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
    <w:name w:val="other-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
    <w:name w:val="other-conten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
    <w:name w:val="side-collection-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nk">
    <w:name w:val="side-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tem-title">
    <w:name w:val="side-collection-item-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
    <w:name w:val="side-collection-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list-item">
    <w:name w:val="side-collection-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
    <w:name w:val="collection-search-resul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earch-result-title">
    <w:name w:val="collection-search-result-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results-info">
    <w:name w:val="search-results-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meta">
    <w:name w:val="collection-card-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
    <w:name w:val="collection-card-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body">
    <w:name w:val="collection-card-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link">
    <w:name w:val="collecti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image">
    <w:name w:val="collection-card-im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e-more">
    <w:name w:val="see-mo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
    <w:name w:val="grid-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
    <w:name w:val="grid-item-0"/>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2">
    <w:name w:val="grid-ite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3">
    <w:name w:val="grid-item-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
    <w:name w:val="grid-item-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
    <w:name w:val="grid-item-7"/>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
    <w:name w:val="featured-grid-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inner">
    <w:name w:val="featured-grid-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more-info">
    <w:name w:val="featured-grid-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
    <w:name w:val="row-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rring-container">
    <w:name w:val="starring-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info">
    <w:name w:val="sor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do">
    <w:name w:val="sud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contents">
    <w:name w:val="sunken-menu-cont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nken-menu-item">
    <w:name w:val="sunken-menu-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toggle-check">
    <w:name w:val="select-toggle-che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filters">
    <w:name w:val="toolbar-filt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
    <w:name w:val="toolbar-search-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story">
    <w:name w:val="his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
    <w:name w:val="octicon-file-directo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submodule">
    <w:name w:val="octicon-file-submodu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text">
    <w:name w:val="octicon-file-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divider">
    <w:name w:val="meta-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preview-tabs">
    <w:name w:val="edit-preview-tab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modes">
    <w:name w:val="view-mod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
    <w:name w:val="empt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
    <w:name w:val="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pre">
    <w:name w:val="diff-line-p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wrap">
    <w:name w:val="diff-line-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expander">
    <w:name w:val="diff-expan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
    <w:name w:val="user-list-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
    <w:name w:val="user-list-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metali">
    <w:name w:val="user-list-meta&gt;li"/>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tem">
    <w:name w:val="user-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container">
    <w:name w:val="follow-list-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item">
    <w:name w:val="follow-list-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list-name">
    <w:name w:val="follow-list-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ss">
    <w:name w:val="succes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dicator">
    <w:name w:val="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note">
    <w:name w:val="form-no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
    <w:name w:val="comment-he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
    <w:name w:val="composer-info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tem">
    <w:name w:val="filter-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label">
    <w:name w:val="color-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
    <w:name w:val="cou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labels">
    <w:name w:val="nolabe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
    <w:name w:val="fav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
    <w:name w:val="octicon-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added">
    <w:name w:val="lines-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es-deleted">
    <w:name w:val="lines-dele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eta">
    <w:name w:val="c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mt">
    <w:name w:val="cm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
    <w:name w:val="nu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
    <w:name w:val="color-cooser-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ner">
    <w:name w:val="in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undo-remove">
    <w:name w:val="application-undo-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g-name">
    <w:name w:val="tag-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state-indicator">
    <w:name w:val="ssh-key-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sh-key-icon">
    <w:name w:val="ssh-key-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tate-indicator">
    <w:name w:val="session-stat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icon">
    <w:name w:val="sessi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ssions-more-info">
    <w:name w:val="sessions-mor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ce">
    <w:name w:val="pr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
    <w:name w:val="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pull-request">
    <w:name w:val="octicon-git-pull-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branch-create">
    <w:name w:val="octicon-git-branch-cre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closed">
    <w:name w:val="octicon-issue-clo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issue-opened">
    <w:name w:val="octicon-issue-open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
    <w:name w:val="lb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rvice-indicator">
    <w:name w:val="service-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
    <w:name w:val="comment-header-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error">
    <w:name w:val="flash-err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
    <w:name w:val="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
    <w:name w:val="section-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a">
    <w:name w:val="da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
    <w:name w:val="octicon-rep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menu-container">
    <w:name w:val="search-menu-contai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search-links">
    <w:name w:val="meta-search-link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list">
    <w:name w:val="filter-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cell">
    <w:name w:val="ace_gutter-c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
    <w:name w:val="ace_ste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
    <w:name w:val="ace_brack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
    <w:name w:val="ace_sel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activeline">
    <w:name w:val="ace_active_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link">
    <w:name w:val="issu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link">
    <w:name w:val="commit-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er-loading">
    <w:name w:val="loader-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name">
    <w:name w:val="autho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ter">
    <w:name w:val="commit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submit">
    <w:name w:val="composer-submi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
    <w:name w:val="commi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dy">
    <w:name w:val="bod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
    <w:name w:val="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info">
    <w:name w:val="pull-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assets">
    <w:name w:val="release-asse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ne">
    <w:name w:val="d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ngle">
    <w:name w:val="sing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read-subscription-help">
    <w:name w:val="thread-subscription-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
    <w:name w:val="discussion-item-hel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comment-form">
    <w:name w:val="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color">
    <w:name w:val="label-col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was">
    <w:name w:val="renamed-wa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
    <w:name w:val="renamed-i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description">
    <w:name w:val="discussion-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last-comment">
    <w:name w:val="discussion-last-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participants">
    <w:name w:val="discussion-participa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s-byline">
    <w:name w:val="discussions-byli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time">
    <w:name w:val="discussion-ti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ssue-number">
    <w:name w:val="discussion-issue-nu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username">
    <w:name w:val="discussion-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xtra">
    <w:name w:val="discussion-extr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meta">
    <w:name w:val="discussion-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comment-label">
    <w:name w:val="discussion-comment-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name">
    <w:name w:val="repo-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stat">
    <w:name w:val="collection-sta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meta">
    <w:name w:val="title-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name">
    <w:name w:val="repository-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utor-avatar-text">
    <w:name w:val="contributor-avatar-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name">
    <w:name w:val="full-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
    <w:name w:val="notic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
    <w:name w:val="platform-ot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imary">
    <w:name w:val="prima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en">
    <w:name w:val="op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editor-input">
    <w:name w:val="color-editor-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
    <w:name w:val="invalid-color-indicat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ss-truncate-target">
    <w:name w:val="css-truncate-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
    <w:name w:val="top-nav"/>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
    <w:name w:val="comman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it-fork-private">
    <w:name w:val="octicon-git-fork-priv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
    <w:name w:val="command-user-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icon">
    <w:name w:val="coupon-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pon-title">
    <w:name w:val="coupon-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py-intro">
    <w:name w:val="features-copy-intr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ft">
    <w:name w:val="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t-fullscreen">
    <w:name w:val="exit-fullsc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info">
    <w:name w:val="fullscreen-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switcher">
    <w:name w:val="theme-switch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ssl-verification">
    <w:name w:val="enable-ssl-verifica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item">
    <w:name w:val="hook-delivery-ite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ies-pagination-loading-message">
    <w:name w:val="hook-deliveries-pagination-loading-messag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
    <w:name w:val="issue-ti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
    <w:name w:val="issue-titl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meta-section">
    <w:name w:val="issue-meta-sec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link">
    <w:name w:val="mileston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
    <w:name w:val="issue-comment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comments-link">
    <w:name w:val="issue-comments-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
    <w:name w:val="perc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umbers">
    <w:name w:val="numb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con-preview">
    <w:name w:val="icon-pre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
    <w:name w:val="cc-upgra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loading">
    <w:name w:val="only-load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subed">
    <w:name w:val="only-un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unignored">
    <w:name w:val="only-un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ess-details">
    <w:name w:val="access-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description">
    <w:name w:val="no-descripti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link">
    <w:name w:val="meta-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g-link">
    <w:name w:val="org-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
    <w:name w:val="repo-prefix"/>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
    <w:name w:val="repo-slas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urn-off">
    <w:name w:val="turn-o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st-avatar">
    <w:name w:val="member-list-ava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link">
    <w:name w:val="member-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
    <w:name w:val="member-us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
    <w:name w:val="manage-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nk">
    <w:name w:val="li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dit-team-member">
    <w:name w:val="edit-team-memb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dered-diff">
    <w:name w:val="rendered-diff"/>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
    <w:name w:val="grap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r-dot">
    <w:name w:val="expander-do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po-forked">
    <w:name w:val="octicon-repo-fork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
    <w:name w:val="own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button">
    <w:name w:val="sidebar-butt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
    <w:name w:val="clone-op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
    <w:name w:val="fiel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
    <w:name w:val="button-change-profile-pictur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file">
    <w:name w:val="bad-fi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big">
    <w:name w:val="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ed-request">
    <w:name w:val="faile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d-request">
    <w:name w:val="bad-reque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too-big">
    <w:name w:val="file-too-bi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one">
    <w:name w:val="step-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wo">
    <w:name w:val="step-tw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three">
    <w:name w:val="step-thre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untry-code">
    <w:name w:val="country-cod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
    <w:name w:val="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gear">
    <w:name w:val="octicon-ge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divider">
    <w:name w:val="list-divi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
    <w:name w:val="meta-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st-updated">
    <w:name w:val="last-updat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
    <w:name w:val="showcas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outer">
    <w:name w:val="featured-grid-out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info">
    <w:name w:val="showcase-info"/>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ort-form">
    <w:name w:val="sor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input">
    <w:name w:val="filter_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ni-loader">
    <w:name w:val="mini-load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name">
    <w:name w:val="file-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
    <w:name w:val="add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
    <w:name w:val="deleted-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rder-wrap">
    <w:name w:val="border-wra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frame">
    <w:name w:val="progress-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
    <w:name w:val="d-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green">
    <w:name w:val="a-gree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iewspan">
    <w:name w:val="view&gt;spa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up">
    <w:name w:val="two-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cceed">
    <w:name w:val="succe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stat-icon">
    <w:name w:val="diffstat-ico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pplication-remove">
    <w:name w:val="application-remo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ter-bar">
    <w:name w:val="filter-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
    <w:name w:val="la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tive">
    <w:name w:val="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active">
    <w:name w:val="inactiv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ross-repo-text">
    <w:name w:val="cross-repo-tex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tle">
    <w:name w:val="subt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inline-comment-form">
    <w:name w:val="show-inline-comment-form"/>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omment">
    <w:name w:val="octicon-comm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
    <w:name w:val="selectab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
    <w:name w:val="only-sub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
    <w:name w:val="only-ignor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tar">
    <w:name w:val="octicon-st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ell">
    <w:name w:val="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frame">
    <w:name w:val="swipe-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
    <w:name w:val="onion-skin-fr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shell">
    <w:name w:val="swipe-shel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wipe-bar">
    <w:name w:val="swipe-ba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
    <w:name w:val="top-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
    <w:name w:val="bottom-handl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ols">
    <w:name w:val="contro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earch">
    <w:name w:val="repo-search"/>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
    <w:name w:val="repo_filter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author">
    <w:name w:val="repo-autho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
    <w:name w:val="owner-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ransparent">
    <w:name w:val="transpar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
    <w:name w:val="opaqu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
    <w:name w:val="drag-trac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
    <w:name w:val="dragger"/>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content">
    <w:name w:val="ace_conten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moved">
    <w:name w:val="octicon-diff-remov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renamed">
    <w:name w:val="octicon-diff-renam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modified">
    <w:name w:val="octicon-diff-modifi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diff-added">
    <w:name w:val="octicon-diff-ad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ntrib-details">
    <w:name w:val="contrib-detail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llowers">
    <w:name w:val="follower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illing-credit-cards">
    <w:name w:val="billing-credit-c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ttings-warning">
    <w:name w:val="settings-warning"/>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rget">
    <w:name w:val="targe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apsed">
    <w:name w:val="collaps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
    <w:name w:val="expanded"/>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actions">
    <w:name w:val="help_action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date">
    <w:name w:val="graph-dat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
    <w:name w:val="textareaclon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backwards">
    <w:name w:val="theme-picker-scroll-back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croll-forwards">
    <w:name w:val="theme-picker-scroll-forward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heme-picker-section-themes">
    <w:name w:val="theme-picker-section-themes"/>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in">
    <w:name w:val="plai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verview">
    <w:name w:val="overview"/>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ckup-list">
    <w:name w:val="backup-lis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name">
    <w:name w:val="aname"/>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meta">
    <w:name w:val="ameta"/>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ank">
    <w:name w:val="rank"/>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query">
    <w:name w:val="completed-query"/>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label">
    <w:name w:val="search-page-label"/>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
    <w:name w:val="search-page-inpu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up">
    <w:name w:val="octicon-jump-up"/>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jump-down">
    <w:name w:val="octicon-jump-down"/>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arrow-left">
    <w:name w:val="octicon-arrow-left"/>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iffstat">
    <w:name w:val="diffstat"/>
    <w:basedOn w:val="DefaultParagraphFont"/>
    <w:rsid w:val="00114746"/>
    <w:rPr>
      <w:rFonts w:ascii="Helvetica" w:hAnsi="Helvetica" w:cs="Helvetica" w:hint="default"/>
      <w:b/>
      <w:bCs/>
      <w:color w:val="666666"/>
      <w:sz w:val="17"/>
      <w:szCs w:val="17"/>
    </w:rPr>
  </w:style>
  <w:style w:type="character" w:customStyle="1" w:styleId="no-nl-marker1">
    <w:name w:val="no-nl-marker1"/>
    <w:basedOn w:val="DefaultParagraphFont"/>
    <w:rsid w:val="00114746"/>
    <w:rPr>
      <w:color w:val="BD2C00"/>
    </w:rPr>
  </w:style>
  <w:style w:type="character" w:customStyle="1" w:styleId="changedtag">
    <w:name w:val="changed_tag"/>
    <w:basedOn w:val="DefaultParagraphFont"/>
    <w:rsid w:val="00114746"/>
  </w:style>
  <w:style w:type="character" w:customStyle="1" w:styleId="removedhref">
    <w:name w:val="removed_href"/>
    <w:basedOn w:val="DefaultParagraphFont"/>
    <w:rsid w:val="00114746"/>
  </w:style>
  <w:style w:type="character" w:customStyle="1" w:styleId="frame">
    <w:name w:val="frame"/>
    <w:basedOn w:val="DefaultParagraphFont"/>
    <w:rsid w:val="00114746"/>
  </w:style>
  <w:style w:type="character" w:customStyle="1" w:styleId="framespan">
    <w:name w:val="frame&gt;span"/>
    <w:basedOn w:val="DefaultParagraphFont"/>
    <w:rsid w:val="00114746"/>
  </w:style>
  <w:style w:type="character" w:customStyle="1" w:styleId="align-center">
    <w:name w:val="align-center"/>
    <w:basedOn w:val="DefaultParagraphFont"/>
    <w:rsid w:val="00114746"/>
  </w:style>
  <w:style w:type="character" w:customStyle="1" w:styleId="align-centerspan">
    <w:name w:val="align-center&gt;span"/>
    <w:basedOn w:val="DefaultParagraphFont"/>
    <w:rsid w:val="00114746"/>
  </w:style>
  <w:style w:type="character" w:customStyle="1" w:styleId="align-right">
    <w:name w:val="align-right"/>
    <w:basedOn w:val="DefaultParagraphFont"/>
    <w:rsid w:val="00114746"/>
  </w:style>
  <w:style w:type="character" w:customStyle="1" w:styleId="align-rightspan">
    <w:name w:val="align-right&gt;span"/>
    <w:basedOn w:val="DefaultParagraphFont"/>
    <w:rsid w:val="00114746"/>
  </w:style>
  <w:style w:type="character" w:customStyle="1" w:styleId="float-left">
    <w:name w:val="float-left"/>
    <w:basedOn w:val="DefaultParagraphFont"/>
    <w:rsid w:val="00114746"/>
  </w:style>
  <w:style w:type="character" w:customStyle="1" w:styleId="float-right">
    <w:name w:val="float-right"/>
    <w:basedOn w:val="DefaultParagraphFont"/>
    <w:rsid w:val="00114746"/>
  </w:style>
  <w:style w:type="character" w:customStyle="1" w:styleId="float-rightspan">
    <w:name w:val="float-right&gt;span"/>
    <w:basedOn w:val="DefaultParagraphFont"/>
    <w:rsid w:val="00114746"/>
  </w:style>
  <w:style w:type="character" w:customStyle="1" w:styleId="flag">
    <w:name w:val="flag"/>
    <w:basedOn w:val="DefaultParagraphFont"/>
    <w:rsid w:val="00114746"/>
  </w:style>
  <w:style w:type="character" w:customStyle="1" w:styleId="animated-ellipsis-container1">
    <w:name w:val="animated-ellipsis-container1"/>
    <w:basedOn w:val="DefaultParagraphFont"/>
    <w:rsid w:val="00114746"/>
  </w:style>
  <w:style w:type="character" w:customStyle="1" w:styleId="animated-ellipsis">
    <w:name w:val="animated-ellipsis"/>
    <w:basedOn w:val="DefaultParagraphFont"/>
    <w:rsid w:val="00114746"/>
  </w:style>
  <w:style w:type="character" w:customStyle="1" w:styleId="current1">
    <w:name w:val="current1"/>
    <w:basedOn w:val="DefaultParagraphFont"/>
    <w:rsid w:val="00114746"/>
  </w:style>
  <w:style w:type="character" w:customStyle="1" w:styleId="disabled">
    <w:name w:val="disabled"/>
    <w:basedOn w:val="DefaultParagraphFont"/>
    <w:rsid w:val="00114746"/>
  </w:style>
  <w:style w:type="character" w:customStyle="1" w:styleId="gap">
    <w:name w:val="gap"/>
    <w:basedOn w:val="DefaultParagraphFont"/>
    <w:rsid w:val="00114746"/>
  </w:style>
  <w:style w:type="character" w:customStyle="1" w:styleId="prevpage">
    <w:name w:val="prev_page"/>
    <w:basedOn w:val="DefaultParagraphFont"/>
    <w:rsid w:val="00114746"/>
  </w:style>
  <w:style w:type="character" w:customStyle="1" w:styleId="nextpage">
    <w:name w:val="next_page"/>
    <w:basedOn w:val="DefaultParagraphFont"/>
    <w:rsid w:val="00114746"/>
  </w:style>
  <w:style w:type="character" w:customStyle="1" w:styleId="previouspage">
    <w:name w:val="previous_page"/>
    <w:basedOn w:val="DefaultParagraphFont"/>
    <w:rsid w:val="00114746"/>
  </w:style>
  <w:style w:type="character" w:customStyle="1" w:styleId="label1">
    <w:name w:val="label1"/>
    <w:basedOn w:val="DefaultParagraphFont"/>
    <w:rsid w:val="00114746"/>
  </w:style>
  <w:style w:type="character" w:customStyle="1" w:styleId="danger1">
    <w:name w:val="danger1"/>
    <w:basedOn w:val="DefaultParagraphFont"/>
    <w:rsid w:val="00114746"/>
    <w:rPr>
      <w:color w:val="CC0000"/>
    </w:rPr>
  </w:style>
  <w:style w:type="character" w:customStyle="1" w:styleId="maxed">
    <w:name w:val="maxed"/>
    <w:basedOn w:val="DefaultParagraphFont"/>
    <w:rsid w:val="00114746"/>
  </w:style>
  <w:style w:type="character" w:customStyle="1" w:styleId="ref">
    <w:name w:val="ref"/>
    <w:basedOn w:val="DefaultParagraphFont"/>
    <w:rsid w:val="00114746"/>
  </w:style>
  <w:style w:type="character" w:customStyle="1" w:styleId="color-block">
    <w:name w:val="color-block"/>
    <w:basedOn w:val="DefaultParagraphFont"/>
    <w:rsid w:val="00114746"/>
  </w:style>
  <w:style w:type="character" w:customStyle="1" w:styleId="percent1">
    <w:name w:val="percent1"/>
    <w:basedOn w:val="DefaultParagraphFont"/>
    <w:rsid w:val="00114746"/>
  </w:style>
  <w:style w:type="character" w:customStyle="1" w:styleId="text1">
    <w:name w:val="text1"/>
    <w:basedOn w:val="DefaultParagraphFont"/>
    <w:rsid w:val="00114746"/>
  </w:style>
  <w:style w:type="character" w:customStyle="1" w:styleId="nolink">
    <w:name w:val="nolink"/>
    <w:basedOn w:val="DefaultParagraphFont"/>
    <w:rsid w:val="00114746"/>
  </w:style>
  <w:style w:type="character" w:customStyle="1" w:styleId="bar1">
    <w:name w:val="bar1"/>
    <w:basedOn w:val="DefaultParagraphFont"/>
    <w:rsid w:val="00114746"/>
  </w:style>
  <w:style w:type="character" w:customStyle="1" w:styleId="function-divider">
    <w:name w:val="function-divider"/>
    <w:basedOn w:val="DefaultParagraphFont"/>
    <w:rsid w:val="00114746"/>
  </w:style>
  <w:style w:type="character" w:customStyle="1" w:styleId="name1">
    <w:name w:val="name1"/>
    <w:basedOn w:val="DefaultParagraphFont"/>
    <w:rsid w:val="00114746"/>
  </w:style>
  <w:style w:type="character" w:customStyle="1" w:styleId="time-elapsed">
    <w:name w:val="time-elapsed"/>
    <w:basedOn w:val="DefaultParagraphFont"/>
    <w:rsid w:val="00114746"/>
  </w:style>
  <w:style w:type="character" w:customStyle="1" w:styleId="username1">
    <w:name w:val="username1"/>
    <w:basedOn w:val="DefaultParagraphFont"/>
    <w:rsid w:val="00114746"/>
  </w:style>
  <w:style w:type="character" w:customStyle="1" w:styleId="octicon-triangle-down">
    <w:name w:val="octicon-triangle-down"/>
    <w:basedOn w:val="DefaultParagraphFont"/>
    <w:rsid w:val="00114746"/>
  </w:style>
  <w:style w:type="character" w:customStyle="1" w:styleId="octicon-triangle-right">
    <w:name w:val="octicon-triangle-right"/>
    <w:basedOn w:val="DefaultParagraphFont"/>
    <w:rsid w:val="00114746"/>
  </w:style>
  <w:style w:type="character" w:customStyle="1" w:styleId="count1">
    <w:name w:val="count1"/>
    <w:basedOn w:val="DefaultParagraphFont"/>
    <w:rsid w:val="00114746"/>
  </w:style>
  <w:style w:type="paragraph" w:customStyle="1" w:styleId="octicon1">
    <w:name w:val="octicon1"/>
    <w:basedOn w:val="Normal"/>
    <w:rsid w:val="00114746"/>
    <w:pPr>
      <w:spacing w:before="100" w:beforeAutospacing="1" w:after="100" w:afterAutospacing="1" w:line="240" w:lineRule="auto"/>
      <w:ind w:right="120"/>
    </w:pPr>
    <w:rPr>
      <w:rFonts w:ascii="octicons" w:eastAsia="Times New Roman" w:hAnsi="octicons" w:cs="Times New Roman"/>
      <w:color w:val="666666"/>
      <w:sz w:val="24"/>
      <w:szCs w:val="24"/>
      <w:lang w:bidi="ar-SA"/>
    </w:rPr>
  </w:style>
  <w:style w:type="paragraph" w:customStyle="1" w:styleId="rule1">
    <w:name w:val="rule1"/>
    <w:basedOn w:val="Normal"/>
    <w:rsid w:val="00114746"/>
    <w:pPr>
      <w:pBdr>
        <w:top w:val="single" w:sz="6" w:space="0" w:color="C6D5DF"/>
        <w:bottom w:val="single" w:sz="6" w:space="0" w:color="FFFFFF"/>
      </w:pBdr>
      <w:spacing w:before="150" w:after="150" w:line="240" w:lineRule="auto"/>
      <w:ind w:left="-150"/>
    </w:pPr>
    <w:rPr>
      <w:rFonts w:ascii="Times New Roman" w:eastAsia="Times New Roman" w:hAnsi="Times New Roman" w:cs="Times New Roman"/>
      <w:sz w:val="24"/>
      <w:szCs w:val="24"/>
      <w:lang w:bidi="ar-SA"/>
    </w:rPr>
  </w:style>
  <w:style w:type="paragraph" w:customStyle="1" w:styleId="more1">
    <w:name w:val="mor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agram1">
    <w:name w:val="diagram1"/>
    <w:basedOn w:val="Normal"/>
    <w:rsid w:val="00114746"/>
    <w:pPr>
      <w:spacing w:before="225" w:after="225" w:line="240" w:lineRule="auto"/>
      <w:jc w:val="center"/>
    </w:pPr>
    <w:rPr>
      <w:rFonts w:ascii="Times New Roman" w:eastAsia="Times New Roman" w:hAnsi="Times New Roman" w:cs="Times New Roman"/>
      <w:sz w:val="24"/>
      <w:szCs w:val="24"/>
      <w:lang w:bidi="ar-SA"/>
    </w:rPr>
  </w:style>
  <w:style w:type="paragraph" w:customStyle="1" w:styleId="screenshot1">
    <w:name w:val="screenshot1"/>
    <w:basedOn w:val="Normal"/>
    <w:rsid w:val="00114746"/>
    <w:pPr>
      <w:pBdr>
        <w:top w:val="single" w:sz="6" w:space="1" w:color="B4CAD8"/>
        <w:left w:val="single" w:sz="6" w:space="1" w:color="B4CAD8"/>
        <w:bottom w:val="single" w:sz="6" w:space="1" w:color="B4CAD8"/>
        <w:right w:val="single" w:sz="6" w:space="1" w:color="B4CAD8"/>
      </w:pBd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mega-octicon1">
    <w:name w:val="mega-octicon1"/>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dismiss1">
    <w:name w:val="dismiss1"/>
    <w:basedOn w:val="Normal"/>
    <w:rsid w:val="00114746"/>
    <w:pPr>
      <w:spacing w:after="100" w:afterAutospacing="1" w:line="240" w:lineRule="auto"/>
    </w:pPr>
    <w:rPr>
      <w:rFonts w:ascii="Times New Roman" w:eastAsia="Times New Roman" w:hAnsi="Times New Roman" w:cs="Times New Roman"/>
      <w:color w:val="CECEB8"/>
      <w:sz w:val="24"/>
      <w:szCs w:val="24"/>
      <w:lang w:bidi="ar-SA"/>
    </w:rPr>
  </w:style>
  <w:style w:type="paragraph" w:customStyle="1" w:styleId="dismiss2">
    <w:name w:val="dismiss2"/>
    <w:basedOn w:val="Normal"/>
    <w:rsid w:val="00114746"/>
    <w:pPr>
      <w:spacing w:after="100" w:afterAutospacing="1" w:line="240" w:lineRule="auto"/>
    </w:pPr>
    <w:rPr>
      <w:rFonts w:ascii="Times New Roman" w:eastAsia="Times New Roman" w:hAnsi="Times New Roman" w:cs="Times New Roman"/>
      <w:color w:val="C60000"/>
      <w:sz w:val="24"/>
      <w:szCs w:val="24"/>
      <w:lang w:bidi="ar-SA"/>
    </w:rPr>
  </w:style>
  <w:style w:type="paragraph" w:customStyle="1" w:styleId="title10">
    <w:name w:val="title1"/>
    <w:basedOn w:val="Normal"/>
    <w:rsid w:val="00114746"/>
    <w:pPr>
      <w:pBdr>
        <w:bottom w:val="single" w:sz="6" w:space="10" w:color="E7E7CE"/>
      </w:pBdr>
      <w:spacing w:after="195" w:line="240" w:lineRule="auto"/>
      <w:ind w:left="-195"/>
    </w:pPr>
    <w:rPr>
      <w:rFonts w:ascii="Times New Roman" w:eastAsia="Times New Roman" w:hAnsi="Times New Roman" w:cs="Times New Roman"/>
      <w:sz w:val="24"/>
      <w:szCs w:val="24"/>
      <w:lang w:bidi="ar-SA"/>
    </w:rPr>
  </w:style>
  <w:style w:type="paragraph" w:customStyle="1" w:styleId="no-title1">
    <w:name w:val="no-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inset-figure1">
    <w:name w:val="inset-figure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after="150" w:line="0" w:lineRule="auto"/>
      <w:ind w:left="225"/>
    </w:pPr>
    <w:rPr>
      <w:rFonts w:ascii="Times New Roman" w:eastAsia="Times New Roman" w:hAnsi="Times New Roman" w:cs="Times New Roman"/>
      <w:sz w:val="24"/>
      <w:szCs w:val="24"/>
      <w:lang w:bidi="ar-SA"/>
    </w:rPr>
  </w:style>
  <w:style w:type="paragraph" w:customStyle="1" w:styleId="inset-comment1">
    <w:name w:val="inset-comment1"/>
    <w:basedOn w:val="Normal"/>
    <w:rsid w:val="00114746"/>
    <w:pPr>
      <w:pBdr>
        <w:top w:val="single" w:sz="6" w:space="5" w:color="E4E4E4"/>
        <w:left w:val="single" w:sz="6" w:space="5" w:color="E4E4E4"/>
        <w:bottom w:val="single" w:sz="6" w:space="5" w:color="FFFFFF"/>
        <w:right w:val="single" w:sz="6" w:space="5" w:color="F4F4F4"/>
      </w:pBdr>
      <w:shd w:val="clear" w:color="auto" w:fill="FFFFFF"/>
      <w:spacing w:before="225" w:after="225" w:line="240" w:lineRule="auto"/>
    </w:pPr>
    <w:rPr>
      <w:rFonts w:ascii="Times New Roman" w:eastAsia="Times New Roman" w:hAnsi="Times New Roman" w:cs="Times New Roman"/>
      <w:color w:val="444444"/>
      <w:sz w:val="24"/>
      <w:szCs w:val="24"/>
      <w:lang w:bidi="ar-SA"/>
    </w:rPr>
  </w:style>
  <w:style w:type="paragraph" w:customStyle="1" w:styleId="coupon1">
    <w:name w:val="coupon1"/>
    <w:basedOn w:val="Normal"/>
    <w:rsid w:val="00114746"/>
    <w:pPr>
      <w:pBdr>
        <w:top w:val="dashed" w:sz="6" w:space="8" w:color="D1E5FF"/>
        <w:left w:val="dashed" w:sz="6" w:space="8" w:color="D1E5FF"/>
        <w:bottom w:val="dashed" w:sz="6" w:space="8" w:color="D1E5FF"/>
        <w:right w:val="dashed" w:sz="6" w:space="8" w:color="D1E5FF"/>
      </w:pBdr>
      <w:shd w:val="clear" w:color="auto" w:fill="FFFFFF"/>
      <w:spacing w:before="225" w:after="225" w:line="240" w:lineRule="auto"/>
      <w:jc w:val="center"/>
    </w:pPr>
    <w:rPr>
      <w:rFonts w:ascii="Times New Roman" w:eastAsia="Times New Roman" w:hAnsi="Times New Roman" w:cs="Times New Roman"/>
      <w:b/>
      <w:bCs/>
      <w:sz w:val="30"/>
      <w:szCs w:val="30"/>
      <w:lang w:bidi="ar-SA"/>
    </w:rPr>
  </w:style>
  <w:style w:type="paragraph" w:customStyle="1" w:styleId="inset-figure2">
    <w:name w:val="inset-figure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tip-flag1">
    <w:name w:val="tip-flag1"/>
    <w:basedOn w:val="Normal"/>
    <w:rsid w:val="00114746"/>
    <w:pPr>
      <w:spacing w:before="30" w:after="0" w:line="240" w:lineRule="auto"/>
      <w:ind w:left="-330"/>
    </w:pPr>
    <w:rPr>
      <w:rFonts w:ascii="Times New Roman" w:eastAsia="Times New Roman" w:hAnsi="Times New Roman" w:cs="Times New Roman"/>
      <w:sz w:val="24"/>
      <w:szCs w:val="24"/>
      <w:lang w:bidi="ar-SA"/>
    </w:rPr>
  </w:style>
  <w:style w:type="paragraph" w:customStyle="1" w:styleId="dismiss3">
    <w:name w:val="dismiss3"/>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dismiss4">
    <w:name w:val="dismiss4"/>
    <w:basedOn w:val="Normal"/>
    <w:rsid w:val="00114746"/>
    <w:pPr>
      <w:spacing w:after="0" w:line="240" w:lineRule="auto"/>
    </w:pPr>
    <w:rPr>
      <w:rFonts w:ascii="Times New Roman" w:eastAsia="Times New Roman" w:hAnsi="Times New Roman" w:cs="Times New Roman"/>
      <w:color w:val="000000"/>
      <w:sz w:val="24"/>
      <w:szCs w:val="24"/>
      <w:lang w:bidi="ar-SA"/>
    </w:rPr>
  </w:style>
  <w:style w:type="paragraph" w:customStyle="1" w:styleId="octotip1">
    <w:name w:val="octotip1"/>
    <w:basedOn w:val="Normal"/>
    <w:rsid w:val="00114746"/>
    <w:pPr>
      <w:pBdr>
        <w:top w:val="single" w:sz="6" w:space="8" w:color="B1ECF8"/>
        <w:left w:val="single" w:sz="6" w:space="24" w:color="B1ECF8"/>
        <w:bottom w:val="single" w:sz="6" w:space="8" w:color="B1ECF8"/>
        <w:right w:val="single" w:sz="6" w:space="8" w:color="B1ECF8"/>
      </w:pBdr>
      <w:shd w:val="clear" w:color="auto" w:fill="E5F8FC"/>
      <w:spacing w:after="150" w:line="240" w:lineRule="auto"/>
    </w:pPr>
    <w:rPr>
      <w:rFonts w:ascii="Times New Roman" w:eastAsia="Times New Roman" w:hAnsi="Times New Roman" w:cs="Times New Roman"/>
      <w:color w:val="25494F"/>
      <w:sz w:val="20"/>
      <w:szCs w:val="20"/>
      <w:lang w:bidi="ar-SA"/>
    </w:rPr>
  </w:style>
  <w:style w:type="paragraph" w:customStyle="1" w:styleId="note1">
    <w:name w:val="note1"/>
    <w:basedOn w:val="Normal"/>
    <w:rsid w:val="00114746"/>
    <w:pPr>
      <w:spacing w:before="60" w:after="30" w:line="240" w:lineRule="auto"/>
    </w:pPr>
    <w:rPr>
      <w:rFonts w:ascii="Times New Roman" w:eastAsia="Times New Roman" w:hAnsi="Times New Roman" w:cs="Times New Roman"/>
      <w:color w:val="777777"/>
      <w:sz w:val="18"/>
      <w:szCs w:val="18"/>
      <w:lang w:bidi="ar-SA"/>
    </w:rPr>
  </w:style>
  <w:style w:type="paragraph" w:customStyle="1" w:styleId="spinner1">
    <w:name w:val="spinner1"/>
    <w:basedOn w:val="Normal"/>
    <w:rsid w:val="00114746"/>
    <w:pPr>
      <w:spacing w:before="100" w:beforeAutospacing="1" w:after="100" w:afterAutospacing="1" w:line="240" w:lineRule="auto"/>
      <w:ind w:right="45"/>
      <w:textAlignment w:val="center"/>
    </w:pPr>
    <w:rPr>
      <w:rFonts w:ascii="Times New Roman" w:eastAsia="Times New Roman" w:hAnsi="Times New Roman" w:cs="Times New Roman"/>
      <w:vanish/>
      <w:sz w:val="24"/>
      <w:szCs w:val="24"/>
      <w:lang w:bidi="ar-SA"/>
    </w:rPr>
  </w:style>
  <w:style w:type="paragraph" w:customStyle="1" w:styleId="note2">
    <w:name w:val="note2"/>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success1">
    <w:name w:val="success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error1">
    <w:name w:val="err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indicator1">
    <w:name w:val="indicator1"/>
    <w:basedOn w:val="Normal"/>
    <w:rsid w:val="00114746"/>
    <w:pPr>
      <w:spacing w:before="100" w:beforeAutospacing="1" w:after="100" w:afterAutospacing="1" w:line="240" w:lineRule="auto"/>
    </w:pPr>
    <w:rPr>
      <w:rFonts w:ascii="Times New Roman" w:eastAsia="Times New Roman" w:hAnsi="Times New Roman" w:cs="Times New Roman"/>
      <w:b/>
      <w:bCs/>
      <w:vanish/>
      <w:sz w:val="18"/>
      <w:szCs w:val="18"/>
      <w:lang w:bidi="ar-SA"/>
    </w:rPr>
  </w:style>
  <w:style w:type="paragraph" w:customStyle="1" w:styleId="form-note1">
    <w:name w:val="form-note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after="100" w:afterAutospacing="1" w:line="240" w:lineRule="auto"/>
    </w:pPr>
    <w:rPr>
      <w:rFonts w:ascii="Times New Roman" w:eastAsia="Times New Roman" w:hAnsi="Times New Roman" w:cs="Times New Roman"/>
      <w:color w:val="494620"/>
      <w:sz w:val="17"/>
      <w:szCs w:val="17"/>
      <w:lang w:bidi="ar-SA"/>
    </w:rPr>
  </w:style>
  <w:style w:type="paragraph" w:customStyle="1" w:styleId="button1">
    <w:name w:val="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20" w:after="0" w:line="240" w:lineRule="auto"/>
      <w:ind w:left="-300" w:right="375"/>
      <w:textAlignment w:val="center"/>
    </w:pPr>
    <w:rPr>
      <w:rFonts w:ascii="Times New Roman" w:eastAsia="Times New Roman" w:hAnsi="Times New Roman" w:cs="Times New Roman"/>
      <w:b/>
      <w:bCs/>
      <w:color w:val="333333"/>
      <w:sz w:val="20"/>
      <w:szCs w:val="20"/>
      <w:lang w:bidi="ar-SA"/>
    </w:rPr>
  </w:style>
  <w:style w:type="paragraph" w:customStyle="1" w:styleId="default1">
    <w:name w:val="defaul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2">
    <w:name w:val="defaul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1">
    <w:name w:val="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2">
    <w:name w:val="error2"/>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anual-file-chooser1">
    <w:name w:val="manual-file-chooser1"/>
    <w:basedOn w:val="Normal"/>
    <w:rsid w:val="00114746"/>
    <w:pPr>
      <w:spacing w:before="100" w:beforeAutospacing="1" w:after="100" w:afterAutospacing="1" w:line="510" w:lineRule="atLeast"/>
      <w:ind w:left="-1200"/>
    </w:pPr>
    <w:rPr>
      <w:rFonts w:ascii="Times New Roman" w:eastAsia="Times New Roman" w:hAnsi="Times New Roman" w:cs="Times New Roman"/>
      <w:sz w:val="24"/>
      <w:szCs w:val="24"/>
      <w:lang w:bidi="ar-SA"/>
    </w:rPr>
  </w:style>
  <w:style w:type="paragraph" w:customStyle="1" w:styleId="tabnav1">
    <w:name w:val="tabnav1"/>
    <w:basedOn w:val="Normal"/>
    <w:rsid w:val="00114746"/>
    <w:pPr>
      <w:pBdr>
        <w:bottom w:val="single" w:sz="6" w:space="0" w:color="DDDDDD"/>
      </w:pBdr>
      <w:spacing w:after="225" w:line="240" w:lineRule="auto"/>
    </w:pPr>
    <w:rPr>
      <w:rFonts w:ascii="Times New Roman" w:eastAsia="Times New Roman" w:hAnsi="Times New Roman" w:cs="Times New Roman"/>
      <w:sz w:val="24"/>
      <w:szCs w:val="24"/>
      <w:lang w:bidi="ar-SA"/>
    </w:rPr>
  </w:style>
  <w:style w:type="paragraph" w:customStyle="1" w:styleId="comment1">
    <w:name w:val="comment1"/>
    <w:basedOn w:val="Normal"/>
    <w:rsid w:val="00114746"/>
    <w:pPr>
      <w:pBdr>
        <w:top w:val="single" w:sz="6" w:space="0" w:color="CACACA"/>
        <w:left w:val="single" w:sz="6" w:space="0" w:color="CACACA"/>
        <w:bottom w:val="single" w:sz="6" w:space="0" w:color="CACACA"/>
        <w:right w:val="single" w:sz="6" w:space="0" w:color="CACAC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actions1">
    <w:name w:val="comment-header-action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form-error1">
    <w:name w:val="comment-form-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after="150" w:line="240" w:lineRule="auto"/>
      <w:ind w:left="150" w:right="150"/>
    </w:pPr>
    <w:rPr>
      <w:rFonts w:ascii="Times New Roman" w:eastAsia="Times New Roman" w:hAnsi="Times New Roman" w:cs="Times New Roman"/>
      <w:b/>
      <w:bCs/>
      <w:vanish/>
      <w:color w:val="990000"/>
      <w:sz w:val="24"/>
      <w:szCs w:val="24"/>
      <w:lang w:bidi="ar-SA"/>
    </w:rPr>
  </w:style>
  <w:style w:type="paragraph" w:customStyle="1" w:styleId="write-content1">
    <w:name w:val="write-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1">
    <w:name w:val="preview-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ributing1">
    <w:name w:val="contributing1"/>
    <w:basedOn w:val="Normal"/>
    <w:rsid w:val="00114746"/>
    <w:pPr>
      <w:pBdr>
        <w:bottom w:val="single" w:sz="6" w:space="8" w:color="DDDDDD"/>
      </w:pBdr>
      <w:shd w:val="clear" w:color="auto" w:fill="FFFFCC"/>
      <w:spacing w:after="0" w:line="240" w:lineRule="auto"/>
      <w:jc w:val="center"/>
    </w:pPr>
    <w:rPr>
      <w:rFonts w:ascii="Times New Roman" w:eastAsia="Times New Roman" w:hAnsi="Times New Roman" w:cs="Times New Roman"/>
      <w:b/>
      <w:bCs/>
      <w:color w:val="666666"/>
      <w:sz w:val="24"/>
      <w:szCs w:val="24"/>
      <w:lang w:bidi="ar-SA"/>
    </w:rPr>
  </w:style>
  <w:style w:type="paragraph" w:customStyle="1" w:styleId="discussion-bubble1">
    <w:name w:val="discussion-bubble1"/>
    <w:basedOn w:val="Normal"/>
    <w:rsid w:val="00114746"/>
    <w:pPr>
      <w:spacing w:after="300" w:line="240" w:lineRule="auto"/>
    </w:pPr>
    <w:rPr>
      <w:rFonts w:ascii="Times New Roman" w:eastAsia="Times New Roman" w:hAnsi="Times New Roman" w:cs="Times New Roman"/>
      <w:sz w:val="24"/>
      <w:szCs w:val="24"/>
      <w:lang w:bidi="ar-SA"/>
    </w:rPr>
  </w:style>
  <w:style w:type="paragraph" w:customStyle="1" w:styleId="comment-header1">
    <w:name w:val="comment-he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body1">
    <w:name w:val="comment-body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comment2">
    <w:name w:val="commen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infobar1">
    <w:name w:val="composer-infobar1"/>
    <w:basedOn w:val="Normal"/>
    <w:rsid w:val="00114746"/>
    <w:pPr>
      <w:pBdr>
        <w:bottom w:val="single" w:sz="6" w:space="0"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tabnav2">
    <w:name w:val="tabnav2"/>
    <w:basedOn w:val="Normal"/>
    <w:rsid w:val="00114746"/>
    <w:pPr>
      <w:pBdr>
        <w:bottom w:val="single" w:sz="6" w:space="0" w:color="DDDDDD"/>
      </w:pBdr>
      <w:spacing w:after="150" w:line="240" w:lineRule="auto"/>
    </w:pPr>
    <w:rPr>
      <w:rFonts w:ascii="Times New Roman" w:eastAsia="Times New Roman" w:hAnsi="Times New Roman" w:cs="Times New Roman"/>
      <w:sz w:val="24"/>
      <w:szCs w:val="24"/>
      <w:lang w:bidi="ar-SA"/>
    </w:rPr>
  </w:style>
  <w:style w:type="paragraph" w:customStyle="1" w:styleId="text2">
    <w:name w:val="text2"/>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avatar1">
    <w:name w:val="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elect-menu1">
    <w:name w:val="select-menu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progress-bar1">
    <w:name w:val="progress-bar1"/>
    <w:basedOn w:val="Normal"/>
    <w:rsid w:val="00114746"/>
    <w:pPr>
      <w:shd w:val="clear" w:color="auto" w:fill="EEEEEE"/>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octicon2">
    <w:name w:val="octicon2"/>
    <w:basedOn w:val="Normal"/>
    <w:rsid w:val="00114746"/>
    <w:pPr>
      <w:spacing w:before="100" w:beforeAutospacing="1" w:after="100" w:afterAutospacing="1" w:line="240" w:lineRule="auto"/>
      <w:ind w:right="75"/>
    </w:pPr>
    <w:rPr>
      <w:rFonts w:ascii="octicons" w:eastAsia="Times New Roman" w:hAnsi="octicons" w:cs="Times New Roman"/>
      <w:color w:val="BBBBBB"/>
      <w:sz w:val="24"/>
      <w:szCs w:val="24"/>
      <w:lang w:bidi="ar-SA"/>
    </w:rPr>
  </w:style>
  <w:style w:type="paragraph" w:customStyle="1" w:styleId="explain1">
    <w:name w:val="explain1"/>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explain2">
    <w:name w:val="explain2"/>
    <w:basedOn w:val="Normal"/>
    <w:rsid w:val="00114746"/>
    <w:pPr>
      <w:pBdr>
        <w:top w:val="single" w:sz="6" w:space="8" w:color="DDDDDD"/>
      </w:pBdr>
      <w:spacing w:after="100" w:afterAutospacing="1" w:line="240" w:lineRule="auto"/>
    </w:pPr>
    <w:rPr>
      <w:rFonts w:ascii="Times New Roman" w:eastAsia="Times New Roman" w:hAnsi="Times New Roman" w:cs="Times New Roman"/>
      <w:color w:val="666666"/>
      <w:sz w:val="18"/>
      <w:szCs w:val="18"/>
      <w:lang w:bidi="ar-SA"/>
    </w:rPr>
  </w:style>
  <w:style w:type="paragraph" w:customStyle="1" w:styleId="fields1">
    <w:name w:val="fields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addlink1">
    <w:name w:val="addlink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succeed1">
    <w:name w:val="succeed1"/>
    <w:basedOn w:val="Normal"/>
    <w:rsid w:val="00114746"/>
    <w:pPr>
      <w:spacing w:before="100" w:beforeAutospacing="1" w:after="100" w:afterAutospacing="1" w:line="240" w:lineRule="auto"/>
      <w:ind w:left="150"/>
    </w:pPr>
    <w:rPr>
      <w:rFonts w:ascii="Times New Roman" w:eastAsia="Times New Roman" w:hAnsi="Times New Roman" w:cs="Times New Roman"/>
      <w:color w:val="33CC00"/>
      <w:sz w:val="24"/>
      <w:szCs w:val="24"/>
      <w:lang w:bidi="ar-SA"/>
    </w:rPr>
  </w:style>
  <w:style w:type="paragraph" w:customStyle="1" w:styleId="danger2">
    <w:name w:val="danger2"/>
    <w:basedOn w:val="Normal"/>
    <w:rsid w:val="00114746"/>
    <w:pPr>
      <w:spacing w:before="225" w:after="225" w:line="240" w:lineRule="auto"/>
    </w:pPr>
    <w:rPr>
      <w:rFonts w:ascii="Times New Roman" w:eastAsia="Times New Roman" w:hAnsi="Times New Roman" w:cs="Times New Roman"/>
      <w:b/>
      <w:bCs/>
      <w:color w:val="CC0000"/>
      <w:sz w:val="24"/>
      <w:szCs w:val="24"/>
      <w:lang w:bidi="ar-SA"/>
    </w:rPr>
  </w:style>
  <w:style w:type="paragraph" w:customStyle="1" w:styleId="extra1">
    <w:name w:val="extra1"/>
    <w:basedOn w:val="Normal"/>
    <w:rsid w:val="00114746"/>
    <w:pPr>
      <w:spacing w:after="225" w:line="240" w:lineRule="auto"/>
    </w:pPr>
    <w:rPr>
      <w:rFonts w:ascii="Times New Roman" w:eastAsia="Times New Roman" w:hAnsi="Times New Roman" w:cs="Times New Roman"/>
      <w:color w:val="666666"/>
      <w:sz w:val="18"/>
      <w:szCs w:val="18"/>
      <w:lang w:bidi="ar-SA"/>
    </w:rPr>
  </w:style>
  <w:style w:type="paragraph" w:customStyle="1" w:styleId="legal1">
    <w:name w:val="legal1"/>
    <w:basedOn w:val="Normal"/>
    <w:rsid w:val="00114746"/>
    <w:pPr>
      <w:spacing w:before="225" w:after="225" w:line="240" w:lineRule="auto"/>
    </w:pPr>
    <w:rPr>
      <w:rFonts w:ascii="Times New Roman" w:eastAsia="Times New Roman" w:hAnsi="Times New Roman" w:cs="Times New Roman"/>
      <w:b/>
      <w:bCs/>
      <w:sz w:val="21"/>
      <w:szCs w:val="21"/>
      <w:lang w:bidi="ar-SA"/>
    </w:rPr>
  </w:style>
  <w:style w:type="paragraph" w:customStyle="1" w:styleId="tabnav-tabsli1">
    <w:name w:val="tabnav-tabs&gt;li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counter1">
    <w:name w:val="counter1"/>
    <w:basedOn w:val="Normal"/>
    <w:rsid w:val="00114746"/>
    <w:pPr>
      <w:shd w:val="clear" w:color="auto" w:fill="E5E5E5"/>
      <w:spacing w:after="0" w:line="240" w:lineRule="auto"/>
      <w:ind w:left="75"/>
    </w:pPr>
    <w:rPr>
      <w:rFonts w:ascii="Times New Roman" w:eastAsia="Times New Roman" w:hAnsi="Times New Roman" w:cs="Times New Roman"/>
      <w:b/>
      <w:bCs/>
      <w:color w:val="666666"/>
      <w:sz w:val="15"/>
      <w:szCs w:val="15"/>
      <w:lang w:bidi="ar-SA"/>
    </w:rPr>
  </w:style>
  <w:style w:type="paragraph" w:customStyle="1" w:styleId="counter2">
    <w:name w:val="counter2"/>
    <w:basedOn w:val="Normal"/>
    <w:rsid w:val="00114746"/>
    <w:pPr>
      <w:pBdr>
        <w:top w:val="single" w:sz="6" w:space="0" w:color="CCCCCC"/>
      </w:pBdr>
      <w:shd w:val="clear" w:color="auto" w:fill="FFFFFF"/>
      <w:spacing w:after="0" w:line="210" w:lineRule="atLeast"/>
      <w:ind w:left="75"/>
      <w:jc w:val="center"/>
      <w:textAlignment w:val="top"/>
    </w:pPr>
    <w:rPr>
      <w:rFonts w:ascii="Helvetica" w:eastAsia="Times New Roman" w:hAnsi="Helvetica" w:cs="Helvetica"/>
      <w:color w:val="777777"/>
      <w:sz w:val="15"/>
      <w:szCs w:val="15"/>
      <w:lang w:bidi="ar-SA"/>
    </w:rPr>
  </w:style>
  <w:style w:type="paragraph" w:customStyle="1" w:styleId="filter-item1">
    <w:name w:val="filter-item1"/>
    <w:basedOn w:val="Normal"/>
    <w:rsid w:val="00114746"/>
    <w:pPr>
      <w:spacing w:after="75" w:line="240" w:lineRule="auto"/>
    </w:pPr>
    <w:rPr>
      <w:rFonts w:ascii="Times New Roman" w:eastAsia="Times New Roman" w:hAnsi="Times New Roman" w:cs="Times New Roman"/>
      <w:color w:val="777777"/>
      <w:sz w:val="21"/>
      <w:szCs w:val="21"/>
      <w:lang w:bidi="ar-SA"/>
    </w:rPr>
  </w:style>
  <w:style w:type="paragraph" w:customStyle="1" w:styleId="filter-item2">
    <w:name w:val="filter-item2"/>
    <w:basedOn w:val="Normal"/>
    <w:rsid w:val="00114746"/>
    <w:pPr>
      <w:shd w:val="clear" w:color="auto" w:fill="EEEEEE"/>
      <w:spacing w:after="75" w:line="240" w:lineRule="auto"/>
    </w:pPr>
    <w:rPr>
      <w:rFonts w:ascii="Times New Roman" w:eastAsia="Times New Roman" w:hAnsi="Times New Roman" w:cs="Times New Roman"/>
      <w:color w:val="777777"/>
      <w:sz w:val="21"/>
      <w:szCs w:val="21"/>
      <w:lang w:bidi="ar-SA"/>
    </w:rPr>
  </w:style>
  <w:style w:type="paragraph" w:customStyle="1" w:styleId="count2">
    <w:name w:val="count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olor-label1">
    <w:name w:val="color-label1"/>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unt3">
    <w:name w:val="count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or1">
    <w:name w:val="color1"/>
    <w:basedOn w:val="Normal"/>
    <w:rsid w:val="00114746"/>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octicon-remove-close1">
    <w:name w:val="octicon-remove-clo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labels1">
    <w:name w:val="nolabels1"/>
    <w:basedOn w:val="Normal"/>
    <w:rsid w:val="00114746"/>
    <w:pPr>
      <w:spacing w:before="150" w:after="150" w:line="240" w:lineRule="auto"/>
    </w:pPr>
    <w:rPr>
      <w:rFonts w:ascii="Times New Roman" w:eastAsia="Times New Roman" w:hAnsi="Times New Roman" w:cs="Times New Roman"/>
      <w:color w:val="666666"/>
      <w:sz w:val="17"/>
      <w:szCs w:val="17"/>
      <w:lang w:bidi="ar-SA"/>
    </w:rPr>
  </w:style>
  <w:style w:type="paragraph" w:customStyle="1" w:styleId="separator1">
    <w:name w:val="separato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3">
    <w:name w:val="octicon3"/>
    <w:basedOn w:val="Normal"/>
    <w:rsid w:val="00114746"/>
    <w:pPr>
      <w:spacing w:before="100" w:beforeAutospacing="1" w:after="100" w:afterAutospacing="1" w:line="240" w:lineRule="auto"/>
    </w:pPr>
    <w:rPr>
      <w:rFonts w:ascii="octicons" w:eastAsia="Times New Roman" w:hAnsi="octicons" w:cs="Times New Roman"/>
      <w:position w:val="2"/>
      <w:sz w:val="24"/>
      <w:szCs w:val="24"/>
      <w:lang w:bidi="ar-SA"/>
    </w:rPr>
  </w:style>
  <w:style w:type="paragraph" w:customStyle="1" w:styleId="input-group1">
    <w:name w:val="input-group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
    <w:name w:val="octicon4"/>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nav1">
    <w:name w:va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onthnav1">
    <w:name w:val="month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yearnav1">
    <w:name w:val="year_nav1"/>
    <w:basedOn w:val="Normal"/>
    <w:rsid w:val="00114746"/>
    <w:pPr>
      <w:spacing w:after="45" w:line="240" w:lineRule="auto"/>
      <w:jc w:val="center"/>
    </w:pPr>
    <w:rPr>
      <w:rFonts w:ascii="Times New Roman" w:eastAsia="Times New Roman" w:hAnsi="Times New Roman" w:cs="Times New Roman"/>
      <w:sz w:val="24"/>
      <w:szCs w:val="24"/>
      <w:lang w:bidi="ar-SA"/>
    </w:rPr>
  </w:style>
  <w:style w:type="paragraph" w:customStyle="1" w:styleId="monthname1">
    <w:name w:val="month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yearname1">
    <w:name w:val="year_name1"/>
    <w:basedOn w:val="Normal"/>
    <w:rsid w:val="00114746"/>
    <w:pPr>
      <w:spacing w:before="100" w:beforeAutospacing="1" w:after="100" w:afterAutospacing="1" w:line="300" w:lineRule="atLeast"/>
    </w:pPr>
    <w:rPr>
      <w:rFonts w:ascii="Times New Roman" w:eastAsia="Times New Roman" w:hAnsi="Times New Roman" w:cs="Times New Roman"/>
      <w:b/>
      <w:bCs/>
      <w:sz w:val="24"/>
      <w:szCs w:val="24"/>
      <w:lang w:bidi="ar-SA"/>
    </w:rPr>
  </w:style>
  <w:style w:type="paragraph" w:customStyle="1" w:styleId="button2">
    <w:name w:val="button2"/>
    <w:basedOn w:val="Normal"/>
    <w:rsid w:val="00114746"/>
    <w:pPr>
      <w:pBdr>
        <w:top w:val="single" w:sz="6" w:space="0" w:color="DDDDDD"/>
        <w:left w:val="single" w:sz="6" w:space="0" w:color="DDDDDD"/>
        <w:bottom w:val="single" w:sz="6" w:space="0" w:color="DDDDDD"/>
        <w:right w:val="single" w:sz="6" w:space="0" w:color="DDDDDD"/>
      </w:pBdr>
      <w:shd w:val="clear" w:color="auto" w:fill="EEEEEE"/>
      <w:spacing w:before="100" w:beforeAutospacing="1" w:after="100" w:afterAutospacing="1" w:line="255" w:lineRule="atLeast"/>
      <w:jc w:val="center"/>
      <w:textAlignment w:val="center"/>
    </w:pPr>
    <w:rPr>
      <w:rFonts w:ascii="Times New Roman" w:eastAsia="Times New Roman" w:hAnsi="Times New Roman" w:cs="Times New Roman"/>
      <w:b/>
      <w:bCs/>
      <w:color w:val="003C78"/>
      <w:sz w:val="29"/>
      <w:szCs w:val="29"/>
      <w:lang w:bidi="ar-SA"/>
    </w:rPr>
  </w:style>
  <w:style w:type="paragraph" w:customStyle="1" w:styleId="jcrop-vline1">
    <w:name w:val="jcrop-v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1">
    <w:name w:val="jcrop-hlin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1">
    <w:name w:val="jcrop-handle1"/>
    <w:basedOn w:val="Normal"/>
    <w:rsid w:val="00114746"/>
    <w:pPr>
      <w:pBdr>
        <w:top w:val="single" w:sz="6" w:space="0" w:color="FFFFFF"/>
        <w:left w:val="single" w:sz="6" w:space="0" w:color="FFFFFF"/>
        <w:bottom w:val="single" w:sz="6" w:space="0" w:color="FFFFFF"/>
        <w:right w:val="single" w:sz="6" w:space="0" w:color="FFFFFF"/>
      </w:pBd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2">
    <w:name w:val="jcrop-v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2">
    <w:name w:val="jcrop-hline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andle2">
    <w:name w:val="jcrop-handle2"/>
    <w:basedOn w:val="Normal"/>
    <w:rsid w:val="00114746"/>
    <w:pPr>
      <w:pBdr>
        <w:top w:val="single" w:sz="6" w:space="0" w:color="000000"/>
        <w:left w:val="single" w:sz="6" w:space="0" w:color="000000"/>
        <w:bottom w:val="single" w:sz="6" w:space="0" w:color="000000"/>
        <w:right w:val="single" w:sz="6" w:space="0" w:color="000000"/>
      </w:pBd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vline3">
    <w:name w:val="jcrop-v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jcrop-hline3">
    <w:name w:val="jcrop-hline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
      <w:szCs w:val="2"/>
      <w:lang w:bidi="ar-SA"/>
    </w:rPr>
  </w:style>
  <w:style w:type="paragraph" w:customStyle="1" w:styleId="dots1">
    <w:name w:val="do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1">
    <w:name w:val="activity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avatar2">
    <w:name w:val="avatar2"/>
    <w:basedOn w:val="Normal"/>
    <w:rsid w:val="00114746"/>
    <w:pPr>
      <w:pBdr>
        <w:top w:val="single" w:sz="6" w:space="0" w:color="BBBBBB"/>
        <w:left w:val="single" w:sz="6" w:space="0" w:color="BBBBBB"/>
        <w:bottom w:val="single" w:sz="6" w:space="0" w:color="BBBBBB"/>
        <w:right w:val="single" w:sz="6" w:space="0" w:color="BBBBBB"/>
      </w:pBd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aname1">
    <w:name w:val="a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meta1">
    <w:name w:val="ameta1"/>
    <w:basedOn w:val="Normal"/>
    <w:rsid w:val="00114746"/>
    <w:pPr>
      <w:spacing w:before="45" w:after="100" w:afterAutospacing="1" w:line="240" w:lineRule="auto"/>
    </w:pPr>
    <w:rPr>
      <w:rFonts w:ascii="Times New Roman" w:eastAsia="Times New Roman" w:hAnsi="Times New Roman" w:cs="Times New Roman"/>
      <w:color w:val="CCCCCC"/>
      <w:sz w:val="18"/>
      <w:szCs w:val="18"/>
      <w:lang w:bidi="ar-SA"/>
    </w:rPr>
  </w:style>
  <w:style w:type="paragraph" w:customStyle="1" w:styleId="rank1">
    <w:name w:val="rank1"/>
    <w:basedOn w:val="Normal"/>
    <w:rsid w:val="00114746"/>
    <w:pPr>
      <w:spacing w:before="100" w:beforeAutospacing="1" w:after="100" w:afterAutospacing="1" w:line="240" w:lineRule="auto"/>
    </w:pPr>
    <w:rPr>
      <w:rFonts w:ascii="Times New Roman" w:eastAsia="Times New Roman" w:hAnsi="Times New Roman" w:cs="Times New Roman"/>
      <w:color w:val="BBBBBB"/>
      <w:sz w:val="18"/>
      <w:szCs w:val="18"/>
      <w:lang w:bidi="ar-SA"/>
    </w:rPr>
  </w:style>
  <w:style w:type="paragraph" w:customStyle="1" w:styleId="cmt1">
    <w:name w:val="cmt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ir1">
    <w:name w:val="di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info1">
    <w:name w:val="info1"/>
    <w:basedOn w:val="Normal"/>
    <w:rsid w:val="00114746"/>
    <w:pPr>
      <w:spacing w:after="0" w:line="240" w:lineRule="auto"/>
    </w:pPr>
    <w:rPr>
      <w:rFonts w:ascii="Times New Roman" w:eastAsia="Times New Roman" w:hAnsi="Times New Roman" w:cs="Times New Roman"/>
      <w:color w:val="777777"/>
      <w:sz w:val="18"/>
      <w:szCs w:val="18"/>
      <w:lang w:bidi="ar-SA"/>
    </w:rPr>
  </w:style>
  <w:style w:type="paragraph" w:customStyle="1" w:styleId="dash1">
    <w:name w:val="dash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select-menu2">
    <w:name w:val="select-menu2"/>
    <w:basedOn w:val="Normal"/>
    <w:rsid w:val="00114746"/>
    <w:pPr>
      <w:spacing w:before="180" w:after="100" w:afterAutospacing="1" w:line="240" w:lineRule="auto"/>
    </w:pPr>
    <w:rPr>
      <w:rFonts w:ascii="Times New Roman" w:eastAsia="Times New Roman" w:hAnsi="Times New Roman" w:cs="Times New Roman"/>
      <w:sz w:val="24"/>
      <w:szCs w:val="24"/>
      <w:lang w:bidi="ar-SA"/>
    </w:rPr>
  </w:style>
  <w:style w:type="paragraph" w:customStyle="1" w:styleId="activity2">
    <w:name w:val="activity2"/>
    <w:basedOn w:val="Normal"/>
    <w:rsid w:val="00114746"/>
    <w:pPr>
      <w:spacing w:before="1500" w:after="0" w:line="240" w:lineRule="auto"/>
      <w:jc w:val="center"/>
    </w:pPr>
    <w:rPr>
      <w:rFonts w:ascii="Times New Roman" w:eastAsia="Times New Roman" w:hAnsi="Times New Roman" w:cs="Times New Roman"/>
      <w:color w:val="444444"/>
      <w:sz w:val="24"/>
      <w:szCs w:val="24"/>
      <w:lang w:bidi="ar-SA"/>
    </w:rPr>
  </w:style>
  <w:style w:type="paragraph" w:customStyle="1" w:styleId="error3">
    <w:name w:val="error3"/>
    <w:basedOn w:val="Normal"/>
    <w:rsid w:val="00114746"/>
    <w:pPr>
      <w:shd w:val="clear" w:color="auto" w:fill="FEEAEA"/>
      <w:spacing w:before="100" w:beforeAutospacing="1" w:after="100" w:afterAutospacing="1" w:line="240" w:lineRule="auto"/>
    </w:pPr>
    <w:rPr>
      <w:rFonts w:ascii="Times New Roman" w:eastAsia="Times New Roman" w:hAnsi="Times New Roman" w:cs="Times New Roman"/>
      <w:color w:val="990000"/>
      <w:sz w:val="24"/>
      <w:szCs w:val="24"/>
      <w:lang w:bidi="ar-SA"/>
    </w:rPr>
  </w:style>
  <w:style w:type="paragraph" w:customStyle="1" w:styleId="dots2">
    <w:name w:val="do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graph-loading1">
    <w:name w:val="graph-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rror1">
    <w:name w:val="graph-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empty1">
    <w:name w:val="graph-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ph-crunching1">
    <w:name w:val="graph-crunch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vity3">
    <w:name w:val="activity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3">
    <w:name w:val="dots3"/>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date10">
    <w:name w:val="date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ots4">
    <w:name w:val="dots4"/>
    <w:basedOn w:val="Normal"/>
    <w:rsid w:val="00114746"/>
    <w:pPr>
      <w:spacing w:before="2505" w:after="0" w:line="240" w:lineRule="auto"/>
    </w:pPr>
    <w:rPr>
      <w:rFonts w:ascii="Times New Roman" w:eastAsia="Times New Roman" w:hAnsi="Times New Roman" w:cs="Times New Roman"/>
      <w:sz w:val="24"/>
      <w:szCs w:val="24"/>
      <w:lang w:bidi="ar-SA"/>
    </w:rPr>
  </w:style>
  <w:style w:type="paragraph" w:customStyle="1" w:styleId="favicon1">
    <w:name w:val="favic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vicon2">
    <w:name w:val="favicon2"/>
    <w:basedOn w:val="Normal"/>
    <w:rsid w:val="00114746"/>
    <w:pPr>
      <w:spacing w:after="0" w:line="240" w:lineRule="auto"/>
      <w:ind w:left="75" w:right="75"/>
      <w:textAlignment w:val="center"/>
    </w:pPr>
    <w:rPr>
      <w:rFonts w:ascii="Times New Roman" w:eastAsia="Times New Roman" w:hAnsi="Times New Roman" w:cs="Times New Roman"/>
      <w:sz w:val="24"/>
      <w:szCs w:val="24"/>
      <w:lang w:bidi="ar-SA"/>
    </w:rPr>
  </w:style>
  <w:style w:type="paragraph" w:customStyle="1" w:styleId="octicon5">
    <w:name w:val="octicon5"/>
    <w:basedOn w:val="Normal"/>
    <w:rsid w:val="00114746"/>
    <w:pPr>
      <w:spacing w:before="100" w:beforeAutospacing="1" w:after="100" w:afterAutospacing="1" w:line="240" w:lineRule="auto"/>
      <w:ind w:right="150"/>
    </w:pPr>
    <w:rPr>
      <w:rFonts w:ascii="octicons" w:eastAsia="Times New Roman" w:hAnsi="octicons" w:cs="Times New Roman"/>
      <w:color w:val="555555"/>
      <w:position w:val="-2"/>
      <w:sz w:val="24"/>
      <w:szCs w:val="24"/>
      <w:lang w:bidi="ar-SA"/>
    </w:rPr>
  </w:style>
  <w:style w:type="paragraph" w:customStyle="1" w:styleId="summary-stats1">
    <w:name w:val="summary-sta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loading1">
    <w:name w:val="is-loading1"/>
    <w:basedOn w:val="Normal"/>
    <w:rsid w:val="00114746"/>
    <w:pPr>
      <w:spacing w:before="600" w:after="600" w:line="240" w:lineRule="auto"/>
      <w:ind w:left="600" w:right="600"/>
      <w:jc w:val="center"/>
    </w:pPr>
    <w:rPr>
      <w:rFonts w:ascii="Times New Roman" w:eastAsia="Times New Roman" w:hAnsi="Times New Roman" w:cs="Times New Roman"/>
      <w:sz w:val="24"/>
      <w:szCs w:val="24"/>
      <w:lang w:bidi="ar-SA"/>
    </w:rPr>
  </w:style>
  <w:style w:type="paragraph" w:customStyle="1" w:styleId="flash1">
    <w:name w:val="flash1"/>
    <w:basedOn w:val="Normal"/>
    <w:rsid w:val="00114746"/>
    <w:pPr>
      <w:pBdr>
        <w:top w:val="single" w:sz="6" w:space="0" w:color="97C1DA"/>
        <w:left w:val="single" w:sz="6" w:space="0" w:color="97C1DA"/>
        <w:bottom w:val="single" w:sz="6" w:space="0" w:color="97C1DA"/>
        <w:right w:val="single" w:sz="6" w:space="0" w:color="97C1DA"/>
      </w:pBdr>
      <w:shd w:val="clear" w:color="auto" w:fill="D0E3EF"/>
      <w:spacing w:before="150" w:after="150" w:line="240" w:lineRule="auto"/>
      <w:ind w:left="150" w:right="150"/>
    </w:pPr>
    <w:rPr>
      <w:rFonts w:ascii="Times New Roman" w:eastAsia="Times New Roman" w:hAnsi="Times New Roman" w:cs="Times New Roman"/>
      <w:color w:val="264C72"/>
      <w:sz w:val="24"/>
      <w:szCs w:val="24"/>
      <w:lang w:bidi="ar-SA"/>
    </w:rPr>
  </w:style>
  <w:style w:type="paragraph" w:customStyle="1" w:styleId="flash-error1">
    <w:name w:val="flash-error1"/>
    <w:basedOn w:val="Normal"/>
    <w:rsid w:val="00114746"/>
    <w:pPr>
      <w:shd w:val="clear" w:color="auto" w:fill="F8D8D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link1">
    <w:name w:val="octicon-link1"/>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2">
    <w:name w:val="octicon-link2"/>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3">
    <w:name w:val="octicon-link3"/>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4">
    <w:name w:val="octicon-link4"/>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5">
    <w:name w:val="octicon-link5"/>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paragraph" w:customStyle="1" w:styleId="octicon-link6">
    <w:name w:val="octicon-link6"/>
    <w:basedOn w:val="Normal"/>
    <w:rsid w:val="00114746"/>
    <w:pPr>
      <w:spacing w:before="225" w:after="225" w:line="240" w:lineRule="auto"/>
    </w:pPr>
    <w:rPr>
      <w:rFonts w:ascii="Times New Roman" w:eastAsia="Times New Roman" w:hAnsi="Times New Roman" w:cs="Times New Roman"/>
      <w:vanish/>
      <w:color w:val="000000"/>
      <w:sz w:val="24"/>
      <w:szCs w:val="24"/>
      <w:lang w:bidi="ar-SA"/>
    </w:rPr>
  </w:style>
  <w:style w:type="character" w:customStyle="1" w:styleId="frame1">
    <w:name w:val="frame1"/>
    <w:basedOn w:val="DefaultParagraphFont"/>
    <w:rsid w:val="00114746"/>
    <w:rPr>
      <w:vanish w:val="0"/>
      <w:webHidden w:val="0"/>
      <w:specVanish w:val="0"/>
    </w:rPr>
  </w:style>
  <w:style w:type="character" w:customStyle="1" w:styleId="framespan1">
    <w:name w:val="frame&gt;span1"/>
    <w:basedOn w:val="DefaultParagraphFont"/>
    <w:rsid w:val="00114746"/>
    <w:rPr>
      <w:vanish w:val="0"/>
      <w:webHidden w:val="0"/>
      <w:bdr w:val="single" w:sz="6" w:space="5" w:color="DDDDDD" w:frame="1"/>
      <w:specVanish w:val="0"/>
    </w:rPr>
  </w:style>
  <w:style w:type="character" w:customStyle="1" w:styleId="align-center1">
    <w:name w:val="align-center1"/>
    <w:basedOn w:val="DefaultParagraphFont"/>
    <w:rsid w:val="00114746"/>
    <w:rPr>
      <w:vanish w:val="0"/>
      <w:webHidden w:val="0"/>
      <w:specVanish w:val="0"/>
    </w:rPr>
  </w:style>
  <w:style w:type="character" w:customStyle="1" w:styleId="align-centerspan1">
    <w:name w:val="align-center&gt;span1"/>
    <w:basedOn w:val="DefaultParagraphFont"/>
    <w:rsid w:val="00114746"/>
    <w:rPr>
      <w:vanish w:val="0"/>
      <w:webHidden w:val="0"/>
      <w:specVanish w:val="0"/>
    </w:rPr>
  </w:style>
  <w:style w:type="character" w:customStyle="1" w:styleId="align-right1">
    <w:name w:val="align-right1"/>
    <w:basedOn w:val="DefaultParagraphFont"/>
    <w:rsid w:val="00114746"/>
    <w:rPr>
      <w:vanish w:val="0"/>
      <w:webHidden w:val="0"/>
      <w:specVanish w:val="0"/>
    </w:rPr>
  </w:style>
  <w:style w:type="character" w:customStyle="1" w:styleId="align-rightspan1">
    <w:name w:val="align-right&gt;span1"/>
    <w:basedOn w:val="DefaultParagraphFont"/>
    <w:rsid w:val="00114746"/>
    <w:rPr>
      <w:vanish w:val="0"/>
      <w:webHidden w:val="0"/>
      <w:specVanish w:val="0"/>
    </w:rPr>
  </w:style>
  <w:style w:type="character" w:customStyle="1" w:styleId="float-left1">
    <w:name w:val="float-left1"/>
    <w:basedOn w:val="DefaultParagraphFont"/>
    <w:rsid w:val="00114746"/>
    <w:rPr>
      <w:vanish w:val="0"/>
      <w:webHidden w:val="0"/>
      <w:specVanish w:val="0"/>
    </w:rPr>
  </w:style>
  <w:style w:type="character" w:customStyle="1" w:styleId="float-right1">
    <w:name w:val="float-right1"/>
    <w:basedOn w:val="DefaultParagraphFont"/>
    <w:rsid w:val="00114746"/>
    <w:rPr>
      <w:vanish w:val="0"/>
      <w:webHidden w:val="0"/>
      <w:specVanish w:val="0"/>
    </w:rPr>
  </w:style>
  <w:style w:type="character" w:customStyle="1" w:styleId="float-rightspan1">
    <w:name w:val="float-right&gt;span1"/>
    <w:basedOn w:val="DefaultParagraphFont"/>
    <w:rsid w:val="00114746"/>
    <w:rPr>
      <w:vanish w:val="0"/>
      <w:webHidden w:val="0"/>
      <w:specVanish w:val="0"/>
    </w:rPr>
  </w:style>
  <w:style w:type="paragraph" w:customStyle="1" w:styleId="c2">
    <w:name w:val="c2"/>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err1">
    <w:name w:val="err1"/>
    <w:basedOn w:val="Normal"/>
    <w:rsid w:val="00114746"/>
    <w:pPr>
      <w:shd w:val="clear" w:color="auto" w:fill="E3D2D2"/>
      <w:spacing w:before="100" w:beforeAutospacing="1" w:after="100" w:afterAutospacing="1" w:line="240" w:lineRule="auto"/>
    </w:pPr>
    <w:rPr>
      <w:rFonts w:ascii="Times New Roman" w:eastAsia="Times New Roman" w:hAnsi="Times New Roman" w:cs="Times New Roman"/>
      <w:color w:val="A61717"/>
      <w:sz w:val="24"/>
      <w:szCs w:val="24"/>
      <w:lang w:bidi="ar-SA"/>
    </w:rPr>
  </w:style>
  <w:style w:type="paragraph" w:customStyle="1" w:styleId="k1">
    <w:name w:val="k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1">
    <w:name w:val="o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m1">
    <w:name w:val="cm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p1">
    <w:name w:val="cp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c11">
    <w:name w:val="c11"/>
    <w:basedOn w:val="Normal"/>
    <w:rsid w:val="00114746"/>
    <w:pPr>
      <w:spacing w:before="100" w:beforeAutospacing="1" w:after="100" w:afterAutospacing="1" w:line="240" w:lineRule="auto"/>
    </w:pPr>
    <w:rPr>
      <w:rFonts w:ascii="Times New Roman" w:eastAsia="Times New Roman" w:hAnsi="Times New Roman" w:cs="Times New Roman"/>
      <w:i/>
      <w:iCs/>
      <w:color w:val="999988"/>
      <w:sz w:val="24"/>
      <w:szCs w:val="24"/>
      <w:lang w:bidi="ar-SA"/>
    </w:rPr>
  </w:style>
  <w:style w:type="paragraph" w:customStyle="1" w:styleId="cs1">
    <w:name w:val="cs1"/>
    <w:basedOn w:val="Normal"/>
    <w:rsid w:val="00114746"/>
    <w:pPr>
      <w:spacing w:before="100" w:beforeAutospacing="1" w:after="100" w:afterAutospacing="1" w:line="240" w:lineRule="auto"/>
    </w:pPr>
    <w:rPr>
      <w:rFonts w:ascii="Times New Roman" w:eastAsia="Times New Roman" w:hAnsi="Times New Roman" w:cs="Times New Roman"/>
      <w:b/>
      <w:bCs/>
      <w:i/>
      <w:iCs/>
      <w:color w:val="999999"/>
      <w:sz w:val="24"/>
      <w:szCs w:val="24"/>
      <w:lang w:bidi="ar-SA"/>
    </w:rPr>
  </w:style>
  <w:style w:type="paragraph" w:customStyle="1" w:styleId="gd1">
    <w:name w:val="gd1"/>
    <w:basedOn w:val="Normal"/>
    <w:rsid w:val="00114746"/>
    <w:pPr>
      <w:shd w:val="clear" w:color="auto" w:fill="FFDD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1">
    <w:name w:val="x1"/>
    <w:basedOn w:val="Normal"/>
    <w:rsid w:val="00114746"/>
    <w:pPr>
      <w:shd w:val="clear" w:color="auto" w:fill="FFAA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e1">
    <w:name w:val="ge1"/>
    <w:basedOn w:val="Normal"/>
    <w:rsid w:val="00114746"/>
    <w:pPr>
      <w:spacing w:before="100" w:beforeAutospacing="1" w:after="100" w:afterAutospacing="1" w:line="240" w:lineRule="auto"/>
    </w:pPr>
    <w:rPr>
      <w:rFonts w:ascii="Times New Roman" w:eastAsia="Times New Roman" w:hAnsi="Times New Roman" w:cs="Times New Roman"/>
      <w:i/>
      <w:iCs/>
      <w:sz w:val="24"/>
      <w:szCs w:val="24"/>
      <w:lang w:bidi="ar-SA"/>
    </w:rPr>
  </w:style>
  <w:style w:type="paragraph" w:customStyle="1" w:styleId="gr1">
    <w:name w:val="gr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gh1">
    <w:name w:val="g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gi1">
    <w:name w:val="gi1"/>
    <w:basedOn w:val="Normal"/>
    <w:rsid w:val="00114746"/>
    <w:pPr>
      <w:shd w:val="clear" w:color="auto" w:fill="DDFFDD"/>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x2">
    <w:name w:val="x2"/>
    <w:basedOn w:val="Normal"/>
    <w:rsid w:val="00114746"/>
    <w:pPr>
      <w:shd w:val="clear" w:color="auto" w:fill="AAFFAA"/>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go1">
    <w:name w:val="go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gp1">
    <w:name w:val="gp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gs1">
    <w:name w:val="gs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u1">
    <w:name w:val="gu1"/>
    <w:basedOn w:val="Normal"/>
    <w:rsid w:val="00114746"/>
    <w:pPr>
      <w:spacing w:before="100" w:beforeAutospacing="1" w:after="100" w:afterAutospacing="1" w:line="240" w:lineRule="auto"/>
    </w:pPr>
    <w:rPr>
      <w:rFonts w:ascii="Times New Roman" w:eastAsia="Times New Roman" w:hAnsi="Times New Roman" w:cs="Times New Roman"/>
      <w:b/>
      <w:bCs/>
      <w:color w:val="800080"/>
      <w:sz w:val="24"/>
      <w:szCs w:val="24"/>
      <w:lang w:bidi="ar-SA"/>
    </w:rPr>
  </w:style>
  <w:style w:type="paragraph" w:customStyle="1" w:styleId="gt1">
    <w:name w:val="gt1"/>
    <w:basedOn w:val="Normal"/>
    <w:rsid w:val="00114746"/>
    <w:pPr>
      <w:spacing w:before="100" w:beforeAutospacing="1" w:after="100" w:afterAutospacing="1" w:line="240" w:lineRule="auto"/>
    </w:pPr>
    <w:rPr>
      <w:rFonts w:ascii="Times New Roman" w:eastAsia="Times New Roman" w:hAnsi="Times New Roman" w:cs="Times New Roman"/>
      <w:color w:val="AA0000"/>
      <w:sz w:val="24"/>
      <w:szCs w:val="24"/>
      <w:lang w:bidi="ar-SA"/>
    </w:rPr>
  </w:style>
  <w:style w:type="paragraph" w:customStyle="1" w:styleId="kc1">
    <w:name w:val="kc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d1">
    <w:name w:val="kd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n1">
    <w:name w:val="k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p1">
    <w:name w:val="kp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r1">
    <w:name w:val="k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kt1">
    <w:name w:val="kt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m1">
    <w:name w:val="m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3">
    <w:name w:val="s3"/>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n1">
    <w:name w:val="n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na1">
    <w:name w:val="na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b1">
    <w:name w:val="nb1"/>
    <w:basedOn w:val="Normal"/>
    <w:rsid w:val="00114746"/>
    <w:pPr>
      <w:spacing w:before="100" w:beforeAutospacing="1" w:after="100" w:afterAutospacing="1" w:line="240" w:lineRule="auto"/>
    </w:pPr>
    <w:rPr>
      <w:rFonts w:ascii="Times New Roman" w:eastAsia="Times New Roman" w:hAnsi="Times New Roman" w:cs="Times New Roman"/>
      <w:color w:val="0086B3"/>
      <w:sz w:val="24"/>
      <w:szCs w:val="24"/>
      <w:lang w:bidi="ar-SA"/>
    </w:rPr>
  </w:style>
  <w:style w:type="paragraph" w:customStyle="1" w:styleId="nc1">
    <w:name w:val="nc1"/>
    <w:basedOn w:val="Normal"/>
    <w:rsid w:val="00114746"/>
    <w:pPr>
      <w:spacing w:before="100" w:beforeAutospacing="1" w:after="100" w:afterAutospacing="1" w:line="240" w:lineRule="auto"/>
    </w:pPr>
    <w:rPr>
      <w:rFonts w:ascii="Times New Roman" w:eastAsia="Times New Roman" w:hAnsi="Times New Roman" w:cs="Times New Roman"/>
      <w:b/>
      <w:bCs/>
      <w:color w:val="445588"/>
      <w:sz w:val="24"/>
      <w:szCs w:val="24"/>
      <w:lang w:bidi="ar-SA"/>
    </w:rPr>
  </w:style>
  <w:style w:type="paragraph" w:customStyle="1" w:styleId="no1">
    <w:name w:val="no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ni1">
    <w:name w:val="ni1"/>
    <w:basedOn w:val="Normal"/>
    <w:rsid w:val="00114746"/>
    <w:pPr>
      <w:spacing w:before="100" w:beforeAutospacing="1" w:after="100" w:afterAutospacing="1" w:line="240" w:lineRule="auto"/>
    </w:pPr>
    <w:rPr>
      <w:rFonts w:ascii="Times New Roman" w:eastAsia="Times New Roman" w:hAnsi="Times New Roman" w:cs="Times New Roman"/>
      <w:color w:val="800080"/>
      <w:sz w:val="24"/>
      <w:szCs w:val="24"/>
      <w:lang w:bidi="ar-SA"/>
    </w:rPr>
  </w:style>
  <w:style w:type="paragraph" w:customStyle="1" w:styleId="ne1">
    <w:name w:val="ne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f1">
    <w:name w:val="nf1"/>
    <w:basedOn w:val="Normal"/>
    <w:rsid w:val="00114746"/>
    <w:pPr>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nn1">
    <w:name w:val="nn1"/>
    <w:basedOn w:val="Normal"/>
    <w:rsid w:val="00114746"/>
    <w:pPr>
      <w:spacing w:before="100" w:beforeAutospacing="1" w:after="100" w:afterAutospacing="1" w:line="240" w:lineRule="auto"/>
    </w:pPr>
    <w:rPr>
      <w:rFonts w:ascii="Times New Roman" w:eastAsia="Times New Roman" w:hAnsi="Times New Roman" w:cs="Times New Roman"/>
      <w:color w:val="555555"/>
      <w:sz w:val="24"/>
      <w:szCs w:val="24"/>
      <w:lang w:bidi="ar-SA"/>
    </w:rPr>
  </w:style>
  <w:style w:type="paragraph" w:customStyle="1" w:styleId="nt1">
    <w:name w:val="nt1"/>
    <w:basedOn w:val="Normal"/>
    <w:rsid w:val="00114746"/>
    <w:pPr>
      <w:spacing w:before="100" w:beforeAutospacing="1" w:after="100" w:afterAutospacing="1" w:line="240" w:lineRule="auto"/>
    </w:pPr>
    <w:rPr>
      <w:rFonts w:ascii="Times New Roman" w:eastAsia="Times New Roman" w:hAnsi="Times New Roman" w:cs="Times New Roman"/>
      <w:color w:val="000080"/>
      <w:sz w:val="24"/>
      <w:szCs w:val="24"/>
      <w:lang w:bidi="ar-SA"/>
    </w:rPr>
  </w:style>
  <w:style w:type="paragraph" w:customStyle="1" w:styleId="nv1">
    <w:name w:val="nv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ow1">
    <w:name w:val="ow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w1">
    <w:name w:val="w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mf1">
    <w:name w:val="mf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h1">
    <w:name w:val="mh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i1">
    <w:name w:val="mi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mo1">
    <w:name w:val="mo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sb1">
    <w:name w:val="sb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c1">
    <w:name w:val="sc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d1">
    <w:name w:val="sd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21">
    <w:name w:val="s2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e1">
    <w:name w:val="se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h1">
    <w:name w:val="sh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i1">
    <w:name w:val="si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x1">
    <w:name w:val="sx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r1">
    <w:name w:val="sr1"/>
    <w:basedOn w:val="Normal"/>
    <w:rsid w:val="00114746"/>
    <w:pPr>
      <w:spacing w:before="100" w:beforeAutospacing="1" w:after="100" w:afterAutospacing="1" w:line="240" w:lineRule="auto"/>
    </w:pPr>
    <w:rPr>
      <w:rFonts w:ascii="Times New Roman" w:eastAsia="Times New Roman" w:hAnsi="Times New Roman" w:cs="Times New Roman"/>
      <w:color w:val="009926"/>
      <w:sz w:val="24"/>
      <w:szCs w:val="24"/>
      <w:lang w:bidi="ar-SA"/>
    </w:rPr>
  </w:style>
  <w:style w:type="paragraph" w:customStyle="1" w:styleId="s11">
    <w:name w:val="s11"/>
    <w:basedOn w:val="Normal"/>
    <w:rsid w:val="00114746"/>
    <w:pPr>
      <w:spacing w:before="100" w:beforeAutospacing="1" w:after="100" w:afterAutospacing="1" w:line="240" w:lineRule="auto"/>
    </w:pPr>
    <w:rPr>
      <w:rFonts w:ascii="Times New Roman" w:eastAsia="Times New Roman" w:hAnsi="Times New Roman" w:cs="Times New Roman"/>
      <w:color w:val="DD1144"/>
      <w:sz w:val="24"/>
      <w:szCs w:val="24"/>
      <w:lang w:bidi="ar-SA"/>
    </w:rPr>
  </w:style>
  <w:style w:type="paragraph" w:customStyle="1" w:styleId="ss1">
    <w:name w:val="ss1"/>
    <w:basedOn w:val="Normal"/>
    <w:rsid w:val="00114746"/>
    <w:pPr>
      <w:spacing w:before="100" w:beforeAutospacing="1" w:after="100" w:afterAutospacing="1" w:line="240" w:lineRule="auto"/>
    </w:pPr>
    <w:rPr>
      <w:rFonts w:ascii="Times New Roman" w:eastAsia="Times New Roman" w:hAnsi="Times New Roman" w:cs="Times New Roman"/>
      <w:color w:val="990073"/>
      <w:sz w:val="24"/>
      <w:szCs w:val="24"/>
      <w:lang w:bidi="ar-SA"/>
    </w:rPr>
  </w:style>
  <w:style w:type="paragraph" w:customStyle="1" w:styleId="bp1">
    <w:name w:val="bp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vc1">
    <w:name w:val="vc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g1">
    <w:name w:val="vg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vi1">
    <w:name w:val="vi1"/>
    <w:basedOn w:val="Normal"/>
    <w:rsid w:val="00114746"/>
    <w:pPr>
      <w:spacing w:before="100" w:beforeAutospacing="1" w:after="100" w:afterAutospacing="1" w:line="240" w:lineRule="auto"/>
    </w:pPr>
    <w:rPr>
      <w:rFonts w:ascii="Times New Roman" w:eastAsia="Times New Roman" w:hAnsi="Times New Roman" w:cs="Times New Roman"/>
      <w:color w:val="008080"/>
      <w:sz w:val="24"/>
      <w:szCs w:val="24"/>
      <w:lang w:bidi="ar-SA"/>
    </w:rPr>
  </w:style>
  <w:style w:type="paragraph" w:customStyle="1" w:styleId="il1">
    <w:name w:val="il1"/>
    <w:basedOn w:val="Normal"/>
    <w:rsid w:val="00114746"/>
    <w:pPr>
      <w:spacing w:before="100" w:beforeAutospacing="1" w:after="100" w:afterAutospacing="1" w:line="240" w:lineRule="auto"/>
    </w:pPr>
    <w:rPr>
      <w:rFonts w:ascii="Times New Roman" w:eastAsia="Times New Roman" w:hAnsi="Times New Roman" w:cs="Times New Roman"/>
      <w:color w:val="009999"/>
      <w:sz w:val="24"/>
      <w:szCs w:val="24"/>
      <w:lang w:bidi="ar-SA"/>
    </w:rPr>
  </w:style>
  <w:style w:type="paragraph" w:customStyle="1" w:styleId="gc1">
    <w:name w:val="gc1"/>
    <w:basedOn w:val="Normal"/>
    <w:rsid w:val="00114746"/>
    <w:pPr>
      <w:shd w:val="clear" w:color="auto" w:fill="EAF2F5"/>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k2">
    <w:name w:val="k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kt2">
    <w:name w:val="kt2"/>
    <w:basedOn w:val="Normal"/>
    <w:rsid w:val="00114746"/>
    <w:pPr>
      <w:spacing w:before="100" w:beforeAutospacing="1" w:after="100" w:afterAutospacing="1" w:line="240" w:lineRule="auto"/>
    </w:pPr>
    <w:rPr>
      <w:rFonts w:ascii="Times New Roman" w:eastAsia="Times New Roman" w:hAnsi="Times New Roman" w:cs="Times New Roman"/>
      <w:b/>
      <w:bCs/>
      <w:color w:val="0000FF"/>
      <w:sz w:val="24"/>
      <w:szCs w:val="24"/>
      <w:lang w:bidi="ar-SA"/>
    </w:rPr>
  </w:style>
  <w:style w:type="paragraph" w:customStyle="1" w:styleId="nf2">
    <w:name w:val="nf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nc2">
    <w:name w:val="nc2"/>
    <w:basedOn w:val="Normal"/>
    <w:rsid w:val="00114746"/>
    <w:pPr>
      <w:spacing w:before="100" w:beforeAutospacing="1" w:after="100" w:afterAutospacing="1" w:line="240" w:lineRule="auto"/>
    </w:pPr>
    <w:rPr>
      <w:rFonts w:ascii="Times New Roman" w:eastAsia="Times New Roman" w:hAnsi="Times New Roman" w:cs="Times New Roman"/>
      <w:b/>
      <w:bCs/>
      <w:color w:val="2B91AF"/>
      <w:sz w:val="24"/>
      <w:szCs w:val="24"/>
      <w:lang w:bidi="ar-SA"/>
    </w:rPr>
  </w:style>
  <w:style w:type="paragraph" w:customStyle="1" w:styleId="nn2">
    <w:name w:val="nn2"/>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s4">
    <w:name w:val="s4"/>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sc2">
    <w:name w:val="sc2"/>
    <w:basedOn w:val="Normal"/>
    <w:rsid w:val="00114746"/>
    <w:pPr>
      <w:spacing w:before="100" w:beforeAutospacing="1" w:after="100" w:afterAutospacing="1" w:line="240" w:lineRule="auto"/>
    </w:pPr>
    <w:rPr>
      <w:rFonts w:ascii="Times New Roman" w:eastAsia="Times New Roman" w:hAnsi="Times New Roman" w:cs="Times New Roman"/>
      <w:color w:val="A31515"/>
      <w:sz w:val="24"/>
      <w:szCs w:val="24"/>
      <w:lang w:bidi="ar-SA"/>
    </w:rPr>
  </w:style>
  <w:style w:type="paragraph" w:customStyle="1" w:styleId="octicon6">
    <w:name w:val="octicon6"/>
    <w:basedOn w:val="Normal"/>
    <w:rsid w:val="00114746"/>
    <w:pPr>
      <w:spacing w:after="100" w:afterAutospacing="1" w:line="240" w:lineRule="auto"/>
      <w:ind w:right="90"/>
      <w:textAlignment w:val="center"/>
    </w:pPr>
    <w:rPr>
      <w:rFonts w:ascii="octicons" w:eastAsia="Times New Roman" w:hAnsi="octicons" w:cs="Times New Roman"/>
      <w:sz w:val="24"/>
      <w:szCs w:val="24"/>
      <w:lang w:bidi="ar-SA"/>
    </w:rPr>
  </w:style>
  <w:style w:type="paragraph" w:customStyle="1" w:styleId="octicon-arrow-right1">
    <w:name w:val="octicon-arrow-right1"/>
    <w:basedOn w:val="Normal"/>
    <w:rsid w:val="00114746"/>
    <w:pPr>
      <w:spacing w:before="60" w:after="100" w:afterAutospacing="1" w:line="240" w:lineRule="auto"/>
      <w:ind w:left="75"/>
    </w:pPr>
    <w:rPr>
      <w:rFonts w:ascii="Times New Roman" w:eastAsia="Times New Roman" w:hAnsi="Times New Roman" w:cs="Times New Roman"/>
      <w:sz w:val="24"/>
      <w:szCs w:val="24"/>
      <w:lang w:bidi="ar-SA"/>
    </w:rPr>
  </w:style>
  <w:style w:type="paragraph" w:customStyle="1" w:styleId="octicon7">
    <w:name w:val="octicon7"/>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3">
    <w:name w:val="counter3"/>
    <w:basedOn w:val="Normal"/>
    <w:rsid w:val="00114746"/>
    <w:pPr>
      <w:shd w:val="clear" w:color="auto" w:fill="EEEEEE"/>
      <w:spacing w:after="0" w:line="240" w:lineRule="auto"/>
      <w:ind w:left="75"/>
    </w:pPr>
    <w:rPr>
      <w:rFonts w:ascii="Times New Roman" w:eastAsia="Times New Roman" w:hAnsi="Times New Roman" w:cs="Times New Roman"/>
      <w:b/>
      <w:bCs/>
      <w:color w:val="999999"/>
      <w:sz w:val="17"/>
      <w:szCs w:val="17"/>
      <w:lang w:bidi="ar-SA"/>
    </w:rPr>
  </w:style>
  <w:style w:type="paragraph" w:customStyle="1" w:styleId="menu-warning1">
    <w:name w:val="menu-warning1"/>
    <w:basedOn w:val="Normal"/>
    <w:rsid w:val="00114746"/>
    <w:pPr>
      <w:spacing w:before="100" w:beforeAutospacing="1" w:after="100" w:afterAutospacing="1" w:line="240" w:lineRule="auto"/>
    </w:pPr>
    <w:rPr>
      <w:rFonts w:ascii="Times New Roman" w:eastAsia="Times New Roman" w:hAnsi="Times New Roman" w:cs="Times New Roman"/>
      <w:color w:val="D26911"/>
      <w:sz w:val="24"/>
      <w:szCs w:val="24"/>
      <w:lang w:bidi="ar-SA"/>
    </w:rPr>
  </w:style>
  <w:style w:type="paragraph" w:customStyle="1" w:styleId="section1">
    <w:name w:val="sec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nav1">
    <w:name w:val="section-nav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ose1">
    <w:name w:val="close1"/>
    <w:basedOn w:val="Normal"/>
    <w:rsid w:val="00114746"/>
    <w:pPr>
      <w:spacing w:before="15" w:after="100" w:afterAutospacing="1" w:line="240" w:lineRule="auto"/>
    </w:pPr>
    <w:rPr>
      <w:rFonts w:ascii="Times New Roman" w:eastAsia="Times New Roman" w:hAnsi="Times New Roman" w:cs="Times New Roman"/>
      <w:sz w:val="24"/>
      <w:szCs w:val="24"/>
      <w:lang w:bidi="ar-SA"/>
    </w:rPr>
  </w:style>
  <w:style w:type="paragraph" w:customStyle="1" w:styleId="close2">
    <w:name w:val="close2"/>
    <w:basedOn w:val="Normal"/>
    <w:rsid w:val="00114746"/>
    <w:pPr>
      <w:spacing w:after="0" w:line="240" w:lineRule="auto"/>
    </w:pPr>
    <w:rPr>
      <w:rFonts w:ascii="Times New Roman" w:eastAsia="Times New Roman" w:hAnsi="Times New Roman" w:cs="Times New Roman"/>
      <w:sz w:val="20"/>
      <w:szCs w:val="20"/>
      <w:lang w:bidi="ar-SA"/>
    </w:rPr>
  </w:style>
  <w:style w:type="paragraph" w:customStyle="1" w:styleId="flash-action1">
    <w:name w:val="flash-action1"/>
    <w:basedOn w:val="Normal"/>
    <w:rsid w:val="00114746"/>
    <w:pPr>
      <w:spacing w:after="100" w:afterAutospacing="1" w:line="240" w:lineRule="auto"/>
      <w:ind w:left="300"/>
    </w:pPr>
    <w:rPr>
      <w:rFonts w:ascii="Times New Roman" w:eastAsia="Times New Roman" w:hAnsi="Times New Roman" w:cs="Times New Roman"/>
      <w:sz w:val="24"/>
      <w:szCs w:val="24"/>
      <w:lang w:bidi="ar-SA"/>
    </w:rPr>
  </w:style>
  <w:style w:type="paragraph" w:customStyle="1" w:styleId="flash-action2">
    <w:name w:val="flash-action2"/>
    <w:basedOn w:val="Normal"/>
    <w:rsid w:val="00114746"/>
    <w:pPr>
      <w:spacing w:before="75" w:after="0" w:line="240" w:lineRule="auto"/>
      <w:ind w:left="300"/>
    </w:pPr>
    <w:rPr>
      <w:rFonts w:ascii="Times New Roman" w:eastAsia="Times New Roman" w:hAnsi="Times New Roman" w:cs="Times New Roman"/>
      <w:sz w:val="20"/>
      <w:szCs w:val="20"/>
      <w:lang w:bidi="ar-SA"/>
    </w:rPr>
  </w:style>
  <w:style w:type="paragraph" w:customStyle="1" w:styleId="about-header-title1">
    <w:name w:val="about-header-title1"/>
    <w:basedOn w:val="Normal"/>
    <w:rsid w:val="00114746"/>
    <w:pPr>
      <w:spacing w:before="300" w:after="100" w:afterAutospacing="1" w:line="240" w:lineRule="auto"/>
    </w:pPr>
    <w:rPr>
      <w:rFonts w:ascii="Times New Roman" w:eastAsia="Times New Roman" w:hAnsi="Times New Roman" w:cs="Times New Roman"/>
      <w:color w:val="FFFFFF"/>
      <w:sz w:val="42"/>
      <w:szCs w:val="42"/>
      <w:lang w:bidi="ar-SA"/>
    </w:rPr>
  </w:style>
  <w:style w:type="paragraph" w:customStyle="1" w:styleId="employee-img1">
    <w:name w:val="employee-im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denticon1">
    <w:name w:val="identic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loyee1">
    <w:name w:val="employee1"/>
    <w:basedOn w:val="Normal"/>
    <w:rsid w:val="00114746"/>
    <w:pPr>
      <w:pBdr>
        <w:top w:val="single" w:sz="6" w:space="0" w:color="FFFFFF"/>
        <w:left w:val="single" w:sz="6" w:space="0" w:color="FFFFFF"/>
        <w:bottom w:val="single" w:sz="6" w:space="0" w:color="FFFFFF"/>
        <w:right w:val="single" w:sz="6" w:space="0" w:color="FFFFFF"/>
      </w:pBdr>
      <w:shd w:val="clear" w:color="auto" w:fill="F0F0F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denticon2">
    <w:name w:val="identic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loyee-info1">
    <w:name w:val="employee-info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ga-octicon2">
    <w:name w:val="mega-octicon2"/>
    <w:basedOn w:val="Normal"/>
    <w:rsid w:val="00114746"/>
    <w:pPr>
      <w:spacing w:before="100" w:beforeAutospacing="1" w:after="100" w:afterAutospacing="1" w:line="240" w:lineRule="auto"/>
      <w:ind w:right="150"/>
    </w:pPr>
    <w:rPr>
      <w:rFonts w:ascii="octicons" w:eastAsia="Times New Roman" w:hAnsi="octicons" w:cs="Times New Roman"/>
      <w:sz w:val="48"/>
      <w:szCs w:val="48"/>
      <w:lang w:bidi="ar-SA"/>
    </w:rPr>
  </w:style>
  <w:style w:type="paragraph" w:customStyle="1" w:styleId="fact-label1">
    <w:name w:val="fact-label1"/>
    <w:basedOn w:val="Normal"/>
    <w:rsid w:val="00114746"/>
    <w:pPr>
      <w:spacing w:before="100" w:beforeAutospacing="1" w:after="100" w:afterAutospacing="1" w:line="240" w:lineRule="auto"/>
    </w:pPr>
    <w:rPr>
      <w:rFonts w:ascii="Times New Roman" w:eastAsia="Times New Roman" w:hAnsi="Times New Roman" w:cs="Times New Roman"/>
      <w:b/>
      <w:bCs/>
      <w:caps/>
      <w:sz w:val="17"/>
      <w:szCs w:val="17"/>
      <w:lang w:bidi="ar-SA"/>
    </w:rPr>
  </w:style>
  <w:style w:type="paragraph" w:customStyle="1" w:styleId="octospinner1">
    <w:name w:val="octospin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
    <w:name w:val="octicon8"/>
    <w:basedOn w:val="Normal"/>
    <w:rsid w:val="00114746"/>
    <w:pPr>
      <w:spacing w:before="100" w:beforeAutospacing="1" w:after="100" w:afterAutospacing="1" w:line="240" w:lineRule="auto"/>
      <w:ind w:right="75"/>
    </w:pPr>
    <w:rPr>
      <w:rFonts w:ascii="octicons" w:eastAsia="Times New Roman" w:hAnsi="octicons" w:cs="Times New Roman"/>
      <w:sz w:val="24"/>
      <w:szCs w:val="24"/>
      <w:lang w:bidi="ar-SA"/>
    </w:rPr>
  </w:style>
  <w:style w:type="paragraph" w:customStyle="1" w:styleId="mega-octicon3">
    <w:name w:val="mega-octicon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999999"/>
      <w:sz w:val="48"/>
      <w:szCs w:val="48"/>
      <w:lang w:bidi="ar-SA"/>
    </w:rPr>
  </w:style>
  <w:style w:type="paragraph" w:customStyle="1" w:styleId="name2">
    <w:name w:val="name2"/>
    <w:basedOn w:val="Normal"/>
    <w:rsid w:val="00114746"/>
    <w:pPr>
      <w:spacing w:before="100" w:beforeAutospacing="1" w:after="100" w:afterAutospacing="1" w:line="240" w:lineRule="auto"/>
    </w:pPr>
    <w:rPr>
      <w:rFonts w:ascii="Times New Roman" w:eastAsia="Times New Roman" w:hAnsi="Times New Roman" w:cs="Times New Roman"/>
      <w:b/>
      <w:bCs/>
      <w:color w:val="333333"/>
      <w:sz w:val="21"/>
      <w:szCs w:val="21"/>
      <w:lang w:bidi="ar-SA"/>
    </w:rPr>
  </w:style>
  <w:style w:type="paragraph" w:customStyle="1" w:styleId="coupon2">
    <w:name w:val="coupon2"/>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ext-right1">
    <w:name w:val="text-right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coupon-label1">
    <w:name w:val="coupon-label1"/>
    <w:basedOn w:val="Normal"/>
    <w:rsid w:val="00114746"/>
    <w:pPr>
      <w:spacing w:after="0" w:line="240" w:lineRule="auto"/>
      <w:ind w:left="-135" w:right="-135"/>
    </w:pPr>
    <w:rPr>
      <w:rFonts w:ascii="Times New Roman" w:eastAsia="Times New Roman" w:hAnsi="Times New Roman" w:cs="Times New Roman"/>
      <w:sz w:val="24"/>
      <w:szCs w:val="24"/>
      <w:lang w:bidi="ar-SA"/>
    </w:rPr>
  </w:style>
  <w:style w:type="paragraph" w:customStyle="1" w:styleId="note3">
    <w:name w:val="note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4">
    <w:name w:val="mega-octicon4"/>
    <w:basedOn w:val="Normal"/>
    <w:rsid w:val="00114746"/>
    <w:pPr>
      <w:spacing w:before="100" w:beforeAutospacing="1" w:after="100" w:afterAutospacing="1" w:line="240" w:lineRule="auto"/>
      <w:ind w:right="75"/>
      <w:textAlignment w:val="center"/>
    </w:pPr>
    <w:rPr>
      <w:rFonts w:ascii="octicons" w:eastAsia="Times New Roman" w:hAnsi="octicons" w:cs="Times New Roman"/>
      <w:sz w:val="48"/>
      <w:szCs w:val="48"/>
      <w:lang w:bidi="ar-SA"/>
    </w:rPr>
  </w:style>
  <w:style w:type="paragraph" w:customStyle="1" w:styleId="is-hidden1">
    <w:name w:val="is-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put-block1">
    <w:name w:val="input-block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smallnotice1">
    <w:name w:val="small_notice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note4">
    <w:name w:val="note4"/>
    <w:basedOn w:val="Normal"/>
    <w:rsid w:val="00114746"/>
    <w:pPr>
      <w:spacing w:before="225" w:after="225" w:line="240" w:lineRule="auto"/>
      <w:jc w:val="center"/>
    </w:pPr>
    <w:rPr>
      <w:rFonts w:ascii="Times New Roman" w:eastAsia="Times New Roman" w:hAnsi="Times New Roman" w:cs="Times New Roman"/>
      <w:color w:val="777777"/>
      <w:sz w:val="24"/>
      <w:szCs w:val="24"/>
      <w:lang w:bidi="ar-SA"/>
    </w:rPr>
  </w:style>
  <w:style w:type="paragraph" w:customStyle="1" w:styleId="sms-success1">
    <w:name w:val="sms-succ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ms-error1">
    <w:name w:val="sms-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success2">
    <w:name w:val="sms-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error2">
    <w:name w:val="sms-erro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complete-group-title1">
    <w:name w:val="autocomplete-group-title1"/>
    <w:basedOn w:val="Normal"/>
    <w:rsid w:val="00114746"/>
    <w:pPr>
      <w:pBdr>
        <w:right w:val="single" w:sz="6" w:space="4" w:color="DDDDDD"/>
      </w:pBdr>
      <w:spacing w:before="100" w:beforeAutospacing="1" w:after="100" w:afterAutospacing="1" w:line="240" w:lineRule="auto"/>
      <w:jc w:val="right"/>
      <w:textAlignment w:val="top"/>
    </w:pPr>
    <w:rPr>
      <w:rFonts w:ascii="Times New Roman" w:eastAsia="Times New Roman" w:hAnsi="Times New Roman" w:cs="Times New Roman"/>
      <w:color w:val="999999"/>
      <w:sz w:val="17"/>
      <w:szCs w:val="17"/>
      <w:lang w:bidi="ar-SA"/>
    </w:rPr>
  </w:style>
  <w:style w:type="paragraph" w:customStyle="1" w:styleId="dueon1">
    <w:name w:val="due_on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astdue1">
    <w:name w:val="past_due1"/>
    <w:basedOn w:val="Normal"/>
    <w:rsid w:val="00114746"/>
    <w:pPr>
      <w:spacing w:before="100" w:beforeAutospacing="1" w:after="100" w:afterAutospacing="1" w:line="240" w:lineRule="auto"/>
    </w:pPr>
    <w:rPr>
      <w:rFonts w:ascii="Times New Roman" w:eastAsia="Times New Roman" w:hAnsi="Times New Roman" w:cs="Times New Roman"/>
      <w:color w:val="984646"/>
      <w:sz w:val="24"/>
      <w:szCs w:val="24"/>
      <w:lang w:bidi="ar-SA"/>
    </w:rPr>
  </w:style>
  <w:style w:type="paragraph" w:customStyle="1" w:styleId="state1">
    <w:name w:val="state1"/>
    <w:basedOn w:val="Normal"/>
    <w:rsid w:val="00114746"/>
    <w:pPr>
      <w:spacing w:before="45" w:after="100" w:afterAutospacing="1" w:line="240" w:lineRule="auto"/>
      <w:ind w:right="75"/>
    </w:pPr>
    <w:rPr>
      <w:rFonts w:ascii="Times New Roman" w:eastAsia="Times New Roman" w:hAnsi="Times New Roman" w:cs="Times New Roman"/>
      <w:sz w:val="24"/>
      <w:szCs w:val="24"/>
      <w:lang w:bidi="ar-SA"/>
    </w:rPr>
  </w:style>
  <w:style w:type="paragraph" w:customStyle="1" w:styleId="number1">
    <w:name w:val="number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avatar3">
    <w:name w:val="avatar3"/>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anization-member1">
    <w:name w:val="organization-member1"/>
    <w:basedOn w:val="Normal"/>
    <w:rsid w:val="00114746"/>
    <w:pPr>
      <w:spacing w:before="100" w:beforeAutospacing="1" w:after="100" w:afterAutospacing="1" w:line="240" w:lineRule="auto"/>
    </w:pPr>
    <w:rPr>
      <w:rFonts w:ascii="Times New Roman" w:eastAsia="Times New Roman" w:hAnsi="Times New Roman" w:cs="Times New Roman"/>
      <w:color w:val="808080"/>
      <w:sz w:val="24"/>
      <w:szCs w:val="24"/>
      <w:lang w:bidi="ar-SA"/>
    </w:rPr>
  </w:style>
  <w:style w:type="paragraph" w:customStyle="1" w:styleId="abort1">
    <w:name w:val="abort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ew-file-no-branch1">
    <w:name w:val="new-file-no-branch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new-file-no-branch2">
    <w:name w:val="new-file-no-branch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zeroclipboard-button1">
    <w:name w:val="zeroclipboard-button1"/>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repo-root1">
    <w:name w:val="repo-root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itignore-template1">
    <w:name w:val="gitignor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template1">
    <w:name w:val="license-template1"/>
    <w:basedOn w:val="Normal"/>
    <w:rsid w:val="00114746"/>
    <w:pPr>
      <w:spacing w:before="100" w:beforeAutospacing="1" w:after="100" w:afterAutospacing="1" w:line="240" w:lineRule="auto"/>
    </w:pPr>
    <w:rPr>
      <w:rFonts w:ascii="Times New Roman" w:eastAsia="Times New Roman" w:hAnsi="Times New Roman" w:cs="Times New Roman"/>
      <w:vanish/>
      <w:sz w:val="21"/>
      <w:szCs w:val="21"/>
      <w:lang w:bidi="ar-SA"/>
    </w:rPr>
  </w:style>
  <w:style w:type="paragraph" w:customStyle="1" w:styleId="license-info1">
    <w:name w:val="license-info1"/>
    <w:basedOn w:val="Normal"/>
    <w:rsid w:val="00114746"/>
    <w:pPr>
      <w:spacing w:before="100" w:beforeAutospacing="1" w:after="100" w:afterAutospacing="1" w:line="240" w:lineRule="auto"/>
      <w:ind w:left="75"/>
    </w:pPr>
    <w:rPr>
      <w:rFonts w:ascii="Times New Roman" w:eastAsia="Times New Roman" w:hAnsi="Times New Roman" w:cs="Times New Roman"/>
      <w:color w:val="CCCCCC"/>
      <w:sz w:val="24"/>
      <w:szCs w:val="24"/>
      <w:lang w:bidi="ar-SA"/>
    </w:rPr>
  </w:style>
  <w:style w:type="paragraph" w:customStyle="1" w:styleId="new-commit1">
    <w:name w:val="new-com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1">
    <w:name w:val="octicon-search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lob-line-nums1">
    <w:name w:val="blob-line-nums1"/>
    <w:basedOn w:val="Normal"/>
    <w:rsid w:val="00114746"/>
    <w:pPr>
      <w:shd w:val="clear" w:color="auto" w:fill="FFFFFF"/>
      <w:spacing w:before="225" w:after="225" w:line="240" w:lineRule="auto"/>
      <w:jc w:val="right"/>
      <w:textAlignment w:val="top"/>
    </w:pPr>
    <w:rPr>
      <w:rFonts w:ascii="Consolas" w:eastAsia="Times New Roman" w:hAnsi="Consolas" w:cs="Consolas"/>
      <w:color w:val="AAAAAA"/>
      <w:sz w:val="24"/>
      <w:szCs w:val="24"/>
      <w:lang w:bidi="ar-SA"/>
    </w:rPr>
  </w:style>
  <w:style w:type="paragraph" w:customStyle="1" w:styleId="no-preview1">
    <w:name w:val="no-preview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branch-name1">
    <w:name w:val="branch-name1"/>
    <w:basedOn w:val="Normal"/>
    <w:rsid w:val="00114746"/>
    <w:pPr>
      <w:spacing w:before="100" w:beforeAutospacing="1" w:after="100" w:afterAutospacing="1" w:line="240" w:lineRule="auto"/>
      <w:ind w:right="150"/>
    </w:pPr>
    <w:rPr>
      <w:rFonts w:ascii="Courier" w:eastAsia="Times New Roman" w:hAnsi="Courier" w:cs="Times New Roman"/>
      <w:sz w:val="18"/>
      <w:szCs w:val="18"/>
      <w:lang w:bidi="ar-SA"/>
    </w:rPr>
  </w:style>
  <w:style w:type="paragraph" w:customStyle="1" w:styleId="octicon9">
    <w:name w:val="octicon9"/>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quick-pull-new-branch-name1">
    <w:name w:val="quick-pull-new-branch-name1"/>
    <w:basedOn w:val="Normal"/>
    <w:rsid w:val="00114746"/>
    <w:pPr>
      <w:spacing w:before="100" w:beforeAutospacing="1" w:after="100" w:afterAutospacing="1" w:line="240" w:lineRule="auto"/>
      <w:ind w:right="150"/>
    </w:pPr>
    <w:rPr>
      <w:rFonts w:ascii="Courier" w:eastAsia="Times New Roman" w:hAnsi="Courier" w:cs="Times New Roman"/>
      <w:sz w:val="24"/>
      <w:szCs w:val="24"/>
      <w:lang w:bidi="ar-SA"/>
    </w:rPr>
  </w:style>
  <w:style w:type="paragraph" w:customStyle="1" w:styleId="quick-pull-new-branch-icon1">
    <w:name w:val="quick-pull-new-branch-icon1"/>
    <w:basedOn w:val="Normal"/>
    <w:rsid w:val="00114746"/>
    <w:pPr>
      <w:spacing w:before="100" w:beforeAutospacing="1" w:after="100" w:afterAutospacing="1" w:line="240" w:lineRule="auto"/>
    </w:pPr>
    <w:rPr>
      <w:rFonts w:ascii="Times New Roman" w:eastAsia="Times New Roman" w:hAnsi="Times New Roman" w:cs="Times New Roman"/>
      <w:color w:val="B0C4CE"/>
      <w:sz w:val="24"/>
      <w:szCs w:val="24"/>
      <w:lang w:bidi="ar-SA"/>
    </w:rPr>
  </w:style>
  <w:style w:type="paragraph" w:customStyle="1" w:styleId="quick-pull-normalization-info1">
    <w:name w:val="quick-pull-normalization-info1"/>
    <w:basedOn w:val="Normal"/>
    <w:rsid w:val="00114746"/>
    <w:pPr>
      <w:pBdr>
        <w:top w:val="single" w:sz="6" w:space="4" w:color="FFFFFF"/>
        <w:left w:val="single" w:sz="6" w:space="4" w:color="C0B536"/>
        <w:bottom w:val="single" w:sz="6" w:space="4" w:color="C0B536"/>
        <w:right w:val="single" w:sz="6" w:space="4" w:color="C0B536"/>
      </w:pBdr>
      <w:shd w:val="clear" w:color="auto" w:fill="F7EA57"/>
      <w:spacing w:before="100" w:beforeAutospacing="1" w:after="100" w:afterAutospacing="1" w:line="240" w:lineRule="auto"/>
    </w:pPr>
    <w:rPr>
      <w:rFonts w:ascii="Times New Roman" w:eastAsia="Times New Roman" w:hAnsi="Times New Roman" w:cs="Times New Roman"/>
      <w:vanish/>
      <w:color w:val="494620"/>
      <w:sz w:val="17"/>
      <w:szCs w:val="17"/>
      <w:lang w:bidi="ar-SA"/>
    </w:rPr>
  </w:style>
  <w:style w:type="paragraph" w:customStyle="1" w:styleId="quick-pull-direct-edit1">
    <w:name w:val="quick-pull-direct-ed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uick-pull-create-branch1">
    <w:name w:val="quick-pull-create-bran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form-avatar1">
    <w:name w:val="commit-form-avatar1"/>
    <w:basedOn w:val="Normal"/>
    <w:rsid w:val="00114746"/>
    <w:pP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commit-form1">
    <w:name w:val="commit-form1"/>
    <w:basedOn w:val="Normal"/>
    <w:rsid w:val="00114746"/>
    <w:pPr>
      <w:pBdr>
        <w:top w:val="single" w:sz="6" w:space="11" w:color="DDDDDD"/>
        <w:left w:val="single" w:sz="6" w:space="11" w:color="DDDDDD"/>
        <w:bottom w:val="single" w:sz="6" w:space="11" w:color="DDDDDD"/>
        <w:right w:val="single" w:sz="6" w:space="11"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message1">
    <w:name w:val="commit-message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commit-message-summary1">
    <w:name w:val="commit-message-summary1"/>
    <w:basedOn w:val="Normal"/>
    <w:rsid w:val="00114746"/>
    <w:pPr>
      <w:spacing w:before="100" w:beforeAutospacing="1" w:after="100" w:afterAutospacing="1" w:line="240" w:lineRule="auto"/>
    </w:pPr>
    <w:rPr>
      <w:rFonts w:ascii="Courier" w:eastAsia="Times New Roman" w:hAnsi="Courier" w:cs="Times New Roman"/>
      <w:sz w:val="24"/>
      <w:szCs w:val="24"/>
      <w:lang w:bidi="ar-SA"/>
    </w:rPr>
  </w:style>
  <w:style w:type="paragraph" w:customStyle="1" w:styleId="mini-icon1">
    <w:name w:val="mini-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show-inline-notes1">
    <w:name w:val="show-inline-note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header-icon1">
    <w:name w:val="box-header-icon1"/>
    <w:basedOn w:val="Normal"/>
    <w:rsid w:val="00114746"/>
    <w:pPr>
      <w:spacing w:before="120" w:after="0" w:line="240" w:lineRule="auto"/>
      <w:ind w:left="150" w:right="105"/>
    </w:pPr>
    <w:rPr>
      <w:rFonts w:ascii="Times New Roman" w:eastAsia="Times New Roman" w:hAnsi="Times New Roman" w:cs="Times New Roman"/>
      <w:color w:val="777777"/>
      <w:sz w:val="24"/>
      <w:szCs w:val="24"/>
      <w:lang w:bidi="ar-SA"/>
    </w:rPr>
  </w:style>
  <w:style w:type="paragraph" w:customStyle="1" w:styleId="box-title1">
    <w:name w:val="box-title1"/>
    <w:basedOn w:val="Normal"/>
    <w:rsid w:val="00114746"/>
    <w:pPr>
      <w:spacing w:before="105" w:after="90" w:line="240" w:lineRule="auto"/>
      <w:ind w:left="150" w:right="150"/>
    </w:pPr>
    <w:rPr>
      <w:rFonts w:ascii="Times New Roman" w:eastAsia="Times New Roman" w:hAnsi="Times New Roman" w:cs="Times New Roman"/>
      <w:color w:val="555555"/>
      <w:sz w:val="20"/>
      <w:szCs w:val="20"/>
      <w:lang w:bidi="ar-SA"/>
    </w:rPr>
  </w:style>
  <w:style w:type="paragraph" w:customStyle="1" w:styleId="box-body-padded1">
    <w:name w:val="box-body-padd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x-action1">
    <w:name w:val="box-action1"/>
    <w:basedOn w:val="Normal"/>
    <w:rsid w:val="00114746"/>
    <w:pPr>
      <w:pBdr>
        <w:top w:val="single" w:sz="2" w:space="7" w:color="D5D5D5"/>
        <w:left w:val="single" w:sz="6" w:space="8" w:color="D5D5D5"/>
        <w:bottom w:val="single" w:sz="2" w:space="7" w:color="D5D5D5"/>
        <w:right w:val="single" w:sz="6" w:space="8" w:color="D5D5D5"/>
      </w:pBdr>
      <w:spacing w:before="100" w:beforeAutospacing="1" w:after="100" w:afterAutospacing="1" w:line="300" w:lineRule="atLeast"/>
    </w:pPr>
    <w:rPr>
      <w:rFonts w:ascii="Times New Roman" w:eastAsia="Times New Roman" w:hAnsi="Times New Roman" w:cs="Times New Roman"/>
      <w:color w:val="555555"/>
      <w:sz w:val="24"/>
      <w:szCs w:val="24"/>
      <w:lang w:bidi="ar-SA"/>
    </w:rPr>
  </w:style>
  <w:style w:type="paragraph" w:customStyle="1" w:styleId="divider1">
    <w:name w:val="divid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ranch-status1">
    <w:name w:val="branch-status1"/>
    <w:basedOn w:val="Normal"/>
    <w:rsid w:val="00114746"/>
    <w:pPr>
      <w:pBdr>
        <w:top w:val="single" w:sz="6" w:space="8" w:color="EEEEEE"/>
        <w:left w:val="single" w:sz="6" w:space="11" w:color="EEEEEE"/>
        <w:bottom w:val="single" w:sz="6" w:space="8" w:color="EEEEEE"/>
        <w:right w:val="single" w:sz="6" w:space="11" w:color="EEEEEE"/>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merge-message1">
    <w:name w:val="merge-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branch-form1">
    <w:name w:val="merge-branch-form1"/>
    <w:basedOn w:val="Normal"/>
    <w:rsid w:val="00114746"/>
    <w:pPr>
      <w:spacing w:before="225" w:after="225" w:line="240" w:lineRule="auto"/>
    </w:pPr>
    <w:rPr>
      <w:rFonts w:ascii="Times New Roman" w:eastAsia="Times New Roman" w:hAnsi="Times New Roman" w:cs="Times New Roman"/>
      <w:vanish/>
      <w:sz w:val="24"/>
      <w:szCs w:val="24"/>
      <w:lang w:bidi="ar-SA"/>
    </w:rPr>
  </w:style>
  <w:style w:type="paragraph" w:customStyle="1" w:styleId="merge-branch-heading1">
    <w:name w:val="merge-branch-heading1"/>
    <w:basedOn w:val="Normal"/>
    <w:rsid w:val="00114746"/>
    <w:pPr>
      <w:spacing w:after="30" w:line="240" w:lineRule="auto"/>
    </w:pPr>
    <w:rPr>
      <w:rFonts w:ascii="Times New Roman" w:eastAsia="Times New Roman" w:hAnsi="Times New Roman" w:cs="Times New Roman"/>
      <w:sz w:val="24"/>
      <w:szCs w:val="24"/>
      <w:lang w:bidi="ar-SA"/>
    </w:rPr>
  </w:style>
  <w:style w:type="paragraph" w:customStyle="1" w:styleId="branch-action-icon1">
    <w:name w:val="branch-action-icon1"/>
    <w:basedOn w:val="Normal"/>
    <w:rsid w:val="00114746"/>
    <w:pPr>
      <w:shd w:val="clear" w:color="auto" w:fill="6CC64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1">
    <w:name w:val="branch-action-body1"/>
    <w:basedOn w:val="Normal"/>
    <w:rsid w:val="00114746"/>
    <w:pPr>
      <w:pBdr>
        <w:top w:val="single" w:sz="6" w:space="0" w:color="95C97E"/>
        <w:left w:val="single" w:sz="6" w:space="0" w:color="95C97E"/>
        <w:bottom w:val="single" w:sz="6" w:space="0" w:color="95C97E"/>
        <w:right w:val="single" w:sz="6" w:space="0" w:color="95C97E"/>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2">
    <w:name w:val="branch-status2"/>
    <w:basedOn w:val="Normal"/>
    <w:rsid w:val="00114746"/>
    <w:pPr>
      <w:pBdr>
        <w:top w:val="single" w:sz="2" w:space="8" w:color="95C97E"/>
        <w:left w:val="single" w:sz="2" w:space="11" w:color="95C97E"/>
        <w:bottom w:val="single" w:sz="6" w:space="8" w:color="95C97E"/>
        <w:right w:val="single" w:sz="2"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2">
    <w:name w:val="branch-action-icon2"/>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3">
    <w:name w:val="branch-action-icon3"/>
    <w:basedOn w:val="Normal"/>
    <w:rsid w:val="00114746"/>
    <w:pPr>
      <w:shd w:val="clear" w:color="auto" w:fill="CEA61B"/>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2">
    <w:name w:val="branch-action-body2"/>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3">
    <w:name w:val="branch-status3"/>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body3">
    <w:name w:val="branch-action-body3"/>
    <w:basedOn w:val="Normal"/>
    <w:rsid w:val="00114746"/>
    <w:pPr>
      <w:pBdr>
        <w:top w:val="single" w:sz="6" w:space="0" w:color="E2CC7A"/>
        <w:left w:val="single" w:sz="6" w:space="0" w:color="E2CC7A"/>
        <w:bottom w:val="single" w:sz="6" w:space="0" w:color="E2CC7A"/>
        <w:right w:val="single" w:sz="6" w:space="0" w:color="E2CC7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4">
    <w:name w:val="branch-status4"/>
    <w:basedOn w:val="Normal"/>
    <w:rsid w:val="00114746"/>
    <w:pPr>
      <w:pBdr>
        <w:top w:val="single" w:sz="2" w:space="8" w:color="E2CC7A"/>
        <w:left w:val="single" w:sz="2" w:space="11" w:color="E2CC7A"/>
        <w:bottom w:val="single" w:sz="6" w:space="8" w:color="E2CC7A"/>
        <w:right w:val="single" w:sz="2" w:space="11" w:color="E2CC7A"/>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4">
    <w:name w:val="branch-action-icon4"/>
    <w:basedOn w:val="Normal"/>
    <w:rsid w:val="00114746"/>
    <w:pPr>
      <w:shd w:val="clear" w:color="auto" w:fill="6E5494"/>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body4">
    <w:name w:val="branch-action-body4"/>
    <w:basedOn w:val="Normal"/>
    <w:rsid w:val="00114746"/>
    <w:pPr>
      <w:pBdr>
        <w:top w:val="single" w:sz="6" w:space="0" w:color="886EAD"/>
        <w:left w:val="single" w:sz="6" w:space="0" w:color="886EAD"/>
        <w:bottom w:val="single" w:sz="6" w:space="0" w:color="886EAD"/>
        <w:right w:val="single" w:sz="6" w:space="0" w:color="886EA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5">
    <w:name w:val="branch-action-icon5"/>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action-icon6">
    <w:name w:val="branch-action-icon6"/>
    <w:basedOn w:val="Normal"/>
    <w:rsid w:val="00114746"/>
    <w:pPr>
      <w:shd w:val="clear" w:color="auto" w:fill="888888"/>
      <w:spacing w:before="100" w:beforeAutospacing="1" w:after="100" w:afterAutospacing="1" w:line="720" w:lineRule="atLeast"/>
      <w:ind w:left="-960"/>
      <w:jc w:val="center"/>
    </w:pPr>
    <w:rPr>
      <w:rFonts w:ascii="Times New Roman" w:eastAsia="Times New Roman" w:hAnsi="Times New Roman" w:cs="Times New Roman"/>
      <w:color w:val="FFFFFF"/>
      <w:sz w:val="24"/>
      <w:szCs w:val="24"/>
      <w:lang w:bidi="ar-SA"/>
    </w:rPr>
  </w:style>
  <w:style w:type="paragraph" w:customStyle="1" w:styleId="branch-status5">
    <w:name w:val="branch-status5"/>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tatus6">
    <w:name w:val="branch-status6"/>
    <w:basedOn w:val="Normal"/>
    <w:rsid w:val="00114746"/>
    <w:pPr>
      <w:pBdr>
        <w:top w:val="single" w:sz="2" w:space="8" w:color="EEEEEE"/>
        <w:left w:val="single" w:sz="2" w:space="11" w:color="EEEEEE"/>
        <w:bottom w:val="single" w:sz="6" w:space="8" w:color="EEEEEE"/>
        <w:right w:val="single" w:sz="2" w:space="11"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2">
    <w:name w:val="spinner2"/>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mmit-form2">
    <w:name w:val="commit-form2"/>
    <w:basedOn w:val="Normal"/>
    <w:rsid w:val="00114746"/>
    <w:pPr>
      <w:pBdr>
        <w:top w:val="single" w:sz="6" w:space="11" w:color="95C97E"/>
        <w:left w:val="single" w:sz="6" w:space="11" w:color="95C97E"/>
        <w:bottom w:val="single" w:sz="6" w:space="11" w:color="95C97E"/>
        <w:right w:val="single" w:sz="6" w:space="11" w:color="95C97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form-failed1">
    <w:name w:val="merge-form-fail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lete-branch-failure1">
    <w:name w:val="delete-branch-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pinner3">
    <w:name w:val="spinner3"/>
    <w:basedOn w:val="Normal"/>
    <w:rsid w:val="00114746"/>
    <w:pPr>
      <w:spacing w:before="100" w:beforeAutospacing="1" w:after="100" w:afterAutospacing="1" w:line="240" w:lineRule="auto"/>
      <w:ind w:right="60"/>
      <w:textAlignment w:val="center"/>
    </w:pPr>
    <w:rPr>
      <w:rFonts w:ascii="Times New Roman" w:eastAsia="Times New Roman" w:hAnsi="Times New Roman" w:cs="Times New Roman"/>
      <w:vanish/>
      <w:sz w:val="24"/>
      <w:szCs w:val="24"/>
      <w:lang w:bidi="ar-SA"/>
    </w:rPr>
  </w:style>
  <w:style w:type="paragraph" w:customStyle="1" w:styleId="state2">
    <w:name w:val="state2"/>
    <w:basedOn w:val="Normal"/>
    <w:rsid w:val="00114746"/>
    <w:pPr>
      <w:shd w:val="clear" w:color="auto" w:fill="EEEEEE"/>
      <w:spacing w:before="100" w:beforeAutospacing="1" w:after="100" w:afterAutospacing="1" w:line="240" w:lineRule="auto"/>
      <w:ind w:right="75"/>
    </w:pPr>
    <w:rPr>
      <w:rFonts w:ascii="Times New Roman" w:eastAsia="Times New Roman" w:hAnsi="Times New Roman" w:cs="Times New Roman"/>
      <w:b/>
      <w:bCs/>
      <w:caps/>
      <w:sz w:val="17"/>
      <w:szCs w:val="17"/>
      <w:lang w:bidi="ar-SA"/>
    </w:rPr>
  </w:style>
  <w:style w:type="paragraph" w:customStyle="1" w:styleId="state-progress1">
    <w:name w:val="state-progress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ahead1">
    <w:name w:val="a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ehind1">
    <w:name w:val="behin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2">
    <w:name w:val="bar2"/>
    <w:basedOn w:val="Normal"/>
    <w:rsid w:val="00114746"/>
    <w:pPr>
      <w:shd w:val="clear" w:color="auto" w:fill="D0D0D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ar3">
    <w:name w:val="bar3"/>
    <w:basedOn w:val="Normal"/>
    <w:rsid w:val="00114746"/>
    <w:pPr>
      <w:shd w:val="clear" w:color="auto" w:fill="7A7A7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parator2">
    <w:name w:val="separator2"/>
    <w:basedOn w:val="Normal"/>
    <w:rsid w:val="00114746"/>
    <w:pPr>
      <w:shd w:val="clear" w:color="auto" w:fill="454545"/>
      <w:spacing w:before="100" w:beforeAutospacing="1" w:after="100" w:afterAutospacing="1" w:line="240" w:lineRule="auto"/>
      <w:ind w:left="-30"/>
    </w:pPr>
    <w:rPr>
      <w:rFonts w:ascii="Times New Roman" w:eastAsia="Times New Roman" w:hAnsi="Times New Roman" w:cs="Times New Roman"/>
      <w:sz w:val="24"/>
      <w:szCs w:val="24"/>
      <w:lang w:bidi="ar-SA"/>
    </w:rPr>
  </w:style>
  <w:style w:type="paragraph" w:customStyle="1" w:styleId="ahead2">
    <w:name w:val="ahea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2">
    <w:name w:val="behind2"/>
    <w:basedOn w:val="Normal"/>
    <w:rsid w:val="00114746"/>
    <w:pPr>
      <w:spacing w:before="15" w:after="0" w:line="240" w:lineRule="auto"/>
    </w:pPr>
    <w:rPr>
      <w:rFonts w:ascii="Times New Roman" w:eastAsia="Times New Roman" w:hAnsi="Times New Roman" w:cs="Times New Roman"/>
      <w:sz w:val="24"/>
      <w:szCs w:val="24"/>
      <w:lang w:bidi="ar-SA"/>
    </w:rPr>
  </w:style>
  <w:style w:type="paragraph" w:customStyle="1" w:styleId="behind3">
    <w:name w:val="behind3"/>
    <w:basedOn w:val="Normal"/>
    <w:rsid w:val="00114746"/>
    <w:pPr>
      <w:shd w:val="clear" w:color="auto" w:fill="D0D0D0"/>
      <w:spacing w:before="15" w:after="0" w:line="240" w:lineRule="auto"/>
    </w:pPr>
    <w:rPr>
      <w:rFonts w:ascii="Times New Roman" w:eastAsia="Times New Roman" w:hAnsi="Times New Roman" w:cs="Times New Roman"/>
      <w:sz w:val="24"/>
      <w:szCs w:val="24"/>
      <w:lang w:bidi="ar-SA"/>
    </w:rPr>
  </w:style>
  <w:style w:type="paragraph" w:customStyle="1" w:styleId="ahead3">
    <w:name w:val="ahead3"/>
    <w:basedOn w:val="Normal"/>
    <w:rsid w:val="00114746"/>
    <w:pPr>
      <w:shd w:val="clear" w:color="auto" w:fill="7A7A7A"/>
      <w:spacing w:before="15" w:after="0" w:line="240" w:lineRule="auto"/>
    </w:pPr>
    <w:rPr>
      <w:rFonts w:ascii="Times New Roman" w:eastAsia="Times New Roman" w:hAnsi="Times New Roman" w:cs="Times New Roman"/>
      <w:sz w:val="24"/>
      <w:szCs w:val="24"/>
      <w:lang w:bidi="ar-SA"/>
    </w:rPr>
  </w:style>
  <w:style w:type="paragraph" w:customStyle="1" w:styleId="behind4">
    <w:name w:val="behind4"/>
    <w:basedOn w:val="Normal"/>
    <w:rsid w:val="00114746"/>
    <w:pPr>
      <w:shd w:val="clear" w:color="auto" w:fill="B2D0DD"/>
      <w:spacing w:before="15" w:after="0" w:line="240" w:lineRule="auto"/>
    </w:pPr>
    <w:rPr>
      <w:rFonts w:ascii="Times New Roman" w:eastAsia="Times New Roman" w:hAnsi="Times New Roman" w:cs="Times New Roman"/>
      <w:sz w:val="24"/>
      <w:szCs w:val="24"/>
      <w:lang w:bidi="ar-SA"/>
    </w:rPr>
  </w:style>
  <w:style w:type="paragraph" w:customStyle="1" w:styleId="ahead4">
    <w:name w:val="ahead4"/>
    <w:basedOn w:val="Normal"/>
    <w:rsid w:val="00114746"/>
    <w:pPr>
      <w:shd w:val="clear" w:color="auto" w:fill="1E4152"/>
      <w:spacing w:before="15" w:after="0" w:line="240" w:lineRule="auto"/>
    </w:pPr>
    <w:rPr>
      <w:rFonts w:ascii="Times New Roman" w:eastAsia="Times New Roman" w:hAnsi="Times New Roman" w:cs="Times New Roman"/>
      <w:sz w:val="24"/>
      <w:szCs w:val="24"/>
      <w:lang w:bidi="ar-SA"/>
    </w:rPr>
  </w:style>
  <w:style w:type="paragraph" w:customStyle="1" w:styleId="behind5">
    <w:name w:val="behind5"/>
    <w:basedOn w:val="Normal"/>
    <w:rsid w:val="00114746"/>
    <w:pPr>
      <w:shd w:val="clear" w:color="auto" w:fill="FFD266"/>
      <w:spacing w:before="15" w:after="0" w:line="240" w:lineRule="auto"/>
    </w:pPr>
    <w:rPr>
      <w:rFonts w:ascii="Times New Roman" w:eastAsia="Times New Roman" w:hAnsi="Times New Roman" w:cs="Times New Roman"/>
      <w:sz w:val="24"/>
      <w:szCs w:val="24"/>
      <w:lang w:bidi="ar-SA"/>
    </w:rPr>
  </w:style>
  <w:style w:type="paragraph" w:customStyle="1" w:styleId="ahead5">
    <w:name w:val="ahead5"/>
    <w:basedOn w:val="Normal"/>
    <w:rsid w:val="00114746"/>
    <w:pPr>
      <w:shd w:val="clear" w:color="auto" w:fill="B69E67"/>
      <w:spacing w:before="15" w:after="0" w:line="240" w:lineRule="auto"/>
    </w:pPr>
    <w:rPr>
      <w:rFonts w:ascii="Times New Roman" w:eastAsia="Times New Roman" w:hAnsi="Times New Roman" w:cs="Times New Roman"/>
      <w:sz w:val="24"/>
      <w:szCs w:val="24"/>
      <w:lang w:bidi="ar-SA"/>
    </w:rPr>
  </w:style>
  <w:style w:type="paragraph" w:customStyle="1" w:styleId="behind6">
    <w:name w:val="behind6"/>
    <w:basedOn w:val="Normal"/>
    <w:rsid w:val="00114746"/>
    <w:pPr>
      <w:shd w:val="clear" w:color="auto" w:fill="FF704F"/>
      <w:spacing w:before="15" w:after="0" w:line="240" w:lineRule="auto"/>
    </w:pPr>
    <w:rPr>
      <w:rFonts w:ascii="Times New Roman" w:eastAsia="Times New Roman" w:hAnsi="Times New Roman" w:cs="Times New Roman"/>
      <w:sz w:val="24"/>
      <w:szCs w:val="24"/>
      <w:lang w:bidi="ar-SA"/>
    </w:rPr>
  </w:style>
  <w:style w:type="paragraph" w:customStyle="1" w:styleId="ahead6">
    <w:name w:val="ahead6"/>
    <w:basedOn w:val="Normal"/>
    <w:rsid w:val="00114746"/>
    <w:pPr>
      <w:shd w:val="clear" w:color="auto" w:fill="811201"/>
      <w:spacing w:before="15" w:after="0" w:line="240" w:lineRule="auto"/>
    </w:pPr>
    <w:rPr>
      <w:rFonts w:ascii="Times New Roman" w:eastAsia="Times New Roman" w:hAnsi="Times New Roman" w:cs="Times New Roman"/>
      <w:sz w:val="24"/>
      <w:szCs w:val="24"/>
      <w:lang w:bidi="ar-SA"/>
    </w:rPr>
  </w:style>
  <w:style w:type="paragraph" w:customStyle="1" w:styleId="octicon10">
    <w:name w:val="octicon1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character" w:customStyle="1" w:styleId="flag1">
    <w:name w:val="flag1"/>
    <w:basedOn w:val="DefaultParagraphFont"/>
    <w:rsid w:val="00114746"/>
    <w:rPr>
      <w:vanish w:val="0"/>
      <w:webHidden w:val="0"/>
      <w:bdr w:val="single" w:sz="6" w:space="9" w:color="EEEEEE" w:frame="1"/>
      <w:shd w:val="clear" w:color="auto" w:fill="FAFAFA"/>
      <w:specVanish w:val="0"/>
    </w:rPr>
  </w:style>
  <w:style w:type="paragraph" w:customStyle="1" w:styleId="octicon11">
    <w:name w:val="octicon11"/>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range1">
    <w:name w:val="range1"/>
    <w:basedOn w:val="Normal"/>
    <w:rsid w:val="00114746"/>
    <w:pPr>
      <w:pBdr>
        <w:top w:val="single" w:sz="6" w:space="5" w:color="EEEEEE"/>
        <w:left w:val="single" w:sz="6" w:space="8" w:color="EEEEEE"/>
        <w:bottom w:val="single" w:sz="12" w:space="0" w:color="EEEEEE"/>
        <w:right w:val="single" w:sz="6" w:space="8" w:color="EEEEEE"/>
      </w:pBdr>
      <w:shd w:val="clear" w:color="auto" w:fill="FAFAFA"/>
      <w:spacing w:before="100" w:beforeAutospacing="1" w:after="100" w:afterAutospacing="1" w:line="240" w:lineRule="auto"/>
      <w:ind w:left="615"/>
    </w:pPr>
    <w:rPr>
      <w:rFonts w:ascii="Times New Roman" w:eastAsia="Times New Roman" w:hAnsi="Times New Roman" w:cs="Times New Roman"/>
      <w:sz w:val="24"/>
      <w:szCs w:val="24"/>
      <w:lang w:bidi="ar-SA"/>
    </w:rPr>
  </w:style>
  <w:style w:type="paragraph" w:customStyle="1" w:styleId="dots5">
    <w:name w:val="dots5"/>
    <w:basedOn w:val="Normal"/>
    <w:rsid w:val="00114746"/>
    <w:pPr>
      <w:spacing w:after="0" w:line="240" w:lineRule="auto"/>
      <w:ind w:left="60" w:right="60"/>
    </w:pPr>
    <w:rPr>
      <w:rFonts w:ascii="Times New Roman" w:eastAsia="Times New Roman" w:hAnsi="Times New Roman" w:cs="Times New Roman"/>
      <w:color w:val="999999"/>
      <w:sz w:val="24"/>
      <w:szCs w:val="24"/>
      <w:lang w:bidi="ar-SA"/>
    </w:rPr>
  </w:style>
  <w:style w:type="paragraph" w:customStyle="1" w:styleId="cross-repo-text1">
    <w:name w:val="cross-repo-text1"/>
    <w:basedOn w:val="Normal"/>
    <w:rsid w:val="00114746"/>
    <w:pPr>
      <w:spacing w:line="240" w:lineRule="auto"/>
    </w:pPr>
    <w:rPr>
      <w:rFonts w:ascii="Times New Roman" w:eastAsia="Times New Roman" w:hAnsi="Times New Roman" w:cs="Times New Roman"/>
      <w:vanish/>
      <w:color w:val="999999"/>
      <w:sz w:val="18"/>
      <w:szCs w:val="18"/>
      <w:lang w:bidi="ar-SA"/>
    </w:rPr>
  </w:style>
  <w:style w:type="paragraph" w:customStyle="1" w:styleId="octicon12">
    <w:name w:val="octicon12"/>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cancel1">
    <w:name w:val="cancel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optional1">
    <w:name w:val="optional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character" w:customStyle="1" w:styleId="text3">
    <w:name w:val="text3"/>
    <w:basedOn w:val="DefaultParagraphFont"/>
    <w:rsid w:val="00114746"/>
  </w:style>
  <w:style w:type="paragraph" w:customStyle="1" w:styleId="actions1">
    <w:name w:val="actions1"/>
    <w:basedOn w:val="Normal"/>
    <w:rsid w:val="00114746"/>
    <w:pPr>
      <w:shd w:val="clear" w:color="auto" w:fill="ECF0F1"/>
      <w:spacing w:after="0" w:line="240" w:lineRule="auto"/>
    </w:pPr>
    <w:rPr>
      <w:rFonts w:ascii="Times New Roman" w:eastAsia="Times New Roman" w:hAnsi="Times New Roman" w:cs="Times New Roman"/>
      <w:sz w:val="17"/>
      <w:szCs w:val="17"/>
      <w:lang w:bidi="ar-SA"/>
    </w:rPr>
  </w:style>
  <w:style w:type="paragraph" w:customStyle="1" w:styleId="note5">
    <w:name w:val="note5"/>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pagination1">
    <w:name w:val="pagination1"/>
    <w:basedOn w:val="Normal"/>
    <w:rsid w:val="00114746"/>
    <w:pPr>
      <w:spacing w:before="105" w:after="105" w:line="240" w:lineRule="auto"/>
      <w:ind w:left="105" w:right="105"/>
    </w:pPr>
    <w:rPr>
      <w:rFonts w:ascii="Helvetica" w:eastAsia="Times New Roman" w:hAnsi="Helvetica" w:cs="Helvetica"/>
      <w:b/>
      <w:bCs/>
      <w:sz w:val="24"/>
      <w:szCs w:val="24"/>
      <w:lang w:bidi="ar-SA"/>
    </w:rPr>
  </w:style>
  <w:style w:type="character" w:customStyle="1" w:styleId="current2">
    <w:name w:val="current2"/>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current3">
    <w:name w:val="current3"/>
    <w:basedOn w:val="DefaultParagraphFont"/>
    <w:rsid w:val="00114746"/>
    <w:rPr>
      <w:b/>
      <w:bCs/>
      <w:i w:val="0"/>
      <w:iCs w:val="0"/>
      <w:strike w:val="0"/>
      <w:dstrike w:val="0"/>
      <w:color w:val="333333"/>
      <w:sz w:val="17"/>
      <w:szCs w:val="17"/>
      <w:u w:val="none"/>
      <w:effect w:val="none"/>
      <w:bdr w:val="single" w:sz="6" w:space="2" w:color="686868" w:frame="1"/>
      <w:shd w:val="clear" w:color="auto" w:fill="9E9E9E"/>
    </w:rPr>
  </w:style>
  <w:style w:type="character" w:customStyle="1" w:styleId="gap1">
    <w:name w:val="gap1"/>
    <w:basedOn w:val="DefaultParagraphFont"/>
    <w:rsid w:val="00114746"/>
    <w:rPr>
      <w:i w:val="0"/>
      <w:iCs w:val="0"/>
      <w:strike w:val="0"/>
      <w:dstrike w:val="0"/>
      <w:shadow w:val="0"/>
      <w:color w:val="DDDDDD"/>
      <w:sz w:val="17"/>
      <w:szCs w:val="17"/>
      <w:u w:val="none"/>
      <w:effect w:val="none"/>
      <w:bdr w:val="single" w:sz="6" w:space="2" w:color="DDDDDD" w:frame="1"/>
      <w:shd w:val="clear" w:color="auto" w:fill="EAEAEA"/>
    </w:rPr>
  </w:style>
  <w:style w:type="character" w:customStyle="1" w:styleId="disabled1">
    <w:name w:val="disabled1"/>
    <w:basedOn w:val="DefaultParagraphFont"/>
    <w:rsid w:val="00114746"/>
    <w:rPr>
      <w:i w:val="0"/>
      <w:iCs w:val="0"/>
      <w:strike w:val="0"/>
      <w:dstrike w:val="0"/>
      <w:shadow w:val="0"/>
      <w:vanish/>
      <w:webHidden w:val="0"/>
      <w:color w:val="BBBBBB"/>
      <w:sz w:val="17"/>
      <w:szCs w:val="17"/>
      <w:u w:val="none"/>
      <w:effect w:val="none"/>
      <w:bdr w:val="single" w:sz="6" w:space="2" w:color="DDDDDD" w:frame="1"/>
      <w:shd w:val="clear" w:color="auto" w:fill="EAEAEA"/>
      <w:specVanish w:val="0"/>
    </w:rPr>
  </w:style>
  <w:style w:type="paragraph" w:customStyle="1" w:styleId="paging1">
    <w:name w:val="paging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pager1">
    <w:name w:val="button-pager1"/>
    <w:basedOn w:val="Normal"/>
    <w:rsid w:val="00114746"/>
    <w:pPr>
      <w:pBdr>
        <w:top w:val="single" w:sz="6" w:space="4" w:color="E4E9EF"/>
        <w:left w:val="single" w:sz="6" w:space="0" w:color="E4E9EF"/>
        <w:bottom w:val="single" w:sz="6" w:space="4" w:color="E4E9EF"/>
        <w:right w:val="single" w:sz="6" w:space="0" w:color="E4E9EF"/>
      </w:pBdr>
      <w:shd w:val="clear" w:color="auto" w:fill="EFF3F6"/>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button-pager2">
    <w:name w:val="button-pager2"/>
    <w:basedOn w:val="Normal"/>
    <w:rsid w:val="00114746"/>
    <w:pPr>
      <w:pBdr>
        <w:top w:val="single" w:sz="6" w:space="4" w:color="D9E1E8"/>
        <w:left w:val="single" w:sz="6" w:space="0" w:color="D9E1E8"/>
        <w:bottom w:val="single" w:sz="6" w:space="4" w:color="D9E1E8"/>
        <w:right w:val="single" w:sz="6" w:space="0" w:color="D9E1E8"/>
      </w:pBdr>
      <w:shd w:val="clear" w:color="auto" w:fill="DEE8F1"/>
      <w:spacing w:before="100" w:beforeAutospacing="1" w:after="100" w:afterAutospacing="1" w:line="240" w:lineRule="auto"/>
      <w:jc w:val="center"/>
    </w:pPr>
    <w:rPr>
      <w:rFonts w:ascii="Times New Roman" w:eastAsia="Times New Roman" w:hAnsi="Times New Roman" w:cs="Times New Roman"/>
      <w:b/>
      <w:bCs/>
      <w:sz w:val="18"/>
      <w:szCs w:val="18"/>
      <w:lang w:bidi="ar-SA"/>
    </w:rPr>
  </w:style>
  <w:style w:type="paragraph" w:customStyle="1" w:styleId="sort-type1">
    <w:name w:val="sort-type1"/>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lang w:bidi="ar-SA"/>
    </w:rPr>
  </w:style>
  <w:style w:type="paragraph" w:customStyle="1" w:styleId="sort-type2">
    <w:name w:val="sort-type2"/>
    <w:basedOn w:val="Normal"/>
    <w:rsid w:val="00114746"/>
    <w:pPr>
      <w:spacing w:before="100" w:beforeAutospacing="1" w:after="100" w:afterAutospacing="1" w:line="435" w:lineRule="atLeast"/>
    </w:pPr>
    <w:rPr>
      <w:rFonts w:ascii="Times New Roman" w:eastAsia="Times New Roman" w:hAnsi="Times New Roman" w:cs="Times New Roman"/>
      <w:color w:val="666666"/>
      <w:sz w:val="15"/>
      <w:szCs w:val="15"/>
      <w:u w:val="single"/>
      <w:lang w:bidi="ar-SA"/>
    </w:rPr>
  </w:style>
  <w:style w:type="paragraph" w:customStyle="1" w:styleId="sort-type3">
    <w:name w:val="sort-type3"/>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sort-type4">
    <w:name w:val="sort-type4"/>
    <w:basedOn w:val="Normal"/>
    <w:rsid w:val="00114746"/>
    <w:pPr>
      <w:spacing w:before="100" w:beforeAutospacing="1" w:after="100" w:afterAutospacing="1" w:line="435" w:lineRule="atLeast"/>
    </w:pPr>
    <w:rPr>
      <w:rFonts w:ascii="Times New Roman" w:eastAsia="Times New Roman" w:hAnsi="Times New Roman" w:cs="Times New Roman"/>
      <w:b/>
      <w:bCs/>
      <w:color w:val="333333"/>
      <w:sz w:val="15"/>
      <w:szCs w:val="15"/>
      <w:lang w:bidi="ar-SA"/>
    </w:rPr>
  </w:style>
  <w:style w:type="paragraph" w:customStyle="1" w:styleId="footer-text1">
    <w:name w:val="footer-text1"/>
    <w:basedOn w:val="Normal"/>
    <w:rsid w:val="00114746"/>
    <w:pP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pagination2">
    <w:name w:val="pagination2"/>
    <w:basedOn w:val="Normal"/>
    <w:rsid w:val="00114746"/>
    <w:pPr>
      <w:spacing w:before="75" w:after="75" w:line="240" w:lineRule="auto"/>
      <w:ind w:left="75" w:right="75"/>
    </w:pPr>
    <w:rPr>
      <w:rFonts w:ascii="Helvetica" w:eastAsia="Times New Roman" w:hAnsi="Helvetica" w:cs="Helvetica"/>
      <w:sz w:val="24"/>
      <w:szCs w:val="24"/>
      <w:lang w:bidi="ar-SA"/>
    </w:rPr>
  </w:style>
  <w:style w:type="paragraph" w:customStyle="1" w:styleId="title2">
    <w:name w:val="title2"/>
    <w:basedOn w:val="Normal"/>
    <w:rsid w:val="00114746"/>
    <w:pPr>
      <w:spacing w:after="0" w:line="240" w:lineRule="auto"/>
      <w:ind w:left="600"/>
    </w:pPr>
    <w:rPr>
      <w:rFonts w:ascii="Times New Roman" w:eastAsia="Times New Roman" w:hAnsi="Times New Roman" w:cs="Times New Roman"/>
      <w:b/>
      <w:bCs/>
      <w:sz w:val="24"/>
      <w:szCs w:val="24"/>
      <w:lang w:bidi="ar-SA"/>
    </w:rPr>
  </w:style>
  <w:style w:type="paragraph" w:customStyle="1" w:styleId="title3">
    <w:name w:val="title3"/>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full-path1">
    <w:name w:val="full-pat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updated-at1">
    <w:name w:val="updated-at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language1">
    <w:name w:val="language1"/>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code-list-item1">
    <w:name w:val="cod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data1">
    <w:name w:val="data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bble1">
    <w:name w:val="bubble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box1">
    <w:name w:val="file-box1"/>
    <w:basedOn w:val="Normal"/>
    <w:rsid w:val="00114746"/>
    <w:pPr>
      <w:pBdr>
        <w:top w:val="single" w:sz="6" w:space="0" w:color="F7CA75"/>
        <w:left w:val="single" w:sz="6" w:space="0" w:color="F7CA75"/>
        <w:bottom w:val="single" w:sz="6" w:space="0" w:color="F7CA75"/>
        <w:right w:val="single" w:sz="6" w:space="0" w:color="F7CA7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blob-line-nums2">
    <w:name w:val="blob-line-nums2"/>
    <w:basedOn w:val="Normal"/>
    <w:rsid w:val="00114746"/>
    <w:pPr>
      <w:pBdr>
        <w:right w:val="single" w:sz="6" w:space="6" w:color="E5E5E5"/>
      </w:pBdr>
      <w:shd w:val="clear" w:color="auto" w:fill="EAF2F5"/>
      <w:spacing w:before="100" w:beforeAutospacing="1" w:after="100" w:afterAutospacing="1" w:line="240" w:lineRule="auto"/>
      <w:jc w:val="right"/>
      <w:textAlignment w:val="top"/>
    </w:pPr>
    <w:rPr>
      <w:rFonts w:ascii="Consolas" w:eastAsia="Times New Roman" w:hAnsi="Consolas" w:cs="Consolas"/>
      <w:color w:val="AAAAAA"/>
      <w:sz w:val="24"/>
      <w:szCs w:val="24"/>
      <w:lang w:bidi="ar-SA"/>
    </w:rPr>
  </w:style>
  <w:style w:type="paragraph" w:customStyle="1" w:styleId="highlight1">
    <w:name w:val="highlight1"/>
    <w:basedOn w:val="Normal"/>
    <w:rsid w:val="00114746"/>
    <w:pPr>
      <w:shd w:val="clear" w:color="auto" w:fill="EAF2F5"/>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full-path2">
    <w:name w:val="full-path2"/>
    <w:basedOn w:val="Normal"/>
    <w:rsid w:val="00114746"/>
    <w:pPr>
      <w:spacing w:after="0" w:line="240" w:lineRule="auto"/>
      <w:ind w:left="600"/>
    </w:pPr>
    <w:rPr>
      <w:rFonts w:ascii="Times New Roman" w:eastAsia="Times New Roman" w:hAnsi="Times New Roman" w:cs="Times New Roman"/>
      <w:sz w:val="24"/>
      <w:szCs w:val="24"/>
      <w:lang w:bidi="ar-SA"/>
    </w:rPr>
  </w:style>
  <w:style w:type="paragraph" w:customStyle="1" w:styleId="octicon-repo1">
    <w:name w:val="octicon-repo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lock1">
    <w:name w:val="octicon-lock1"/>
    <w:basedOn w:val="Normal"/>
    <w:rsid w:val="00114746"/>
    <w:pPr>
      <w:spacing w:before="100" w:beforeAutospacing="1" w:after="100" w:afterAutospacing="1" w:line="240" w:lineRule="auto"/>
    </w:pPr>
    <w:rPr>
      <w:rFonts w:ascii="Times New Roman" w:eastAsia="Times New Roman" w:hAnsi="Times New Roman" w:cs="Times New Roman"/>
      <w:color w:val="E9DBA4"/>
      <w:sz w:val="24"/>
      <w:szCs w:val="24"/>
      <w:lang w:bidi="ar-SA"/>
    </w:rPr>
  </w:style>
  <w:style w:type="paragraph" w:customStyle="1" w:styleId="completed-query1">
    <w:name w:val="completed-query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arch-page-label1">
    <w:name w:val="search-page-labe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arch-page-input1">
    <w:name w:val="search-page-inpu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orm-checkbox1">
    <w:name w:val="form-checkbox1"/>
    <w:basedOn w:val="Normal"/>
    <w:rsid w:val="00114746"/>
    <w:pPr>
      <w:spacing w:before="225" w:after="225" w:line="240" w:lineRule="auto"/>
      <w:ind w:left="3600"/>
      <w:textAlignment w:val="center"/>
    </w:pPr>
    <w:rPr>
      <w:rFonts w:ascii="Times New Roman" w:eastAsia="Times New Roman" w:hAnsi="Times New Roman" w:cs="Times New Roman"/>
      <w:sz w:val="24"/>
      <w:szCs w:val="24"/>
      <w:lang w:bidi="ar-SA"/>
    </w:rPr>
  </w:style>
  <w:style w:type="paragraph" w:customStyle="1" w:styleId="aside1">
    <w:name w:val="asi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1">
    <w:name w:val="menu-container1"/>
    <w:basedOn w:val="Normal"/>
    <w:rsid w:val="00114746"/>
    <w:pPr>
      <w:shd w:val="clear" w:color="auto" w:fill="EFEFE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3">
    <w:name w:val="octicon13"/>
    <w:basedOn w:val="Normal"/>
    <w:rsid w:val="00114746"/>
    <w:pPr>
      <w:spacing w:before="100" w:beforeAutospacing="1" w:after="100" w:afterAutospacing="1" w:line="240" w:lineRule="auto"/>
      <w:ind w:right="75"/>
      <w:jc w:val="center"/>
    </w:pPr>
    <w:rPr>
      <w:rFonts w:ascii="octicons" w:eastAsia="Times New Roman" w:hAnsi="octicons" w:cs="Times New Roman"/>
      <w:sz w:val="24"/>
      <w:szCs w:val="24"/>
      <w:lang w:bidi="ar-SA"/>
    </w:rPr>
  </w:style>
  <w:style w:type="paragraph" w:customStyle="1" w:styleId="search-menu-container1">
    <w:name w:val="search-menu-container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paragraph" w:customStyle="1" w:styleId="meta-search-links1">
    <w:name w:val="meta-search-links1"/>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filter-list1">
    <w:name w:val="filter-list1"/>
    <w:basedOn w:val="Normal"/>
    <w:rsid w:val="00114746"/>
    <w:pPr>
      <w:pBdr>
        <w:bottom w:val="single" w:sz="6" w:space="15" w:color="F1F1F1"/>
      </w:pBdr>
      <w:spacing w:before="100" w:beforeAutospacing="1" w:after="300" w:line="240" w:lineRule="auto"/>
    </w:pPr>
    <w:rPr>
      <w:rFonts w:ascii="Times New Roman" w:eastAsia="Times New Roman" w:hAnsi="Times New Roman" w:cs="Times New Roman"/>
      <w:sz w:val="24"/>
      <w:szCs w:val="24"/>
      <w:lang w:bidi="ar-SA"/>
    </w:rPr>
  </w:style>
  <w:style w:type="character" w:customStyle="1" w:styleId="bar4">
    <w:name w:val="bar4"/>
    <w:basedOn w:val="DefaultParagraphFont"/>
    <w:rsid w:val="00114746"/>
    <w:rPr>
      <w:shd w:val="clear" w:color="auto" w:fill="F1F1F1"/>
    </w:rPr>
  </w:style>
  <w:style w:type="paragraph" w:customStyle="1" w:styleId="main-content1">
    <w:name w:val="main-content1"/>
    <w:basedOn w:val="Normal"/>
    <w:rsid w:val="00114746"/>
    <w:pPr>
      <w:spacing w:before="100" w:beforeAutospacing="1" w:after="100" w:afterAutospacing="1" w:line="240" w:lineRule="auto"/>
      <w:ind w:left="3600"/>
    </w:pPr>
    <w:rPr>
      <w:rFonts w:ascii="Times New Roman" w:eastAsia="Times New Roman" w:hAnsi="Times New Roman" w:cs="Times New Roman"/>
      <w:sz w:val="24"/>
      <w:szCs w:val="24"/>
      <w:lang w:bidi="ar-SA"/>
    </w:rPr>
  </w:style>
  <w:style w:type="paragraph" w:customStyle="1" w:styleId="tabnav3">
    <w:name w:val="tabnav3"/>
    <w:basedOn w:val="Normal"/>
    <w:rsid w:val="00114746"/>
    <w:pPr>
      <w:pBdr>
        <w:bottom w:val="single" w:sz="6" w:space="0" w:color="DDDDDD"/>
      </w:pBdr>
      <w:spacing w:after="300" w:line="240" w:lineRule="auto"/>
    </w:pPr>
    <w:rPr>
      <w:rFonts w:ascii="Times New Roman" w:eastAsia="Times New Roman" w:hAnsi="Times New Roman" w:cs="Times New Roman"/>
      <w:sz w:val="24"/>
      <w:szCs w:val="24"/>
      <w:lang w:bidi="ar-SA"/>
    </w:rPr>
  </w:style>
  <w:style w:type="paragraph" w:customStyle="1" w:styleId="search-foot-note1">
    <w:name w:val="search-foot-note1"/>
    <w:basedOn w:val="Normal"/>
    <w:rsid w:val="00114746"/>
    <w:pPr>
      <w:spacing w:before="165" w:after="100" w:afterAutospacing="1" w:line="240" w:lineRule="auto"/>
    </w:pPr>
    <w:rPr>
      <w:rFonts w:ascii="Times New Roman" w:eastAsia="Times New Roman" w:hAnsi="Times New Roman" w:cs="Times New Roman"/>
      <w:color w:val="999999"/>
      <w:sz w:val="24"/>
      <w:szCs w:val="24"/>
      <w:lang w:bidi="ar-SA"/>
    </w:rPr>
  </w:style>
  <w:style w:type="paragraph" w:customStyle="1" w:styleId="mega-octicon5">
    <w:name w:val="mega-octicon5"/>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container1">
    <w:name w:val="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help1">
    <w:name w:val="help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ort-label1">
    <w:name w:val="sort-label1"/>
    <w:basedOn w:val="Normal"/>
    <w:rsid w:val="00114746"/>
    <w:pPr>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sort-link1">
    <w:name w:val="sort-link1"/>
    <w:basedOn w:val="Normal"/>
    <w:rsid w:val="00114746"/>
    <w:pPr>
      <w:spacing w:before="60" w:after="100" w:afterAutospacing="1" w:line="240" w:lineRule="auto"/>
    </w:pPr>
    <w:rPr>
      <w:rFonts w:ascii="Times New Roman" w:eastAsia="Times New Roman" w:hAnsi="Times New Roman" w:cs="Times New Roman"/>
      <w:b/>
      <w:bCs/>
      <w:color w:val="8A8A8A"/>
      <w:sz w:val="24"/>
      <w:szCs w:val="24"/>
      <w:lang w:bidi="ar-SA"/>
    </w:rPr>
  </w:style>
  <w:style w:type="paragraph" w:customStyle="1" w:styleId="sort-icon1">
    <w:name w:val="sort-icon1"/>
    <w:basedOn w:val="Normal"/>
    <w:rsid w:val="00114746"/>
    <w:pPr>
      <w:pBdr>
        <w:top w:val="single" w:sz="36" w:space="0" w:color="8A8A8A"/>
        <w:left w:val="single" w:sz="36" w:space="0" w:color="8A8A8A"/>
        <w:bottom w:val="single" w:sz="36" w:space="0" w:color="8A8A8A"/>
        <w:right w:val="single" w:sz="36"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2">
    <w:name w:val="sort-icon2"/>
    <w:basedOn w:val="Normal"/>
    <w:rsid w:val="00114746"/>
    <w:pPr>
      <w:pBdr>
        <w:top w:val="single" w:sz="36" w:space="0" w:color="8A8A8A"/>
        <w:left w:val="single" w:sz="24" w:space="0" w:color="8A8A8A"/>
        <w:bottom w:val="single" w:sz="12"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ort-icon3">
    <w:name w:val="sort-icon3"/>
    <w:basedOn w:val="Normal"/>
    <w:rsid w:val="00114746"/>
    <w:pPr>
      <w:pBdr>
        <w:top w:val="single" w:sz="12" w:space="0" w:color="8A8A8A"/>
        <w:left w:val="single" w:sz="24" w:space="0" w:color="8A8A8A"/>
        <w:bottom w:val="single" w:sz="36" w:space="0" w:color="8A8A8A"/>
        <w:right w:val="single" w:sz="24" w:space="0" w:color="8A8A8A"/>
      </w:pBd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acecontent1">
    <w:name w:val="ace_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editor1">
    <w:name w:val="ace_editor1"/>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1">
    <w:name w:val="ace_gutter1"/>
    <w:basedOn w:val="Normal"/>
    <w:rsid w:val="00114746"/>
    <w:pPr>
      <w:pBdr>
        <w:right w:val="single" w:sz="6" w:space="0" w:color="DDDDDD"/>
      </w:pBdr>
      <w:shd w:val="clear" w:color="auto" w:fill="ECECEC"/>
      <w:spacing w:before="100" w:beforeAutospacing="1" w:after="100" w:afterAutospacing="1" w:line="240" w:lineRule="auto"/>
    </w:pPr>
    <w:rPr>
      <w:rFonts w:ascii="Consolas" w:eastAsia="Times New Roman" w:hAnsi="Consolas" w:cs="Consolas"/>
      <w:color w:val="AAAAAA"/>
      <w:sz w:val="24"/>
      <w:szCs w:val="24"/>
      <w:lang w:bidi="ar-SA"/>
    </w:rPr>
  </w:style>
  <w:style w:type="paragraph" w:customStyle="1" w:styleId="acegutter-layer1">
    <w:name w:val="ace_gutter-laye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1">
    <w:name w:val="ace_gutter-c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1">
    <w:name w:val="ace_print_margin1"/>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1">
    <w:name w:val="ace_scroller1"/>
    <w:basedOn w:val="Normal"/>
    <w:rsid w:val="00114746"/>
    <w:pPr>
      <w:shd w:val="clear" w:color="auto" w:fill="14141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1">
    <w:name w:val="ace_text-layer1"/>
    <w:basedOn w:val="Normal"/>
    <w:rsid w:val="00114746"/>
    <w:pPr>
      <w:spacing w:before="100" w:beforeAutospacing="1" w:after="100" w:afterAutospacing="1" w:line="240" w:lineRule="auto"/>
    </w:pPr>
    <w:rPr>
      <w:rFonts w:ascii="Times New Roman" w:eastAsia="Times New Roman" w:hAnsi="Times New Roman" w:cs="Times New Roman"/>
      <w:color w:val="F8F8F8"/>
      <w:sz w:val="24"/>
      <w:szCs w:val="24"/>
      <w:lang w:bidi="ar-SA"/>
    </w:rPr>
  </w:style>
  <w:style w:type="paragraph" w:customStyle="1" w:styleId="acecursor1">
    <w:name w:val="ace_cursor1"/>
    <w:basedOn w:val="Normal"/>
    <w:rsid w:val="00114746"/>
    <w:pPr>
      <w:pBdr>
        <w:left w:val="single" w:sz="12" w:space="0" w:color="F8F8F8"/>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1">
    <w:name w:val="ace_step1"/>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1">
    <w:name w:val="ace_bracket1"/>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keyword1">
    <w:name w:val="ace_keyword1"/>
    <w:basedOn w:val="Normal"/>
    <w:rsid w:val="00114746"/>
    <w:pPr>
      <w:spacing w:before="100" w:beforeAutospacing="1" w:after="100" w:afterAutospacing="1" w:line="240" w:lineRule="auto"/>
    </w:pPr>
    <w:rPr>
      <w:rFonts w:ascii="Times New Roman" w:eastAsia="Times New Roman" w:hAnsi="Times New Roman" w:cs="Times New Roman"/>
      <w:color w:val="CDA869"/>
      <w:sz w:val="24"/>
      <w:szCs w:val="24"/>
      <w:lang w:bidi="ar-SA"/>
    </w:rPr>
  </w:style>
  <w:style w:type="paragraph" w:customStyle="1" w:styleId="aceconstant1">
    <w:name w:val="ace_constant1"/>
    <w:basedOn w:val="Normal"/>
    <w:rsid w:val="00114746"/>
    <w:pPr>
      <w:spacing w:before="100" w:beforeAutospacing="1" w:after="100" w:afterAutospacing="1" w:line="240" w:lineRule="auto"/>
    </w:pPr>
    <w:rPr>
      <w:rFonts w:ascii="Times New Roman" w:eastAsia="Times New Roman" w:hAnsi="Times New Roman" w:cs="Times New Roman"/>
      <w:color w:val="CF6A4C"/>
      <w:sz w:val="24"/>
      <w:szCs w:val="24"/>
      <w:lang w:bidi="ar-SA"/>
    </w:rPr>
  </w:style>
  <w:style w:type="paragraph" w:customStyle="1" w:styleId="acesupport1">
    <w:name w:val="ace_support1"/>
    <w:basedOn w:val="Normal"/>
    <w:rsid w:val="00114746"/>
    <w:pPr>
      <w:spacing w:before="100" w:beforeAutospacing="1" w:after="100" w:afterAutospacing="1" w:line="240" w:lineRule="auto"/>
    </w:pPr>
    <w:rPr>
      <w:rFonts w:ascii="Times New Roman" w:eastAsia="Times New Roman" w:hAnsi="Times New Roman" w:cs="Times New Roman"/>
      <w:color w:val="9B859D"/>
      <w:sz w:val="24"/>
      <w:szCs w:val="24"/>
      <w:lang w:bidi="ar-SA"/>
    </w:rPr>
  </w:style>
  <w:style w:type="paragraph" w:customStyle="1" w:styleId="acestring1">
    <w:name w:val="ace_string1"/>
    <w:basedOn w:val="Normal"/>
    <w:rsid w:val="00114746"/>
    <w:pPr>
      <w:spacing w:before="100" w:beforeAutospacing="1" w:after="100" w:afterAutospacing="1" w:line="240" w:lineRule="auto"/>
    </w:pPr>
    <w:rPr>
      <w:rFonts w:ascii="Times New Roman" w:eastAsia="Times New Roman" w:hAnsi="Times New Roman" w:cs="Times New Roman"/>
      <w:color w:val="8F9D6A"/>
      <w:sz w:val="24"/>
      <w:szCs w:val="24"/>
      <w:lang w:bidi="ar-SA"/>
    </w:rPr>
  </w:style>
  <w:style w:type="paragraph" w:customStyle="1" w:styleId="acecomment1">
    <w:name w:val="ace_comment1"/>
    <w:basedOn w:val="Normal"/>
    <w:rsid w:val="00114746"/>
    <w:pPr>
      <w:spacing w:before="100" w:beforeAutospacing="1" w:after="100" w:afterAutospacing="1" w:line="240" w:lineRule="auto"/>
    </w:pPr>
    <w:rPr>
      <w:rFonts w:ascii="Times New Roman" w:eastAsia="Times New Roman" w:hAnsi="Times New Roman" w:cs="Times New Roman"/>
      <w:i/>
      <w:iCs/>
      <w:color w:val="5F5A60"/>
      <w:sz w:val="24"/>
      <w:szCs w:val="24"/>
      <w:lang w:bidi="ar-SA"/>
    </w:rPr>
  </w:style>
  <w:style w:type="paragraph" w:customStyle="1" w:styleId="acevariable1">
    <w:name w:val="ace_variable1"/>
    <w:basedOn w:val="Normal"/>
    <w:rsid w:val="00114746"/>
    <w:pPr>
      <w:spacing w:before="100" w:beforeAutospacing="1" w:after="100" w:afterAutospacing="1" w:line="240" w:lineRule="auto"/>
    </w:pPr>
    <w:rPr>
      <w:rFonts w:ascii="Times New Roman" w:eastAsia="Times New Roman" w:hAnsi="Times New Roman" w:cs="Times New Roman"/>
      <w:color w:val="7587A6"/>
      <w:sz w:val="24"/>
      <w:szCs w:val="24"/>
      <w:lang w:bidi="ar-SA"/>
    </w:rPr>
  </w:style>
  <w:style w:type="paragraph" w:customStyle="1" w:styleId="acexmlpe1">
    <w:name w:val="ace_xml_pe1"/>
    <w:basedOn w:val="Normal"/>
    <w:rsid w:val="00114746"/>
    <w:pPr>
      <w:spacing w:before="100" w:beforeAutospacing="1" w:after="100" w:afterAutospacing="1" w:line="240" w:lineRule="auto"/>
    </w:pPr>
    <w:rPr>
      <w:rFonts w:ascii="Times New Roman" w:eastAsia="Times New Roman" w:hAnsi="Times New Roman" w:cs="Times New Roman"/>
      <w:color w:val="494949"/>
      <w:sz w:val="24"/>
      <w:szCs w:val="24"/>
      <w:lang w:bidi="ar-SA"/>
    </w:rPr>
  </w:style>
  <w:style w:type="paragraph" w:customStyle="1" w:styleId="aceeditor2">
    <w:name w:val="ace_editor2"/>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2">
    <w:name w:val="ace_gutter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2">
    <w:name w:val="ace_gutter-layer2"/>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2">
    <w:name w:val="ace_gutter-cell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2">
    <w:name w:val="ace_print_margin2"/>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2">
    <w:name w:val="ace_scroller2"/>
    <w:basedOn w:val="Normal"/>
    <w:rsid w:val="00114746"/>
    <w:pPr>
      <w:shd w:val="clear" w:color="auto" w:fill="002B36"/>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2">
    <w:name w:val="ace_text-layer2"/>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acecursor2">
    <w:name w:val="ace_cursor2"/>
    <w:basedOn w:val="Normal"/>
    <w:rsid w:val="00114746"/>
    <w:pPr>
      <w:pBdr>
        <w:left w:val="single" w:sz="12" w:space="0" w:color="D3010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1">
    <w:name w:val="ace_selection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2">
    <w:name w:val="ace_step2"/>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2">
    <w:name w:val="ace_bracket2"/>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1">
    <w:name w:val="ace_active_line1"/>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2">
    <w:name w:val="ace_keyword2"/>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2">
    <w:name w:val="ace_string2"/>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2">
    <w:name w:val="ace_comment2"/>
    <w:basedOn w:val="Normal"/>
    <w:rsid w:val="00114746"/>
    <w:pPr>
      <w:spacing w:before="100" w:beforeAutospacing="1" w:after="100" w:afterAutospacing="1" w:line="240" w:lineRule="auto"/>
    </w:pPr>
    <w:rPr>
      <w:rFonts w:ascii="Times New Roman" w:eastAsia="Times New Roman" w:hAnsi="Times New Roman" w:cs="Times New Roman"/>
      <w:i/>
      <w:iCs/>
      <w:color w:val="657B83"/>
      <w:sz w:val="24"/>
      <w:szCs w:val="24"/>
      <w:lang w:bidi="ar-SA"/>
    </w:rPr>
  </w:style>
  <w:style w:type="paragraph" w:customStyle="1" w:styleId="aceeditor3">
    <w:name w:val="ace_editor3"/>
    <w:basedOn w:val="Normal"/>
    <w:rsid w:val="00114746"/>
    <w:pPr>
      <w:pBdr>
        <w:top w:val="single" w:sz="12" w:space="0" w:color="9F9F9F"/>
        <w:left w:val="single" w:sz="12" w:space="0" w:color="9F9F9F"/>
        <w:bottom w:val="single" w:sz="12" w:space="0" w:color="9F9F9F"/>
        <w:right w:val="single" w:sz="12" w:space="0" w:color="9F9F9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gutter3">
    <w:name w:val="ace_gutter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cegutter-layer3">
    <w:name w:val="ace_gutter-layer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acegutter-cell3">
    <w:name w:val="ace_gutter-cell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printmargin3">
    <w:name w:val="ace_print_margin3"/>
    <w:basedOn w:val="Normal"/>
    <w:rsid w:val="00114746"/>
    <w:pPr>
      <w:shd w:val="clear" w:color="auto" w:fill="E8E8E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croller3">
    <w:name w:val="ace_scroller3"/>
    <w:basedOn w:val="Normal"/>
    <w:rsid w:val="00114746"/>
    <w:pPr>
      <w:shd w:val="clear" w:color="auto" w:fill="FDF6E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text-layer3">
    <w:name w:val="ace_text-layer3"/>
    <w:basedOn w:val="Normal"/>
    <w:rsid w:val="00114746"/>
    <w:pPr>
      <w:spacing w:before="100" w:beforeAutospacing="1" w:after="100" w:afterAutospacing="1" w:line="240" w:lineRule="auto"/>
    </w:pPr>
    <w:rPr>
      <w:rFonts w:ascii="Times New Roman" w:eastAsia="Times New Roman" w:hAnsi="Times New Roman" w:cs="Times New Roman"/>
      <w:color w:val="586E75"/>
      <w:sz w:val="24"/>
      <w:szCs w:val="24"/>
      <w:lang w:bidi="ar-SA"/>
    </w:rPr>
  </w:style>
  <w:style w:type="paragraph" w:customStyle="1" w:styleId="acecursor3">
    <w:name w:val="ace_cursor3"/>
    <w:basedOn w:val="Normal"/>
    <w:rsid w:val="00114746"/>
    <w:pPr>
      <w:pBdr>
        <w:left w:val="single" w:sz="12" w:space="0" w:color="000000"/>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election2">
    <w:name w:val="ace_selection2"/>
    <w:basedOn w:val="Normal"/>
    <w:rsid w:val="00114746"/>
    <w:pPr>
      <w:shd w:val="clear" w:color="auto" w:fill="073642"/>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step3">
    <w:name w:val="ace_step3"/>
    <w:basedOn w:val="Normal"/>
    <w:rsid w:val="00114746"/>
    <w:pPr>
      <w:shd w:val="clear" w:color="auto" w:fill="C6DBA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bracket3">
    <w:name w:val="ace_bracket3"/>
    <w:basedOn w:val="Normal"/>
    <w:rsid w:val="00114746"/>
    <w:pPr>
      <w:spacing w:after="0" w:line="240" w:lineRule="auto"/>
      <w:ind w:left="-15"/>
    </w:pPr>
    <w:rPr>
      <w:rFonts w:ascii="Times New Roman" w:eastAsia="Times New Roman" w:hAnsi="Times New Roman" w:cs="Times New Roman"/>
      <w:sz w:val="24"/>
      <w:szCs w:val="24"/>
      <w:lang w:bidi="ar-SA"/>
    </w:rPr>
  </w:style>
  <w:style w:type="paragraph" w:customStyle="1" w:styleId="aceactiveline2">
    <w:name w:val="ace_active_line2"/>
    <w:basedOn w:val="Normal"/>
    <w:rsid w:val="00114746"/>
    <w:pPr>
      <w:shd w:val="clear" w:color="auto" w:fill="EEE8D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ekeyword3">
    <w:name w:val="ace_keyword3"/>
    <w:basedOn w:val="Normal"/>
    <w:rsid w:val="00114746"/>
    <w:pPr>
      <w:spacing w:before="100" w:beforeAutospacing="1" w:after="100" w:afterAutospacing="1" w:line="240" w:lineRule="auto"/>
    </w:pPr>
    <w:rPr>
      <w:rFonts w:ascii="Times New Roman" w:eastAsia="Times New Roman" w:hAnsi="Times New Roman" w:cs="Times New Roman"/>
      <w:color w:val="859900"/>
      <w:sz w:val="24"/>
      <w:szCs w:val="24"/>
      <w:lang w:bidi="ar-SA"/>
    </w:rPr>
  </w:style>
  <w:style w:type="paragraph" w:customStyle="1" w:styleId="acestring3">
    <w:name w:val="ace_string3"/>
    <w:basedOn w:val="Normal"/>
    <w:rsid w:val="00114746"/>
    <w:pPr>
      <w:spacing w:before="100" w:beforeAutospacing="1" w:after="100" w:afterAutospacing="1" w:line="240" w:lineRule="auto"/>
    </w:pPr>
    <w:rPr>
      <w:rFonts w:ascii="Times New Roman" w:eastAsia="Times New Roman" w:hAnsi="Times New Roman" w:cs="Times New Roman"/>
      <w:color w:val="2AA198"/>
      <w:sz w:val="24"/>
      <w:szCs w:val="24"/>
      <w:lang w:bidi="ar-SA"/>
    </w:rPr>
  </w:style>
  <w:style w:type="paragraph" w:customStyle="1" w:styleId="acecomment3">
    <w:name w:val="ace_comment3"/>
    <w:basedOn w:val="Normal"/>
    <w:rsid w:val="00114746"/>
    <w:pPr>
      <w:spacing w:before="100" w:beforeAutospacing="1" w:after="100" w:afterAutospacing="1" w:line="240" w:lineRule="auto"/>
    </w:pPr>
    <w:rPr>
      <w:rFonts w:ascii="Times New Roman" w:eastAsia="Times New Roman" w:hAnsi="Times New Roman" w:cs="Times New Roman"/>
      <w:color w:val="93A1A1"/>
      <w:sz w:val="24"/>
      <w:szCs w:val="24"/>
      <w:lang w:bidi="ar-SA"/>
    </w:rPr>
  </w:style>
  <w:style w:type="paragraph" w:customStyle="1" w:styleId="collapse1">
    <w:name w:val="collaps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oxed-group1">
    <w:name w:val="boxed-group1"/>
    <w:basedOn w:val="Normal"/>
    <w:rsid w:val="00114746"/>
    <w:pPr>
      <w:shd w:val="clear" w:color="auto" w:fill="EFEFEF"/>
      <w:spacing w:after="0" w:line="240" w:lineRule="auto"/>
    </w:pPr>
    <w:rPr>
      <w:rFonts w:ascii="Times New Roman" w:eastAsia="Times New Roman" w:hAnsi="Times New Roman" w:cs="Times New Roman"/>
      <w:sz w:val="24"/>
      <w:szCs w:val="24"/>
      <w:lang w:bidi="ar-SA"/>
    </w:rPr>
  </w:style>
  <w:style w:type="paragraph" w:customStyle="1" w:styleId="discussion-bubble-content1">
    <w:name w:val="discussion-bubble-content1"/>
    <w:basedOn w:val="Normal"/>
    <w:rsid w:val="00114746"/>
    <w:pPr>
      <w:spacing w:before="100" w:beforeAutospacing="1" w:after="100" w:afterAutospacing="1" w:line="240" w:lineRule="auto"/>
      <w:ind w:left="900"/>
    </w:pPr>
    <w:rPr>
      <w:rFonts w:ascii="Times New Roman" w:eastAsia="Times New Roman" w:hAnsi="Times New Roman" w:cs="Times New Roman"/>
      <w:sz w:val="24"/>
      <w:szCs w:val="24"/>
      <w:lang w:bidi="ar-SA"/>
    </w:rPr>
  </w:style>
  <w:style w:type="paragraph" w:customStyle="1" w:styleId="form-actions1">
    <w:name w:val="form-actions1"/>
    <w:basedOn w:val="Normal"/>
    <w:rsid w:val="00114746"/>
    <w:pPr>
      <w:spacing w:before="150" w:after="0" w:line="240" w:lineRule="auto"/>
      <w:ind w:left="900"/>
      <w:jc w:val="right"/>
    </w:pPr>
    <w:rPr>
      <w:rFonts w:ascii="Times New Roman" w:eastAsia="Times New Roman" w:hAnsi="Times New Roman" w:cs="Times New Roman"/>
      <w:sz w:val="24"/>
      <w:szCs w:val="24"/>
      <w:lang w:bidi="ar-SA"/>
    </w:rPr>
  </w:style>
  <w:style w:type="paragraph" w:customStyle="1" w:styleId="highlight2">
    <w:name w:val="highligh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orm-actions2">
    <w:name w:val="form-actions2"/>
    <w:basedOn w:val="Normal"/>
    <w:rsid w:val="00114746"/>
    <w:pPr>
      <w:spacing w:before="150" w:after="100" w:afterAutospacing="1" w:line="240" w:lineRule="auto"/>
      <w:jc w:val="right"/>
    </w:pPr>
    <w:rPr>
      <w:rFonts w:ascii="Times New Roman" w:eastAsia="Times New Roman" w:hAnsi="Times New Roman" w:cs="Times New Roman"/>
      <w:sz w:val="24"/>
      <w:szCs w:val="24"/>
      <w:lang w:bidi="ar-SA"/>
    </w:rPr>
  </w:style>
  <w:style w:type="paragraph" w:customStyle="1" w:styleId="email-format1">
    <w:name w:val="email-format1"/>
    <w:basedOn w:val="Normal"/>
    <w:rsid w:val="00114746"/>
    <w:pPr>
      <w:spacing w:before="100" w:beforeAutospacing="1" w:after="100" w:afterAutospacing="1" w:line="360" w:lineRule="atLeast"/>
    </w:pPr>
    <w:rPr>
      <w:rFonts w:ascii="Times New Roman" w:eastAsia="Times New Roman" w:hAnsi="Times New Roman" w:cs="Times New Roman"/>
      <w:sz w:val="24"/>
      <w:szCs w:val="24"/>
      <w:lang w:bidi="ar-SA"/>
    </w:rPr>
  </w:style>
  <w:style w:type="paragraph" w:customStyle="1" w:styleId="context-loader1">
    <w:name w:val="context-loader1"/>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discussion-topic-author1">
    <w:name w:val="discussion-topic-author1"/>
    <w:basedOn w:val="Normal"/>
    <w:rsid w:val="00114746"/>
    <w:pPr>
      <w:spacing w:before="100" w:beforeAutospacing="1" w:after="100" w:afterAutospacing="1" w:line="240" w:lineRule="auto"/>
    </w:pPr>
    <w:rPr>
      <w:rFonts w:ascii="Times New Roman" w:eastAsia="Times New Roman" w:hAnsi="Times New Roman" w:cs="Times New Roman"/>
      <w:color w:val="666666"/>
      <w:sz w:val="18"/>
      <w:szCs w:val="18"/>
      <w:lang w:bidi="ar-SA"/>
    </w:rPr>
  </w:style>
  <w:style w:type="paragraph" w:customStyle="1" w:styleId="discussion-topic-title1">
    <w:name w:val="discussion-topic-tit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mail-hidden-reply1">
    <w:name w:val="email-hidden-repl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ail-quoted-reply1">
    <w:name w:val="email-quoted-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signature-reply1">
    <w:name w:val="email-signature-reply1"/>
    <w:basedOn w:val="Normal"/>
    <w:rsid w:val="00114746"/>
    <w:pPr>
      <w:pBdr>
        <w:left w:val="single" w:sz="24" w:space="11" w:color="DDDDDD"/>
      </w:pBdr>
      <w:spacing w:after="225" w:line="240" w:lineRule="auto"/>
    </w:pPr>
    <w:rPr>
      <w:rFonts w:ascii="Times New Roman" w:eastAsia="Times New Roman" w:hAnsi="Times New Roman" w:cs="Times New Roman"/>
      <w:color w:val="777777"/>
      <w:sz w:val="24"/>
      <w:szCs w:val="24"/>
      <w:lang w:bidi="ar-SA"/>
    </w:rPr>
  </w:style>
  <w:style w:type="paragraph" w:customStyle="1" w:styleId="email-hidden-reply2">
    <w:name w:val="email-hidden-reply2"/>
    <w:basedOn w:val="Normal"/>
    <w:rsid w:val="00114746"/>
    <w:pPr>
      <w:spacing w:after="0" w:line="240" w:lineRule="auto"/>
    </w:pPr>
    <w:rPr>
      <w:rFonts w:ascii="Times New Roman" w:eastAsia="Times New Roman" w:hAnsi="Times New Roman" w:cs="Times New Roman"/>
      <w:vanish/>
      <w:sz w:val="24"/>
      <w:szCs w:val="24"/>
      <w:lang w:bidi="ar-SA"/>
    </w:rPr>
  </w:style>
  <w:style w:type="paragraph" w:customStyle="1" w:styleId="line-comments1">
    <w:name w:val="line-comments1"/>
    <w:basedOn w:val="Normal"/>
    <w:rsid w:val="00114746"/>
    <w:pPr>
      <w:pBdr>
        <w:top w:val="single" w:sz="6" w:space="0" w:color="CCCCCC"/>
        <w:bottom w:val="single" w:sz="6" w:space="0" w:color="CCCCCC"/>
      </w:pBdr>
      <w:spacing w:before="100" w:beforeAutospacing="1" w:after="100" w:afterAutospacing="1" w:line="240" w:lineRule="auto"/>
    </w:pPr>
    <w:rPr>
      <w:rFonts w:ascii="Helvetica" w:eastAsia="Times New Roman" w:hAnsi="Helvetica" w:cs="Helvetica"/>
      <w:sz w:val="24"/>
      <w:szCs w:val="24"/>
      <w:lang w:bidi="ar-SA"/>
    </w:rPr>
  </w:style>
  <w:style w:type="paragraph" w:customStyle="1" w:styleId="comment-count1">
    <w:name w:val="comment-count1"/>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ajaxindicator1">
    <w:name w:val="ajaxindicator1"/>
    <w:basedOn w:val="Normal"/>
    <w:rsid w:val="00114746"/>
    <w:pPr>
      <w:spacing w:before="100" w:beforeAutospacing="1" w:after="100" w:afterAutospacing="1" w:line="240" w:lineRule="auto"/>
      <w:textAlignment w:val="bottom"/>
    </w:pPr>
    <w:rPr>
      <w:rFonts w:ascii="Times New Roman" w:eastAsia="Times New Roman" w:hAnsi="Times New Roman" w:cs="Times New Roman"/>
      <w:sz w:val="24"/>
      <w:szCs w:val="24"/>
      <w:lang w:bidi="ar-SA"/>
    </w:rPr>
  </w:style>
  <w:style w:type="paragraph" w:customStyle="1" w:styleId="inline-comment1">
    <w:name w:val="inline-comm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gravatar1">
    <w:name w:val="gravatar1"/>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title4">
    <w:name w:val="title4"/>
    <w:basedOn w:val="Normal"/>
    <w:rsid w:val="00114746"/>
    <w:pPr>
      <w:spacing w:after="75" w:line="360" w:lineRule="atLeast"/>
    </w:pPr>
    <w:rPr>
      <w:rFonts w:ascii="Times New Roman" w:eastAsia="Times New Roman" w:hAnsi="Times New Roman" w:cs="Times New Roman"/>
      <w:sz w:val="27"/>
      <w:szCs w:val="27"/>
      <w:lang w:bidi="ar-SA"/>
    </w:rPr>
  </w:style>
  <w:style w:type="paragraph" w:customStyle="1" w:styleId="description1">
    <w:name w:val="description1"/>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reated-at1">
    <w:name w:val="created-at1"/>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mmit-meta1">
    <w:name w:val="commit-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commit-metali1">
    <w:name w:val="commi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4">
    <w:name w:val="octicon1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commit-list-item1">
    <w:name w:val="commit-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commit-links1">
    <w:name w:val="commit-link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obutton1">
    <w:name w:val="gobutton1"/>
    <w:basedOn w:val="Normal"/>
    <w:rsid w:val="00114746"/>
    <w:pPr>
      <w:pBdr>
        <w:top w:val="single" w:sz="6" w:space="0" w:color="CEDEE5"/>
        <w:left w:val="single" w:sz="6" w:space="5" w:color="CEDEE5"/>
        <w:bottom w:val="single" w:sz="6" w:space="0" w:color="CEDEE5"/>
        <w:right w:val="single" w:sz="6" w:space="5" w:color="CEDEE5"/>
      </w:pBdr>
      <w:shd w:val="clear" w:color="auto" w:fill="DDECF3"/>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gobutton2">
    <w:name w:val="gobutton2"/>
    <w:basedOn w:val="Normal"/>
    <w:rsid w:val="00114746"/>
    <w:pPr>
      <w:pBdr>
        <w:top w:val="single" w:sz="6" w:space="0" w:color="CEDEE5"/>
        <w:left w:val="single" w:sz="6" w:space="5" w:color="CEDEE5"/>
        <w:bottom w:val="single" w:sz="6" w:space="0" w:color="CEDEE5"/>
        <w:right w:val="single" w:sz="6" w:space="5" w:color="CEDEE5"/>
      </w:pBdr>
      <w:shd w:val="clear" w:color="auto" w:fill="EAF4F8"/>
      <w:spacing w:before="100" w:beforeAutospacing="1" w:after="100" w:afterAutospacing="1" w:line="330" w:lineRule="atLeast"/>
    </w:pPr>
    <w:rPr>
      <w:rFonts w:ascii="Times New Roman" w:eastAsia="Times New Roman" w:hAnsi="Times New Roman" w:cs="Times New Roman"/>
      <w:color w:val="4E575B"/>
      <w:sz w:val="17"/>
      <w:szCs w:val="17"/>
      <w:lang w:bidi="ar-SA"/>
    </w:rPr>
  </w:style>
  <w:style w:type="paragraph" w:customStyle="1" w:styleId="browse-button1">
    <w:name w:val="browse-button1"/>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5">
    <w:name w:val="octicon15"/>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2">
    <w:name w:val="browse-button2"/>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octicon16">
    <w:name w:val="octicon16"/>
    <w:basedOn w:val="Normal"/>
    <w:rsid w:val="00114746"/>
    <w:pPr>
      <w:spacing w:before="100" w:beforeAutospacing="1" w:after="100" w:afterAutospacing="1" w:line="240" w:lineRule="auto"/>
      <w:ind w:left="30"/>
    </w:pPr>
    <w:rPr>
      <w:rFonts w:ascii="octicons" w:eastAsia="Times New Roman" w:hAnsi="octicons" w:cs="Times New Roman"/>
      <w:color w:val="4183C4"/>
      <w:sz w:val="24"/>
      <w:szCs w:val="24"/>
      <w:lang w:bidi="ar-SA"/>
    </w:rPr>
  </w:style>
  <w:style w:type="paragraph" w:customStyle="1" w:styleId="tip1">
    <w:name w:val="tip1"/>
    <w:basedOn w:val="Normal"/>
    <w:rsid w:val="00114746"/>
    <w:pPr>
      <w:pBdr>
        <w:top w:val="single" w:sz="6" w:space="4" w:color="E8EAC0"/>
        <w:left w:val="single" w:sz="6" w:space="4" w:color="E8EAC0"/>
        <w:bottom w:val="single" w:sz="6" w:space="4" w:color="F5F7CE"/>
        <w:right w:val="single" w:sz="6" w:space="4" w:color="F5F7CE"/>
      </w:pBdr>
      <w:shd w:val="clear" w:color="auto" w:fill="FAFBD2"/>
      <w:spacing w:after="150" w:line="240" w:lineRule="auto"/>
    </w:pPr>
    <w:rPr>
      <w:rFonts w:ascii="Times New Roman" w:eastAsia="Times New Roman" w:hAnsi="Times New Roman" w:cs="Times New Roman"/>
      <w:color w:val="333333"/>
      <w:sz w:val="18"/>
      <w:szCs w:val="18"/>
      <w:lang w:bidi="ar-SA"/>
    </w:rPr>
  </w:style>
  <w:style w:type="paragraph" w:customStyle="1" w:styleId="commit-title1">
    <w:name w:val="commit-title1"/>
    <w:basedOn w:val="Normal"/>
    <w:rsid w:val="00114746"/>
    <w:pPr>
      <w:spacing w:before="100" w:beforeAutospacing="1" w:after="100" w:afterAutospacing="1" w:line="240" w:lineRule="auto"/>
    </w:pPr>
    <w:rPr>
      <w:rFonts w:ascii="Times New Roman" w:eastAsia="Times New Roman" w:hAnsi="Times New Roman" w:cs="Times New Roman"/>
      <w:color w:val="4E575B"/>
      <w:sz w:val="24"/>
      <w:szCs w:val="24"/>
      <w:lang w:bidi="ar-SA"/>
    </w:rPr>
  </w:style>
  <w:style w:type="paragraph" w:customStyle="1" w:styleId="issue-link1">
    <w:name w:val="issue-link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commit-link1">
    <w:name w:val="commit-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ha-block1">
    <w:name w:val="sha-block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sha1">
    <w:name w:val="sha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commit-desc1">
    <w:name w:val="commit-des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ent-count2">
    <w:name w:val="comment-count2"/>
    <w:basedOn w:val="Normal"/>
    <w:rsid w:val="00114746"/>
    <w:pPr>
      <w:spacing w:before="15" w:after="100" w:afterAutospacing="1" w:line="240" w:lineRule="auto"/>
    </w:pPr>
    <w:rPr>
      <w:rFonts w:ascii="Times New Roman" w:eastAsia="Times New Roman" w:hAnsi="Times New Roman" w:cs="Times New Roman"/>
      <w:color w:val="7F9199"/>
      <w:sz w:val="17"/>
      <w:szCs w:val="17"/>
      <w:lang w:bidi="ar-SA"/>
    </w:rPr>
  </w:style>
  <w:style w:type="paragraph" w:customStyle="1" w:styleId="octicon17">
    <w:name w:val="octicon17"/>
    <w:basedOn w:val="Normal"/>
    <w:rsid w:val="00114746"/>
    <w:pPr>
      <w:spacing w:before="100" w:beforeAutospacing="1" w:after="100" w:afterAutospacing="1" w:line="240" w:lineRule="auto"/>
      <w:ind w:left="75"/>
      <w:textAlignment w:val="center"/>
    </w:pPr>
    <w:rPr>
      <w:rFonts w:ascii="octicons" w:eastAsia="Times New Roman" w:hAnsi="octicons" w:cs="Times New Roman"/>
      <w:sz w:val="24"/>
      <w:szCs w:val="24"/>
      <w:lang w:bidi="ar-SA"/>
    </w:rPr>
  </w:style>
  <w:style w:type="paragraph" w:customStyle="1" w:styleId="commit-title2">
    <w:name w:val="commit-title2"/>
    <w:basedOn w:val="Normal"/>
    <w:rsid w:val="00114746"/>
    <w:pPr>
      <w:spacing w:after="90" w:line="240" w:lineRule="auto"/>
    </w:pPr>
    <w:rPr>
      <w:rFonts w:ascii="Times New Roman" w:eastAsia="Times New Roman" w:hAnsi="Times New Roman" w:cs="Times New Roman"/>
      <w:sz w:val="24"/>
      <w:szCs w:val="24"/>
      <w:lang w:bidi="ar-SA"/>
    </w:rPr>
  </w:style>
  <w:style w:type="paragraph" w:customStyle="1" w:styleId="commit-desc2">
    <w:name w:val="commit-desc2"/>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meta2">
    <w:name w:val="commit-meta2"/>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loader-loading1">
    <w:name w:val="loader-lo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zeroclipboard-link1">
    <w:name w:val="zeroclipboard-link1"/>
    <w:basedOn w:val="Normal"/>
    <w:rsid w:val="00114746"/>
    <w:pPr>
      <w:spacing w:after="100" w:afterAutospacing="1" w:line="240" w:lineRule="auto"/>
      <w:ind w:left="75"/>
    </w:pPr>
    <w:rPr>
      <w:rFonts w:ascii="Times New Roman" w:eastAsia="Times New Roman" w:hAnsi="Times New Roman" w:cs="Times New Roman"/>
      <w:color w:val="4183C4"/>
      <w:sz w:val="24"/>
      <w:szCs w:val="24"/>
      <w:lang w:bidi="ar-SA"/>
    </w:rPr>
  </w:style>
  <w:style w:type="paragraph" w:customStyle="1" w:styleId="sha-block2">
    <w:name w:val="sha-block2"/>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sha-blocka1">
    <w:name w:val="sha-block&gt;a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1">
    <w:name w:val="authorship1"/>
    <w:basedOn w:val="Normal"/>
    <w:rsid w:val="00114746"/>
    <w:pPr>
      <w:spacing w:after="0" w:line="240" w:lineRule="auto"/>
      <w:ind w:left="-60"/>
    </w:pPr>
    <w:rPr>
      <w:rFonts w:ascii="Times New Roman" w:eastAsia="Times New Roman" w:hAnsi="Times New Roman" w:cs="Times New Roman"/>
      <w:color w:val="999999"/>
      <w:sz w:val="18"/>
      <w:szCs w:val="18"/>
      <w:lang w:bidi="ar-SA"/>
    </w:rPr>
  </w:style>
  <w:style w:type="paragraph" w:customStyle="1" w:styleId="gravatar2">
    <w:name w:val="gravatar2"/>
    <w:basedOn w:val="Normal"/>
    <w:rsid w:val="00114746"/>
    <w:pPr>
      <w:spacing w:after="0" w:line="240" w:lineRule="auto"/>
      <w:ind w:right="45"/>
      <w:textAlignment w:val="center"/>
    </w:pPr>
    <w:rPr>
      <w:rFonts w:ascii="Times New Roman" w:eastAsia="Times New Roman" w:hAnsi="Times New Roman" w:cs="Times New Roman"/>
      <w:sz w:val="24"/>
      <w:szCs w:val="24"/>
      <w:lang w:bidi="ar-SA"/>
    </w:rPr>
  </w:style>
  <w:style w:type="paragraph" w:customStyle="1" w:styleId="author-name1">
    <w:name w:val="author-name1"/>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1">
    <w:name w:val="committer1"/>
    <w:basedOn w:val="Normal"/>
    <w:rsid w:val="00114746"/>
    <w:pPr>
      <w:spacing w:before="100" w:beforeAutospacing="1" w:after="100" w:afterAutospacing="1" w:line="240" w:lineRule="auto"/>
      <w:ind w:left="450"/>
    </w:pPr>
    <w:rPr>
      <w:rFonts w:ascii="Times New Roman" w:eastAsia="Times New Roman" w:hAnsi="Times New Roman" w:cs="Times New Roman"/>
      <w:sz w:val="17"/>
      <w:szCs w:val="17"/>
      <w:lang w:bidi="ar-SA"/>
    </w:rPr>
  </w:style>
  <w:style w:type="paragraph" w:customStyle="1" w:styleId="gravatar3">
    <w:name w:val="gravatar3"/>
    <w:basedOn w:val="Normal"/>
    <w:rsid w:val="00114746"/>
    <w:pPr>
      <w:spacing w:before="100" w:beforeAutospacing="1" w:after="100" w:afterAutospacing="1" w:line="240" w:lineRule="auto"/>
      <w:ind w:left="-660"/>
    </w:pPr>
    <w:rPr>
      <w:rFonts w:ascii="Times New Roman" w:eastAsia="Times New Roman" w:hAnsi="Times New Roman" w:cs="Times New Roman"/>
      <w:sz w:val="24"/>
      <w:szCs w:val="24"/>
      <w:lang w:bidi="ar-SA"/>
    </w:rPr>
  </w:style>
  <w:style w:type="paragraph" w:customStyle="1" w:styleId="commit-title3">
    <w:name w:val="commit-title3"/>
    <w:basedOn w:val="Normal"/>
    <w:rsid w:val="00114746"/>
    <w:pPr>
      <w:spacing w:before="15" w:after="15" w:line="240" w:lineRule="auto"/>
    </w:pPr>
    <w:rPr>
      <w:rFonts w:ascii="Times New Roman" w:eastAsia="Times New Roman" w:hAnsi="Times New Roman" w:cs="Times New Roman"/>
      <w:b/>
      <w:bCs/>
      <w:color w:val="333333"/>
      <w:sz w:val="21"/>
      <w:szCs w:val="21"/>
      <w:lang w:bidi="ar-SA"/>
    </w:rPr>
  </w:style>
  <w:style w:type="paragraph" w:customStyle="1" w:styleId="authorship2">
    <w:name w:val="authorship2"/>
    <w:basedOn w:val="Normal"/>
    <w:rsid w:val="00114746"/>
    <w:pPr>
      <w:spacing w:before="100" w:beforeAutospacing="1" w:after="100" w:afterAutospacing="1" w:line="240" w:lineRule="auto"/>
    </w:pPr>
    <w:rPr>
      <w:rFonts w:ascii="Times New Roman" w:eastAsia="Times New Roman" w:hAnsi="Times New Roman" w:cs="Times New Roman"/>
      <w:color w:val="888888"/>
      <w:sz w:val="18"/>
      <w:szCs w:val="18"/>
      <w:lang w:bidi="ar-SA"/>
    </w:rPr>
  </w:style>
  <w:style w:type="paragraph" w:customStyle="1" w:styleId="author-name2">
    <w:name w:val="author-name2"/>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2">
    <w:name w:val="committer2"/>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commit-links2">
    <w:name w:val="commit-link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zeroclipboard-button2">
    <w:name w:val="zeroclipboard-button2"/>
    <w:basedOn w:val="Normal"/>
    <w:rsid w:val="00114746"/>
    <w:pPr>
      <w:spacing w:before="100" w:beforeAutospacing="1" w:after="100" w:afterAutospacing="1" w:line="240" w:lineRule="auto"/>
      <w:ind w:right="105"/>
    </w:pPr>
    <w:rPr>
      <w:rFonts w:ascii="Times New Roman" w:eastAsia="Times New Roman" w:hAnsi="Times New Roman" w:cs="Times New Roman"/>
      <w:sz w:val="24"/>
      <w:szCs w:val="24"/>
      <w:lang w:bidi="ar-SA"/>
    </w:rPr>
  </w:style>
  <w:style w:type="paragraph" w:customStyle="1" w:styleId="gobutton3">
    <w:name w:val="gobutton3"/>
    <w:basedOn w:val="Normal"/>
    <w:rsid w:val="00114746"/>
    <w:pPr>
      <w:pBdr>
        <w:top w:val="single" w:sz="6" w:space="0" w:color="CEDEE5"/>
        <w:left w:val="single" w:sz="6" w:space="8" w:color="CEDEE5"/>
        <w:bottom w:val="single" w:sz="6" w:space="0" w:color="CEDEE5"/>
        <w:right w:val="single" w:sz="6" w:space="8" w:color="CEDEE5"/>
      </w:pBdr>
      <w:shd w:val="clear" w:color="auto" w:fill="DDECF3"/>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gobutton4">
    <w:name w:val="gobutton4"/>
    <w:basedOn w:val="Normal"/>
    <w:rsid w:val="00114746"/>
    <w:pPr>
      <w:pBdr>
        <w:top w:val="single" w:sz="6" w:space="0" w:color="CEDEE5"/>
        <w:left w:val="single" w:sz="6" w:space="8" w:color="CEDEE5"/>
        <w:bottom w:val="single" w:sz="6" w:space="0" w:color="CEDEE5"/>
        <w:right w:val="single" w:sz="6" w:space="8" w:color="CEDEE5"/>
      </w:pBdr>
      <w:shd w:val="clear" w:color="auto" w:fill="EAF4F8"/>
      <w:spacing w:before="100" w:beforeAutospacing="1" w:after="100" w:afterAutospacing="1" w:line="360" w:lineRule="atLeast"/>
    </w:pPr>
    <w:rPr>
      <w:rFonts w:ascii="Times New Roman" w:eastAsia="Times New Roman" w:hAnsi="Times New Roman" w:cs="Times New Roman"/>
      <w:color w:val="4E575B"/>
      <w:sz w:val="24"/>
      <w:szCs w:val="24"/>
      <w:lang w:bidi="ar-SA"/>
    </w:rPr>
  </w:style>
  <w:style w:type="paragraph" w:customStyle="1" w:styleId="browse-button3">
    <w:name w:val="browse-button3"/>
    <w:basedOn w:val="Normal"/>
    <w:rsid w:val="00114746"/>
    <w:pPr>
      <w:spacing w:before="15" w:after="100" w:afterAutospacing="1" w:line="240" w:lineRule="auto"/>
      <w:jc w:val="right"/>
    </w:pPr>
    <w:rPr>
      <w:rFonts w:ascii="Times New Roman" w:eastAsia="Times New Roman" w:hAnsi="Times New Roman" w:cs="Times New Roman"/>
      <w:b/>
      <w:bCs/>
      <w:color w:val="999999"/>
      <w:sz w:val="17"/>
      <w:szCs w:val="17"/>
      <w:lang w:bidi="ar-SA"/>
    </w:rPr>
  </w:style>
  <w:style w:type="paragraph" w:customStyle="1" w:styleId="octicon18">
    <w:name w:val="octicon18"/>
    <w:basedOn w:val="Normal"/>
    <w:rsid w:val="00114746"/>
    <w:pPr>
      <w:spacing w:before="100" w:beforeAutospacing="1" w:after="100" w:afterAutospacing="1" w:line="240" w:lineRule="auto"/>
      <w:ind w:left="30"/>
    </w:pPr>
    <w:rPr>
      <w:rFonts w:ascii="octicons" w:eastAsia="Times New Roman" w:hAnsi="octicons" w:cs="Times New Roman"/>
      <w:sz w:val="24"/>
      <w:szCs w:val="24"/>
      <w:lang w:bidi="ar-SA"/>
    </w:rPr>
  </w:style>
  <w:style w:type="paragraph" w:customStyle="1" w:styleId="browse-button4">
    <w:name w:val="browse-button4"/>
    <w:basedOn w:val="Normal"/>
    <w:rsid w:val="00114746"/>
    <w:pPr>
      <w:spacing w:before="15" w:after="100" w:afterAutospacing="1" w:line="240" w:lineRule="auto"/>
      <w:jc w:val="right"/>
    </w:pPr>
    <w:rPr>
      <w:rFonts w:ascii="Times New Roman" w:eastAsia="Times New Roman" w:hAnsi="Times New Roman" w:cs="Times New Roman"/>
      <w:b/>
      <w:bCs/>
      <w:color w:val="4183C4"/>
      <w:sz w:val="17"/>
      <w:szCs w:val="17"/>
      <w:lang w:bidi="ar-SA"/>
    </w:rPr>
  </w:style>
  <w:style w:type="paragraph" w:customStyle="1" w:styleId="browse-button5">
    <w:name w:val="browse-button5"/>
    <w:basedOn w:val="Normal"/>
    <w:rsid w:val="00114746"/>
    <w:pPr>
      <w:pBdr>
        <w:top w:val="single" w:sz="6" w:space="0" w:color="CEDEE5"/>
        <w:left w:val="single" w:sz="6" w:space="8" w:color="CEDEE5"/>
        <w:bottom w:val="single" w:sz="6" w:space="0" w:color="CEDEE5"/>
        <w:right w:val="single" w:sz="6" w:space="8" w:color="CEDEE5"/>
      </w:pBdr>
      <w:shd w:val="clear" w:color="auto" w:fill="DDECF3"/>
      <w:spacing w:after="0" w:line="390" w:lineRule="atLeast"/>
      <w:ind w:right="-45"/>
    </w:pPr>
    <w:rPr>
      <w:rFonts w:ascii="Times New Roman" w:eastAsia="Times New Roman" w:hAnsi="Times New Roman" w:cs="Times New Roman"/>
      <w:b/>
      <w:bCs/>
      <w:sz w:val="20"/>
      <w:szCs w:val="20"/>
      <w:lang w:bidi="ar-SA"/>
    </w:rPr>
  </w:style>
  <w:style w:type="paragraph" w:customStyle="1" w:styleId="commit-title4">
    <w:name w:val="commit-title4"/>
    <w:basedOn w:val="Normal"/>
    <w:rsid w:val="00114746"/>
    <w:pPr>
      <w:spacing w:line="240" w:lineRule="auto"/>
    </w:pPr>
    <w:rPr>
      <w:rFonts w:ascii="Times New Roman" w:eastAsia="Times New Roman" w:hAnsi="Times New Roman" w:cs="Times New Roman"/>
      <w:b/>
      <w:bCs/>
      <w:color w:val="213F4D"/>
      <w:sz w:val="27"/>
      <w:szCs w:val="27"/>
      <w:lang w:bidi="ar-SA"/>
    </w:rPr>
  </w:style>
  <w:style w:type="paragraph" w:customStyle="1" w:styleId="commit-desc3">
    <w:name w:val="commit-desc3"/>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desc4">
    <w:name w:val="commit-desc4"/>
    <w:basedOn w:val="Normal"/>
    <w:rsid w:val="00114746"/>
    <w:pPr>
      <w:spacing w:after="150" w:line="240" w:lineRule="auto"/>
    </w:pPr>
    <w:rPr>
      <w:rFonts w:ascii="Times New Roman" w:eastAsia="Times New Roman" w:hAnsi="Times New Roman" w:cs="Times New Roman"/>
      <w:sz w:val="24"/>
      <w:szCs w:val="24"/>
      <w:lang w:bidi="ar-SA"/>
    </w:rPr>
  </w:style>
  <w:style w:type="paragraph" w:customStyle="1" w:styleId="commit-branches1">
    <w:name w:val="commit-branches1"/>
    <w:basedOn w:val="Normal"/>
    <w:rsid w:val="00114746"/>
    <w:pPr>
      <w:spacing w:line="240" w:lineRule="auto"/>
      <w:textAlignment w:val="center"/>
    </w:pPr>
    <w:rPr>
      <w:rFonts w:ascii="Times New Roman" w:eastAsia="Times New Roman" w:hAnsi="Times New Roman" w:cs="Times New Roman"/>
      <w:color w:val="818C90"/>
      <w:sz w:val="18"/>
      <w:szCs w:val="18"/>
      <w:lang w:bidi="ar-SA"/>
    </w:rPr>
  </w:style>
  <w:style w:type="paragraph" w:customStyle="1" w:styleId="octicon19">
    <w:name w:val="octicon19"/>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branches-list1">
    <w:name w:val="branches-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tag-list1">
    <w:name w:val="tag-list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commit-meta3">
    <w:name w:val="commit-meta3"/>
    <w:basedOn w:val="Normal"/>
    <w:rsid w:val="00114746"/>
    <w:pPr>
      <w:pBdr>
        <w:top w:val="single" w:sz="6" w:space="6" w:color="D8E6EC"/>
      </w:pBdr>
      <w:shd w:val="clear" w:color="auto" w:fill="FFFFFF"/>
      <w:spacing w:before="100" w:beforeAutospacing="1" w:after="100" w:afterAutospacing="1" w:line="240" w:lineRule="auto"/>
      <w:ind w:left="-120" w:right="-120"/>
    </w:pPr>
    <w:rPr>
      <w:rFonts w:ascii="Times New Roman" w:eastAsia="Times New Roman" w:hAnsi="Times New Roman" w:cs="Times New Roman"/>
      <w:sz w:val="24"/>
      <w:szCs w:val="24"/>
      <w:lang w:bidi="ar-SA"/>
    </w:rPr>
  </w:style>
  <w:style w:type="paragraph" w:customStyle="1" w:styleId="sha-block3">
    <w:name w:val="sha-block3"/>
    <w:basedOn w:val="Normal"/>
    <w:rsid w:val="00114746"/>
    <w:pPr>
      <w:spacing w:before="100" w:beforeAutospacing="1" w:after="100" w:afterAutospacing="1" w:line="240" w:lineRule="auto"/>
      <w:ind w:left="225"/>
    </w:pPr>
    <w:rPr>
      <w:rFonts w:ascii="Times New Roman" w:eastAsia="Times New Roman" w:hAnsi="Times New Roman" w:cs="Times New Roman"/>
      <w:color w:val="888888"/>
      <w:sz w:val="18"/>
      <w:szCs w:val="18"/>
      <w:lang w:bidi="ar-SA"/>
    </w:rPr>
  </w:style>
  <w:style w:type="paragraph" w:customStyle="1" w:styleId="sha-blocka2">
    <w:name w:val="sha-block&gt;a2"/>
    <w:basedOn w:val="Normal"/>
    <w:rsid w:val="00114746"/>
    <w:pPr>
      <w:pBdr>
        <w:bottom w:val="dotted" w:sz="6" w:space="0" w:color="CCCCCC"/>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sha-blocka3">
    <w:name w:val="sha-block&gt;a3"/>
    <w:basedOn w:val="Normal"/>
    <w:rsid w:val="00114746"/>
    <w:pPr>
      <w:pBdr>
        <w:bottom w:val="single" w:sz="6" w:space="0" w:color="444444"/>
      </w:pBd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authorship3">
    <w:name w:val="authorship3"/>
    <w:basedOn w:val="Normal"/>
    <w:rsid w:val="00114746"/>
    <w:pPr>
      <w:spacing w:after="0" w:line="240" w:lineRule="auto"/>
      <w:ind w:left="-60"/>
    </w:pPr>
    <w:rPr>
      <w:rFonts w:ascii="Times New Roman" w:eastAsia="Times New Roman" w:hAnsi="Times New Roman" w:cs="Times New Roman"/>
      <w:color w:val="999999"/>
      <w:sz w:val="21"/>
      <w:szCs w:val="21"/>
      <w:lang w:bidi="ar-SA"/>
    </w:rPr>
  </w:style>
  <w:style w:type="paragraph" w:customStyle="1" w:styleId="gravatar4">
    <w:name w:val="gravatar4"/>
    <w:basedOn w:val="Normal"/>
    <w:rsid w:val="00114746"/>
    <w:pPr>
      <w:spacing w:after="100" w:afterAutospacing="1" w:line="240" w:lineRule="auto"/>
      <w:ind w:right="45"/>
      <w:textAlignment w:val="center"/>
    </w:pPr>
    <w:rPr>
      <w:rFonts w:ascii="Times New Roman" w:eastAsia="Times New Roman" w:hAnsi="Times New Roman" w:cs="Times New Roman"/>
      <w:sz w:val="24"/>
      <w:szCs w:val="24"/>
      <w:lang w:bidi="ar-SA"/>
    </w:rPr>
  </w:style>
  <w:style w:type="paragraph" w:customStyle="1" w:styleId="author-name3">
    <w:name w:val="author-name3"/>
    <w:basedOn w:val="Normal"/>
    <w:rsid w:val="00114746"/>
    <w:pPr>
      <w:spacing w:before="100" w:beforeAutospacing="1" w:after="100" w:afterAutospacing="1" w:line="240" w:lineRule="auto"/>
    </w:pPr>
    <w:rPr>
      <w:rFonts w:ascii="Times New Roman" w:eastAsia="Times New Roman" w:hAnsi="Times New Roman" w:cs="Times New Roman"/>
      <w:color w:val="444444"/>
      <w:sz w:val="24"/>
      <w:szCs w:val="24"/>
      <w:lang w:bidi="ar-SA"/>
    </w:rPr>
  </w:style>
  <w:style w:type="paragraph" w:customStyle="1" w:styleId="committer3">
    <w:name w:val="committer3"/>
    <w:basedOn w:val="Normal"/>
    <w:rsid w:val="00114746"/>
    <w:pPr>
      <w:spacing w:after="100" w:afterAutospacing="1" w:line="240" w:lineRule="auto"/>
      <w:ind w:left="510"/>
    </w:pPr>
    <w:rPr>
      <w:rFonts w:ascii="Times New Roman" w:eastAsia="Times New Roman" w:hAnsi="Times New Roman" w:cs="Times New Roman"/>
      <w:sz w:val="18"/>
      <w:szCs w:val="18"/>
      <w:lang w:bidi="ar-SA"/>
    </w:rPr>
  </w:style>
  <w:style w:type="paragraph" w:customStyle="1" w:styleId="loader-error1">
    <w:name w:val="loader-error1"/>
    <w:basedOn w:val="Normal"/>
    <w:rsid w:val="00114746"/>
    <w:pPr>
      <w:spacing w:after="0" w:line="240" w:lineRule="auto"/>
    </w:pPr>
    <w:rPr>
      <w:rFonts w:ascii="Times New Roman" w:eastAsia="Times New Roman" w:hAnsi="Times New Roman" w:cs="Times New Roman"/>
      <w:b/>
      <w:bCs/>
      <w:vanish/>
      <w:color w:val="BD2C00"/>
      <w:sz w:val="18"/>
      <w:szCs w:val="18"/>
      <w:lang w:bidi="ar-SA"/>
    </w:rPr>
  </w:style>
  <w:style w:type="paragraph" w:customStyle="1" w:styleId="user1">
    <w:name w:val="user1"/>
    <w:basedOn w:val="Normal"/>
    <w:rsid w:val="00114746"/>
    <w:pPr>
      <w:spacing w:before="100" w:beforeAutospacing="1" w:after="100" w:afterAutospacing="1" w:line="240" w:lineRule="auto"/>
    </w:pPr>
    <w:rPr>
      <w:rFonts w:ascii="Times New Roman" w:eastAsia="Times New Roman" w:hAnsi="Times New Roman" w:cs="Times New Roman"/>
      <w:color w:val="598A9F"/>
      <w:sz w:val="24"/>
      <w:szCs w:val="24"/>
      <w:lang w:bidi="ar-SA"/>
    </w:rPr>
  </w:style>
  <w:style w:type="paragraph" w:customStyle="1" w:styleId="content1">
    <w:name w:val="content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explain3">
    <w:name w:val="explain3"/>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octicon-diff-removed1">
    <w:name w:val="octicon-diff-remov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diff-renamed1">
    <w:name w:val="octicon-diff-renamed1"/>
    <w:basedOn w:val="Normal"/>
    <w:rsid w:val="00114746"/>
    <w:pPr>
      <w:spacing w:before="100" w:beforeAutospacing="1" w:after="100" w:afterAutospacing="1" w:line="240" w:lineRule="auto"/>
    </w:pPr>
    <w:rPr>
      <w:rFonts w:ascii="Times New Roman" w:eastAsia="Times New Roman" w:hAnsi="Times New Roman" w:cs="Times New Roman"/>
      <w:color w:val="677A85"/>
      <w:sz w:val="24"/>
      <w:szCs w:val="24"/>
      <w:lang w:bidi="ar-SA"/>
    </w:rPr>
  </w:style>
  <w:style w:type="paragraph" w:customStyle="1" w:styleId="octicon-diff-modified1">
    <w:name w:val="octicon-diff-modified1"/>
    <w:basedOn w:val="Normal"/>
    <w:rsid w:val="00114746"/>
    <w:pPr>
      <w:spacing w:before="100" w:beforeAutospacing="1" w:after="100" w:afterAutospacing="1" w:line="240" w:lineRule="auto"/>
    </w:pPr>
    <w:rPr>
      <w:rFonts w:ascii="Times New Roman" w:eastAsia="Times New Roman" w:hAnsi="Times New Roman" w:cs="Times New Roman"/>
      <w:color w:val="D0B44C"/>
      <w:sz w:val="24"/>
      <w:szCs w:val="24"/>
      <w:lang w:bidi="ar-SA"/>
    </w:rPr>
  </w:style>
  <w:style w:type="paragraph" w:customStyle="1" w:styleId="octicon-diff-added1">
    <w:name w:val="octicon-diff-add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iffstat-bar1">
    <w:name w:val="diffstat-bar1"/>
    <w:basedOn w:val="Normal"/>
    <w:rsid w:val="00114746"/>
    <w:pPr>
      <w:spacing w:before="100" w:beforeAutospacing="1" w:after="100" w:afterAutospacing="1" w:line="240" w:lineRule="auto"/>
      <w:ind w:left="45"/>
    </w:pPr>
    <w:rPr>
      <w:rFonts w:ascii="octicons" w:eastAsia="Times New Roman" w:hAnsi="octicons" w:cs="Times New Roman"/>
      <w:color w:val="EEEEEE"/>
      <w:spacing w:val="15"/>
      <w:sz w:val="24"/>
      <w:szCs w:val="24"/>
      <w:lang w:bidi="ar-SA"/>
    </w:rPr>
  </w:style>
  <w:style w:type="paragraph" w:customStyle="1" w:styleId="lines-added1">
    <w:name w:val="lines-added1"/>
    <w:basedOn w:val="Normal"/>
    <w:rsid w:val="00114746"/>
    <w:pPr>
      <w:spacing w:before="100" w:beforeAutospacing="1" w:after="100" w:afterAutospacing="1" w:line="240" w:lineRule="auto"/>
      <w:ind w:left="45"/>
    </w:pPr>
    <w:rPr>
      <w:rFonts w:ascii="Times New Roman" w:eastAsia="Times New Roman" w:hAnsi="Times New Roman" w:cs="Times New Roman"/>
      <w:b/>
      <w:bCs/>
      <w:color w:val="55A532"/>
      <w:sz w:val="24"/>
      <w:szCs w:val="24"/>
      <w:lang w:bidi="ar-SA"/>
    </w:rPr>
  </w:style>
  <w:style w:type="paragraph" w:customStyle="1" w:styleId="lines-deleted1">
    <w:name w:val="lines-deleted1"/>
    <w:basedOn w:val="Normal"/>
    <w:rsid w:val="00114746"/>
    <w:pPr>
      <w:spacing w:before="100" w:beforeAutospacing="1" w:after="100" w:afterAutospacing="1" w:line="240" w:lineRule="auto"/>
      <w:ind w:left="45"/>
    </w:pPr>
    <w:rPr>
      <w:rFonts w:ascii="Times New Roman" w:eastAsia="Times New Roman" w:hAnsi="Times New Roman" w:cs="Times New Roman"/>
      <w:b/>
      <w:bCs/>
      <w:color w:val="BD2C00"/>
      <w:sz w:val="24"/>
      <w:szCs w:val="24"/>
      <w:lang w:bidi="ar-SA"/>
    </w:rPr>
  </w:style>
  <w:style w:type="paragraph" w:customStyle="1" w:styleId="diffstat-icon1">
    <w:name w:val="diffstat-icon1"/>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diffstat-icon2">
    <w:name w:val="diffstat-icon2"/>
    <w:basedOn w:val="Normal"/>
    <w:rsid w:val="00114746"/>
    <w:pPr>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no-nl-marker2">
    <w:name w:val="no-nl-marke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isting-pull-contents1">
    <w:name w:val="existing-pull-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isting-pull-button1">
    <w:name w:val="existing-pull-button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existing-pull-number1">
    <w:name w:val="existing-pull-numb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discussion-topic1">
    <w:name w:val="discussion-topic1"/>
    <w:basedOn w:val="Normal"/>
    <w:rsid w:val="00114746"/>
    <w:pPr>
      <w:pBdr>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oser-meta1">
    <w:name w:val="composer-meta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composer-submit1">
    <w:name w:val="composer-submi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action-icon7">
    <w:name w:val="branch-action-icon7"/>
    <w:basedOn w:val="Normal"/>
    <w:rsid w:val="00114746"/>
    <w:pPr>
      <w:spacing w:before="225" w:after="225" w:line="720" w:lineRule="atLeast"/>
      <w:jc w:val="center"/>
    </w:pPr>
    <w:rPr>
      <w:rFonts w:ascii="Times New Roman" w:eastAsia="Times New Roman" w:hAnsi="Times New Roman" w:cs="Times New Roman"/>
      <w:color w:val="FFFFFF"/>
      <w:sz w:val="24"/>
      <w:szCs w:val="24"/>
      <w:lang w:bidi="ar-SA"/>
    </w:rPr>
  </w:style>
  <w:style w:type="paragraph" w:customStyle="1" w:styleId="merge-branch-heading2">
    <w:name w:val="merge-branch-heading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merge-branch-description1">
    <w:name w:val="merge-branch-description1"/>
    <w:basedOn w:val="Normal"/>
    <w:rsid w:val="00114746"/>
    <w:pPr>
      <w:spacing w:before="150" w:after="150" w:line="240" w:lineRule="auto"/>
    </w:pPr>
    <w:rPr>
      <w:rFonts w:ascii="Times New Roman" w:eastAsia="Times New Roman" w:hAnsi="Times New Roman" w:cs="Times New Roman"/>
      <w:color w:val="777777"/>
      <w:sz w:val="18"/>
      <w:szCs w:val="18"/>
      <w:lang w:bidi="ar-SA"/>
    </w:rPr>
  </w:style>
  <w:style w:type="paragraph" w:customStyle="1" w:styleId="merge-branch-heading3">
    <w:name w:val="merge-branch-heading3"/>
    <w:basedOn w:val="Normal"/>
    <w:rsid w:val="00114746"/>
    <w:pPr>
      <w:spacing w:after="0" w:line="240" w:lineRule="auto"/>
    </w:pPr>
    <w:rPr>
      <w:rFonts w:ascii="Times New Roman" w:eastAsia="Times New Roman" w:hAnsi="Times New Roman" w:cs="Times New Roman"/>
      <w:color w:val="6CC644"/>
      <w:sz w:val="21"/>
      <w:szCs w:val="21"/>
      <w:lang w:bidi="ar-SA"/>
    </w:rPr>
  </w:style>
  <w:style w:type="paragraph" w:customStyle="1" w:styleId="context-loader2">
    <w:name w:val="context-loader2"/>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page-context-loader1">
    <w:name w:val="page-context-loade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context-loader3">
    <w:name w:val="context-loader3"/>
    <w:basedOn w:val="Normal"/>
    <w:rsid w:val="00114746"/>
    <w:pPr>
      <w:pBdr>
        <w:top w:val="single" w:sz="6" w:space="8" w:color="FFFFFF"/>
        <w:left w:val="single" w:sz="6" w:space="23" w:color="DDDDDD"/>
        <w:bottom w:val="single" w:sz="6" w:space="8" w:color="DDDDDD"/>
        <w:right w:val="single" w:sz="6" w:space="8" w:color="DDDDDD"/>
      </w:pBdr>
      <w:shd w:val="clear" w:color="auto" w:fill="EEEEEE"/>
      <w:spacing w:before="100" w:beforeAutospacing="1" w:after="100" w:afterAutospacing="1" w:line="240" w:lineRule="auto"/>
      <w:ind w:left="-1125"/>
    </w:pPr>
    <w:rPr>
      <w:rFonts w:ascii="Times New Roman" w:eastAsia="Times New Roman" w:hAnsi="Times New Roman" w:cs="Times New Roman"/>
      <w:b/>
      <w:bCs/>
      <w:vanish/>
      <w:color w:val="666666"/>
      <w:sz w:val="18"/>
      <w:szCs w:val="18"/>
      <w:lang w:bidi="ar-SA"/>
    </w:rPr>
  </w:style>
  <w:style w:type="paragraph" w:customStyle="1" w:styleId="activity4">
    <w:name w:val="activity4"/>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dots6">
    <w:name w:val="dots6"/>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ntrib-details1">
    <w:name w:val="contrib-detail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bl1">
    <w:name w:val="lbl1"/>
    <w:basedOn w:val="Normal"/>
    <w:rsid w:val="00114746"/>
    <w:pPr>
      <w:pBdr>
        <w:top w:val="single" w:sz="6" w:space="8" w:color="F7F7F7"/>
      </w:pBdr>
      <w:spacing w:before="150" w:after="100" w:afterAutospacing="1" w:line="240" w:lineRule="auto"/>
    </w:pPr>
    <w:rPr>
      <w:rFonts w:ascii="Times New Roman" w:eastAsia="Times New Roman" w:hAnsi="Times New Roman" w:cs="Times New Roman"/>
      <w:b/>
      <w:bCs/>
      <w:color w:val="777777"/>
      <w:sz w:val="17"/>
      <w:szCs w:val="17"/>
      <w:lang w:bidi="ar-SA"/>
    </w:rPr>
  </w:style>
  <w:style w:type="paragraph" w:customStyle="1" w:styleId="num1">
    <w:name w:val="num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contrib-info1">
    <w:name w:val="contrib-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octicon20">
    <w:name w:val="octicon20"/>
    <w:basedOn w:val="Normal"/>
    <w:rsid w:val="00114746"/>
    <w:pPr>
      <w:spacing w:before="100" w:beforeAutospacing="1" w:after="100" w:afterAutospacing="1" w:line="240" w:lineRule="auto"/>
      <w:ind w:right="75"/>
    </w:pPr>
    <w:rPr>
      <w:rFonts w:ascii="octicons" w:eastAsia="Times New Roman" w:hAnsi="octicons" w:cs="Times New Roman"/>
      <w:color w:val="999999"/>
      <w:sz w:val="24"/>
      <w:szCs w:val="24"/>
      <w:lang w:bidi="ar-SA"/>
    </w:rPr>
  </w:style>
  <w:style w:type="paragraph" w:customStyle="1" w:styleId="blankslate1">
    <w:name w:val="blankslate1"/>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cmeta1">
    <w:name w:val="cmeta1"/>
    <w:basedOn w:val="Normal"/>
    <w:rsid w:val="00114746"/>
    <w:pPr>
      <w:spacing w:before="100" w:beforeAutospacing="1" w:after="100" w:afterAutospacing="1" w:line="240" w:lineRule="auto"/>
    </w:pPr>
    <w:rPr>
      <w:rFonts w:ascii="Times New Roman" w:eastAsia="Times New Roman" w:hAnsi="Times New Roman" w:cs="Times New Roman"/>
      <w:color w:val="AAAAAA"/>
      <w:sz w:val="18"/>
      <w:szCs w:val="18"/>
      <w:lang w:bidi="ar-SA"/>
    </w:rPr>
  </w:style>
  <w:style w:type="paragraph" w:customStyle="1" w:styleId="cmt2">
    <w:name w:val="cmt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1">
    <w:name w:val="d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a1">
    <w:name w:val="a1"/>
    <w:basedOn w:val="Normal"/>
    <w:rsid w:val="00114746"/>
    <w:pPr>
      <w:spacing w:before="100" w:beforeAutospacing="1" w:after="100" w:afterAutospacing="1" w:line="240" w:lineRule="auto"/>
    </w:pPr>
    <w:rPr>
      <w:rFonts w:ascii="Times New Roman" w:eastAsia="Times New Roman" w:hAnsi="Times New Roman" w:cs="Times New Roman"/>
      <w:color w:val="8CAC29"/>
      <w:sz w:val="24"/>
      <w:szCs w:val="24"/>
      <w:lang w:bidi="ar-SA"/>
    </w:rPr>
  </w:style>
  <w:style w:type="paragraph" w:customStyle="1" w:styleId="num2">
    <w:name w:val="num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ribution1">
    <w:name w:val="contributi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3">
    <w:name w:val="state3"/>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contribution-pull-info1">
    <w:name w:val="contribution-pull-info1"/>
    <w:basedOn w:val="Normal"/>
    <w:rsid w:val="00114746"/>
    <w:pPr>
      <w:spacing w:before="100" w:beforeAutospacing="1" w:after="45" w:line="240" w:lineRule="auto"/>
    </w:pPr>
    <w:rPr>
      <w:rFonts w:ascii="Times New Roman" w:eastAsia="Times New Roman" w:hAnsi="Times New Roman" w:cs="Times New Roman"/>
      <w:sz w:val="24"/>
      <w:szCs w:val="24"/>
      <w:lang w:bidi="ar-SA"/>
    </w:rPr>
  </w:style>
  <w:style w:type="paragraph" w:customStyle="1" w:styleId="title5">
    <w:name w:val="title5"/>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6">
    <w:name w:val="mega-octicon6"/>
    <w:basedOn w:val="Normal"/>
    <w:rsid w:val="00114746"/>
    <w:pPr>
      <w:spacing w:after="100" w:afterAutospacing="1" w:line="240" w:lineRule="auto"/>
      <w:ind w:left="-540"/>
    </w:pPr>
    <w:rPr>
      <w:rFonts w:ascii="octicons" w:eastAsia="Times New Roman" w:hAnsi="octicons" w:cs="Times New Roman"/>
      <w:color w:val="4183C4"/>
      <w:sz w:val="48"/>
      <w:szCs w:val="48"/>
      <w:lang w:bidi="ar-SA"/>
    </w:rPr>
  </w:style>
  <w:style w:type="paragraph" w:customStyle="1" w:styleId="mega-octicon7">
    <w:name w:val="mega-octicon7"/>
    <w:basedOn w:val="Normal"/>
    <w:rsid w:val="00114746"/>
    <w:pPr>
      <w:spacing w:before="100" w:beforeAutospacing="1" w:after="100" w:afterAutospacing="1" w:line="240" w:lineRule="auto"/>
      <w:ind w:right="90"/>
    </w:pPr>
    <w:rPr>
      <w:rFonts w:ascii="octicons" w:eastAsia="Times New Roman" w:hAnsi="octicons" w:cs="Times New Roman"/>
      <w:sz w:val="48"/>
      <w:szCs w:val="48"/>
      <w:lang w:bidi="ar-SA"/>
    </w:rPr>
  </w:style>
  <w:style w:type="paragraph" w:customStyle="1" w:styleId="fake-link1">
    <w:name w:val="fake-link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giant-fork-btn1">
    <w:name w:val="giant-fork-btn1"/>
    <w:basedOn w:val="Normal"/>
    <w:rsid w:val="00114746"/>
    <w:pPr>
      <w:spacing w:before="100" w:beforeAutospacing="1" w:after="100" w:afterAutospacing="1" w:line="240" w:lineRule="auto"/>
      <w:ind w:left="300"/>
      <w:textAlignment w:val="center"/>
    </w:pPr>
    <w:rPr>
      <w:rFonts w:ascii="Times New Roman" w:eastAsia="Times New Roman" w:hAnsi="Times New Roman" w:cs="Times New Roman"/>
      <w:sz w:val="24"/>
      <w:szCs w:val="24"/>
      <w:lang w:bidi="ar-SA"/>
    </w:rPr>
  </w:style>
  <w:style w:type="paragraph" w:customStyle="1" w:styleId="minibutton1">
    <w:name w:val="minibutton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510" w:lineRule="atLeast"/>
      <w:textAlignment w:val="center"/>
    </w:pPr>
    <w:rPr>
      <w:rFonts w:ascii="Times New Roman" w:eastAsia="Times New Roman" w:hAnsi="Times New Roman" w:cs="Times New Roman"/>
      <w:b/>
      <w:bCs/>
      <w:color w:val="333333"/>
      <w:sz w:val="24"/>
      <w:szCs w:val="24"/>
      <w:lang w:bidi="ar-SA"/>
    </w:rPr>
  </w:style>
  <w:style w:type="paragraph" w:customStyle="1" w:styleId="octicon21">
    <w:name w:val="octicon21"/>
    <w:basedOn w:val="Normal"/>
    <w:rsid w:val="00114746"/>
    <w:pPr>
      <w:spacing w:after="100" w:afterAutospacing="1" w:line="240" w:lineRule="auto"/>
      <w:ind w:right="90"/>
      <w:textAlignment w:val="center"/>
    </w:pPr>
    <w:rPr>
      <w:rFonts w:ascii="octicons" w:eastAsia="Times New Roman" w:hAnsi="octicons" w:cs="Times New Roman"/>
      <w:sz w:val="30"/>
      <w:szCs w:val="30"/>
      <w:lang w:bidi="ar-SA"/>
    </w:rPr>
  </w:style>
  <w:style w:type="paragraph" w:customStyle="1" w:styleId="social-count1">
    <w:name w:val="social-count1"/>
    <w:basedOn w:val="Normal"/>
    <w:rsid w:val="00114746"/>
    <w:pPr>
      <w:pBdr>
        <w:top w:val="single" w:sz="6" w:space="0" w:color="DDDDDD"/>
        <w:left w:val="single" w:sz="2" w:space="5" w:color="DDDDDD"/>
        <w:bottom w:val="single" w:sz="6" w:space="0" w:color="DDDDDD"/>
        <w:right w:val="single" w:sz="6" w:space="5" w:color="DDDDDD"/>
      </w:pBdr>
      <w:shd w:val="clear" w:color="auto" w:fill="FFFFFF"/>
      <w:spacing w:before="100" w:beforeAutospacing="1" w:after="100" w:afterAutospacing="1" w:line="510" w:lineRule="atLeast"/>
      <w:textAlignment w:val="center"/>
    </w:pPr>
    <w:rPr>
      <w:rFonts w:ascii="Times New Roman" w:eastAsia="Times New Roman" w:hAnsi="Times New Roman" w:cs="Times New Roman"/>
      <w:b/>
      <w:bCs/>
      <w:color w:val="333333"/>
      <w:sz w:val="23"/>
      <w:szCs w:val="23"/>
      <w:lang w:bidi="ar-SA"/>
    </w:rPr>
  </w:style>
  <w:style w:type="paragraph" w:customStyle="1" w:styleId="octicon-remove-close2">
    <w:name w:val="octicon-remove-close2"/>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dismiss-bootcamp1">
    <w:name w:val="dismiss-bootc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otcamp-body1">
    <w:name w:val="bootcamp-body1"/>
    <w:basedOn w:val="Normal"/>
    <w:rsid w:val="00114746"/>
    <w:pPr>
      <w:pBdr>
        <w:top w:val="single" w:sz="6" w:space="8" w:color="E9F1F4"/>
        <w:left w:val="single" w:sz="6" w:space="6" w:color="D8DEE2"/>
        <w:bottom w:val="single" w:sz="12" w:space="8" w:color="D8DEE2"/>
        <w:right w:val="single" w:sz="6" w:space="6" w:color="D8DEE2"/>
      </w:pBdr>
      <w:shd w:val="clear" w:color="auto" w:fill="E9F1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1">
    <w:name w:val="image1"/>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2">
    <w:name w:val="image2"/>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3">
    <w:name w:val="image3"/>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4">
    <w:name w:val="image4"/>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5">
    <w:name w:val="image5"/>
    <w:basedOn w:val="Normal"/>
    <w:rsid w:val="00114746"/>
    <w:pPr>
      <w:pBdr>
        <w:bottom w:val="single" w:sz="6" w:space="0" w:color="F1EFA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mage6">
    <w:name w:val="image6"/>
    <w:basedOn w:val="Normal"/>
    <w:rsid w:val="00114746"/>
    <w:pPr>
      <w:pBdr>
        <w:bottom w:val="single" w:sz="6" w:space="0" w:color="F1EEA3"/>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1">
    <w:name w:val="desc1"/>
    <w:basedOn w:val="Normal"/>
    <w:rsid w:val="00114746"/>
    <w:pPr>
      <w:pBdr>
        <w:top w:val="single" w:sz="6" w:space="11" w:color="FFFFFF"/>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2">
    <w:name w:val="desc2"/>
    <w:basedOn w:val="Normal"/>
    <w:rsid w:val="00114746"/>
    <w:pPr>
      <w:pBdr>
        <w:top w:val="single" w:sz="6" w:space="11" w:color="FCFCE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ep-number1">
    <w:name w:val="step-number1"/>
    <w:basedOn w:val="Normal"/>
    <w:rsid w:val="00114746"/>
    <w:pPr>
      <w:spacing w:before="100" w:beforeAutospacing="1" w:after="100" w:afterAutospacing="1" w:line="240" w:lineRule="auto"/>
    </w:pPr>
    <w:rPr>
      <w:rFonts w:ascii="Times New Roman" w:eastAsia="Times New Roman" w:hAnsi="Times New Roman" w:cs="Times New Roman"/>
      <w:b/>
      <w:bCs/>
      <w:color w:val="E4E1A8"/>
      <w:sz w:val="180"/>
      <w:szCs w:val="180"/>
      <w:lang w:bidi="ar-SA"/>
    </w:rPr>
  </w:style>
  <w:style w:type="paragraph" w:customStyle="1" w:styleId="circle1">
    <w:name w:val="circle1"/>
    <w:basedOn w:val="Normal"/>
    <w:rsid w:val="00114746"/>
    <w:pPr>
      <w:pBdr>
        <w:top w:val="single" w:sz="6" w:space="0" w:color="D1D1D1"/>
        <w:left w:val="single" w:sz="6" w:space="0" w:color="D1D1D1"/>
        <w:bottom w:val="single" w:sz="6" w:space="0" w:color="D1D1D1"/>
        <w:right w:val="single" w:sz="6" w:space="0" w:color="D1D1D1"/>
      </w:pBdr>
      <w:spacing w:after="0" w:line="240" w:lineRule="auto"/>
      <w:ind w:left="60" w:right="60"/>
    </w:pPr>
    <w:rPr>
      <w:rFonts w:ascii="Times New Roman" w:eastAsia="Times New Roman" w:hAnsi="Times New Roman" w:cs="Times New Roman"/>
      <w:sz w:val="24"/>
      <w:szCs w:val="24"/>
      <w:lang w:bidi="ar-SA"/>
    </w:rPr>
  </w:style>
  <w:style w:type="paragraph" w:customStyle="1" w:styleId="current4">
    <w:name w:val="current4"/>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d1">
    <w:name w:val="completed1"/>
    <w:basedOn w:val="Normal"/>
    <w:rsid w:val="00114746"/>
    <w:pPr>
      <w:shd w:val="clear" w:color="auto" w:fill="D1D1D1"/>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8">
    <w:name w:val="mega-octicon8"/>
    <w:basedOn w:val="Normal"/>
    <w:rsid w:val="00114746"/>
    <w:pPr>
      <w:spacing w:before="75" w:after="75" w:line="240" w:lineRule="auto"/>
    </w:pPr>
    <w:rPr>
      <w:rFonts w:ascii="octicons" w:eastAsia="Times New Roman" w:hAnsi="octicons" w:cs="Times New Roman"/>
      <w:color w:val="CCCCCC"/>
      <w:sz w:val="48"/>
      <w:szCs w:val="48"/>
      <w:lang w:bidi="ar-SA"/>
    </w:rPr>
  </w:style>
  <w:style w:type="paragraph" w:customStyle="1" w:styleId="first-box1">
    <w:name w:val="first-box1"/>
    <w:basedOn w:val="Normal"/>
    <w:rsid w:val="00114746"/>
    <w:pPr>
      <w:pBdr>
        <w:right w:val="single" w:sz="6" w:space="0" w:color="EEEEEE"/>
      </w:pBdr>
      <w:spacing w:before="75" w:after="75" w:line="240" w:lineRule="auto"/>
    </w:pPr>
    <w:rPr>
      <w:rFonts w:ascii="Times New Roman" w:eastAsia="Times New Roman" w:hAnsi="Times New Roman" w:cs="Times New Roman"/>
      <w:color w:val="333333"/>
      <w:sz w:val="24"/>
      <w:szCs w:val="24"/>
      <w:lang w:bidi="ar-SA"/>
    </w:rPr>
  </w:style>
  <w:style w:type="paragraph" w:customStyle="1" w:styleId="new-repo1">
    <w:name w:val="new-repo1"/>
    <w:basedOn w:val="Normal"/>
    <w:rsid w:val="00114746"/>
    <w:pPr>
      <w:spacing w:before="60" w:after="100" w:afterAutospacing="1" w:line="240" w:lineRule="auto"/>
      <w:ind w:right="60"/>
    </w:pPr>
    <w:rPr>
      <w:rFonts w:ascii="Times New Roman" w:eastAsia="Times New Roman" w:hAnsi="Times New Roman" w:cs="Times New Roman"/>
      <w:sz w:val="17"/>
      <w:szCs w:val="17"/>
      <w:lang w:bidi="ar-SA"/>
    </w:rPr>
  </w:style>
  <w:style w:type="paragraph" w:customStyle="1" w:styleId="octicon22">
    <w:name w:val="octicon22"/>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repo-description1">
    <w:name w:val="repo-descrip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tice1">
    <w:name w:val="notice1"/>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message1">
    <w:name w:val="message1"/>
    <w:basedOn w:val="Normal"/>
    <w:rsid w:val="00114746"/>
    <w:pPr>
      <w:pBdr>
        <w:top w:val="single" w:sz="6" w:space="8" w:color="4183C4"/>
        <w:left w:val="single" w:sz="6" w:space="31" w:color="4183C4"/>
        <w:bottom w:val="single" w:sz="6" w:space="8" w:color="4183C4"/>
        <w:right w:val="single" w:sz="6" w:space="8" w:color="4183C4"/>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oadcast-icon1">
    <w:name w:val="broadcast-icon1"/>
    <w:basedOn w:val="Normal"/>
    <w:rsid w:val="00114746"/>
    <w:pPr>
      <w:spacing w:before="100" w:beforeAutospacing="1" w:after="100" w:afterAutospacing="1" w:line="240" w:lineRule="auto"/>
      <w:ind w:left="-600"/>
    </w:pPr>
    <w:rPr>
      <w:rFonts w:ascii="Times New Roman" w:eastAsia="Times New Roman" w:hAnsi="Times New Roman" w:cs="Times New Roman"/>
      <w:color w:val="4183C4"/>
      <w:sz w:val="24"/>
      <w:szCs w:val="24"/>
      <w:lang w:bidi="ar-SA"/>
    </w:rPr>
  </w:style>
  <w:style w:type="paragraph" w:customStyle="1" w:styleId="broadcast-icon-mask1">
    <w:name w:val="broadcast-icon-mask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ce-dismiss1">
    <w:name w:val="notice-dismiss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notice-dismiss2">
    <w:name w:val="notice-dismiss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job-location1">
    <w:name w:val="job-location1"/>
    <w:basedOn w:val="Normal"/>
    <w:rsid w:val="00114746"/>
    <w:pPr>
      <w:pBdr>
        <w:top w:val="single" w:sz="6" w:space="8" w:color="CEE0E7"/>
        <w:left w:val="single" w:sz="6" w:space="14" w:color="CEE0E7"/>
        <w:bottom w:val="single" w:sz="6" w:space="8" w:color="CEE0E7"/>
        <w:right w:val="single" w:sz="6" w:space="14" w:color="CEE0E7"/>
      </w:pBdr>
      <w:shd w:val="clear" w:color="auto" w:fill="E4F0FF"/>
      <w:spacing w:before="100" w:beforeAutospacing="1" w:after="100" w:afterAutospacing="1" w:line="240" w:lineRule="auto"/>
      <w:jc w:val="center"/>
    </w:pPr>
    <w:rPr>
      <w:rFonts w:ascii="Times New Roman" w:eastAsia="Times New Roman" w:hAnsi="Times New Roman" w:cs="Times New Roman"/>
      <w:color w:val="1B3650"/>
      <w:sz w:val="18"/>
      <w:szCs w:val="18"/>
      <w:lang w:bidi="ar-SA"/>
    </w:rPr>
  </w:style>
  <w:style w:type="paragraph" w:customStyle="1" w:styleId="capped-box1">
    <w:name w:val="capped-box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0" w:line="240" w:lineRule="auto"/>
    </w:pPr>
    <w:rPr>
      <w:rFonts w:ascii="Times New Roman" w:eastAsia="Times New Roman" w:hAnsi="Times New Roman" w:cs="Times New Roman"/>
      <w:sz w:val="24"/>
      <w:szCs w:val="24"/>
      <w:lang w:bidi="ar-SA"/>
    </w:rPr>
  </w:style>
  <w:style w:type="paragraph" w:customStyle="1" w:styleId="release1">
    <w:name w:val="releas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ews1">
    <w:name w:val="new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lert1">
    <w:name w:val="alert1"/>
    <w:basedOn w:val="Normal"/>
    <w:rsid w:val="00114746"/>
    <w:pPr>
      <w:pBdr>
        <w:top w:val="single" w:sz="6" w:space="0"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s1">
    <w:name w:val="commi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ega-octicon9">
    <w:name w:val="mega-octicon9"/>
    <w:basedOn w:val="Normal"/>
    <w:rsid w:val="00114746"/>
    <w:pPr>
      <w:spacing w:after="0" w:line="240" w:lineRule="auto"/>
    </w:pPr>
    <w:rPr>
      <w:rFonts w:ascii="octicons" w:eastAsia="Times New Roman" w:hAnsi="octicons" w:cs="Times New Roman"/>
      <w:color w:val="BBBBBB"/>
      <w:sz w:val="48"/>
      <w:szCs w:val="48"/>
      <w:lang w:bidi="ar-SA"/>
    </w:rPr>
  </w:style>
  <w:style w:type="paragraph" w:customStyle="1" w:styleId="octicon23">
    <w:name w:val="octicon23"/>
    <w:basedOn w:val="Normal"/>
    <w:rsid w:val="00114746"/>
    <w:pPr>
      <w:spacing w:after="0" w:line="240" w:lineRule="auto"/>
    </w:pPr>
    <w:rPr>
      <w:rFonts w:ascii="octicons" w:eastAsia="Times New Roman" w:hAnsi="octicons" w:cs="Times New Roman"/>
      <w:color w:val="BBBBBB"/>
      <w:sz w:val="24"/>
      <w:szCs w:val="24"/>
      <w:lang w:bidi="ar-SA"/>
    </w:rPr>
  </w:style>
  <w:style w:type="paragraph" w:customStyle="1" w:styleId="body1">
    <w:name w:val="body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time1">
    <w:name w:val="time1"/>
    <w:basedOn w:val="Normal"/>
    <w:rsid w:val="00114746"/>
    <w:pPr>
      <w:spacing w:after="0" w:line="240" w:lineRule="auto"/>
    </w:pPr>
    <w:rPr>
      <w:rFonts w:ascii="Times New Roman" w:eastAsia="Times New Roman" w:hAnsi="Times New Roman" w:cs="Times New Roman"/>
      <w:color w:val="BBBBBB"/>
      <w:sz w:val="18"/>
      <w:szCs w:val="18"/>
      <w:lang w:bidi="ar-SA"/>
    </w:rPr>
  </w:style>
  <w:style w:type="paragraph" w:customStyle="1" w:styleId="title6">
    <w:name w:val="title6"/>
    <w:basedOn w:val="Normal"/>
    <w:rsid w:val="00114746"/>
    <w:pPr>
      <w:spacing w:after="0" w:line="240" w:lineRule="auto"/>
    </w:pPr>
    <w:rPr>
      <w:rFonts w:ascii="Times New Roman" w:eastAsia="Times New Roman" w:hAnsi="Times New Roman" w:cs="Times New Roman"/>
      <w:b/>
      <w:bCs/>
      <w:sz w:val="24"/>
      <w:szCs w:val="24"/>
      <w:lang w:bidi="ar-SA"/>
    </w:rPr>
  </w:style>
  <w:style w:type="paragraph" w:customStyle="1" w:styleId="subtle1">
    <w:name w:val="subtle1"/>
    <w:basedOn w:val="Normal"/>
    <w:rsid w:val="00114746"/>
    <w:pPr>
      <w:spacing w:after="0" w:line="240" w:lineRule="auto"/>
    </w:pPr>
    <w:rPr>
      <w:rFonts w:ascii="Times New Roman" w:eastAsia="Times New Roman" w:hAnsi="Times New Roman" w:cs="Times New Roman"/>
      <w:color w:val="BBBBBB"/>
      <w:sz w:val="24"/>
      <w:szCs w:val="24"/>
      <w:lang w:bidi="ar-SA"/>
    </w:rPr>
  </w:style>
  <w:style w:type="paragraph" w:customStyle="1" w:styleId="gravatar5">
    <w:name w:val="gravatar5"/>
    <w:basedOn w:val="Normal"/>
    <w:rsid w:val="00114746"/>
    <w:pPr>
      <w:shd w:val="clear" w:color="auto" w:fill="FFFFFF"/>
      <w:spacing w:after="0" w:line="0" w:lineRule="auto"/>
      <w:ind w:right="144"/>
    </w:pPr>
    <w:rPr>
      <w:rFonts w:ascii="Times New Roman" w:eastAsia="Times New Roman" w:hAnsi="Times New Roman" w:cs="Times New Roman"/>
      <w:sz w:val="24"/>
      <w:szCs w:val="24"/>
      <w:lang w:bidi="ar-SA"/>
    </w:rPr>
  </w:style>
  <w:style w:type="paragraph" w:customStyle="1" w:styleId="title7">
    <w:name w:val="title7"/>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pull-info1">
    <w:name w:val="pull-info1"/>
    <w:basedOn w:val="Normal"/>
    <w:rsid w:val="00114746"/>
    <w:pPr>
      <w:shd w:val="clear" w:color="auto" w:fill="E8F1F6"/>
      <w:spacing w:before="75" w:after="0" w:line="240" w:lineRule="auto"/>
    </w:pPr>
    <w:rPr>
      <w:rFonts w:ascii="Times New Roman" w:eastAsia="Times New Roman" w:hAnsi="Times New Roman" w:cs="Times New Roman"/>
      <w:sz w:val="18"/>
      <w:szCs w:val="18"/>
      <w:lang w:bidi="ar-SA"/>
    </w:rPr>
  </w:style>
  <w:style w:type="paragraph" w:customStyle="1" w:styleId="branch-link1">
    <w:name w:val="branch-link1"/>
    <w:basedOn w:val="Normal"/>
    <w:rsid w:val="00114746"/>
    <w:pPr>
      <w:shd w:val="clear" w:color="auto" w:fill="E8F1F6"/>
      <w:spacing w:after="0" w:line="240" w:lineRule="auto"/>
    </w:pPr>
    <w:rPr>
      <w:rFonts w:ascii="Courier" w:eastAsia="Times New Roman" w:hAnsi="Courier" w:cs="Times New Roman"/>
      <w:sz w:val="18"/>
      <w:szCs w:val="18"/>
      <w:lang w:bidi="ar-SA"/>
    </w:rPr>
  </w:style>
  <w:style w:type="paragraph" w:customStyle="1" w:styleId="octicon24">
    <w:name w:val="octicon24"/>
    <w:basedOn w:val="Normal"/>
    <w:rsid w:val="00114746"/>
    <w:pPr>
      <w:spacing w:after="0" w:line="240" w:lineRule="auto"/>
    </w:pPr>
    <w:rPr>
      <w:rFonts w:ascii="octicons" w:eastAsia="Times New Roman" w:hAnsi="octicons" w:cs="Times New Roman"/>
      <w:color w:val="B0C4CE"/>
      <w:sz w:val="24"/>
      <w:szCs w:val="24"/>
      <w:lang w:bidi="ar-SA"/>
    </w:rPr>
  </w:style>
  <w:style w:type="paragraph" w:customStyle="1" w:styleId="release-assets1">
    <w:name w:val="release-asse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more2">
    <w:name w:val="more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done1">
    <w:name w:val="done1"/>
    <w:basedOn w:val="Normal"/>
    <w:rsid w:val="00114746"/>
    <w:pPr>
      <w:spacing w:before="100" w:beforeAutospacing="1" w:after="100" w:afterAutospacing="1" w:line="240" w:lineRule="auto"/>
    </w:pPr>
    <w:rPr>
      <w:rFonts w:ascii="Times New Roman" w:eastAsia="Times New Roman" w:hAnsi="Times New Roman" w:cs="Times New Roman"/>
      <w:strike/>
      <w:color w:val="666666"/>
      <w:sz w:val="24"/>
      <w:szCs w:val="24"/>
      <w:lang w:bidi="ar-SA"/>
    </w:rPr>
  </w:style>
  <w:style w:type="paragraph" w:customStyle="1" w:styleId="blankslate2">
    <w:name w:val="blankslate2"/>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50" w:after="100" w:afterAutospacing="1" w:line="240" w:lineRule="auto"/>
      <w:jc w:val="center"/>
    </w:pPr>
    <w:rPr>
      <w:rFonts w:ascii="Times New Roman" w:eastAsia="Times New Roman" w:hAnsi="Times New Roman" w:cs="Times New Roman"/>
      <w:sz w:val="24"/>
      <w:szCs w:val="24"/>
      <w:lang w:bidi="ar-SA"/>
    </w:rPr>
  </w:style>
  <w:style w:type="paragraph" w:customStyle="1" w:styleId="commits2">
    <w:name w:val="commits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mmitter4">
    <w:name w:val="commit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ssage2">
    <w:name w:val="message2"/>
    <w:basedOn w:val="Normal"/>
    <w:rsid w:val="00114746"/>
    <w:pPr>
      <w:spacing w:before="30" w:after="100" w:afterAutospacing="1" w:line="240" w:lineRule="auto"/>
      <w:textAlignment w:val="top"/>
    </w:pPr>
    <w:rPr>
      <w:rFonts w:ascii="Times New Roman" w:eastAsia="Times New Roman" w:hAnsi="Times New Roman" w:cs="Times New Roman"/>
      <w:sz w:val="20"/>
      <w:szCs w:val="20"/>
      <w:lang w:bidi="ar-SA"/>
    </w:rPr>
  </w:style>
  <w:style w:type="paragraph" w:customStyle="1" w:styleId="followers1">
    <w:name w:val="followers1"/>
    <w:basedOn w:val="Normal"/>
    <w:rsid w:val="00114746"/>
    <w:pPr>
      <w:spacing w:before="100" w:beforeAutospacing="1" w:after="480" w:line="240" w:lineRule="auto"/>
    </w:pPr>
    <w:rPr>
      <w:rFonts w:ascii="Times New Roman" w:eastAsia="Times New Roman" w:hAnsi="Times New Roman" w:cs="Times New Roman"/>
      <w:sz w:val="24"/>
      <w:szCs w:val="24"/>
      <w:lang w:bidi="ar-SA"/>
    </w:rPr>
  </w:style>
  <w:style w:type="paragraph" w:customStyle="1" w:styleId="single1">
    <w:name w:val="sing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25">
    <w:name w:val="octicon25"/>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button-block1">
    <w:name w:val="button-block1"/>
    <w:basedOn w:val="Normal"/>
    <w:rsid w:val="00114746"/>
    <w:pPr>
      <w:spacing w:before="100" w:beforeAutospacing="1" w:line="240" w:lineRule="auto"/>
    </w:pPr>
    <w:rPr>
      <w:rFonts w:ascii="Times New Roman" w:eastAsia="Times New Roman" w:hAnsi="Times New Roman" w:cs="Times New Roman"/>
      <w:sz w:val="24"/>
      <w:szCs w:val="24"/>
      <w:lang w:bidi="ar-SA"/>
    </w:rPr>
  </w:style>
  <w:style w:type="paragraph" w:customStyle="1" w:styleId="octicon26">
    <w:name w:val="octicon26"/>
    <w:basedOn w:val="Normal"/>
    <w:rsid w:val="00114746"/>
    <w:pPr>
      <w:spacing w:after="0" w:line="240" w:lineRule="auto"/>
      <w:ind w:left="75" w:right="-75"/>
    </w:pPr>
    <w:rPr>
      <w:rFonts w:ascii="octicons" w:eastAsia="Times New Roman" w:hAnsi="octicons" w:cs="Times New Roman"/>
      <w:color w:val="CCCCCC"/>
      <w:sz w:val="24"/>
      <w:szCs w:val="24"/>
      <w:lang w:bidi="ar-SA"/>
    </w:rPr>
  </w:style>
  <w:style w:type="paragraph" w:customStyle="1" w:styleId="select-menu3">
    <w:name w:val="select-menu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abel2">
    <w:name w:val="label2"/>
    <w:basedOn w:val="Normal"/>
    <w:rsid w:val="00114746"/>
    <w:pPr>
      <w:spacing w:before="100" w:beforeAutospacing="1" w:after="100" w:afterAutospacing="1" w:line="240" w:lineRule="auto"/>
    </w:pPr>
    <w:rPr>
      <w:rFonts w:ascii="Times New Roman" w:eastAsia="Times New Roman" w:hAnsi="Times New Roman" w:cs="Times New Roman"/>
      <w:b/>
      <w:bCs/>
      <w:color w:val="FFFFFF"/>
      <w:sz w:val="18"/>
      <w:szCs w:val="18"/>
      <w:lang w:bidi="ar-SA"/>
    </w:rPr>
  </w:style>
  <w:style w:type="paragraph" w:customStyle="1" w:styleId="progress-bar2">
    <w:name w:val="progress-bar2"/>
    <w:basedOn w:val="Normal"/>
    <w:rsid w:val="00114746"/>
    <w:pPr>
      <w:shd w:val="clear" w:color="auto" w:fill="F5F5F5"/>
      <w:spacing w:before="100" w:beforeAutospacing="1" w:after="30" w:line="240" w:lineRule="auto"/>
    </w:pPr>
    <w:rPr>
      <w:rFonts w:ascii="Times New Roman" w:eastAsia="Times New Roman" w:hAnsi="Times New Roman" w:cs="Times New Roman"/>
      <w:sz w:val="24"/>
      <w:szCs w:val="24"/>
      <w:lang w:bidi="ar-SA"/>
    </w:rPr>
  </w:style>
  <w:style w:type="paragraph" w:customStyle="1" w:styleId="milestone-name1">
    <w:name w:val="milestone-name1"/>
    <w:basedOn w:val="Normal"/>
    <w:rsid w:val="00114746"/>
    <w:pPr>
      <w:spacing w:before="75"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milestone-name2">
    <w:name w:val="milestone-name2"/>
    <w:basedOn w:val="Normal"/>
    <w:rsid w:val="00114746"/>
    <w:pPr>
      <w:spacing w:before="75"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avatar4">
    <w:name w:val="avatar4"/>
    <w:basedOn w:val="Normal"/>
    <w:rsid w:val="00114746"/>
    <w:pPr>
      <w:spacing w:after="100" w:afterAutospacing="1" w:line="240" w:lineRule="auto"/>
      <w:ind w:right="30"/>
    </w:pPr>
    <w:rPr>
      <w:rFonts w:ascii="Times New Roman" w:eastAsia="Times New Roman" w:hAnsi="Times New Roman" w:cs="Times New Roman"/>
      <w:sz w:val="24"/>
      <w:szCs w:val="24"/>
      <w:lang w:bidi="ar-SA"/>
    </w:rPr>
  </w:style>
  <w:style w:type="paragraph" w:customStyle="1" w:styleId="assignee1">
    <w:name w:val="assignee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assignee2">
    <w:name w:val="assignee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hread-subscription-status1">
    <w:name w:val="thread-subscription-status1"/>
    <w:basedOn w:val="Normal"/>
    <w:rsid w:val="00114746"/>
    <w:pPr>
      <w:shd w:val="clear" w:color="auto" w:fill="FFFFFF"/>
      <w:spacing w:after="0" w:line="240" w:lineRule="auto"/>
    </w:pPr>
    <w:rPr>
      <w:rFonts w:ascii="Times New Roman" w:eastAsia="Times New Roman" w:hAnsi="Times New Roman" w:cs="Times New Roman"/>
      <w:color w:val="777777"/>
      <w:sz w:val="24"/>
      <w:szCs w:val="24"/>
      <w:lang w:bidi="ar-SA"/>
    </w:rPr>
  </w:style>
  <w:style w:type="paragraph" w:customStyle="1" w:styleId="thread-subscribe-form1">
    <w:name w:val="thread-subscribe-form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hread-subscription-help1">
    <w:name w:val="thread-subscription-help1"/>
    <w:basedOn w:val="Normal"/>
    <w:rsid w:val="00114746"/>
    <w:pPr>
      <w:spacing w:after="0" w:line="240" w:lineRule="auto"/>
      <w:ind w:left="75" w:right="-75"/>
    </w:pPr>
    <w:rPr>
      <w:rFonts w:ascii="Times New Roman" w:eastAsia="Times New Roman" w:hAnsi="Times New Roman" w:cs="Times New Roman"/>
      <w:color w:val="CCCCCC"/>
      <w:sz w:val="24"/>
      <w:szCs w:val="24"/>
      <w:lang w:bidi="ar-SA"/>
    </w:rPr>
  </w:style>
  <w:style w:type="paragraph" w:customStyle="1" w:styleId="reason1">
    <w:name w:val="reason1"/>
    <w:basedOn w:val="Normal"/>
    <w:rsid w:val="00114746"/>
    <w:pPr>
      <w:spacing w:after="0" w:line="240" w:lineRule="auto"/>
      <w:ind w:left="150" w:right="150"/>
      <w:textAlignment w:val="center"/>
    </w:pPr>
    <w:rPr>
      <w:rFonts w:ascii="Times New Roman" w:eastAsia="Times New Roman" w:hAnsi="Times New Roman" w:cs="Times New Roman"/>
      <w:vanish/>
      <w:sz w:val="24"/>
      <w:szCs w:val="24"/>
      <w:lang w:bidi="ar-SA"/>
    </w:rPr>
  </w:style>
  <w:style w:type="paragraph" w:customStyle="1" w:styleId="mega-octicon10">
    <w:name w:val="mega-octicon10"/>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minibutton2">
    <w:name w:val="minibutton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pull-participation1">
    <w:name w:val="pull-participation1"/>
    <w:basedOn w:val="Normal"/>
    <w:rsid w:val="00114746"/>
    <w:pPr>
      <w:spacing w:after="0" w:line="240" w:lineRule="auto"/>
    </w:pPr>
    <w:rPr>
      <w:rFonts w:ascii="Times New Roman" w:eastAsia="Times New Roman" w:hAnsi="Times New Roman" w:cs="Times New Roman"/>
      <w:color w:val="666666"/>
      <w:sz w:val="20"/>
      <w:szCs w:val="20"/>
      <w:lang w:bidi="ar-SA"/>
    </w:rPr>
  </w:style>
  <w:style w:type="paragraph" w:customStyle="1" w:styleId="avatar5">
    <w:name w:val="avatar5"/>
    <w:basedOn w:val="Normal"/>
    <w:rsid w:val="00114746"/>
    <w:pPr>
      <w:spacing w:before="45" w:after="0" w:line="240" w:lineRule="auto"/>
      <w:ind w:left="45"/>
    </w:pPr>
    <w:rPr>
      <w:rFonts w:ascii="Times New Roman" w:eastAsia="Times New Roman" w:hAnsi="Times New Roman" w:cs="Times New Roman"/>
      <w:sz w:val="24"/>
      <w:szCs w:val="24"/>
      <w:lang w:bidi="ar-SA"/>
    </w:rPr>
  </w:style>
  <w:style w:type="paragraph" w:customStyle="1" w:styleId="pull-participation-avatars1">
    <w:name w:val="pull-participation-avatars1"/>
    <w:basedOn w:val="Normal"/>
    <w:rsid w:val="00114746"/>
    <w:pPr>
      <w:spacing w:before="100" w:beforeAutospacing="1" w:after="100" w:afterAutospacing="1" w:line="240" w:lineRule="auto"/>
      <w:ind w:left="-45"/>
    </w:pPr>
    <w:rPr>
      <w:rFonts w:ascii="Times New Roman" w:eastAsia="Times New Roman" w:hAnsi="Times New Roman" w:cs="Times New Roman"/>
      <w:sz w:val="24"/>
      <w:szCs w:val="24"/>
      <w:lang w:bidi="ar-SA"/>
    </w:rPr>
  </w:style>
  <w:style w:type="paragraph" w:customStyle="1" w:styleId="pull-participation-more1">
    <w:name w:val="pull-participation-more1"/>
    <w:basedOn w:val="Normal"/>
    <w:rsid w:val="00114746"/>
    <w:pPr>
      <w:shd w:val="clear" w:color="auto" w:fill="EEEEEE"/>
      <w:spacing w:before="15" w:after="0" w:line="180" w:lineRule="atLeast"/>
      <w:ind w:left="45"/>
      <w:jc w:val="center"/>
    </w:pPr>
    <w:rPr>
      <w:rFonts w:ascii="Times New Roman" w:eastAsia="Times New Roman" w:hAnsi="Times New Roman" w:cs="Times New Roman"/>
      <w:sz w:val="24"/>
      <w:szCs w:val="24"/>
      <w:lang w:bidi="ar-SA"/>
    </w:rPr>
  </w:style>
  <w:style w:type="paragraph" w:customStyle="1" w:styleId="form-actions3">
    <w:name w:val="form-actions3"/>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orm-actions4">
    <w:name w:val="form-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27">
    <w:name w:val="octicon27"/>
    <w:basedOn w:val="Normal"/>
    <w:rsid w:val="00114746"/>
    <w:pPr>
      <w:spacing w:before="100" w:beforeAutospacing="1" w:after="100" w:afterAutospacing="1" w:line="240" w:lineRule="auto"/>
      <w:ind w:left="15"/>
      <w:textAlignment w:val="center"/>
    </w:pPr>
    <w:rPr>
      <w:rFonts w:ascii="octicons" w:eastAsia="Times New Roman" w:hAnsi="octicons" w:cs="Times New Roman"/>
      <w:sz w:val="24"/>
      <w:szCs w:val="24"/>
      <w:lang w:bidi="ar-SA"/>
    </w:rPr>
  </w:style>
  <w:style w:type="paragraph" w:customStyle="1" w:styleId="protip1">
    <w:name w:val="protip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minibutton3">
    <w:name w:val="mini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octicon28">
    <w:name w:val="octicon28"/>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gh-header-edit1">
    <w:name w:val="gh-header-edit1"/>
    <w:basedOn w:val="Normal"/>
    <w:rsid w:val="00114746"/>
    <w:pPr>
      <w:spacing w:after="100" w:afterAutospacing="1" w:line="240" w:lineRule="auto"/>
    </w:pPr>
    <w:rPr>
      <w:rFonts w:ascii="Times New Roman" w:eastAsia="Times New Roman" w:hAnsi="Times New Roman" w:cs="Times New Roman"/>
      <w:vanish/>
      <w:sz w:val="24"/>
      <w:szCs w:val="24"/>
      <w:lang w:bidi="ar-SA"/>
    </w:rPr>
  </w:style>
  <w:style w:type="paragraph" w:customStyle="1" w:styleId="edit-issue-title1">
    <w:name w:val="edit-issue-title1"/>
    <w:basedOn w:val="Normal"/>
    <w:rsid w:val="00114746"/>
    <w:pPr>
      <w:shd w:val="clear" w:color="auto" w:fill="FAFAFA"/>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3">
    <w:name w:val="button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button-link1">
    <w:name w:val="button-link1"/>
    <w:basedOn w:val="Normal"/>
    <w:rsid w:val="00114746"/>
    <w:pPr>
      <w:spacing w:before="150" w:after="150" w:line="240" w:lineRule="auto"/>
      <w:ind w:left="150" w:right="150"/>
    </w:pPr>
    <w:rPr>
      <w:rFonts w:ascii="Times New Roman" w:eastAsia="Times New Roman" w:hAnsi="Times New Roman" w:cs="Times New Roman"/>
      <w:color w:val="4183C4"/>
      <w:sz w:val="24"/>
      <w:szCs w:val="24"/>
      <w:lang w:bidi="ar-SA"/>
    </w:rPr>
  </w:style>
  <w:style w:type="paragraph" w:customStyle="1" w:styleId="state-indicator1">
    <w:name w:val="state-indicator1"/>
    <w:basedOn w:val="Normal"/>
    <w:rsid w:val="00114746"/>
    <w:pPr>
      <w:shd w:val="clear" w:color="auto" w:fill="999999"/>
      <w:spacing w:after="100" w:afterAutospacing="1" w:line="240" w:lineRule="auto"/>
      <w:ind w:right="75"/>
      <w:jc w:val="center"/>
    </w:pPr>
    <w:rPr>
      <w:rFonts w:ascii="Times New Roman" w:eastAsia="Times New Roman" w:hAnsi="Times New Roman" w:cs="Times New Roman"/>
      <w:b/>
      <w:bCs/>
      <w:color w:val="FFFFFF"/>
      <w:sz w:val="21"/>
      <w:szCs w:val="21"/>
      <w:lang w:bidi="ar-SA"/>
    </w:rPr>
  </w:style>
  <w:style w:type="paragraph" w:customStyle="1" w:styleId="avatar6">
    <w:name w:val="avatar6"/>
    <w:basedOn w:val="Normal"/>
    <w:rsid w:val="00114746"/>
    <w:pPr>
      <w:spacing w:after="100" w:afterAutospacing="1" w:line="240" w:lineRule="auto"/>
      <w:ind w:right="75"/>
    </w:pPr>
    <w:rPr>
      <w:rFonts w:ascii="Times New Roman" w:eastAsia="Times New Roman" w:hAnsi="Times New Roman" w:cs="Times New Roman"/>
      <w:sz w:val="24"/>
      <w:szCs w:val="24"/>
      <w:lang w:bidi="ar-SA"/>
    </w:rPr>
  </w:style>
  <w:style w:type="paragraph" w:customStyle="1" w:styleId="author1">
    <w:name w:val="author1"/>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octicon29">
    <w:name w:val="octicon29"/>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tabnav-tab1">
    <w:name w:val="tabnav-tab1"/>
    <w:basedOn w:val="Normal"/>
    <w:rsid w:val="00114746"/>
    <w:pPr>
      <w:spacing w:before="100" w:beforeAutospacing="1" w:after="100" w:afterAutospacing="1" w:line="300" w:lineRule="atLeast"/>
    </w:pPr>
    <w:rPr>
      <w:rFonts w:ascii="Times New Roman" w:eastAsia="Times New Roman" w:hAnsi="Times New Roman" w:cs="Times New Roman"/>
      <w:color w:val="777777"/>
      <w:sz w:val="20"/>
      <w:szCs w:val="20"/>
      <w:lang w:bidi="ar-SA"/>
    </w:rPr>
  </w:style>
  <w:style w:type="paragraph" w:customStyle="1" w:styleId="diffstat-bar2">
    <w:name w:val="diffstat-b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2">
    <w:name w:val="author2"/>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timestamp1">
    <w:name w:val="timestam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30">
    <w:name w:val="octicon3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31">
    <w:name w:val="octicon31"/>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timeline-comment-actions1">
    <w:name w:val="timeline-comment-actions1"/>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commit-gravatar1">
    <w:name w:val="commit-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vatar6">
    <w:name w:val="gravatar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author1">
    <w:name w:val="commit-autho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or3">
    <w:name w:val="author3"/>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hidden-text-expander1">
    <w:name w:val="hidden-text-expander1"/>
    <w:basedOn w:val="Normal"/>
    <w:rsid w:val="00114746"/>
    <w:pPr>
      <w:spacing w:before="45" w:after="100" w:afterAutospacing="1" w:line="240" w:lineRule="auto"/>
      <w:textAlignment w:val="top"/>
    </w:pPr>
    <w:rPr>
      <w:rFonts w:ascii="Times New Roman" w:eastAsia="Times New Roman" w:hAnsi="Times New Roman" w:cs="Times New Roman"/>
      <w:sz w:val="24"/>
      <w:szCs w:val="24"/>
      <w:lang w:bidi="ar-SA"/>
    </w:rPr>
  </w:style>
  <w:style w:type="paragraph" w:customStyle="1" w:styleId="commit-meta4">
    <w:name w:val="commit-meta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status1">
    <w:name w:val="status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32">
    <w:name w:val="octicon32"/>
    <w:basedOn w:val="Normal"/>
    <w:rsid w:val="00114746"/>
    <w:pPr>
      <w:spacing w:before="100" w:beforeAutospacing="1" w:after="100" w:afterAutospacing="1" w:line="240" w:lineRule="auto"/>
      <w:ind w:left="15" w:right="15"/>
    </w:pPr>
    <w:rPr>
      <w:rFonts w:ascii="octicons" w:eastAsia="Times New Roman" w:hAnsi="octicons" w:cs="Times New Roman"/>
      <w:sz w:val="24"/>
      <w:szCs w:val="24"/>
      <w:lang w:bidi="ar-SA"/>
    </w:rPr>
  </w:style>
  <w:style w:type="paragraph" w:customStyle="1" w:styleId="commit-id1">
    <w:name w:val="commit-id1"/>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commit-id2">
    <w:name w:val="commit-id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mmit-icon1">
    <w:name w:val="commit-icon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octicon33">
    <w:name w:val="octicon33"/>
    <w:basedOn w:val="Normal"/>
    <w:rsid w:val="00114746"/>
    <w:pPr>
      <w:shd w:val="clear" w:color="auto" w:fill="FFFFFF"/>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ommit-author2">
    <w:name w:val="commit-author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mmit-meta5">
    <w:name w:val="commit-meta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2">
    <w:name w:val="commit-g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gravatar3">
    <w:name w:val="commit-gravatar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form-head1">
    <w:name w:val="comment-form-head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2">
    <w:name w:val="comment-body2"/>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discussion-item1">
    <w:name w:val="discussion-item1"/>
    <w:basedOn w:val="Normal"/>
    <w:rsid w:val="00114746"/>
    <w:pPr>
      <w:spacing w:before="225" w:after="225" w:line="240" w:lineRule="auto"/>
      <w:ind w:left="1560"/>
    </w:pPr>
    <w:rPr>
      <w:rFonts w:ascii="Times New Roman" w:eastAsia="Times New Roman" w:hAnsi="Times New Roman" w:cs="Times New Roman"/>
      <w:color w:val="555555"/>
      <w:sz w:val="24"/>
      <w:szCs w:val="24"/>
      <w:lang w:bidi="ar-SA"/>
    </w:rPr>
  </w:style>
  <w:style w:type="paragraph" w:customStyle="1" w:styleId="avatar7">
    <w:name w:val="avatar7"/>
    <w:basedOn w:val="Normal"/>
    <w:rsid w:val="00114746"/>
    <w:pPr>
      <w:spacing w:before="15" w:after="100" w:afterAutospacing="1" w:line="240" w:lineRule="auto"/>
      <w:ind w:right="75"/>
    </w:pPr>
    <w:rPr>
      <w:rFonts w:ascii="Times New Roman" w:eastAsia="Times New Roman" w:hAnsi="Times New Roman" w:cs="Times New Roman"/>
      <w:sz w:val="24"/>
      <w:szCs w:val="24"/>
      <w:lang w:bidi="ar-SA"/>
    </w:rPr>
  </w:style>
  <w:style w:type="paragraph" w:customStyle="1" w:styleId="author4">
    <w:name w:val="author4"/>
    <w:basedOn w:val="Normal"/>
    <w:rsid w:val="00114746"/>
    <w:pPr>
      <w:spacing w:before="100" w:beforeAutospacing="1" w:after="100" w:afterAutospacing="1" w:line="240" w:lineRule="auto"/>
    </w:pPr>
    <w:rPr>
      <w:rFonts w:ascii="Times New Roman" w:eastAsia="Times New Roman" w:hAnsi="Times New Roman" w:cs="Times New Roman"/>
      <w:b/>
      <w:bCs/>
      <w:color w:val="555555"/>
      <w:sz w:val="24"/>
      <w:szCs w:val="24"/>
      <w:lang w:bidi="ar-SA"/>
    </w:rPr>
  </w:style>
  <w:style w:type="paragraph" w:customStyle="1" w:styleId="state-indicator2">
    <w:name w:val="state-indicator2"/>
    <w:basedOn w:val="Normal"/>
    <w:rsid w:val="00114746"/>
    <w:pPr>
      <w:shd w:val="clear" w:color="auto" w:fill="999999"/>
      <w:spacing w:before="360" w:after="100" w:afterAutospacing="1" w:line="240" w:lineRule="auto"/>
      <w:ind w:left="150"/>
      <w:jc w:val="center"/>
    </w:pPr>
    <w:rPr>
      <w:rFonts w:ascii="Times New Roman" w:eastAsia="Times New Roman" w:hAnsi="Times New Roman" w:cs="Times New Roman"/>
      <w:b/>
      <w:bCs/>
      <w:color w:val="FFFFFF"/>
      <w:sz w:val="18"/>
      <w:szCs w:val="18"/>
      <w:lang w:bidi="ar-SA"/>
    </w:rPr>
  </w:style>
  <w:style w:type="paragraph" w:customStyle="1" w:styleId="title8">
    <w:name w:val="title8"/>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ggle-open1">
    <w:name w:val="toggle-open1"/>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toggle-closed1">
    <w:name w:val="toggle-closed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34">
    <w:name w:val="octicon3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35">
    <w:name w:val="octicon3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toggle-closed2">
    <w:name w:val="toggle-closed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discussion-item-body1">
    <w:name w:val="discussion-item-bod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cussion-item-icon1">
    <w:name w:val="discussion-item-icon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header1">
    <w:name w:val="discussion-item-hea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item-help1">
    <w:name w:val="discussion-item-help1"/>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999999"/>
      <w:sz w:val="24"/>
      <w:szCs w:val="24"/>
      <w:lang w:bidi="ar-SA"/>
    </w:rPr>
  </w:style>
  <w:style w:type="paragraph" w:customStyle="1" w:styleId="discussion-item-help2">
    <w:name w:val="discussion-item-help2"/>
    <w:basedOn w:val="Normal"/>
    <w:rsid w:val="00114746"/>
    <w:pPr>
      <w:spacing w:before="100" w:beforeAutospacing="1" w:after="100" w:afterAutospacing="1" w:line="240" w:lineRule="auto"/>
      <w:textAlignment w:val="center"/>
    </w:pPr>
    <w:rPr>
      <w:rFonts w:ascii="Times New Roman" w:eastAsia="Times New Roman" w:hAnsi="Times New Roman" w:cs="Times New Roman"/>
      <w:color w:val="4183C4"/>
      <w:sz w:val="24"/>
      <w:szCs w:val="24"/>
      <w:lang w:bidi="ar-SA"/>
    </w:rPr>
  </w:style>
  <w:style w:type="paragraph" w:customStyle="1" w:styleId="discussion-item-body2">
    <w:name w:val="discussion-item-bod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line-review-comment1">
    <w:name w:val="inline-review-commen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box-body1">
    <w:name w:val="box-body1"/>
    <w:basedOn w:val="Normal"/>
    <w:rsid w:val="00114746"/>
    <w:pPr>
      <w:pBdr>
        <w:top w:val="single" w:sz="2" w:space="0" w:color="D5D5D5"/>
        <w:left w:val="single" w:sz="6" w:space="0" w:color="D5D5D5"/>
        <w:bottom w:val="single" w:sz="6" w:space="0" w:color="D5D5D5"/>
        <w:right w:val="single" w:sz="6" w:space="0" w:color="D5D5D5"/>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highlight3">
    <w:name w:val="highligh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le-code1">
    <w:name w:val="file-co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comment1">
    <w:name w:val="timeline-comment1"/>
    <w:basedOn w:val="Normal"/>
    <w:rsid w:val="00114746"/>
    <w:pPr>
      <w:pBdr>
        <w:top w:val="single" w:sz="6" w:space="0" w:color="DDDDDD"/>
        <w:left w:val="single" w:sz="6" w:space="0" w:color="DDDDDD"/>
        <w:bottom w:val="single" w:sz="6" w:space="0" w:color="DDDDDD"/>
        <w:right w:val="single" w:sz="6" w:space="0" w:color="DDDDDD"/>
      </w:pBdr>
      <w:shd w:val="clear" w:color="auto" w:fill="FFFFFF"/>
      <w:spacing w:before="100" w:beforeAutospacing="1" w:after="150" w:line="240" w:lineRule="auto"/>
    </w:pPr>
    <w:rPr>
      <w:rFonts w:ascii="Times New Roman" w:eastAsia="Times New Roman" w:hAnsi="Times New Roman" w:cs="Times New Roman"/>
      <w:sz w:val="24"/>
      <w:szCs w:val="24"/>
      <w:lang w:bidi="ar-SA"/>
    </w:rPr>
  </w:style>
  <w:style w:type="paragraph" w:customStyle="1" w:styleId="comment-body3">
    <w:name w:val="comment-body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inline-comment-form1">
    <w:name w:val="inline-comment-form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meline-inline-comments1">
    <w:name w:val="timeline-inline-comment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how-inline-comment-form1">
    <w:name w:val="show-inline-comment-form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line-comments2">
    <w:name w:val="line-comment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count3">
    <w:name w:val="comment-count3"/>
    <w:basedOn w:val="Normal"/>
    <w:rsid w:val="00114746"/>
    <w:pPr>
      <w:pBdr>
        <w:top w:val="single" w:sz="6" w:space="0" w:color="CCCCCC"/>
        <w:bottom w:val="single" w:sz="6" w:space="0" w:color="CCCCCC"/>
      </w:pBdr>
      <w:spacing w:before="100" w:beforeAutospacing="1" w:after="100" w:afterAutospacing="1" w:line="240" w:lineRule="auto"/>
      <w:jc w:val="right"/>
      <w:textAlignment w:val="top"/>
    </w:pPr>
    <w:rPr>
      <w:rFonts w:ascii="Times New Roman" w:eastAsia="Times New Roman" w:hAnsi="Times New Roman" w:cs="Times New Roman"/>
      <w:vanish/>
      <w:sz w:val="24"/>
      <w:szCs w:val="24"/>
      <w:lang w:bidi="ar-SA"/>
    </w:rPr>
  </w:style>
  <w:style w:type="paragraph" w:customStyle="1" w:styleId="tabnav-tab2">
    <w:name w:val="tabnav-tab2"/>
    <w:basedOn w:val="Normal"/>
    <w:rsid w:val="00114746"/>
    <w:pPr>
      <w:spacing w:before="100" w:beforeAutospacing="1" w:after="100" w:afterAutospacing="1" w:line="225" w:lineRule="atLeast"/>
    </w:pPr>
    <w:rPr>
      <w:rFonts w:ascii="Times New Roman" w:eastAsia="Times New Roman" w:hAnsi="Times New Roman" w:cs="Times New Roman"/>
      <w:color w:val="666666"/>
      <w:sz w:val="21"/>
      <w:szCs w:val="21"/>
      <w:lang w:bidi="ar-SA"/>
    </w:rPr>
  </w:style>
  <w:style w:type="paragraph" w:customStyle="1" w:styleId="comment3">
    <w:name w:val="comment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body4">
    <w:name w:val="comment-body4"/>
    <w:basedOn w:val="Normal"/>
    <w:rsid w:val="00114746"/>
    <w:pPr>
      <w:pBdr>
        <w:bottom w:val="single" w:sz="6" w:space="11" w:color="EEEEEE"/>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imeline-comment-actions2">
    <w:name w:val="timeline-comment-actions2"/>
    <w:basedOn w:val="Normal"/>
    <w:rsid w:val="00114746"/>
    <w:pPr>
      <w:spacing w:before="100" w:beforeAutospacing="1" w:after="100" w:afterAutospacing="1" w:line="240" w:lineRule="auto"/>
      <w:ind w:left="150" w:right="-75"/>
    </w:pPr>
    <w:rPr>
      <w:rFonts w:ascii="Times New Roman" w:eastAsia="Times New Roman" w:hAnsi="Times New Roman" w:cs="Times New Roman"/>
      <w:vanish/>
      <w:sz w:val="24"/>
      <w:szCs w:val="24"/>
      <w:lang w:bidi="ar-SA"/>
    </w:rPr>
  </w:style>
  <w:style w:type="paragraph" w:customStyle="1" w:styleId="action-bubble1">
    <w:name w:val="action-bubbl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bubble2">
    <w:name w:val="bubble2"/>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8">
    <w:name w:val="avatar8"/>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closed-banner1">
    <w:name w:val="closed-banner1"/>
    <w:basedOn w:val="Normal"/>
    <w:rsid w:val="00114746"/>
    <w:pPr>
      <w:pBdr>
        <w:bottom w:val="single" w:sz="48" w:space="0" w:color="FFFFFF"/>
      </w:pBdr>
      <w:shd w:val="clear" w:color="auto" w:fill="F3F3F3"/>
      <w:spacing w:before="225" w:after="0" w:line="240" w:lineRule="auto"/>
    </w:pPr>
    <w:rPr>
      <w:rFonts w:ascii="Times New Roman" w:eastAsia="Times New Roman" w:hAnsi="Times New Roman" w:cs="Times New Roman"/>
      <w:sz w:val="24"/>
      <w:szCs w:val="24"/>
      <w:lang w:bidi="ar-SA"/>
    </w:rPr>
  </w:style>
  <w:style w:type="paragraph" w:customStyle="1" w:styleId="discussion-hidden1">
    <w:name w:val="discussion-hidden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ent-header2">
    <w:name w:val="comment-header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scussion-event1">
    <w:name w:val="discussion-event1"/>
    <w:basedOn w:val="Normal"/>
    <w:rsid w:val="00114746"/>
    <w:pPr>
      <w:spacing w:before="100" w:beforeAutospacing="1" w:after="100" w:afterAutospacing="1" w:line="450" w:lineRule="atLeast"/>
    </w:pPr>
    <w:rPr>
      <w:rFonts w:ascii="Times New Roman" w:eastAsia="Times New Roman" w:hAnsi="Times New Roman" w:cs="Times New Roman"/>
      <w:sz w:val="24"/>
      <w:szCs w:val="24"/>
      <w:lang w:bidi="ar-SA"/>
    </w:rPr>
  </w:style>
  <w:style w:type="paragraph" w:customStyle="1" w:styleId="discussion-item-body3">
    <w:name w:val="discussion-item-body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9">
    <w:name w:val="avatar9"/>
    <w:basedOn w:val="Normal"/>
    <w:rsid w:val="00114746"/>
    <w:pPr>
      <w:spacing w:before="105" w:after="100" w:afterAutospacing="1" w:line="240" w:lineRule="auto"/>
      <w:ind w:right="75"/>
    </w:pPr>
    <w:rPr>
      <w:rFonts w:ascii="Times New Roman" w:eastAsia="Times New Roman" w:hAnsi="Times New Roman" w:cs="Times New Roman"/>
      <w:sz w:val="24"/>
      <w:szCs w:val="24"/>
      <w:lang w:bidi="ar-SA"/>
    </w:rPr>
  </w:style>
  <w:style w:type="paragraph" w:customStyle="1" w:styleId="label-color1">
    <w:name w:val="label-color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discussion-item-icon2">
    <w:name w:val="discussion-item-icon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FFFFFF"/>
      <w:sz w:val="24"/>
      <w:szCs w:val="24"/>
      <w:lang w:bidi="ar-SA"/>
    </w:rPr>
  </w:style>
  <w:style w:type="paragraph" w:customStyle="1" w:styleId="discussion-item-icon3">
    <w:name w:val="discussion-item-icon3"/>
    <w:basedOn w:val="Normal"/>
    <w:rsid w:val="00114746"/>
    <w:pPr>
      <w:pBdr>
        <w:top w:val="single" w:sz="12" w:space="0" w:color="FFFFFF"/>
        <w:left w:val="single" w:sz="12" w:space="0" w:color="FFFFFF"/>
        <w:bottom w:val="single" w:sz="12" w:space="0" w:color="FFFFFF"/>
        <w:right w:val="single" w:sz="12" w:space="0" w:color="FFFFFF"/>
      </w:pBdr>
      <w:shd w:val="clear" w:color="auto" w:fill="6CC64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4">
    <w:name w:val="discussion-item-icon4"/>
    <w:basedOn w:val="Normal"/>
    <w:rsid w:val="00114746"/>
    <w:pPr>
      <w:pBdr>
        <w:top w:val="single" w:sz="12" w:space="0" w:color="FFFFFF"/>
        <w:left w:val="single" w:sz="12" w:space="0" w:color="FFFFFF"/>
        <w:bottom w:val="single" w:sz="12" w:space="0" w:color="FFFFFF"/>
        <w:right w:val="single" w:sz="12" w:space="0" w:color="FFFFFF"/>
      </w:pBdr>
      <w:shd w:val="clear" w:color="auto" w:fill="6E5494"/>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5">
    <w:name w:val="discussion-item-icon5"/>
    <w:basedOn w:val="Normal"/>
    <w:rsid w:val="00114746"/>
    <w:pPr>
      <w:pBdr>
        <w:top w:val="single" w:sz="12" w:space="0" w:color="FFFFFF"/>
        <w:left w:val="single" w:sz="12" w:space="0" w:color="FFFFFF"/>
        <w:bottom w:val="single" w:sz="12" w:space="0" w:color="FFFFFF"/>
        <w:right w:val="single" w:sz="12" w:space="0" w:color="FFFFFF"/>
      </w:pBdr>
      <w:shd w:val="clear" w:color="auto" w:fill="BD2C00"/>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6">
    <w:name w:val="discussion-item-icon6"/>
    <w:basedOn w:val="Normal"/>
    <w:rsid w:val="00114746"/>
    <w:pPr>
      <w:pBdr>
        <w:top w:val="single" w:sz="12" w:space="0" w:color="FFFFFF"/>
        <w:left w:val="single" w:sz="12" w:space="0" w:color="FFFFFF"/>
        <w:bottom w:val="single" w:sz="12" w:space="0" w:color="FFFFFF"/>
        <w:right w:val="single" w:sz="12" w:space="0" w:color="FFFFFF"/>
      </w:pBdr>
      <w:shd w:val="clear" w:color="auto" w:fill="999999"/>
      <w:spacing w:before="100" w:beforeAutospacing="1" w:after="100" w:afterAutospacing="1" w:line="420" w:lineRule="atLeast"/>
      <w:ind w:left="-600"/>
      <w:jc w:val="center"/>
    </w:pPr>
    <w:rPr>
      <w:rFonts w:ascii="Times New Roman" w:eastAsia="Times New Roman" w:hAnsi="Times New Roman" w:cs="Times New Roman"/>
      <w:color w:val="999999"/>
      <w:sz w:val="24"/>
      <w:szCs w:val="24"/>
      <w:lang w:bidi="ar-SA"/>
    </w:rPr>
  </w:style>
  <w:style w:type="paragraph" w:customStyle="1" w:styleId="discussion-item-icon7">
    <w:name w:val="discussion-item-icon7"/>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8">
    <w:name w:val="discussion-item-icon8"/>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9">
    <w:name w:val="discussion-item-icon9"/>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0">
    <w:name w:val="discussion-item-icon10"/>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1">
    <w:name w:val="discussion-item-icon1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2">
    <w:name w:val="discussion-item-icon12"/>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3">
    <w:name w:val="discussion-item-icon13"/>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discussion-item-icon14">
    <w:name w:val="discussion-item-icon14"/>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420" w:lineRule="atLeast"/>
      <w:ind w:left="-600"/>
      <w:jc w:val="center"/>
    </w:pPr>
    <w:rPr>
      <w:rFonts w:ascii="Times New Roman" w:eastAsia="Times New Roman" w:hAnsi="Times New Roman" w:cs="Times New Roman"/>
      <w:color w:val="666666"/>
      <w:sz w:val="24"/>
      <w:szCs w:val="24"/>
      <w:lang w:bidi="ar-SA"/>
    </w:rPr>
  </w:style>
  <w:style w:type="paragraph" w:customStyle="1" w:styleId="renamed-was1">
    <w:name w:val="renamed-wa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named-is1">
    <w:name w:val="renamed-is1"/>
    <w:basedOn w:val="Normal"/>
    <w:rsid w:val="00114746"/>
    <w:pPr>
      <w:shd w:val="clear" w:color="auto" w:fill="D4D4D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rge-pr1">
    <w:name w:val="merge-pr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push-more1">
    <w:name w:val="push-more1"/>
    <w:basedOn w:val="Normal"/>
    <w:rsid w:val="00114746"/>
    <w:pPr>
      <w:spacing w:before="225" w:after="225" w:line="240" w:lineRule="auto"/>
      <w:ind w:left="960"/>
    </w:pPr>
    <w:rPr>
      <w:rFonts w:ascii="Times New Roman" w:eastAsia="Times New Roman" w:hAnsi="Times New Roman" w:cs="Times New Roman"/>
      <w:sz w:val="24"/>
      <w:szCs w:val="24"/>
      <w:lang w:bidi="ar-SA"/>
    </w:rPr>
  </w:style>
  <w:style w:type="paragraph" w:customStyle="1" w:styleId="thread-subscription-status2">
    <w:name w:val="thread-subscription-status2"/>
    <w:basedOn w:val="Normal"/>
    <w:rsid w:val="00114746"/>
    <w:pPr>
      <w:pBdr>
        <w:top w:val="single" w:sz="6" w:space="8" w:color="EEEEEE"/>
        <w:left w:val="single" w:sz="6" w:space="8" w:color="EEEEEE"/>
        <w:bottom w:val="single" w:sz="6" w:space="8" w:color="EEEEEE"/>
        <w:right w:val="single" w:sz="6" w:space="8" w:color="EEEEEE"/>
      </w:pBdr>
      <w:shd w:val="clear" w:color="auto" w:fill="FFFFFF"/>
      <w:spacing w:before="300" w:after="300" w:line="240" w:lineRule="auto"/>
    </w:pPr>
    <w:rPr>
      <w:rFonts w:ascii="Times New Roman" w:eastAsia="Times New Roman" w:hAnsi="Times New Roman" w:cs="Times New Roman"/>
      <w:color w:val="777777"/>
      <w:sz w:val="24"/>
      <w:szCs w:val="24"/>
      <w:lang w:bidi="ar-SA"/>
    </w:rPr>
  </w:style>
  <w:style w:type="paragraph" w:customStyle="1" w:styleId="mega-octicon11">
    <w:name w:val="mega-octicon11"/>
    <w:basedOn w:val="Normal"/>
    <w:rsid w:val="00114746"/>
    <w:pPr>
      <w:spacing w:before="100" w:beforeAutospacing="1" w:after="100" w:afterAutospacing="1" w:line="240" w:lineRule="auto"/>
      <w:ind w:left="60" w:right="150"/>
      <w:textAlignment w:val="center"/>
    </w:pPr>
    <w:rPr>
      <w:rFonts w:ascii="octicons" w:eastAsia="Times New Roman" w:hAnsi="octicons" w:cs="Times New Roman"/>
      <w:vanish/>
      <w:color w:val="CCCCCC"/>
      <w:sz w:val="48"/>
      <w:szCs w:val="48"/>
      <w:lang w:bidi="ar-SA"/>
    </w:rPr>
  </w:style>
  <w:style w:type="paragraph" w:customStyle="1" w:styleId="button4">
    <w:name w:val="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5" w:after="0" w:line="240" w:lineRule="auto"/>
      <w:ind w:right="150"/>
      <w:textAlignment w:val="center"/>
    </w:pPr>
    <w:rPr>
      <w:rFonts w:ascii="Times New Roman" w:eastAsia="Times New Roman" w:hAnsi="Times New Roman" w:cs="Times New Roman"/>
      <w:b/>
      <w:bCs/>
      <w:color w:val="6D6C60"/>
      <w:sz w:val="20"/>
      <w:szCs w:val="20"/>
      <w:lang w:bidi="ar-SA"/>
    </w:rPr>
  </w:style>
  <w:style w:type="paragraph" w:customStyle="1" w:styleId="octicon36">
    <w:name w:val="octicon36"/>
    <w:basedOn w:val="Normal"/>
    <w:rsid w:val="00114746"/>
    <w:pPr>
      <w:spacing w:before="105" w:after="105" w:line="240" w:lineRule="auto"/>
    </w:pPr>
    <w:rPr>
      <w:rFonts w:ascii="octicons" w:eastAsia="Times New Roman" w:hAnsi="octicons" w:cs="Times New Roman"/>
      <w:color w:val="6D6C60"/>
      <w:position w:val="-2"/>
      <w:sz w:val="24"/>
      <w:szCs w:val="24"/>
      <w:lang w:bidi="ar-SA"/>
    </w:rPr>
  </w:style>
  <w:style w:type="paragraph" w:customStyle="1" w:styleId="help-link1">
    <w:name w:val="help-link1"/>
    <w:basedOn w:val="Normal"/>
    <w:rsid w:val="00114746"/>
    <w:pPr>
      <w:spacing w:before="75" w:after="105" w:line="240" w:lineRule="auto"/>
      <w:ind w:right="-45"/>
    </w:pPr>
    <w:rPr>
      <w:rFonts w:ascii="Times New Roman" w:eastAsia="Times New Roman" w:hAnsi="Times New Roman" w:cs="Times New Roman"/>
      <w:color w:val="9C997D"/>
      <w:sz w:val="24"/>
      <w:szCs w:val="24"/>
      <w:lang w:bidi="ar-SA"/>
    </w:rPr>
  </w:style>
  <w:style w:type="paragraph" w:customStyle="1" w:styleId="pull-request-composer1">
    <w:name w:val="pull-request-compos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ction-heading1">
    <w:name w:val="section-headin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elect-menu4">
    <w:name w:val="select-menu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button5">
    <w:name w:val="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mposer-tip1">
    <w:name w:val="composer-tip1"/>
    <w:basedOn w:val="Normal"/>
    <w:rsid w:val="00114746"/>
    <w:pPr>
      <w:spacing w:before="100" w:beforeAutospacing="1" w:after="100" w:afterAutospacing="1" w:line="240" w:lineRule="auto"/>
      <w:ind w:left="975"/>
    </w:pPr>
    <w:rPr>
      <w:rFonts w:ascii="Times New Roman" w:eastAsia="Times New Roman" w:hAnsi="Times New Roman" w:cs="Times New Roman"/>
      <w:color w:val="666666"/>
      <w:sz w:val="24"/>
      <w:szCs w:val="24"/>
      <w:lang w:bidi="ar-SA"/>
    </w:rPr>
  </w:style>
  <w:style w:type="paragraph" w:customStyle="1" w:styleId="discussion1">
    <w:name w:val="discussion1"/>
    <w:basedOn w:val="Normal"/>
    <w:rsid w:val="00114746"/>
    <w:pPr>
      <w:pBdr>
        <w:bottom w:val="single" w:sz="6" w:space="9" w:color="EEEEEE"/>
      </w:pBd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cussion-description1">
    <w:name w:val="discussion-description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iscussion-last-comment1">
    <w:name w:val="discussion-last-comment1"/>
    <w:basedOn w:val="Normal"/>
    <w:rsid w:val="00114746"/>
    <w:pPr>
      <w:spacing w:after="75" w:line="240" w:lineRule="auto"/>
      <w:ind w:left="450"/>
    </w:pPr>
    <w:rPr>
      <w:rFonts w:ascii="Times New Roman" w:eastAsia="Times New Roman" w:hAnsi="Times New Roman" w:cs="Times New Roman"/>
      <w:sz w:val="24"/>
      <w:szCs w:val="24"/>
      <w:lang w:bidi="ar-SA"/>
    </w:rPr>
  </w:style>
  <w:style w:type="paragraph" w:customStyle="1" w:styleId="discussion-participants1">
    <w:name w:val="discussion-participants1"/>
    <w:basedOn w:val="Normal"/>
    <w:rsid w:val="00114746"/>
    <w:pPr>
      <w:spacing w:after="75" w:line="240" w:lineRule="auto"/>
      <w:ind w:left="450"/>
    </w:pPr>
    <w:rPr>
      <w:rFonts w:ascii="Times New Roman" w:eastAsia="Times New Roman" w:hAnsi="Times New Roman" w:cs="Times New Roman"/>
      <w:color w:val="999999"/>
      <w:sz w:val="24"/>
      <w:szCs w:val="24"/>
      <w:lang w:bidi="ar-SA"/>
    </w:rPr>
  </w:style>
  <w:style w:type="paragraph" w:customStyle="1" w:styleId="muted1">
    <w:name w:val="muted1"/>
    <w:basedOn w:val="Normal"/>
    <w:rsid w:val="00114746"/>
    <w:pPr>
      <w:spacing w:after="75" w:line="240" w:lineRule="auto"/>
    </w:pPr>
    <w:rPr>
      <w:rFonts w:ascii="Times New Roman" w:eastAsia="Times New Roman" w:hAnsi="Times New Roman" w:cs="Times New Roman"/>
      <w:color w:val="999999"/>
      <w:sz w:val="24"/>
      <w:szCs w:val="24"/>
      <w:lang w:bidi="ar-SA"/>
    </w:rPr>
  </w:style>
  <w:style w:type="paragraph" w:customStyle="1" w:styleId="discussions-byline1">
    <w:name w:val="discussions-bylin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time1">
    <w:name w:val="discussion-time1"/>
    <w:basedOn w:val="Normal"/>
    <w:rsid w:val="00114746"/>
    <w:pPr>
      <w:spacing w:after="75" w:line="240" w:lineRule="auto"/>
    </w:pPr>
    <w:rPr>
      <w:rFonts w:ascii="Times New Roman" w:eastAsia="Times New Roman" w:hAnsi="Times New Roman" w:cs="Times New Roman"/>
      <w:color w:val="989898"/>
      <w:sz w:val="20"/>
      <w:szCs w:val="20"/>
      <w:lang w:bidi="ar-SA"/>
    </w:rPr>
  </w:style>
  <w:style w:type="paragraph" w:customStyle="1" w:styleId="discussion-issue-number1">
    <w:name w:val="discussion-issue-number1"/>
    <w:basedOn w:val="Normal"/>
    <w:rsid w:val="00114746"/>
    <w:pPr>
      <w:spacing w:after="75" w:line="240" w:lineRule="auto"/>
    </w:pPr>
    <w:rPr>
      <w:rFonts w:ascii="Times New Roman" w:eastAsia="Times New Roman" w:hAnsi="Times New Roman" w:cs="Times New Roman"/>
      <w:color w:val="BBBBBB"/>
      <w:sz w:val="24"/>
      <w:szCs w:val="24"/>
      <w:lang w:bidi="ar-SA"/>
    </w:rPr>
  </w:style>
  <w:style w:type="paragraph" w:customStyle="1" w:styleId="discussion-username1">
    <w:name w:val="discussion-username1"/>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discussion-extra1">
    <w:name w:val="discussion-extra1"/>
    <w:basedOn w:val="Normal"/>
    <w:rsid w:val="00114746"/>
    <w:pPr>
      <w:spacing w:after="60" w:line="240" w:lineRule="auto"/>
    </w:pPr>
    <w:rPr>
      <w:rFonts w:ascii="Times New Roman" w:eastAsia="Times New Roman" w:hAnsi="Times New Roman" w:cs="Times New Roman"/>
      <w:sz w:val="24"/>
      <w:szCs w:val="24"/>
      <w:lang w:bidi="ar-SA"/>
    </w:rPr>
  </w:style>
  <w:style w:type="paragraph" w:customStyle="1" w:styleId="pull-info2">
    <w:name w:val="pull-info2"/>
    <w:basedOn w:val="Normal"/>
    <w:rsid w:val="00114746"/>
    <w:pPr>
      <w:shd w:val="clear" w:color="auto" w:fill="E8F1F6"/>
      <w:spacing w:before="75" w:after="75" w:line="240" w:lineRule="auto"/>
    </w:pPr>
    <w:rPr>
      <w:rFonts w:ascii="Times New Roman" w:eastAsia="Times New Roman" w:hAnsi="Times New Roman" w:cs="Times New Roman"/>
      <w:sz w:val="18"/>
      <w:szCs w:val="18"/>
      <w:lang w:bidi="ar-SA"/>
    </w:rPr>
  </w:style>
  <w:style w:type="paragraph" w:customStyle="1" w:styleId="discussion-meta1">
    <w:name w:val="discussion-meta1"/>
    <w:basedOn w:val="Normal"/>
    <w:rsid w:val="00114746"/>
    <w:pPr>
      <w:spacing w:after="75" w:line="255" w:lineRule="atLeast"/>
    </w:pPr>
    <w:rPr>
      <w:rFonts w:ascii="Times New Roman" w:eastAsia="Times New Roman" w:hAnsi="Times New Roman" w:cs="Times New Roman"/>
      <w:sz w:val="18"/>
      <w:szCs w:val="18"/>
      <w:lang w:bidi="ar-SA"/>
    </w:rPr>
  </w:style>
  <w:style w:type="paragraph" w:customStyle="1" w:styleId="octicon-comment1">
    <w:name w:val="octicon-comment1"/>
    <w:basedOn w:val="Normal"/>
    <w:rsid w:val="00114746"/>
    <w:pPr>
      <w:spacing w:after="0" w:line="240" w:lineRule="auto"/>
      <w:ind w:left="60"/>
    </w:pPr>
    <w:rPr>
      <w:rFonts w:ascii="Times New Roman" w:eastAsia="Times New Roman" w:hAnsi="Times New Roman" w:cs="Times New Roman"/>
      <w:color w:val="BBBBBB"/>
      <w:sz w:val="21"/>
      <w:szCs w:val="21"/>
      <w:lang w:bidi="ar-SA"/>
    </w:rPr>
  </w:style>
  <w:style w:type="paragraph" w:customStyle="1" w:styleId="email-hidden-container1">
    <w:name w:val="email-hidden-container1"/>
    <w:basedOn w:val="Normal"/>
    <w:rsid w:val="00114746"/>
    <w:pPr>
      <w:spacing w:before="45" w:after="45" w:line="240" w:lineRule="auto"/>
    </w:pPr>
    <w:rPr>
      <w:rFonts w:ascii="Times New Roman" w:eastAsia="Times New Roman" w:hAnsi="Times New Roman" w:cs="Times New Roman"/>
      <w:sz w:val="24"/>
      <w:szCs w:val="24"/>
      <w:lang w:bidi="ar-SA"/>
    </w:rPr>
  </w:style>
  <w:style w:type="paragraph" w:customStyle="1" w:styleId="timeline-comment-content1">
    <w:name w:val="timeline-comment-content1"/>
    <w:basedOn w:val="Normal"/>
    <w:rsid w:val="00114746"/>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ind w:left="960"/>
    </w:pPr>
    <w:rPr>
      <w:rFonts w:ascii="Times New Roman" w:eastAsia="Times New Roman" w:hAnsi="Times New Roman" w:cs="Times New Roman"/>
      <w:sz w:val="24"/>
      <w:szCs w:val="24"/>
      <w:lang w:bidi="ar-SA"/>
    </w:rPr>
  </w:style>
  <w:style w:type="paragraph" w:customStyle="1" w:styleId="timeline-comment-header1">
    <w:name w:val="timeline-comment-header1"/>
    <w:basedOn w:val="Normal"/>
    <w:rsid w:val="00114746"/>
    <w:pPr>
      <w:shd w:val="clear" w:color="auto" w:fill="F7F7F7"/>
      <w:spacing w:before="100" w:beforeAutospacing="1" w:after="100" w:afterAutospacing="1" w:line="495" w:lineRule="atLeast"/>
    </w:pPr>
    <w:rPr>
      <w:rFonts w:ascii="Times New Roman" w:eastAsia="Times New Roman" w:hAnsi="Times New Roman" w:cs="Times New Roman"/>
      <w:color w:val="777777"/>
      <w:sz w:val="24"/>
      <w:szCs w:val="24"/>
      <w:lang w:bidi="ar-SA"/>
    </w:rPr>
  </w:style>
  <w:style w:type="paragraph" w:customStyle="1" w:styleId="octicon37">
    <w:name w:val="octicon37"/>
    <w:basedOn w:val="Normal"/>
    <w:rsid w:val="00114746"/>
    <w:pPr>
      <w:spacing w:after="0" w:line="240" w:lineRule="auto"/>
      <w:ind w:left="45" w:right="45"/>
    </w:pPr>
    <w:rPr>
      <w:rFonts w:ascii="octicons" w:eastAsia="Times New Roman" w:hAnsi="octicons" w:cs="Times New Roman"/>
      <w:sz w:val="24"/>
      <w:szCs w:val="24"/>
      <w:lang w:bidi="ar-SA"/>
    </w:rPr>
  </w:style>
  <w:style w:type="paragraph" w:customStyle="1" w:styleId="discussion-comment-label1">
    <w:name w:val="discussion-comment-label1"/>
    <w:basedOn w:val="Normal"/>
    <w:rsid w:val="00114746"/>
    <w:pPr>
      <w:shd w:val="clear" w:color="auto" w:fill="EEEEEE"/>
      <w:spacing w:after="0" w:line="240" w:lineRule="auto"/>
      <w:ind w:right="75"/>
    </w:pPr>
    <w:rPr>
      <w:rFonts w:ascii="Times New Roman" w:eastAsia="Times New Roman" w:hAnsi="Times New Roman" w:cs="Times New Roman"/>
      <w:color w:val="666666"/>
      <w:sz w:val="24"/>
      <w:szCs w:val="24"/>
      <w:lang w:bidi="ar-SA"/>
    </w:rPr>
  </w:style>
  <w:style w:type="paragraph" w:customStyle="1" w:styleId="octicon38">
    <w:name w:val="octicon38"/>
    <w:basedOn w:val="Normal"/>
    <w:rsid w:val="00114746"/>
    <w:pPr>
      <w:spacing w:before="100" w:beforeAutospacing="1" w:after="100" w:afterAutospacing="1" w:line="240" w:lineRule="auto"/>
    </w:pPr>
    <w:rPr>
      <w:rFonts w:ascii="octicons" w:eastAsia="Times New Roman" w:hAnsi="octicons" w:cs="Times New Roman"/>
      <w:sz w:val="48"/>
      <w:szCs w:val="48"/>
      <w:lang w:bidi="ar-SA"/>
    </w:rPr>
  </w:style>
  <w:style w:type="paragraph" w:customStyle="1" w:styleId="back-link1">
    <w:name w:val="back-link1"/>
    <w:basedOn w:val="Normal"/>
    <w:rsid w:val="00114746"/>
    <w:pPr>
      <w:spacing w:before="100" w:beforeAutospacing="1" w:after="100" w:afterAutospacing="1" w:line="420" w:lineRule="atLeast"/>
    </w:pPr>
    <w:rPr>
      <w:rFonts w:ascii="Times New Roman" w:eastAsia="Times New Roman" w:hAnsi="Times New Roman" w:cs="Times New Roman"/>
      <w:sz w:val="30"/>
      <w:szCs w:val="30"/>
      <w:lang w:bidi="ar-SA"/>
    </w:rPr>
  </w:style>
  <w:style w:type="paragraph" w:customStyle="1" w:styleId="mega-octicon12">
    <w:name w:val="mega-octicon12"/>
    <w:basedOn w:val="Normal"/>
    <w:rsid w:val="00114746"/>
    <w:pPr>
      <w:spacing w:before="100" w:beforeAutospacing="1" w:after="100" w:afterAutospacing="1" w:line="240" w:lineRule="auto"/>
    </w:pPr>
    <w:rPr>
      <w:rFonts w:ascii="octicons" w:eastAsia="Times New Roman" w:hAnsi="octicons" w:cs="Times New Roman"/>
      <w:color w:val="CCCCCC"/>
      <w:sz w:val="48"/>
      <w:szCs w:val="48"/>
      <w:lang w:bidi="ar-SA"/>
    </w:rPr>
  </w:style>
  <w:style w:type="paragraph" w:customStyle="1" w:styleId="collection-item1">
    <w:name w:val="collection-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3">
    <w:name w:val="octicon-remove-close3"/>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repo-name1">
    <w:name w:val="repo-name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description2">
    <w:name w:val="repo-description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llection-stat1">
    <w:name w:val="collection-stat1"/>
    <w:basedOn w:val="Normal"/>
    <w:rsid w:val="00114746"/>
    <w:pPr>
      <w:spacing w:before="100" w:beforeAutospacing="1" w:after="100" w:afterAutospacing="1" w:line="240" w:lineRule="auto"/>
      <w:ind w:left="150"/>
    </w:pPr>
    <w:rPr>
      <w:rFonts w:ascii="Times New Roman" w:eastAsia="Times New Roman" w:hAnsi="Times New Roman" w:cs="Times New Roman"/>
      <w:color w:val="444444"/>
      <w:sz w:val="18"/>
      <w:szCs w:val="18"/>
      <w:lang w:bidi="ar-SA"/>
    </w:rPr>
  </w:style>
  <w:style w:type="paragraph" w:customStyle="1" w:styleId="octicon39">
    <w:name w:val="octicon39"/>
    <w:basedOn w:val="Normal"/>
    <w:rsid w:val="00114746"/>
    <w:pPr>
      <w:spacing w:before="100" w:beforeAutospacing="1" w:after="100" w:afterAutospacing="1" w:line="240" w:lineRule="auto"/>
      <w:ind w:right="75"/>
    </w:pPr>
    <w:rPr>
      <w:rFonts w:ascii="octicons" w:eastAsia="Times New Roman" w:hAnsi="octicons" w:cs="Times New Roman"/>
      <w:color w:val="A7A7A7"/>
      <w:sz w:val="24"/>
      <w:szCs w:val="24"/>
      <w:lang w:bidi="ar-SA"/>
    </w:rPr>
  </w:style>
  <w:style w:type="paragraph" w:customStyle="1" w:styleId="select-menu-button1">
    <w:name w:val="select-menu-butto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mega-octicon13">
    <w:name w:val="mega-octicon13"/>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see-more-link1">
    <w:name w:val="see-more-link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see-more-link2">
    <w:name w:val="see-more-link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octicon40">
    <w:name w:val="octicon40"/>
    <w:basedOn w:val="Normal"/>
    <w:rsid w:val="00114746"/>
    <w:pPr>
      <w:spacing w:before="100" w:beforeAutospacing="1" w:after="100" w:afterAutospacing="1" w:line="240" w:lineRule="auto"/>
      <w:ind w:left="75"/>
    </w:pPr>
    <w:rPr>
      <w:rFonts w:ascii="octicons" w:eastAsia="Times New Roman" w:hAnsi="octicons" w:cs="Times New Roman"/>
      <w:sz w:val="24"/>
      <w:szCs w:val="24"/>
      <w:lang w:bidi="ar-SA"/>
    </w:rPr>
  </w:style>
  <w:style w:type="paragraph" w:customStyle="1" w:styleId="repo-leaderboard-title1">
    <w:name w:val="repo-leaderboard-titl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title-meta1">
    <w:name w:val="title-meta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repository-name1">
    <w:name w:val="repository-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wner-name1">
    <w:name w:val="owner-name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3">
    <w:name w:val="separator3"/>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repo-leaderboard-description1">
    <w:name w:val="repo-leaderboard-description1"/>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repo-leaderboard-meta1">
    <w:name w:val="repo-leaderboard-meta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repo-leaderboard-meta-item1">
    <w:name w:val="repo-leaderboard-meta-item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color w:val="999999"/>
      <w:sz w:val="20"/>
      <w:szCs w:val="20"/>
      <w:lang w:bidi="ar-SA"/>
    </w:rPr>
  </w:style>
  <w:style w:type="paragraph" w:customStyle="1" w:styleId="octicon41">
    <w:name w:val="octicon41"/>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avatar10">
    <w:name w:val="avatar10"/>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contributor-avatar-text1">
    <w:name w:val="contributor-avatar-text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follow-list-info1">
    <w:name w:val="follow-list-info1"/>
    <w:basedOn w:val="Normal"/>
    <w:rsid w:val="00114746"/>
    <w:pPr>
      <w:spacing w:before="180" w:after="0" w:line="240" w:lineRule="auto"/>
    </w:pPr>
    <w:rPr>
      <w:rFonts w:ascii="Times New Roman" w:eastAsia="Times New Roman" w:hAnsi="Times New Roman" w:cs="Times New Roman"/>
      <w:color w:val="666666"/>
      <w:sz w:val="18"/>
      <w:szCs w:val="18"/>
      <w:lang w:bidi="ar-SA"/>
    </w:rPr>
  </w:style>
  <w:style w:type="paragraph" w:customStyle="1" w:styleId="user-leaderboard-list-name1">
    <w:name w:val="user-leaderboard-list-name1"/>
    <w:basedOn w:val="Normal"/>
    <w:rsid w:val="00114746"/>
    <w:pPr>
      <w:spacing w:after="0" w:line="240" w:lineRule="auto"/>
    </w:pPr>
    <w:rPr>
      <w:rFonts w:ascii="Times New Roman" w:eastAsia="Times New Roman" w:hAnsi="Times New Roman" w:cs="Times New Roman"/>
      <w:sz w:val="27"/>
      <w:szCs w:val="27"/>
      <w:lang w:bidi="ar-SA"/>
    </w:rPr>
  </w:style>
  <w:style w:type="paragraph" w:customStyle="1" w:styleId="full-name1">
    <w:name w:val="full-name1"/>
    <w:basedOn w:val="Normal"/>
    <w:rsid w:val="00114746"/>
    <w:pPr>
      <w:spacing w:before="100" w:beforeAutospacing="1" w:after="100" w:afterAutospacing="1" w:line="240" w:lineRule="auto"/>
      <w:ind w:left="75"/>
    </w:pPr>
    <w:rPr>
      <w:rFonts w:ascii="Times New Roman" w:eastAsia="Times New Roman" w:hAnsi="Times New Roman" w:cs="Times New Roman"/>
      <w:b/>
      <w:bCs/>
      <w:color w:val="5C5C5C"/>
      <w:sz w:val="24"/>
      <w:szCs w:val="24"/>
      <w:lang w:bidi="ar-SA"/>
    </w:rPr>
  </w:style>
  <w:style w:type="paragraph" w:customStyle="1" w:styleId="repo-list-item1">
    <w:name w:val="repo-list-item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1">
    <w:name w:val="repo1"/>
    <w:basedOn w:val="Normal"/>
    <w:rsid w:val="00114746"/>
    <w:pPr>
      <w:spacing w:before="100" w:beforeAutospacing="1" w:after="100" w:afterAutospacing="1" w:line="240" w:lineRule="auto"/>
    </w:pPr>
    <w:rPr>
      <w:rFonts w:ascii="Times New Roman" w:eastAsia="Times New Roman" w:hAnsi="Times New Roman" w:cs="Times New Roman"/>
      <w:b/>
      <w:bCs/>
      <w:color w:val="5C5C5C"/>
      <w:sz w:val="24"/>
      <w:szCs w:val="24"/>
      <w:lang w:bidi="ar-SA"/>
    </w:rPr>
  </w:style>
  <w:style w:type="paragraph" w:customStyle="1" w:styleId="leaderboard-action1">
    <w:name w:val="leaderboard-action1"/>
    <w:basedOn w:val="Normal"/>
    <w:rsid w:val="00114746"/>
    <w:pPr>
      <w:spacing w:after="100" w:afterAutospacing="1" w:line="240" w:lineRule="auto"/>
      <w:ind w:left="150"/>
    </w:pPr>
    <w:rPr>
      <w:rFonts w:ascii="Times New Roman" w:eastAsia="Times New Roman" w:hAnsi="Times New Roman" w:cs="Times New Roman"/>
      <w:sz w:val="24"/>
      <w:szCs w:val="24"/>
      <w:lang w:bidi="ar-SA"/>
    </w:rPr>
  </w:style>
  <w:style w:type="paragraph" w:customStyle="1" w:styleId="leaderboard-list-rank1">
    <w:name w:val="leaderboard-list-rank1"/>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leaderboard-list-item1">
    <w:name w:val="leaderboard-list-item1"/>
    <w:basedOn w:val="Normal"/>
    <w:rsid w:val="00114746"/>
    <w:pPr>
      <w:pBdr>
        <w:bottom w:val="single" w:sz="6"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gravatar1">
    <w:name w:val="leaderboard-g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eaderboard-list-content1">
    <w:name w:val="leaderboard-list-content1"/>
    <w:basedOn w:val="Normal"/>
    <w:rsid w:val="00114746"/>
    <w:pPr>
      <w:spacing w:before="100" w:beforeAutospacing="1" w:after="100" w:afterAutospacing="1" w:line="240" w:lineRule="auto"/>
      <w:ind w:left="870"/>
    </w:pPr>
    <w:rPr>
      <w:rFonts w:ascii="Times New Roman" w:eastAsia="Times New Roman" w:hAnsi="Times New Roman" w:cs="Times New Roman"/>
      <w:sz w:val="24"/>
      <w:szCs w:val="24"/>
      <w:lang w:bidi="ar-SA"/>
    </w:rPr>
  </w:style>
  <w:style w:type="paragraph" w:customStyle="1" w:styleId="author-gravatar1">
    <w:name w:val="author-gravatar1"/>
    <w:basedOn w:val="Normal"/>
    <w:rsid w:val="00114746"/>
    <w:pPr>
      <w:shd w:val="clear" w:color="auto" w:fill="FFFFFF"/>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nguage-filter-list1">
    <w:name w:val="language-filter-list1"/>
    <w:basedOn w:val="Normal"/>
    <w:rsid w:val="00114746"/>
    <w:pPr>
      <w:spacing w:before="100" w:beforeAutospacing="1" w:after="150" w:line="240" w:lineRule="auto"/>
    </w:pPr>
    <w:rPr>
      <w:rFonts w:ascii="Times New Roman" w:eastAsia="Times New Roman" w:hAnsi="Times New Roman" w:cs="Times New Roman"/>
      <w:sz w:val="24"/>
      <w:szCs w:val="24"/>
      <w:lang w:bidi="ar-SA"/>
    </w:rPr>
  </w:style>
  <w:style w:type="paragraph" w:customStyle="1" w:styleId="pagination3">
    <w:name w:val="pagination3"/>
    <w:basedOn w:val="Normal"/>
    <w:rsid w:val="00114746"/>
    <w:pPr>
      <w:spacing w:before="105" w:after="105" w:line="240" w:lineRule="auto"/>
      <w:ind w:right="150"/>
      <w:textAlignment w:val="center"/>
    </w:pPr>
    <w:rPr>
      <w:rFonts w:ascii="Helvetica" w:eastAsia="Times New Roman" w:hAnsi="Helvetica" w:cs="Helvetica"/>
      <w:sz w:val="24"/>
      <w:szCs w:val="24"/>
      <w:lang w:bidi="ar-SA"/>
    </w:rPr>
  </w:style>
  <w:style w:type="paragraph" w:customStyle="1" w:styleId="pagination-info1">
    <w:name w:val="pagination-info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hoice1">
    <w:name w:val="choic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hoicelabel1">
    <w:name w:val="choice&gt;label1"/>
    <w:basedOn w:val="Normal"/>
    <w:rsid w:val="00114746"/>
    <w:pPr>
      <w:pBdr>
        <w:top w:val="single" w:sz="18" w:space="0" w:color="EEEEEE"/>
        <w:left w:val="single" w:sz="18" w:space="0" w:color="EEEEEE"/>
        <w:bottom w:val="single" w:sz="18" w:space="0" w:color="EEEEEE"/>
        <w:right w:val="single" w:sz="18" w:space="0" w:color="EEEEEE"/>
      </w:pBdr>
      <w:shd w:val="clear" w:color="auto" w:fill="FFFFFF"/>
      <w:spacing w:after="0" w:line="240" w:lineRule="auto"/>
      <w:ind w:left="150" w:right="150"/>
    </w:pPr>
    <w:rPr>
      <w:rFonts w:ascii="Times New Roman" w:eastAsia="Times New Roman" w:hAnsi="Times New Roman" w:cs="Times New Roman"/>
      <w:color w:val="777777"/>
      <w:sz w:val="24"/>
      <w:szCs w:val="24"/>
      <w:lang w:bidi="ar-SA"/>
    </w:rPr>
  </w:style>
  <w:style w:type="paragraph" w:customStyle="1" w:styleId="notice2">
    <w:name w:val="notice2"/>
    <w:basedOn w:val="Normal"/>
    <w:rsid w:val="00114746"/>
    <w:pPr>
      <w:spacing w:before="225" w:after="225" w:line="240" w:lineRule="auto"/>
      <w:ind w:left="225" w:right="225"/>
      <w:jc w:val="center"/>
    </w:pPr>
    <w:rPr>
      <w:rFonts w:ascii="Times New Roman" w:eastAsia="Times New Roman" w:hAnsi="Times New Roman" w:cs="Times New Roman"/>
      <w:b/>
      <w:bCs/>
      <w:color w:val="6CC644"/>
      <w:sz w:val="24"/>
      <w:szCs w:val="24"/>
      <w:lang w:bidi="ar-SA"/>
    </w:rPr>
  </w:style>
  <w:style w:type="paragraph" w:customStyle="1" w:styleId="octicon42">
    <w:name w:val="octicon42"/>
    <w:basedOn w:val="Normal"/>
    <w:rsid w:val="00114746"/>
    <w:pPr>
      <w:spacing w:before="100" w:beforeAutospacing="1" w:after="100" w:afterAutospacing="1" w:line="240" w:lineRule="auto"/>
      <w:ind w:left="-375"/>
    </w:pPr>
    <w:rPr>
      <w:rFonts w:ascii="octicons" w:eastAsia="Times New Roman" w:hAnsi="octicons" w:cs="Times New Roman"/>
      <w:sz w:val="24"/>
      <w:szCs w:val="24"/>
      <w:lang w:bidi="ar-SA"/>
    </w:rPr>
  </w:style>
  <w:style w:type="paragraph" w:customStyle="1" w:styleId="facebox-staff-links1">
    <w:name w:val="facebox-staff-links1"/>
    <w:basedOn w:val="Normal"/>
    <w:rsid w:val="00114746"/>
    <w:pPr>
      <w:pBdr>
        <w:bottom w:val="single" w:sz="6" w:space="8" w:color="E5E5E5"/>
      </w:pBdr>
      <w:shd w:val="clear" w:color="auto" w:fill="F5F5F5"/>
      <w:spacing w:after="225" w:line="240" w:lineRule="auto"/>
      <w:ind w:left="-225" w:right="-225"/>
    </w:pPr>
    <w:rPr>
      <w:rFonts w:ascii="Times New Roman" w:eastAsia="Times New Roman" w:hAnsi="Times New Roman" w:cs="Times New Roman"/>
      <w:sz w:val="24"/>
      <w:szCs w:val="24"/>
      <w:lang w:bidi="ar-SA"/>
    </w:rPr>
  </w:style>
  <w:style w:type="paragraph" w:customStyle="1" w:styleId="hfields1">
    <w:name w:val="hfield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6">
    <w:name w:val="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435"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status-check-list1">
    <w:name w:val="status-check-list1"/>
    <w:basedOn w:val="Normal"/>
    <w:rsid w:val="00114746"/>
    <w:pPr>
      <w:spacing w:before="225" w:after="0" w:line="240" w:lineRule="auto"/>
    </w:pPr>
    <w:rPr>
      <w:rFonts w:ascii="Times New Roman" w:eastAsia="Times New Roman" w:hAnsi="Times New Roman" w:cs="Times New Roman"/>
      <w:sz w:val="24"/>
      <w:szCs w:val="24"/>
      <w:lang w:bidi="ar-SA"/>
    </w:rPr>
  </w:style>
  <w:style w:type="paragraph" w:customStyle="1" w:styleId="cheatsheet1">
    <w:name w:val="cheatshee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1">
    <w:name w:val="col1"/>
    <w:basedOn w:val="Normal"/>
    <w:rsid w:val="00114746"/>
    <w:pPr>
      <w:spacing w:after="75" w:line="240" w:lineRule="auto"/>
      <w:ind w:left="225"/>
    </w:pPr>
    <w:rPr>
      <w:rFonts w:ascii="Times New Roman" w:eastAsia="Times New Roman" w:hAnsi="Times New Roman" w:cs="Times New Roman"/>
      <w:color w:val="888888"/>
      <w:sz w:val="24"/>
      <w:szCs w:val="24"/>
      <w:lang w:bidi="ar-SA"/>
    </w:rPr>
  </w:style>
  <w:style w:type="paragraph" w:customStyle="1" w:styleId="billing-credit-cards1">
    <w:name w:val="billing-credit-cards1"/>
    <w:basedOn w:val="Normal"/>
    <w:rsid w:val="00114746"/>
    <w:pPr>
      <w:spacing w:after="225" w:line="240" w:lineRule="auto"/>
    </w:pPr>
    <w:rPr>
      <w:rFonts w:ascii="Times New Roman" w:eastAsia="Times New Roman" w:hAnsi="Times New Roman" w:cs="Times New Roman"/>
      <w:sz w:val="24"/>
      <w:szCs w:val="24"/>
      <w:lang w:bidi="ar-SA"/>
    </w:rPr>
  </w:style>
  <w:style w:type="paragraph" w:customStyle="1" w:styleId="mini-icon2">
    <w:name w:val="mini-icon2"/>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shortcuts1">
    <w:name w:val="shortcu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s-one-third1">
    <w:name w:val="columns-one-thir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ule2">
    <w:name w:val="rule2"/>
    <w:basedOn w:val="Normal"/>
    <w:rsid w:val="00114746"/>
    <w:pPr>
      <w:pBdr>
        <w:bottom w:val="single" w:sz="6" w:space="0" w:color="E5E5E5"/>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keys1">
    <w:name w:val="keys1"/>
    <w:basedOn w:val="Normal"/>
    <w:rsid w:val="00114746"/>
    <w:pPr>
      <w:spacing w:before="100" w:beforeAutospacing="1" w:after="100" w:afterAutospacing="1" w:line="240" w:lineRule="auto"/>
      <w:jc w:val="right"/>
    </w:pPr>
    <w:rPr>
      <w:rFonts w:ascii="Times New Roman" w:eastAsia="Times New Roman" w:hAnsi="Times New Roman" w:cs="Times New Roman"/>
      <w:color w:val="999999"/>
      <w:sz w:val="24"/>
      <w:szCs w:val="24"/>
      <w:lang w:bidi="ar-SA"/>
    </w:rPr>
  </w:style>
  <w:style w:type="paragraph" w:customStyle="1" w:styleId="key1">
    <w:name w:val="key1"/>
    <w:basedOn w:val="Normal"/>
    <w:rsid w:val="00114746"/>
    <w:pPr>
      <w:shd w:val="clear" w:color="auto" w:fill="333333"/>
      <w:spacing w:before="100" w:beforeAutospacing="1" w:after="100" w:afterAutospacing="1" w:line="240" w:lineRule="auto"/>
      <w:jc w:val="center"/>
    </w:pPr>
    <w:rPr>
      <w:rFonts w:ascii="Courier" w:eastAsia="Times New Roman" w:hAnsi="Courier" w:cs="Times New Roman"/>
      <w:color w:val="EEEEEE"/>
      <w:sz w:val="17"/>
      <w:szCs w:val="17"/>
      <w:lang w:bidi="ar-SA"/>
    </w:rPr>
  </w:style>
  <w:style w:type="paragraph" w:customStyle="1" w:styleId="platform-mac1">
    <w:name w:val="platform-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latform-mac2">
    <w:name w:val="platform-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latform-other1">
    <w:name w:val="platform-oth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acebox-user-list1">
    <w:name w:val="facebox-user-list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linejump-input1">
    <w:name w:val="linejump-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7">
    <w:name w:val="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4"/>
      <w:szCs w:val="24"/>
      <w:lang w:bidi="ar-SA"/>
    </w:rPr>
  </w:style>
  <w:style w:type="paragraph" w:customStyle="1" w:styleId="button-block2">
    <w:name w:val="button-block2"/>
    <w:basedOn w:val="Normal"/>
    <w:rsid w:val="00114746"/>
    <w:pPr>
      <w:spacing w:before="75" w:after="100" w:afterAutospacing="1" w:line="240" w:lineRule="auto"/>
      <w:jc w:val="center"/>
    </w:pPr>
    <w:rPr>
      <w:rFonts w:ascii="Times New Roman" w:eastAsia="Times New Roman" w:hAnsi="Times New Roman" w:cs="Times New Roman"/>
      <w:sz w:val="24"/>
      <w:szCs w:val="24"/>
      <w:lang w:bidi="ar-SA"/>
    </w:rPr>
  </w:style>
  <w:style w:type="paragraph" w:customStyle="1" w:styleId="lineprofiler1">
    <w:name w:val="lineprofil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mark-github1">
    <w:name w:val="octicon-mark-github1"/>
    <w:basedOn w:val="Normal"/>
    <w:rsid w:val="00114746"/>
    <w:pPr>
      <w:spacing w:before="100" w:beforeAutospacing="1" w:after="100" w:afterAutospacing="1" w:line="240" w:lineRule="auto"/>
      <w:ind w:left="-180"/>
    </w:pPr>
    <w:rPr>
      <w:rFonts w:ascii="Times New Roman" w:eastAsia="Times New Roman" w:hAnsi="Times New Roman" w:cs="Times New Roman"/>
      <w:color w:val="CCCCCC"/>
      <w:sz w:val="36"/>
      <w:szCs w:val="36"/>
      <w:lang w:bidi="ar-SA"/>
    </w:rPr>
  </w:style>
  <w:style w:type="paragraph" w:customStyle="1" w:styleId="octicon-mark-github2">
    <w:name w:val="octicon-mark-github2"/>
    <w:basedOn w:val="Normal"/>
    <w:rsid w:val="00114746"/>
    <w:pPr>
      <w:spacing w:before="100" w:beforeAutospacing="1" w:after="100" w:afterAutospacing="1" w:line="240" w:lineRule="auto"/>
      <w:ind w:left="-180"/>
    </w:pPr>
    <w:rPr>
      <w:rFonts w:ascii="Times New Roman" w:eastAsia="Times New Roman" w:hAnsi="Times New Roman" w:cs="Times New Roman"/>
      <w:color w:val="BBBBBB"/>
      <w:sz w:val="36"/>
      <w:szCs w:val="36"/>
      <w:lang w:bidi="ar-SA"/>
    </w:rPr>
  </w:style>
  <w:style w:type="paragraph" w:customStyle="1" w:styleId="octicon-mark-github3">
    <w:name w:val="octicon-mark-github3"/>
    <w:basedOn w:val="Normal"/>
    <w:rsid w:val="00114746"/>
    <w:pPr>
      <w:spacing w:before="100" w:beforeAutospacing="1" w:after="100" w:afterAutospacing="1" w:line="240" w:lineRule="auto"/>
    </w:pPr>
    <w:rPr>
      <w:rFonts w:ascii="Times New Roman" w:eastAsia="Times New Roman" w:hAnsi="Times New Roman" w:cs="Times New Roman"/>
      <w:sz w:val="38"/>
      <w:szCs w:val="38"/>
      <w:lang w:bidi="ar-SA"/>
    </w:rPr>
  </w:style>
  <w:style w:type="paragraph" w:customStyle="1" w:styleId="octicon-logo-github1">
    <w:name w:val="octicon-logo-github1"/>
    <w:basedOn w:val="Normal"/>
    <w:rsid w:val="00114746"/>
    <w:pPr>
      <w:spacing w:before="100" w:beforeAutospacing="1" w:after="100" w:afterAutospacing="1" w:line="240" w:lineRule="auto"/>
    </w:pPr>
    <w:rPr>
      <w:rFonts w:ascii="Times New Roman" w:eastAsia="Times New Roman" w:hAnsi="Times New Roman" w:cs="Times New Roman"/>
      <w:sz w:val="48"/>
      <w:szCs w:val="48"/>
      <w:lang w:bidi="ar-SA"/>
    </w:rPr>
  </w:style>
  <w:style w:type="paragraph" w:customStyle="1" w:styleId="mail-status1">
    <w:name w:val="mail-statu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il-status2">
    <w:name w:val="mail-status2"/>
    <w:basedOn w:val="Normal"/>
    <w:rsid w:val="00114746"/>
    <w:pPr>
      <w:shd w:val="clear" w:color="auto" w:fill="BBBBBB"/>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1">
    <w:name w:val="unread1"/>
    <w:basedOn w:val="Normal"/>
    <w:rsid w:val="00114746"/>
    <w:pPr>
      <w:shd w:val="clear" w:color="auto" w:fill="3269A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read2">
    <w:name w:val="unread2"/>
    <w:basedOn w:val="Normal"/>
    <w:rsid w:val="00114746"/>
    <w:pPr>
      <w:shd w:val="clear" w:color="auto" w:fill="2C5D8D"/>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menu-content1">
    <w:name w:val="new-menu-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opdown-arrow1">
    <w:name w:val="dropdown-arrow1"/>
    <w:basedOn w:val="Normal"/>
    <w:rsid w:val="00114746"/>
    <w:pPr>
      <w:pBdr>
        <w:top w:val="single" w:sz="18" w:space="0" w:color="333333"/>
      </w:pBd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utton8">
    <w:name w:val="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dropdown-menu1">
    <w:name w:val="dropdown-menu1"/>
    <w:basedOn w:val="Normal"/>
    <w:rsid w:val="00114746"/>
    <w:pPr>
      <w:pBdr>
        <w:top w:val="single" w:sz="6" w:space="5" w:color="999999"/>
        <w:left w:val="single" w:sz="6" w:space="0" w:color="999999"/>
        <w:bottom w:val="single" w:sz="6" w:space="5" w:color="999999"/>
        <w:right w:val="single" w:sz="6" w:space="0" w:color="999999"/>
      </w:pBdr>
      <w:shd w:val="clear" w:color="auto" w:fill="FFFFFF"/>
      <w:spacing w:before="90" w:after="0" w:line="240" w:lineRule="auto"/>
      <w:ind w:left="-1350"/>
    </w:pPr>
    <w:rPr>
      <w:rFonts w:ascii="Times New Roman" w:eastAsia="Times New Roman" w:hAnsi="Times New Roman" w:cs="Times New Roman"/>
      <w:sz w:val="24"/>
      <w:szCs w:val="24"/>
      <w:lang w:bidi="ar-SA"/>
    </w:rPr>
  </w:style>
  <w:style w:type="paragraph" w:customStyle="1" w:styleId="name3">
    <w:name w:val="name3"/>
    <w:basedOn w:val="Normal"/>
    <w:rsid w:val="00114746"/>
    <w:pPr>
      <w:spacing w:before="100" w:beforeAutospacing="1" w:after="100" w:afterAutospacing="1" w:line="240" w:lineRule="atLeast"/>
    </w:pPr>
    <w:rPr>
      <w:rFonts w:ascii="Times New Roman" w:eastAsia="Times New Roman" w:hAnsi="Times New Roman" w:cs="Times New Roman"/>
      <w:b/>
      <w:bCs/>
      <w:sz w:val="24"/>
      <w:szCs w:val="24"/>
      <w:lang w:bidi="ar-SA"/>
    </w:rPr>
  </w:style>
  <w:style w:type="paragraph" w:customStyle="1" w:styleId="settings-warning1">
    <w:name w:val="settings-warning1"/>
    <w:basedOn w:val="Normal"/>
    <w:rsid w:val="00114746"/>
    <w:pPr>
      <w:pBdr>
        <w:bottom w:val="single" w:sz="6" w:space="2" w:color="8F4F07"/>
      </w:pBdr>
      <w:shd w:val="clear" w:color="auto" w:fill="D26911"/>
      <w:spacing w:before="100" w:beforeAutospacing="1" w:after="100" w:afterAutospacing="1" w:line="240" w:lineRule="auto"/>
    </w:pPr>
    <w:rPr>
      <w:rFonts w:ascii="Times New Roman" w:eastAsia="Times New Roman" w:hAnsi="Times New Roman" w:cs="Times New Roman"/>
      <w:b/>
      <w:bCs/>
      <w:color w:val="FFFFFF"/>
      <w:sz w:val="15"/>
      <w:szCs w:val="15"/>
      <w:lang w:bidi="ar-SA"/>
    </w:rPr>
  </w:style>
  <w:style w:type="paragraph" w:customStyle="1" w:styleId="header-logo-wordmark1">
    <w:name w:val="header-logo-wordmark1"/>
    <w:basedOn w:val="Normal"/>
    <w:rsid w:val="00114746"/>
    <w:pPr>
      <w:spacing w:before="75" w:after="100" w:afterAutospacing="1" w:line="240" w:lineRule="auto"/>
      <w:ind w:right="75"/>
    </w:pPr>
    <w:rPr>
      <w:rFonts w:ascii="Times New Roman" w:eastAsia="Times New Roman" w:hAnsi="Times New Roman" w:cs="Times New Roman"/>
      <w:color w:val="C8C8CA"/>
      <w:sz w:val="24"/>
      <w:szCs w:val="24"/>
      <w:lang w:bidi="ar-SA"/>
    </w:rPr>
  </w:style>
  <w:style w:type="paragraph" w:customStyle="1" w:styleId="header-logo-invertocat1">
    <w:name w:val="header-logo-invertocat1"/>
    <w:basedOn w:val="Normal"/>
    <w:rsid w:val="00114746"/>
    <w:pPr>
      <w:spacing w:before="100" w:beforeAutospacing="1" w:after="100" w:afterAutospacing="1" w:line="240" w:lineRule="auto"/>
      <w:ind w:left="-150" w:right="75"/>
    </w:pPr>
    <w:rPr>
      <w:rFonts w:ascii="Times New Roman" w:eastAsia="Times New Roman" w:hAnsi="Times New Roman" w:cs="Times New Roman"/>
      <w:color w:val="C8C8CA"/>
      <w:sz w:val="24"/>
      <w:szCs w:val="24"/>
      <w:lang w:bidi="ar-SA"/>
    </w:rPr>
  </w:style>
  <w:style w:type="paragraph" w:customStyle="1" w:styleId="header-logo-wordmark2">
    <w:name w:val="header-logo-wordmark2"/>
    <w:basedOn w:val="Normal"/>
    <w:rsid w:val="00114746"/>
    <w:pPr>
      <w:spacing w:before="75" w:after="100" w:afterAutospacing="1" w:line="240" w:lineRule="auto"/>
      <w:ind w:right="75"/>
    </w:pPr>
    <w:rPr>
      <w:rFonts w:ascii="Times New Roman" w:eastAsia="Times New Roman" w:hAnsi="Times New Roman" w:cs="Times New Roman"/>
      <w:color w:val="FAFAFA"/>
      <w:sz w:val="24"/>
      <w:szCs w:val="24"/>
      <w:lang w:bidi="ar-SA"/>
    </w:rPr>
  </w:style>
  <w:style w:type="paragraph" w:customStyle="1" w:styleId="header-logo-invertocat2">
    <w:name w:val="header-logo-invertocat2"/>
    <w:basedOn w:val="Normal"/>
    <w:rsid w:val="00114746"/>
    <w:pPr>
      <w:spacing w:before="100" w:beforeAutospacing="1" w:after="100" w:afterAutospacing="1" w:line="240" w:lineRule="auto"/>
      <w:ind w:left="-150" w:right="75"/>
    </w:pPr>
    <w:rPr>
      <w:rFonts w:ascii="Times New Roman" w:eastAsia="Times New Roman" w:hAnsi="Times New Roman" w:cs="Times New Roman"/>
      <w:color w:val="FAFAFA"/>
      <w:sz w:val="24"/>
      <w:szCs w:val="24"/>
      <w:lang w:bidi="ar-SA"/>
    </w:rPr>
  </w:style>
  <w:style w:type="paragraph" w:customStyle="1" w:styleId="dropdown-arrow2">
    <w:name w:val="dropdown-arrow2"/>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3">
    <w:name w:val="dropdown-arrow3"/>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4">
    <w:name w:val="dropdown-arrow4"/>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5">
    <w:name w:val="dropdown-arrow5"/>
    <w:basedOn w:val="Normal"/>
    <w:rsid w:val="00114746"/>
    <w:pPr>
      <w:pBdr>
        <w:top w:val="single" w:sz="18" w:space="0" w:color="FAFAF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dropdown-arrow6">
    <w:name w:val="dropdown-arrow6"/>
    <w:basedOn w:val="Normal"/>
    <w:rsid w:val="00114746"/>
    <w:pPr>
      <w:pBdr>
        <w:top w:val="single" w:sz="18" w:space="0" w:color="C8C8CA"/>
      </w:pBd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header-logo-invertocat3">
    <w:name w:val="header-logo-invertocat3"/>
    <w:basedOn w:val="Normal"/>
    <w:rsid w:val="00114746"/>
    <w:pPr>
      <w:spacing w:before="45" w:after="45" w:line="240" w:lineRule="auto"/>
      <w:ind w:left="-150" w:right="75"/>
    </w:pPr>
    <w:rPr>
      <w:rFonts w:ascii="Times New Roman" w:eastAsia="Times New Roman" w:hAnsi="Times New Roman" w:cs="Times New Roman"/>
      <w:color w:val="C8C8CA"/>
      <w:sz w:val="24"/>
      <w:szCs w:val="24"/>
      <w:lang w:bidi="ar-SA"/>
    </w:rPr>
  </w:style>
  <w:style w:type="paragraph" w:customStyle="1" w:styleId="notification-indicator1">
    <w:name w:val="notification-indicator1"/>
    <w:basedOn w:val="Normal"/>
    <w:rsid w:val="00114746"/>
    <w:pPr>
      <w:pBdr>
        <w:left w:val="single" w:sz="6" w:space="1" w:color="2A2C2E"/>
        <w:right w:val="single" w:sz="6" w:space="0" w:color="2A2C2E"/>
      </w:pBdr>
      <w:spacing w:before="100" w:beforeAutospacing="1" w:after="100" w:afterAutospacing="1" w:line="600" w:lineRule="atLeast"/>
      <w:ind w:right="225"/>
      <w:jc w:val="center"/>
    </w:pPr>
    <w:rPr>
      <w:rFonts w:ascii="Times New Roman" w:eastAsia="Times New Roman" w:hAnsi="Times New Roman" w:cs="Times New Roman"/>
      <w:sz w:val="24"/>
      <w:szCs w:val="24"/>
      <w:lang w:bidi="ar-SA"/>
    </w:rPr>
  </w:style>
  <w:style w:type="paragraph" w:customStyle="1" w:styleId="mail-status3">
    <w:name w:val="mail-status3"/>
    <w:basedOn w:val="Normal"/>
    <w:rsid w:val="00114746"/>
    <w:pPr>
      <w:shd w:val="clear" w:color="auto" w:fill="434648"/>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9">
    <w:name w:val="button9"/>
    <w:basedOn w:val="Normal"/>
    <w:rsid w:val="00114746"/>
    <w:pPr>
      <w:shd w:val="clear" w:color="auto" w:fill="EEEEEE"/>
      <w:spacing w:before="100" w:beforeAutospacing="1" w:after="100" w:afterAutospacing="1" w:line="240" w:lineRule="auto"/>
      <w:ind w:left="75"/>
      <w:textAlignment w:val="center"/>
    </w:pPr>
    <w:rPr>
      <w:rFonts w:ascii="Times New Roman" w:eastAsia="Times New Roman" w:hAnsi="Times New Roman" w:cs="Times New Roman"/>
      <w:b/>
      <w:bCs/>
      <w:color w:val="333333"/>
      <w:sz w:val="20"/>
      <w:szCs w:val="20"/>
      <w:lang w:bidi="ar-SA"/>
    </w:rPr>
  </w:style>
  <w:style w:type="paragraph" w:customStyle="1" w:styleId="container2">
    <w:name w:val="container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button10">
    <w:name w:val="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75" w:after="0" w:line="240" w:lineRule="auto"/>
      <w:ind w:left="120"/>
      <w:textAlignment w:val="center"/>
    </w:pPr>
    <w:rPr>
      <w:rFonts w:ascii="Times New Roman" w:eastAsia="Times New Roman" w:hAnsi="Times New Roman" w:cs="Times New Roman"/>
      <w:b/>
      <w:bCs/>
      <w:color w:val="333333"/>
      <w:sz w:val="20"/>
      <w:szCs w:val="20"/>
      <w:lang w:bidi="ar-SA"/>
    </w:rPr>
  </w:style>
  <w:style w:type="paragraph" w:customStyle="1" w:styleId="show-mac1">
    <w:name w:val="show-mac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mac2">
    <w:name w:val="show-mac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de-mac1">
    <w:name w:val="hide-mac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ide-mac2">
    <w:name w:val="hide-mac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mac3">
    <w:name w:val="show-mac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ntainer3">
    <w:name w:val="container3"/>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primary1">
    <w:name w:val="primar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ead1">
    <w:name w:val="lead1"/>
    <w:basedOn w:val="Normal"/>
    <w:rsid w:val="00114746"/>
    <w:pPr>
      <w:spacing w:after="0" w:line="240" w:lineRule="auto"/>
    </w:pPr>
    <w:rPr>
      <w:rFonts w:ascii="Times New Roman" w:eastAsia="Times New Roman" w:hAnsi="Times New Roman" w:cs="Times New Roman"/>
      <w:color w:val="777777"/>
      <w:sz w:val="30"/>
      <w:szCs w:val="30"/>
      <w:lang w:bidi="ar-SA"/>
    </w:rPr>
  </w:style>
  <w:style w:type="paragraph" w:customStyle="1" w:styleId="button11">
    <w:name w:val="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225" w:after="100" w:afterAutospacing="1" w:line="240" w:lineRule="auto"/>
      <w:textAlignment w:val="center"/>
    </w:pPr>
    <w:rPr>
      <w:rFonts w:ascii="Times New Roman" w:eastAsia="Times New Roman" w:hAnsi="Times New Roman" w:cs="Times New Roman"/>
      <w:color w:val="333333"/>
      <w:sz w:val="27"/>
      <w:szCs w:val="27"/>
      <w:lang w:bidi="ar-SA"/>
    </w:rPr>
  </w:style>
  <w:style w:type="paragraph" w:customStyle="1" w:styleId="divider-short1">
    <w:name w:val="divider-short1"/>
    <w:basedOn w:val="Normal"/>
    <w:rsid w:val="00114746"/>
    <w:pPr>
      <w:spacing w:before="750" w:after="750" w:line="240" w:lineRule="auto"/>
    </w:pPr>
    <w:rPr>
      <w:rFonts w:ascii="Times New Roman" w:eastAsia="Times New Roman" w:hAnsi="Times New Roman" w:cs="Times New Roman"/>
      <w:sz w:val="24"/>
      <w:szCs w:val="24"/>
      <w:lang w:bidi="ar-SA"/>
    </w:rPr>
  </w:style>
  <w:style w:type="paragraph" w:customStyle="1" w:styleId="heading10">
    <w:name w:val="heading1"/>
    <w:basedOn w:val="Normal"/>
    <w:rsid w:val="00114746"/>
    <w:pPr>
      <w:spacing w:after="100" w:afterAutospacing="1" w:line="240" w:lineRule="auto"/>
    </w:pPr>
    <w:rPr>
      <w:rFonts w:ascii="Times New Roman" w:eastAsia="Times New Roman" w:hAnsi="Times New Roman" w:cs="Times New Roman"/>
      <w:color w:val="FFFFFF"/>
      <w:spacing w:val="-15"/>
      <w:sz w:val="105"/>
      <w:szCs w:val="105"/>
      <w:lang w:bidi="ar-SA"/>
    </w:rPr>
  </w:style>
  <w:style w:type="paragraph" w:customStyle="1" w:styleId="subheading1">
    <w:name w:val="subheading1"/>
    <w:basedOn w:val="Normal"/>
    <w:rsid w:val="00114746"/>
    <w:pPr>
      <w:spacing w:before="150" w:after="0" w:line="240" w:lineRule="auto"/>
    </w:pPr>
    <w:rPr>
      <w:rFonts w:ascii="Times New Roman" w:eastAsia="Times New Roman" w:hAnsi="Times New Roman" w:cs="Times New Roman"/>
      <w:color w:val="FFFFFF"/>
      <w:sz w:val="32"/>
      <w:szCs w:val="32"/>
      <w:lang w:bidi="ar-SA"/>
    </w:rPr>
  </w:style>
  <w:style w:type="paragraph" w:customStyle="1" w:styleId="button12">
    <w:name w:val="button12"/>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placeholder1">
    <w:name w:val="placeholder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column1">
    <w:name w:val="column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teaser-icon1">
    <w:name w:val="teaser-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color w:val="4183C4"/>
      <w:sz w:val="24"/>
      <w:szCs w:val="24"/>
      <w:lang w:bidi="ar-SA"/>
    </w:rPr>
  </w:style>
  <w:style w:type="paragraph" w:customStyle="1" w:styleId="mega-octicon14">
    <w:name w:val="mega-octicon14"/>
    <w:basedOn w:val="Normal"/>
    <w:rsid w:val="00114746"/>
    <w:pPr>
      <w:spacing w:before="100" w:beforeAutospacing="1" w:after="100" w:afterAutospacing="1" w:line="1500" w:lineRule="atLeast"/>
    </w:pPr>
    <w:rPr>
      <w:rFonts w:ascii="octicons" w:eastAsia="Times New Roman" w:hAnsi="octicons" w:cs="Times New Roman"/>
      <w:sz w:val="72"/>
      <w:szCs w:val="72"/>
      <w:lang w:bidi="ar-SA"/>
    </w:rPr>
  </w:style>
  <w:style w:type="paragraph" w:customStyle="1" w:styleId="octicon-checklist1">
    <w:name w:val="octicon-checklist1"/>
    <w:basedOn w:val="Normal"/>
    <w:rsid w:val="00114746"/>
    <w:pPr>
      <w:spacing w:before="100" w:beforeAutospacing="1" w:after="100" w:afterAutospacing="1" w:line="240" w:lineRule="auto"/>
      <w:ind w:left="90"/>
    </w:pPr>
    <w:rPr>
      <w:rFonts w:ascii="Times New Roman" w:eastAsia="Times New Roman" w:hAnsi="Times New Roman" w:cs="Times New Roman"/>
      <w:sz w:val="24"/>
      <w:szCs w:val="24"/>
      <w:lang w:bidi="ar-SA"/>
    </w:rPr>
  </w:style>
  <w:style w:type="paragraph" w:customStyle="1" w:styleId="octicon43">
    <w:name w:val="octicon43"/>
    <w:basedOn w:val="Normal"/>
    <w:rsid w:val="00114746"/>
    <w:pPr>
      <w:spacing w:before="100" w:beforeAutospacing="1" w:after="100" w:afterAutospacing="1" w:line="240" w:lineRule="auto"/>
      <w:ind w:right="45"/>
    </w:pPr>
    <w:rPr>
      <w:rFonts w:ascii="octicons" w:eastAsia="Times New Roman" w:hAnsi="octicons" w:cs="Times New Roman"/>
      <w:sz w:val="24"/>
      <w:szCs w:val="24"/>
      <w:lang w:bidi="ar-SA"/>
    </w:rPr>
  </w:style>
  <w:style w:type="paragraph" w:customStyle="1" w:styleId="lead2">
    <w:name w:val="lead2"/>
    <w:basedOn w:val="Normal"/>
    <w:rsid w:val="00114746"/>
    <w:pPr>
      <w:spacing w:after="0" w:line="240" w:lineRule="auto"/>
    </w:pPr>
    <w:rPr>
      <w:rFonts w:ascii="Times New Roman" w:eastAsia="Times New Roman" w:hAnsi="Times New Roman" w:cs="Times New Roman"/>
      <w:color w:val="CECBDA"/>
      <w:sz w:val="30"/>
      <w:szCs w:val="30"/>
      <w:lang w:bidi="ar-SA"/>
    </w:rPr>
  </w:style>
  <w:style w:type="paragraph" w:customStyle="1" w:styleId="button13">
    <w:name w:val="button13"/>
    <w:basedOn w:val="Normal"/>
    <w:rsid w:val="00114746"/>
    <w:pP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title9">
    <w:name w:val="title9"/>
    <w:basedOn w:val="Normal"/>
    <w:rsid w:val="00114746"/>
    <w:pPr>
      <w:spacing w:after="150" w:line="360" w:lineRule="atLeast"/>
    </w:pPr>
    <w:rPr>
      <w:rFonts w:ascii="Times New Roman" w:eastAsia="Times New Roman" w:hAnsi="Times New Roman" w:cs="Times New Roman"/>
      <w:sz w:val="27"/>
      <w:szCs w:val="27"/>
      <w:lang w:bidi="ar-SA"/>
    </w:rPr>
  </w:style>
  <w:style w:type="paragraph" w:customStyle="1" w:styleId="mega-octicon15">
    <w:name w:val="mega-octicon15"/>
    <w:basedOn w:val="Normal"/>
    <w:rsid w:val="00114746"/>
    <w:pPr>
      <w:spacing w:before="100" w:beforeAutospacing="1" w:after="100" w:afterAutospacing="1" w:line="240" w:lineRule="auto"/>
    </w:pPr>
    <w:rPr>
      <w:rFonts w:ascii="octicons" w:eastAsia="Times New Roman" w:hAnsi="octicons" w:cs="Times New Roman"/>
      <w:color w:val="888888"/>
      <w:sz w:val="48"/>
      <w:szCs w:val="48"/>
      <w:lang w:bidi="ar-SA"/>
    </w:rPr>
  </w:style>
  <w:style w:type="paragraph" w:customStyle="1" w:styleId="issue-number1">
    <w:name w:val="issue-number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description2">
    <w:name w:val="description2"/>
    <w:basedOn w:val="Normal"/>
    <w:rsid w:val="00114746"/>
    <w:pPr>
      <w:spacing w:after="150" w:line="300" w:lineRule="atLeast"/>
    </w:pPr>
    <w:rPr>
      <w:rFonts w:ascii="Times New Roman" w:eastAsia="Times New Roman" w:hAnsi="Times New Roman" w:cs="Times New Roman"/>
      <w:sz w:val="24"/>
      <w:szCs w:val="24"/>
      <w:lang w:bidi="ar-SA"/>
    </w:rPr>
  </w:style>
  <w:style w:type="paragraph" w:customStyle="1" w:styleId="created-at2">
    <w:name w:val="created-at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issue-meta1">
    <w:name w:val="issue-meta1"/>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issue-metali1">
    <w:name w:val="issue-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44">
    <w:name w:val="octicon44"/>
    <w:basedOn w:val="Normal"/>
    <w:rsid w:val="00114746"/>
    <w:pPr>
      <w:spacing w:before="100" w:beforeAutospacing="1" w:after="100" w:afterAutospacing="1" w:line="240" w:lineRule="auto"/>
      <w:textAlignment w:val="center"/>
    </w:pPr>
    <w:rPr>
      <w:rFonts w:ascii="octicons" w:eastAsia="Times New Roman" w:hAnsi="octicons" w:cs="Times New Roman"/>
      <w:color w:val="838383"/>
      <w:sz w:val="24"/>
      <w:szCs w:val="24"/>
      <w:lang w:bidi="ar-SA"/>
    </w:rPr>
  </w:style>
  <w:style w:type="paragraph" w:customStyle="1" w:styleId="issue-list-item1">
    <w:name w:val="issue-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progress-bar3">
    <w:name w:val="progress-bar3"/>
    <w:basedOn w:val="Normal"/>
    <w:rsid w:val="00114746"/>
    <w:pPr>
      <w:shd w:val="clear" w:color="auto" w:fill="EEEEEE"/>
      <w:spacing w:before="100" w:beforeAutospacing="1" w:after="90" w:line="240" w:lineRule="auto"/>
    </w:pPr>
    <w:rPr>
      <w:rFonts w:ascii="Times New Roman" w:eastAsia="Times New Roman" w:hAnsi="Times New Roman" w:cs="Times New Roman"/>
      <w:sz w:val="24"/>
      <w:szCs w:val="24"/>
      <w:lang w:bidi="ar-SA"/>
    </w:rPr>
  </w:style>
  <w:style w:type="paragraph" w:customStyle="1" w:styleId="color2">
    <w:name w:val="color2"/>
    <w:basedOn w:val="Normal"/>
    <w:rsid w:val="00114746"/>
    <w:pPr>
      <w:spacing w:before="100" w:beforeAutospacing="1" w:after="30" w:line="240" w:lineRule="auto"/>
      <w:ind w:right="30"/>
      <w:textAlignment w:val="center"/>
    </w:pPr>
    <w:rPr>
      <w:rFonts w:ascii="Times New Roman" w:eastAsia="Times New Roman" w:hAnsi="Times New Roman" w:cs="Times New Roman"/>
      <w:sz w:val="24"/>
      <w:szCs w:val="24"/>
      <w:lang w:bidi="ar-SA"/>
    </w:rPr>
  </w:style>
  <w:style w:type="paragraph" w:customStyle="1" w:styleId="octicon-remove-close4">
    <w:name w:val="octicon-remove-close4"/>
    <w:basedOn w:val="Normal"/>
    <w:rsid w:val="00114746"/>
    <w:pPr>
      <w:spacing w:before="15" w:after="0" w:line="240" w:lineRule="auto"/>
      <w:ind w:right="150"/>
    </w:pPr>
    <w:rPr>
      <w:rFonts w:ascii="Times New Roman" w:eastAsia="Times New Roman" w:hAnsi="Times New Roman" w:cs="Times New Roman"/>
      <w:vanish/>
      <w:sz w:val="24"/>
      <w:szCs w:val="24"/>
      <w:lang w:bidi="ar-SA"/>
    </w:rPr>
  </w:style>
  <w:style w:type="paragraph" w:customStyle="1" w:styleId="sidebar-milestone-widget-text1">
    <w:name w:val="sidebar-milestone-widget-text1"/>
    <w:basedOn w:val="Normal"/>
    <w:rsid w:val="00114746"/>
    <w:pPr>
      <w:spacing w:before="100" w:beforeAutospacing="1" w:after="100" w:afterAutospacing="1" w:line="390" w:lineRule="atLeast"/>
    </w:pPr>
    <w:rPr>
      <w:rFonts w:ascii="Times New Roman" w:eastAsia="Times New Roman" w:hAnsi="Times New Roman" w:cs="Times New Roman"/>
      <w:color w:val="999999"/>
      <w:sz w:val="24"/>
      <w:szCs w:val="24"/>
      <w:lang w:bidi="ar-SA"/>
    </w:rPr>
  </w:style>
  <w:style w:type="paragraph" w:customStyle="1" w:styleId="info-main1">
    <w:name w:val="info-main1"/>
    <w:basedOn w:val="Normal"/>
    <w:rsid w:val="00114746"/>
    <w:pPr>
      <w:spacing w:before="100" w:beforeAutospacing="1" w:after="75" w:line="390" w:lineRule="atLeast"/>
    </w:pPr>
    <w:rPr>
      <w:rFonts w:ascii="Times New Roman" w:eastAsia="Times New Roman" w:hAnsi="Times New Roman" w:cs="Times New Roman"/>
      <w:b/>
      <w:bCs/>
      <w:color w:val="999999"/>
      <w:sz w:val="24"/>
      <w:szCs w:val="24"/>
      <w:lang w:bidi="ar-SA"/>
    </w:rPr>
  </w:style>
  <w:style w:type="paragraph" w:customStyle="1" w:styleId="title100">
    <w:name w:val="title10"/>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info-secondary1">
    <w:name w:val="info-secondary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open1">
    <w:name w:val="open1"/>
    <w:basedOn w:val="Normal"/>
    <w:rsid w:val="00114746"/>
    <w:pPr>
      <w:spacing w:before="100" w:beforeAutospacing="1" w:after="100" w:afterAutospacing="1" w:line="240" w:lineRule="auto"/>
    </w:pPr>
    <w:rPr>
      <w:rFonts w:ascii="Times New Roman" w:eastAsia="Times New Roman" w:hAnsi="Times New Roman" w:cs="Times New Roman"/>
      <w:b/>
      <w:bCs/>
      <w:color w:val="999999"/>
      <w:sz w:val="24"/>
      <w:szCs w:val="24"/>
      <w:lang w:bidi="ar-SA"/>
    </w:rPr>
  </w:style>
  <w:style w:type="paragraph" w:customStyle="1" w:styleId="octicon45">
    <w:name w:val="octicon45"/>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number2">
    <w:name w:val="number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edit-color-label-form1">
    <w:name w:val="edit-color-label-form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3">
    <w:name w:val="color3"/>
    <w:basedOn w:val="Normal"/>
    <w:rsid w:val="00114746"/>
    <w:pPr>
      <w:pBdr>
        <w:top w:val="single" w:sz="6" w:space="0" w:color="EEEEEE"/>
        <w:left w:val="single" w:sz="6" w:space="0" w:color="EEEEEE"/>
        <w:bottom w:val="single" w:sz="6" w:space="0" w:color="EEEEEE"/>
        <w:right w:val="single" w:sz="6" w:space="0" w:color="EEEEEE"/>
      </w:pBdr>
      <w:spacing w:before="100" w:beforeAutospacing="1" w:after="100" w:afterAutospacing="1" w:line="240" w:lineRule="auto"/>
      <w:ind w:left="-75" w:right="60"/>
    </w:pPr>
    <w:rPr>
      <w:rFonts w:ascii="Times New Roman" w:eastAsia="Times New Roman" w:hAnsi="Times New Roman" w:cs="Times New Roman"/>
      <w:sz w:val="24"/>
      <w:szCs w:val="24"/>
      <w:lang w:bidi="ar-SA"/>
    </w:rPr>
  </w:style>
  <w:style w:type="paragraph" w:customStyle="1" w:styleId="form-actions5">
    <w:name w:val="form-actions5"/>
    <w:basedOn w:val="Normal"/>
    <w:rsid w:val="00114746"/>
    <w:pPr>
      <w:spacing w:before="75" w:after="100" w:afterAutospacing="1" w:line="240" w:lineRule="auto"/>
      <w:jc w:val="right"/>
    </w:pPr>
    <w:rPr>
      <w:rFonts w:ascii="Times New Roman" w:eastAsia="Times New Roman" w:hAnsi="Times New Roman" w:cs="Times New Roman"/>
      <w:sz w:val="24"/>
      <w:szCs w:val="24"/>
      <w:lang w:bidi="ar-SA"/>
    </w:rPr>
  </w:style>
  <w:style w:type="paragraph" w:customStyle="1" w:styleId="optional2">
    <w:name w:val="optional2"/>
    <w:basedOn w:val="Normal"/>
    <w:rsid w:val="00114746"/>
    <w:pPr>
      <w:spacing w:after="0" w:line="240" w:lineRule="auto"/>
    </w:pPr>
    <w:rPr>
      <w:rFonts w:ascii="Times New Roman" w:eastAsia="Times New Roman" w:hAnsi="Times New Roman" w:cs="Times New Roman"/>
      <w:sz w:val="17"/>
      <w:szCs w:val="17"/>
      <w:lang w:bidi="ar-SA"/>
    </w:rPr>
  </w:style>
  <w:style w:type="paragraph" w:customStyle="1" w:styleId="color-editor1">
    <w:name w:val="color-editor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color-editor-input1">
    <w:name w:val="color-editor-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valid-color-indicator1">
    <w:name w:val="invalid-color-indicator1"/>
    <w:basedOn w:val="Normal"/>
    <w:rsid w:val="00114746"/>
    <w:pPr>
      <w:spacing w:before="100" w:beforeAutospacing="1" w:after="100" w:afterAutospacing="1" w:line="240" w:lineRule="auto"/>
    </w:pPr>
    <w:rPr>
      <w:rFonts w:ascii="Times New Roman" w:eastAsia="Times New Roman" w:hAnsi="Times New Roman" w:cs="Times New Roman"/>
      <w:b/>
      <w:bCs/>
      <w:vanish/>
      <w:color w:val="CC0000"/>
      <w:sz w:val="24"/>
      <w:szCs w:val="24"/>
      <w:lang w:bidi="ar-SA"/>
    </w:rPr>
  </w:style>
  <w:style w:type="paragraph" w:customStyle="1" w:styleId="octicon-check1">
    <w:name w:val="octicon-check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lor-editor-bg1">
    <w:name w:val="color-editor-b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or-cooser-color1">
    <w:name w:val="color-cooser-colo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5">
    <w:name w:val="select-menu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utton-group1">
    <w:name w:val="button-group1"/>
    <w:basedOn w:val="Normal"/>
    <w:rsid w:val="00114746"/>
    <w:pPr>
      <w:spacing w:before="100" w:beforeAutospacing="1" w:after="100" w:afterAutospacing="1" w:line="240" w:lineRule="auto"/>
      <w:ind w:right="150"/>
      <w:textAlignment w:val="center"/>
    </w:pPr>
    <w:rPr>
      <w:rFonts w:ascii="Times New Roman" w:eastAsia="Times New Roman" w:hAnsi="Times New Roman" w:cs="Times New Roman"/>
      <w:sz w:val="24"/>
      <w:szCs w:val="24"/>
      <w:lang w:bidi="ar-SA"/>
    </w:rPr>
  </w:style>
  <w:style w:type="paragraph" w:customStyle="1" w:styleId="pagination4">
    <w:name w:val="pagination4"/>
    <w:basedOn w:val="Normal"/>
    <w:rsid w:val="00114746"/>
    <w:pPr>
      <w:spacing w:after="0" w:line="240" w:lineRule="auto"/>
    </w:pPr>
    <w:rPr>
      <w:rFonts w:ascii="Helvetica" w:eastAsia="Times New Roman" w:hAnsi="Helvetica" w:cs="Helvetica"/>
      <w:sz w:val="24"/>
      <w:szCs w:val="24"/>
      <w:lang w:bidi="ar-SA"/>
    </w:rPr>
  </w:style>
  <w:style w:type="paragraph" w:customStyle="1" w:styleId="add-button1">
    <w:name w:val="add-button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octicon46">
    <w:name w:val="octicon46"/>
    <w:basedOn w:val="Normal"/>
    <w:rsid w:val="00114746"/>
    <w:pPr>
      <w:spacing w:before="100" w:beforeAutospacing="1" w:after="100" w:afterAutospacing="1" w:line="240" w:lineRule="auto"/>
      <w:ind w:left="60"/>
      <w:textAlignment w:val="center"/>
    </w:pPr>
    <w:rPr>
      <w:rFonts w:ascii="octicons" w:eastAsia="Times New Roman" w:hAnsi="octicons" w:cs="Times New Roman"/>
      <w:sz w:val="24"/>
      <w:szCs w:val="24"/>
      <w:lang w:bidi="ar-SA"/>
    </w:rPr>
  </w:style>
  <w:style w:type="paragraph" w:customStyle="1" w:styleId="octicon47">
    <w:name w:val="octicon47"/>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ain1">
    <w:name w:val="mai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bar1">
    <w:name w:val="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3">
    <w:name w:val="label3"/>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4">
    <w:name w:val="label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label-admin1">
    <w:name w:val="label-admin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billing1">
    <w:name w:val="label-billing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guest1">
    <w:name w:val="label-guest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new1">
    <w:name w:val="label-new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private1">
    <w:name w:val="label-private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repo1">
    <w:name w:val="label-repo1"/>
    <w:basedOn w:val="Normal"/>
    <w:rsid w:val="00114746"/>
    <w:pPr>
      <w:shd w:val="clear" w:color="auto" w:fill="F8EEC7"/>
      <w:spacing w:before="100" w:beforeAutospacing="1" w:after="100" w:afterAutospacing="1" w:line="240" w:lineRule="auto"/>
    </w:pPr>
    <w:rPr>
      <w:rFonts w:ascii="Times New Roman" w:eastAsia="Times New Roman" w:hAnsi="Times New Roman" w:cs="Times New Roman"/>
      <w:color w:val="A1882B"/>
      <w:sz w:val="24"/>
      <w:szCs w:val="24"/>
      <w:lang w:bidi="ar-SA"/>
    </w:rPr>
  </w:style>
  <w:style w:type="paragraph" w:customStyle="1" w:styleId="label-permissions1">
    <w:name w:val="label-permissions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bel-ldap1">
    <w:name w:val="label-ldap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lang1">
    <w:name w:val="lang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language-color1">
    <w:name w:val="language-color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nguage-color2">
    <w:name w:val="language-color2"/>
    <w:basedOn w:val="Normal"/>
    <w:rsid w:val="00114746"/>
    <w:pPr>
      <w:shd w:val="clear" w:color="auto" w:fill="CCCCCC"/>
      <w:spacing w:before="100" w:beforeAutospacing="1" w:after="100" w:afterAutospacing="1" w:line="180" w:lineRule="atLeast"/>
      <w:textAlignment w:val="top"/>
    </w:pPr>
    <w:rPr>
      <w:rFonts w:ascii="Times New Roman" w:eastAsia="Times New Roman" w:hAnsi="Times New Roman" w:cs="Times New Roman"/>
      <w:sz w:val="24"/>
      <w:szCs w:val="24"/>
      <w:lang w:bidi="ar-SA"/>
    </w:rPr>
  </w:style>
  <w:style w:type="character" w:customStyle="1" w:styleId="color-block1">
    <w:name w:val="color-block1"/>
    <w:basedOn w:val="DefaultParagraphFont"/>
    <w:rsid w:val="00114746"/>
  </w:style>
  <w:style w:type="character" w:customStyle="1" w:styleId="color-block2">
    <w:name w:val="color-block2"/>
    <w:basedOn w:val="DefaultParagraphFont"/>
    <w:rsid w:val="00114746"/>
  </w:style>
  <w:style w:type="paragraph" w:customStyle="1" w:styleId="other1">
    <w:name w:val="other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other2">
    <w:name w:val="other2"/>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character" w:customStyle="1" w:styleId="percent2">
    <w:name w:val="percent2"/>
    <w:basedOn w:val="DefaultParagraphFont"/>
    <w:rsid w:val="00114746"/>
    <w:rPr>
      <w:color w:val="999999"/>
    </w:rPr>
  </w:style>
  <w:style w:type="character" w:customStyle="1" w:styleId="percent3">
    <w:name w:val="percent3"/>
    <w:basedOn w:val="DefaultParagraphFont"/>
    <w:rsid w:val="00114746"/>
    <w:rPr>
      <w:color w:val="999999"/>
    </w:rPr>
  </w:style>
  <w:style w:type="paragraph" w:customStyle="1" w:styleId="status2">
    <w:name w:val="status2"/>
    <w:basedOn w:val="Normal"/>
    <w:rsid w:val="00114746"/>
    <w:pPr>
      <w:spacing w:before="100" w:beforeAutospacing="1" w:after="100" w:afterAutospacing="1" w:line="240" w:lineRule="auto"/>
      <w:ind w:right="-135"/>
    </w:pPr>
    <w:rPr>
      <w:rFonts w:ascii="Times New Roman" w:eastAsia="Times New Roman" w:hAnsi="Times New Roman" w:cs="Times New Roman"/>
      <w:sz w:val="24"/>
      <w:szCs w:val="24"/>
      <w:lang w:bidi="ar-SA"/>
    </w:rPr>
  </w:style>
  <w:style w:type="paragraph" w:customStyle="1" w:styleId="type-icon1">
    <w:name w:val="type-icon1"/>
    <w:basedOn w:val="Normal"/>
    <w:rsid w:val="00114746"/>
    <w:pPr>
      <w:spacing w:before="15" w:after="100" w:afterAutospacing="1" w:line="240" w:lineRule="auto"/>
      <w:ind w:left="-360"/>
    </w:pPr>
    <w:rPr>
      <w:rFonts w:ascii="Times New Roman" w:eastAsia="Times New Roman" w:hAnsi="Times New Roman" w:cs="Times New Roman"/>
      <w:sz w:val="24"/>
      <w:szCs w:val="24"/>
      <w:lang w:bidi="ar-SA"/>
    </w:rPr>
  </w:style>
  <w:style w:type="paragraph" w:customStyle="1" w:styleId="octicon48">
    <w:name w:val="octicon48"/>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css-truncate-target1">
    <w:name w:val="css-truncate-target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ype-icon2">
    <w:name w:val="type-icon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s1">
    <w:name w:val="labels1"/>
    <w:basedOn w:val="Normal"/>
    <w:rsid w:val="00114746"/>
    <w:pPr>
      <w:spacing w:before="100" w:beforeAutospacing="1" w:after="0" w:line="240" w:lineRule="auto"/>
      <w:ind w:left="60"/>
    </w:pPr>
    <w:rPr>
      <w:rFonts w:ascii="Times New Roman" w:eastAsia="Times New Roman" w:hAnsi="Times New Roman" w:cs="Times New Roman"/>
      <w:sz w:val="24"/>
      <w:szCs w:val="24"/>
      <w:lang w:bidi="ar-SA"/>
    </w:rPr>
  </w:style>
  <w:style w:type="paragraph" w:customStyle="1" w:styleId="note6">
    <w:name w:val="note6"/>
    <w:basedOn w:val="Normal"/>
    <w:rsid w:val="00114746"/>
    <w:pPr>
      <w:spacing w:after="0" w:line="240" w:lineRule="auto"/>
      <w:ind w:left="75"/>
    </w:pPr>
    <w:rPr>
      <w:rFonts w:ascii="Times New Roman" w:eastAsia="Times New Roman" w:hAnsi="Times New Roman" w:cs="Times New Roman"/>
      <w:color w:val="9CA9A9"/>
      <w:sz w:val="17"/>
      <w:szCs w:val="17"/>
      <w:lang w:bidi="ar-SA"/>
    </w:rPr>
  </w:style>
  <w:style w:type="paragraph" w:customStyle="1" w:styleId="select-all1">
    <w:name w:val="select-all1"/>
    <w:basedOn w:val="Normal"/>
    <w:rsid w:val="00114746"/>
    <w:pPr>
      <w:spacing w:before="100" w:beforeAutospacing="1" w:after="100" w:afterAutospacing="1" w:line="240" w:lineRule="auto"/>
      <w:ind w:right="375"/>
    </w:pPr>
    <w:rPr>
      <w:rFonts w:ascii="Times New Roman" w:eastAsia="Times New Roman" w:hAnsi="Times New Roman" w:cs="Times New Roman"/>
      <w:sz w:val="24"/>
      <w:szCs w:val="24"/>
      <w:lang w:bidi="ar-SA"/>
    </w:rPr>
  </w:style>
  <w:style w:type="paragraph" w:customStyle="1" w:styleId="dropdown-button1">
    <w:name w:val="dropdown-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1">
    <w:name w:val="list-group-item1"/>
    <w:basedOn w:val="Normal"/>
    <w:rsid w:val="00114746"/>
    <w:pPr>
      <w:pBdr>
        <w:top w:val="single" w:sz="6" w:space="6" w:color="E5E5E5"/>
        <w:left w:val="single" w:sz="6" w:space="30" w:color="E5E5E5"/>
        <w:bottom w:val="single" w:sz="6" w:space="8" w:color="E5E5E5"/>
        <w:right w:val="single" w:sz="6"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edit-link1">
    <w:name w:val="edit-link1"/>
    <w:basedOn w:val="Normal"/>
    <w:rsid w:val="00114746"/>
    <w:pPr>
      <w:spacing w:before="100" w:beforeAutospacing="1" w:after="100" w:afterAutospacing="1" w:line="240" w:lineRule="auto"/>
      <w:ind w:right="150"/>
    </w:pPr>
    <w:rPr>
      <w:rFonts w:ascii="Times New Roman" w:eastAsia="Times New Roman" w:hAnsi="Times New Roman" w:cs="Times New Roman"/>
      <w:b/>
      <w:bCs/>
      <w:sz w:val="24"/>
      <w:szCs w:val="24"/>
      <w:lang w:bidi="ar-SA"/>
    </w:rPr>
  </w:style>
  <w:style w:type="paragraph" w:customStyle="1" w:styleId="minibutton4">
    <w:name w:val="minibutton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avatar11">
    <w:name w:val="avatar1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hint-tooltip1">
    <w:name w:val="cvv-hint-tooltip1"/>
    <w:basedOn w:val="Normal"/>
    <w:rsid w:val="00114746"/>
    <w:pPr>
      <w:pBdr>
        <w:top w:val="single" w:sz="6" w:space="11" w:color="D0D0D0"/>
        <w:left w:val="single" w:sz="6" w:space="11" w:color="D0D0D0"/>
        <w:bottom w:val="single" w:sz="6" w:space="11" w:color="D0D0D0"/>
        <w:right w:val="single" w:sz="6" w:space="11" w:color="D0D0D0"/>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vv1">
    <w:name w:val="cvv1"/>
    <w:basedOn w:val="Normal"/>
    <w:rsid w:val="00114746"/>
    <w:pPr>
      <w:pBdr>
        <w:top w:val="single" w:sz="12" w:space="2" w:color="FF0000"/>
        <w:left w:val="single" w:sz="12" w:space="4" w:color="FF0000"/>
        <w:bottom w:val="single" w:sz="12" w:space="2" w:color="FF0000"/>
        <w:right w:val="single" w:sz="12" w:space="4" w:color="FF0000"/>
      </w:pBdr>
      <w:spacing w:before="100" w:beforeAutospacing="1" w:after="100" w:afterAutospacing="1" w:line="240" w:lineRule="auto"/>
      <w:jc w:val="center"/>
    </w:pPr>
    <w:rPr>
      <w:rFonts w:ascii="Courier New" w:eastAsia="Times New Roman" w:hAnsi="Courier New" w:cs="Courier New"/>
      <w:sz w:val="15"/>
      <w:szCs w:val="15"/>
      <w:lang w:bidi="ar-SA"/>
    </w:rPr>
  </w:style>
  <w:style w:type="paragraph" w:customStyle="1" w:styleId="text4">
    <w:name w:val="text4"/>
    <w:basedOn w:val="Normal"/>
    <w:rsid w:val="00114746"/>
    <w:pPr>
      <w:spacing w:before="100" w:beforeAutospacing="1" w:after="100" w:afterAutospacing="1" w:line="240" w:lineRule="auto"/>
    </w:pPr>
    <w:rPr>
      <w:rFonts w:ascii="Courier New" w:eastAsia="Times New Roman" w:hAnsi="Courier New" w:cs="Courier New"/>
      <w:b/>
      <w:bCs/>
      <w:caps/>
      <w:sz w:val="11"/>
      <w:szCs w:val="11"/>
      <w:lang w:bidi="ar-SA"/>
    </w:rPr>
  </w:style>
  <w:style w:type="paragraph" w:customStyle="1" w:styleId="actions2">
    <w:name w:val="action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itinfo1">
    <w:name w:val="commitinfo1"/>
    <w:basedOn w:val="Normal"/>
    <w:rsid w:val="00114746"/>
    <w:pPr>
      <w:pBdr>
        <w:right w:val="single" w:sz="6" w:space="8" w:color="E5E5E5"/>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ff-line-num1">
    <w:name w:val="diff-line-num1"/>
    <w:basedOn w:val="Normal"/>
    <w:rsid w:val="00114746"/>
    <w:pPr>
      <w:pBdr>
        <w:right w:val="single" w:sz="6" w:space="6" w:color="E5E5E5"/>
      </w:pBdr>
      <w:spacing w:before="100" w:beforeAutospacing="1" w:after="100" w:afterAutospacing="1" w:line="270" w:lineRule="atLeast"/>
      <w:jc w:val="right"/>
      <w:textAlignment w:val="center"/>
    </w:pPr>
    <w:rPr>
      <w:rFonts w:ascii="Consolas" w:eastAsia="Times New Roman" w:hAnsi="Consolas" w:cs="Consolas"/>
      <w:color w:val="AAAAAA"/>
      <w:sz w:val="24"/>
      <w:szCs w:val="24"/>
      <w:lang w:bidi="ar-SA"/>
    </w:rPr>
  </w:style>
  <w:style w:type="paragraph" w:customStyle="1" w:styleId="commit-date1">
    <w:name w:val="commit-date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line-data1">
    <w:name w:val="line-data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2">
    <w:name w:val="date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message3">
    <w:name w:val="messag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log-search-input1">
    <w:name w:val="blog-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search2">
    <w:name w:val="octicon-search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14">
    <w:name w:val="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300" w:line="240" w:lineRule="auto"/>
      <w:jc w:val="center"/>
      <w:textAlignment w:val="center"/>
    </w:pPr>
    <w:rPr>
      <w:rFonts w:ascii="Times New Roman" w:eastAsia="Times New Roman" w:hAnsi="Times New Roman" w:cs="Times New Roman"/>
      <w:b/>
      <w:bCs/>
      <w:color w:val="333333"/>
      <w:sz w:val="20"/>
      <w:szCs w:val="20"/>
      <w:lang w:bidi="ar-SA"/>
    </w:rPr>
  </w:style>
  <w:style w:type="paragraph" w:customStyle="1" w:styleId="menu-container2">
    <w:name w:val="menu-container2"/>
    <w:basedOn w:val="Normal"/>
    <w:rsid w:val="00114746"/>
    <w:pPr>
      <w:shd w:val="clear" w:color="auto" w:fill="EFEFEF"/>
      <w:spacing w:before="100" w:beforeAutospacing="1" w:after="450" w:line="240" w:lineRule="auto"/>
    </w:pPr>
    <w:rPr>
      <w:rFonts w:ascii="Times New Roman" w:eastAsia="Times New Roman" w:hAnsi="Times New Roman" w:cs="Times New Roman"/>
      <w:sz w:val="24"/>
      <w:szCs w:val="24"/>
      <w:lang w:bidi="ar-SA"/>
    </w:rPr>
  </w:style>
  <w:style w:type="paragraph" w:customStyle="1" w:styleId="rss1">
    <w:name w:val="rss1"/>
    <w:basedOn w:val="Normal"/>
    <w:rsid w:val="00114746"/>
    <w:pPr>
      <w:spacing w:before="100" w:beforeAutospacing="1" w:after="100" w:afterAutospacing="1" w:line="240" w:lineRule="auto"/>
      <w:ind w:left="75"/>
    </w:pPr>
    <w:rPr>
      <w:rFonts w:ascii="Times New Roman" w:eastAsia="Times New Roman" w:hAnsi="Times New Roman" w:cs="Times New Roman"/>
      <w:color w:val="999999"/>
      <w:sz w:val="24"/>
      <w:szCs w:val="24"/>
      <w:lang w:bidi="ar-SA"/>
    </w:rPr>
  </w:style>
  <w:style w:type="paragraph" w:customStyle="1" w:styleId="octicon49">
    <w:name w:val="octicon49"/>
    <w:basedOn w:val="Normal"/>
    <w:rsid w:val="00114746"/>
    <w:pPr>
      <w:spacing w:before="100" w:beforeAutospacing="1" w:after="100" w:afterAutospacing="1" w:line="240" w:lineRule="auto"/>
      <w:ind w:right="75"/>
    </w:pPr>
    <w:rPr>
      <w:rFonts w:ascii="octicons" w:eastAsia="Times New Roman" w:hAnsi="octicons" w:cs="Times New Roman"/>
      <w:color w:val="FF9933"/>
      <w:sz w:val="24"/>
      <w:szCs w:val="24"/>
      <w:lang w:bidi="ar-SA"/>
    </w:rPr>
  </w:style>
  <w:style w:type="paragraph" w:customStyle="1" w:styleId="blog-draft-indicator1">
    <w:name w:val="blog-draft-indicator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meta-item1">
    <w:name w:val="meta-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50">
    <w:name w:val="octicon50"/>
    <w:basedOn w:val="Normal"/>
    <w:rsid w:val="00114746"/>
    <w:pPr>
      <w:spacing w:before="100" w:beforeAutospacing="1" w:after="100" w:afterAutospacing="1" w:line="240" w:lineRule="auto"/>
      <w:textAlignment w:val="top"/>
    </w:pPr>
    <w:rPr>
      <w:rFonts w:ascii="octicons" w:eastAsia="Times New Roman" w:hAnsi="octicons" w:cs="Times New Roman"/>
      <w:sz w:val="24"/>
      <w:szCs w:val="24"/>
      <w:lang w:bidi="ar-SA"/>
    </w:rPr>
  </w:style>
  <w:style w:type="paragraph" w:customStyle="1" w:styleId="author-avatar1">
    <w:name w:val="author-avata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share-button-content1">
    <w:name w:val="share-button-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agination5">
    <w:name w:val="pagination5"/>
    <w:basedOn w:val="Normal"/>
    <w:rsid w:val="00114746"/>
    <w:pPr>
      <w:spacing w:before="900" w:after="105" w:line="240" w:lineRule="auto"/>
    </w:pPr>
    <w:rPr>
      <w:rFonts w:ascii="Helvetica" w:eastAsia="Times New Roman" w:hAnsi="Helvetica" w:cs="Helvetica"/>
      <w:sz w:val="24"/>
      <w:szCs w:val="24"/>
      <w:lang w:bidi="ar-SA"/>
    </w:rPr>
  </w:style>
  <w:style w:type="paragraph" w:customStyle="1" w:styleId="boxed-group-action1">
    <w:name w:val="boxed-group-action1"/>
    <w:basedOn w:val="Normal"/>
    <w:rsid w:val="00114746"/>
    <w:pPr>
      <w:spacing w:before="90" w:after="0" w:line="240" w:lineRule="auto"/>
      <w:ind w:right="150"/>
    </w:pPr>
    <w:rPr>
      <w:rFonts w:ascii="Times New Roman" w:eastAsia="Times New Roman" w:hAnsi="Times New Roman" w:cs="Times New Roman"/>
      <w:sz w:val="24"/>
      <w:szCs w:val="24"/>
      <w:lang w:bidi="ar-SA"/>
    </w:rPr>
  </w:style>
  <w:style w:type="paragraph" w:customStyle="1" w:styleId="boxed-group-inner1">
    <w:name w:val="boxed-group-inner1"/>
    <w:basedOn w:val="Normal"/>
    <w:rsid w:val="00114746"/>
    <w:pPr>
      <w:pBdr>
        <w:top w:val="single" w:sz="6" w:space="1" w:color="CCCCCC"/>
        <w:left w:val="single" w:sz="6" w:space="8" w:color="D8D8D8"/>
        <w:bottom w:val="single" w:sz="6" w:space="1" w:color="D8D8D8"/>
        <w:right w:val="single" w:sz="6" w:space="8" w:color="D8D8D8"/>
      </w:pBdr>
      <w:shd w:val="clear" w:color="auto" w:fill="FFFFFF"/>
      <w:spacing w:before="100" w:beforeAutospacing="1" w:after="100" w:afterAutospacing="1" w:line="240" w:lineRule="auto"/>
    </w:pPr>
    <w:rPr>
      <w:rFonts w:ascii="Times New Roman" w:eastAsia="Times New Roman" w:hAnsi="Times New Roman" w:cs="Times New Roman"/>
      <w:color w:val="666666"/>
      <w:sz w:val="20"/>
      <w:szCs w:val="20"/>
      <w:lang w:bidi="ar-SA"/>
    </w:rPr>
  </w:style>
  <w:style w:type="paragraph" w:customStyle="1" w:styleId="help2">
    <w:name w:val="help2"/>
    <w:basedOn w:val="Normal"/>
    <w:rsid w:val="00114746"/>
    <w:pPr>
      <w:pBdr>
        <w:top w:val="single" w:sz="6" w:space="12" w:color="DDDDDD"/>
      </w:pBdr>
      <w:spacing w:before="240" w:after="0" w:line="240" w:lineRule="auto"/>
      <w:ind w:left="-150" w:right="-150"/>
    </w:pPr>
    <w:rPr>
      <w:rFonts w:ascii="Times New Roman" w:eastAsia="Times New Roman" w:hAnsi="Times New Roman" w:cs="Times New Roman"/>
      <w:color w:val="999999"/>
      <w:sz w:val="24"/>
      <w:szCs w:val="24"/>
      <w:lang w:bidi="ar-SA"/>
    </w:rPr>
  </w:style>
  <w:style w:type="paragraph" w:customStyle="1" w:styleId="octicon51">
    <w:name w:val="octicon51"/>
    <w:basedOn w:val="Normal"/>
    <w:rsid w:val="00114746"/>
    <w:pPr>
      <w:spacing w:before="100" w:beforeAutospacing="1" w:after="100" w:afterAutospacing="1" w:line="240" w:lineRule="auto"/>
      <w:ind w:left="-375" w:right="75"/>
    </w:pPr>
    <w:rPr>
      <w:rFonts w:ascii="octicons" w:eastAsia="Times New Roman" w:hAnsi="octicons" w:cs="Times New Roman"/>
      <w:sz w:val="24"/>
      <w:szCs w:val="24"/>
      <w:lang w:bidi="ar-SA"/>
    </w:rPr>
  </w:style>
  <w:style w:type="paragraph" w:customStyle="1" w:styleId="flash-global1">
    <w:name w:val="flash-global1"/>
    <w:basedOn w:val="Normal"/>
    <w:rsid w:val="00114746"/>
    <w:pPr>
      <w:pBdr>
        <w:left w:val="single" w:sz="2" w:space="8" w:color="97C1DA"/>
        <w:bottom w:val="single" w:sz="6" w:space="8" w:color="97C1DA"/>
        <w:right w:val="single" w:sz="2" w:space="8" w:color="97C1DA"/>
      </w:pBdr>
      <w:shd w:val="clear" w:color="auto" w:fill="D0E3EF"/>
      <w:spacing w:before="100" w:beforeAutospacing="1" w:after="100" w:afterAutospacing="1" w:line="240" w:lineRule="auto"/>
      <w:ind w:left="-150" w:right="-150"/>
    </w:pPr>
    <w:rPr>
      <w:rFonts w:ascii="Times New Roman" w:eastAsia="Times New Roman" w:hAnsi="Times New Roman" w:cs="Times New Roman"/>
      <w:color w:val="264C72"/>
      <w:sz w:val="24"/>
      <w:szCs w:val="24"/>
      <w:lang w:bidi="ar-SA"/>
    </w:rPr>
  </w:style>
  <w:style w:type="paragraph" w:customStyle="1" w:styleId="heading20">
    <w:name w:val="heading2"/>
    <w:basedOn w:val="Normal"/>
    <w:rsid w:val="00114746"/>
    <w:pPr>
      <w:pBdr>
        <w:top w:val="single" w:sz="6" w:space="8" w:color="D8D8D8"/>
        <w:left w:val="single" w:sz="6" w:space="8" w:color="D8D8D8"/>
        <w:right w:val="single" w:sz="6" w:space="8" w:color="D8D8D8"/>
      </w:pBdr>
      <w:shd w:val="clear" w:color="auto" w:fill="E0E0E0"/>
      <w:spacing w:after="0" w:line="240" w:lineRule="auto"/>
    </w:pPr>
    <w:rPr>
      <w:rFonts w:ascii="Times New Roman" w:eastAsia="Times New Roman" w:hAnsi="Times New Roman" w:cs="Times New Roman"/>
      <w:sz w:val="21"/>
      <w:szCs w:val="21"/>
      <w:lang w:bidi="ar-SA"/>
    </w:rPr>
  </w:style>
  <w:style w:type="paragraph" w:customStyle="1" w:styleId="avatar12">
    <w:name w:val="avatar12"/>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avatar13">
    <w:name w:val="avatar13"/>
    <w:basedOn w:val="Normal"/>
    <w:rsid w:val="00114746"/>
    <w:pPr>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form-help1">
    <w:name w:val="form-help1"/>
    <w:basedOn w:val="Normal"/>
    <w:rsid w:val="00114746"/>
    <w:pPr>
      <w:spacing w:before="600" w:after="100" w:afterAutospacing="1" w:line="240" w:lineRule="auto"/>
      <w:jc w:val="center"/>
    </w:pPr>
    <w:rPr>
      <w:rFonts w:ascii="Times New Roman" w:eastAsia="Times New Roman" w:hAnsi="Times New Roman" w:cs="Times New Roman"/>
      <w:sz w:val="24"/>
      <w:szCs w:val="24"/>
      <w:lang w:bidi="ar-SA"/>
    </w:rPr>
  </w:style>
  <w:style w:type="paragraph" w:customStyle="1" w:styleId="spinner4">
    <w:name w:val="spinner4"/>
    <w:basedOn w:val="Normal"/>
    <w:rsid w:val="00114746"/>
    <w:pPr>
      <w:spacing w:before="100" w:beforeAutospacing="1" w:after="100" w:afterAutospacing="1" w:line="240" w:lineRule="auto"/>
      <w:ind w:left="75"/>
    </w:pPr>
    <w:rPr>
      <w:rFonts w:ascii="Times New Roman" w:eastAsia="Times New Roman" w:hAnsi="Times New Roman" w:cs="Times New Roman"/>
      <w:sz w:val="24"/>
      <w:szCs w:val="24"/>
      <w:lang w:bidi="ar-SA"/>
    </w:rPr>
  </w:style>
  <w:style w:type="paragraph" w:customStyle="1" w:styleId="minibutton5">
    <w:name w:val="minibutton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0" w:line="360" w:lineRule="atLeast"/>
      <w:ind w:left="150"/>
      <w:textAlignment w:val="center"/>
    </w:pPr>
    <w:rPr>
      <w:rFonts w:ascii="Times New Roman" w:eastAsia="Times New Roman" w:hAnsi="Times New Roman" w:cs="Times New Roman"/>
      <w:b/>
      <w:bCs/>
      <w:color w:val="333333"/>
      <w:sz w:val="20"/>
      <w:szCs w:val="20"/>
      <w:lang w:bidi="ar-SA"/>
    </w:rPr>
  </w:style>
  <w:style w:type="paragraph" w:customStyle="1" w:styleId="page-header1">
    <w:name w:val="page-header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page-title1">
    <w:name w:val="page-title1"/>
    <w:basedOn w:val="Normal"/>
    <w:rsid w:val="00114746"/>
    <w:pPr>
      <w:spacing w:after="0" w:line="240" w:lineRule="auto"/>
      <w:ind w:right="375"/>
      <w:textAlignment w:val="center"/>
    </w:pPr>
    <w:rPr>
      <w:rFonts w:ascii="Times New Roman" w:eastAsia="Times New Roman" w:hAnsi="Times New Roman" w:cs="Times New Roman"/>
      <w:color w:val="666666"/>
      <w:sz w:val="24"/>
      <w:szCs w:val="24"/>
      <w:lang w:bidi="ar-SA"/>
    </w:rPr>
  </w:style>
  <w:style w:type="paragraph" w:customStyle="1" w:styleId="branch-search1">
    <w:name w:val="branch-search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search-field1">
    <w:name w:val="branch-search-field1"/>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anch-search-contents1">
    <w:name w:val="branch-search-conten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lear-search1">
    <w:name w:val="clear-search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1">
    <w:name w:val="loading-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no-results-message1">
    <w:name w:val="no-results-message1"/>
    <w:basedOn w:val="Normal"/>
    <w:rsid w:val="00114746"/>
    <w:pPr>
      <w:pBdr>
        <w:top w:val="single" w:sz="6" w:space="9" w:color="DAE5EB"/>
        <w:left w:val="single" w:sz="6" w:space="9" w:color="DAE5EB"/>
        <w:bottom w:val="single" w:sz="6" w:space="9" w:color="DAE5EB"/>
        <w:right w:val="single" w:sz="6" w:space="9" w:color="DAE5EB"/>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spinner5">
    <w:name w:val="spinner5"/>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4">
    <w:name w:val="message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pinner6">
    <w:name w:val="spinner6"/>
    <w:basedOn w:val="Normal"/>
    <w:rsid w:val="00114746"/>
    <w:pPr>
      <w:spacing w:before="100" w:beforeAutospacing="1" w:after="100" w:afterAutospacing="1" w:line="240" w:lineRule="auto"/>
      <w:textAlignment w:val="center"/>
    </w:pPr>
    <w:rPr>
      <w:rFonts w:ascii="Times New Roman" w:eastAsia="Times New Roman" w:hAnsi="Times New Roman" w:cs="Times New Roman"/>
      <w:vanish/>
      <w:sz w:val="24"/>
      <w:szCs w:val="24"/>
      <w:lang w:bidi="ar-SA"/>
    </w:rPr>
  </w:style>
  <w:style w:type="paragraph" w:customStyle="1" w:styleId="message5">
    <w:name w:val="message5"/>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branch-group1">
    <w:name w:val="branch-group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branch-group-name1">
    <w:name w:val="branch-group-name1"/>
    <w:basedOn w:val="Normal"/>
    <w:rsid w:val="00114746"/>
    <w:pPr>
      <w:pBdr>
        <w:top w:val="single" w:sz="6" w:space="5" w:color="EEEEEE"/>
      </w:pBdr>
      <w:spacing w:before="120" w:after="100" w:afterAutospacing="1" w:line="240" w:lineRule="auto"/>
    </w:pPr>
    <w:rPr>
      <w:rFonts w:ascii="Times New Roman" w:eastAsia="Times New Roman" w:hAnsi="Times New Roman" w:cs="Times New Roman"/>
      <w:color w:val="888888"/>
      <w:sz w:val="20"/>
      <w:szCs w:val="20"/>
      <w:lang w:bidi="ar-SA"/>
    </w:rPr>
  </w:style>
  <w:style w:type="paragraph" w:customStyle="1" w:styleId="branch-group-contents1">
    <w:name w:val="branch-group-content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summary1">
    <w:name w:val="branch-summary1"/>
    <w:basedOn w:val="Normal"/>
    <w:rsid w:val="00114746"/>
    <w:pPr>
      <w:pBdr>
        <w:top w:val="single" w:sz="6" w:space="9" w:color="DAE5EB"/>
        <w:left w:val="single" w:sz="6" w:space="9" w:color="DAE5EB"/>
        <w:right w:val="single" w:sz="6" w:space="9" w:color="DAE5EB"/>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ranch-details1">
    <w:name w:val="branch-details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branch-meta1">
    <w:name w:val="branch-meta1"/>
    <w:basedOn w:val="Normal"/>
    <w:rsid w:val="00114746"/>
    <w:pPr>
      <w:spacing w:before="100" w:beforeAutospacing="1" w:after="100" w:afterAutospacing="1" w:line="240" w:lineRule="auto"/>
    </w:pPr>
    <w:rPr>
      <w:rFonts w:ascii="Times New Roman" w:eastAsia="Times New Roman" w:hAnsi="Times New Roman" w:cs="Times New Roman"/>
      <w:color w:val="AAAAAA"/>
      <w:sz w:val="24"/>
      <w:szCs w:val="24"/>
      <w:lang w:bidi="ar-SA"/>
    </w:rPr>
  </w:style>
  <w:style w:type="paragraph" w:customStyle="1" w:styleId="branch-author1">
    <w:name w:val="branch-author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status3">
    <w:name w:val="status3"/>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ad-sha1">
    <w:name w:val="head-sha1"/>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52">
    <w:name w:val="octicon52"/>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octicon53">
    <w:name w:val="octicon53"/>
    <w:basedOn w:val="Normal"/>
    <w:rsid w:val="00114746"/>
    <w:pPr>
      <w:spacing w:before="100" w:beforeAutospacing="1" w:after="100" w:afterAutospacing="1" w:line="240" w:lineRule="auto"/>
    </w:pPr>
    <w:rPr>
      <w:rFonts w:ascii="octicons" w:eastAsia="Times New Roman" w:hAnsi="octicons" w:cs="Times New Roman"/>
      <w:color w:val="B0C4CE"/>
      <w:sz w:val="24"/>
      <w:szCs w:val="24"/>
      <w:lang w:bidi="ar-SA"/>
    </w:rPr>
  </w:style>
  <w:style w:type="paragraph" w:customStyle="1" w:styleId="branch-link2">
    <w:name w:val="branch-link2"/>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branch-link3">
    <w:name w:val="branch-link3"/>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head-sha2">
    <w:name w:val="head-sha2"/>
    <w:basedOn w:val="Normal"/>
    <w:rsid w:val="00114746"/>
    <w:pPr>
      <w:pBdr>
        <w:bottom w:val="single" w:sz="6" w:space="2" w:color="DAE5EB"/>
      </w:pBd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pull-request-link1">
    <w:name w:val="pull-request-link1"/>
    <w:basedOn w:val="Normal"/>
    <w:rsid w:val="00114746"/>
    <w:pPr>
      <w:spacing w:before="100" w:beforeAutospacing="1" w:after="100" w:afterAutospacing="1" w:line="240" w:lineRule="atLeast"/>
      <w:ind w:right="75"/>
    </w:pPr>
    <w:rPr>
      <w:rFonts w:ascii="Times New Roman" w:eastAsia="Times New Roman" w:hAnsi="Times New Roman" w:cs="Times New Roman"/>
      <w:b/>
      <w:bCs/>
      <w:sz w:val="20"/>
      <w:szCs w:val="20"/>
      <w:lang w:bidi="ar-SA"/>
    </w:rPr>
  </w:style>
  <w:style w:type="paragraph" w:customStyle="1" w:styleId="capped-card1">
    <w:name w:val="capped-card1"/>
    <w:basedOn w:val="Normal"/>
    <w:rsid w:val="00114746"/>
    <w:pPr>
      <w:pBdr>
        <w:top w:val="single" w:sz="6" w:space="0" w:color="DDDDDD"/>
        <w:left w:val="single" w:sz="6" w:space="0" w:color="DDDDDD"/>
        <w:bottom w:val="single" w:sz="6" w:space="0" w:color="DDDDDD"/>
        <w:right w:val="single" w:sz="6" w:space="0" w:color="DDDDDD"/>
      </w:pBdr>
      <w:spacing w:before="150" w:after="150" w:line="240" w:lineRule="auto"/>
      <w:ind w:left="150" w:right="150"/>
    </w:pPr>
    <w:rPr>
      <w:rFonts w:ascii="Times New Roman" w:eastAsia="Times New Roman" w:hAnsi="Times New Roman" w:cs="Times New Roman"/>
      <w:sz w:val="24"/>
      <w:szCs w:val="24"/>
      <w:lang w:bidi="ar-SA"/>
    </w:rPr>
  </w:style>
  <w:style w:type="paragraph" w:customStyle="1" w:styleId="command-bar1">
    <w:name w:val="command-bar1"/>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2">
    <w:name w:val="command-bar2"/>
    <w:basedOn w:val="Normal"/>
    <w:rsid w:val="00114746"/>
    <w:pPr>
      <w:spacing w:before="45" w:after="90" w:line="240" w:lineRule="auto"/>
      <w:ind w:left="225"/>
    </w:pPr>
    <w:rPr>
      <w:rFonts w:ascii="Times New Roman" w:eastAsia="Times New Roman" w:hAnsi="Times New Roman" w:cs="Times New Roman"/>
      <w:sz w:val="24"/>
      <w:szCs w:val="24"/>
      <w:lang w:bidi="ar-SA"/>
    </w:rPr>
  </w:style>
  <w:style w:type="paragraph" w:customStyle="1" w:styleId="command-bar-form1">
    <w:name w:val="command-bar-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3">
    <w:name w:val="help3"/>
    <w:basedOn w:val="Normal"/>
    <w:rsid w:val="00114746"/>
    <w:pPr>
      <w:spacing w:before="100" w:beforeAutospacing="1" w:after="100" w:afterAutospacing="1" w:line="360" w:lineRule="atLeast"/>
    </w:pPr>
    <w:rPr>
      <w:rFonts w:ascii="Times New Roman" w:eastAsia="Times New Roman" w:hAnsi="Times New Roman" w:cs="Times New Roman"/>
      <w:color w:val="999999"/>
      <w:sz w:val="24"/>
      <w:szCs w:val="24"/>
      <w:lang w:bidi="ar-SA"/>
    </w:rPr>
  </w:style>
  <w:style w:type="paragraph" w:customStyle="1" w:styleId="octicon-question1">
    <w:name w:val="octicon-question1"/>
    <w:basedOn w:val="Normal"/>
    <w:rsid w:val="00114746"/>
    <w:pPr>
      <w:spacing w:before="100" w:beforeAutospacing="1" w:after="100" w:afterAutospacing="1" w:line="240" w:lineRule="auto"/>
    </w:pPr>
    <w:rPr>
      <w:rFonts w:ascii="Times New Roman" w:eastAsia="Times New Roman" w:hAnsi="Times New Roman" w:cs="Times New Roman"/>
      <w:sz w:val="18"/>
      <w:szCs w:val="18"/>
      <w:lang w:bidi="ar-SA"/>
    </w:rPr>
  </w:style>
  <w:style w:type="paragraph" w:customStyle="1" w:styleId="top-nav1">
    <w:name w:val="top-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nav2">
    <w:name w:val="top-nav2"/>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command-bar-form2">
    <w:name w:val="command-bar-form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elp4">
    <w:name w:val="help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splay1">
    <w:name w:val="disp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display2">
    <w:name w:val="display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hoice2">
    <w:name w:val="choice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2">
    <w:name w:val="loading2"/>
    <w:basedOn w:val="Normal"/>
    <w:rsid w:val="00114746"/>
    <w:pPr>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hoice3">
    <w:name w:val="choice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loading3">
    <w:name w:val="loading3"/>
    <w:basedOn w:val="Normal"/>
    <w:rsid w:val="00114746"/>
    <w:pPr>
      <w:shd w:val="clear" w:color="auto" w:fill="EFF7FD"/>
      <w:spacing w:before="100" w:beforeAutospacing="1" w:after="0" w:line="240" w:lineRule="auto"/>
    </w:pPr>
    <w:rPr>
      <w:rFonts w:ascii="Times New Roman" w:eastAsia="Times New Roman" w:hAnsi="Times New Roman" w:cs="Times New Roman"/>
      <w:color w:val="999999"/>
      <w:sz w:val="24"/>
      <w:szCs w:val="24"/>
      <w:lang w:bidi="ar-SA"/>
    </w:rPr>
  </w:style>
  <w:style w:type="paragraph" w:customStyle="1" w:styleId="command1">
    <w:name w:val="command1"/>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command2">
    <w:name w:val="command2"/>
    <w:basedOn w:val="Normal"/>
    <w:rsid w:val="00114746"/>
    <w:pPr>
      <w:spacing w:before="100" w:beforeAutospacing="1" w:after="100" w:afterAutospacing="1" w:line="240" w:lineRule="auto"/>
      <w:ind w:right="150"/>
    </w:pPr>
    <w:rPr>
      <w:rFonts w:ascii="Times New Roman" w:eastAsia="Times New Roman" w:hAnsi="Times New Roman" w:cs="Times New Roman"/>
      <w:color w:val="333333"/>
      <w:sz w:val="24"/>
      <w:szCs w:val="24"/>
      <w:lang w:bidi="ar-SA"/>
    </w:rPr>
  </w:style>
  <w:style w:type="paragraph" w:customStyle="1" w:styleId="prefix1">
    <w:name w:val="prefix1"/>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prefix2">
    <w:name w:val="prefix2"/>
    <w:basedOn w:val="Normal"/>
    <w:rsid w:val="00114746"/>
    <w:pPr>
      <w:spacing w:before="100" w:beforeAutospacing="1" w:after="100" w:afterAutospacing="1" w:line="240" w:lineRule="auto"/>
      <w:ind w:right="75"/>
      <w:jc w:val="right"/>
    </w:pPr>
    <w:rPr>
      <w:rFonts w:ascii="Times New Roman" w:eastAsia="Times New Roman" w:hAnsi="Times New Roman" w:cs="Times New Roman"/>
      <w:sz w:val="24"/>
      <w:szCs w:val="24"/>
      <w:lang w:bidi="ar-SA"/>
    </w:rPr>
  </w:style>
  <w:style w:type="paragraph" w:customStyle="1" w:styleId="octicon54">
    <w:name w:val="octicon54"/>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55">
    <w:name w:val="octicon55"/>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octicon-lock2">
    <w:name w:val="octicon-lock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1">
    <w:name w:val="octicon-git-fork-private1"/>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lock3">
    <w:name w:val="octicon-lock3"/>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octicon-git-fork-private2">
    <w:name w:val="octicon-git-fork-private2"/>
    <w:basedOn w:val="Normal"/>
    <w:rsid w:val="00114746"/>
    <w:pPr>
      <w:spacing w:before="100" w:beforeAutospacing="1" w:after="100" w:afterAutospacing="1" w:line="240" w:lineRule="auto"/>
    </w:pPr>
    <w:rPr>
      <w:rFonts w:ascii="Times New Roman" w:eastAsia="Times New Roman" w:hAnsi="Times New Roman" w:cs="Times New Roman"/>
      <w:color w:val="D5BA53"/>
      <w:sz w:val="24"/>
      <w:szCs w:val="24"/>
      <w:lang w:bidi="ar-SA"/>
    </w:rPr>
  </w:style>
  <w:style w:type="paragraph" w:customStyle="1" w:styleId="command-user-avatar1">
    <w:name w:val="command-user-avat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mand-user-avatar2">
    <w:name w:val="command-user-avata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3">
    <w:name w:val="description3"/>
    <w:basedOn w:val="Normal"/>
    <w:rsid w:val="00114746"/>
    <w:pPr>
      <w:spacing w:after="0" w:line="240" w:lineRule="atLeast"/>
    </w:pPr>
    <w:rPr>
      <w:rFonts w:ascii="Times New Roman" w:eastAsia="Times New Roman" w:hAnsi="Times New Roman" w:cs="Times New Roman"/>
      <w:sz w:val="24"/>
      <w:szCs w:val="24"/>
      <w:lang w:bidi="ar-SA"/>
    </w:rPr>
  </w:style>
  <w:style w:type="paragraph" w:customStyle="1" w:styleId="message6">
    <w:name w:val="message6"/>
    <w:basedOn w:val="Normal"/>
    <w:rsid w:val="00114746"/>
    <w:pPr>
      <w:pBdr>
        <w:top w:val="single" w:sz="6" w:space="4" w:color="51A7E8"/>
        <w:left w:val="single" w:sz="6" w:space="6" w:color="51A7E8"/>
        <w:bottom w:val="single" w:sz="6" w:space="4" w:color="51A7E8"/>
        <w:right w:val="single" w:sz="6" w:space="6" w:color="51A7E8"/>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block2">
    <w:name w:val="input-block2"/>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inner1">
    <w:name w:val="inn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itle11">
    <w:name w:val="title1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num3">
    <w:name w:val="num3"/>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state4">
    <w:name w:val="state4"/>
    <w:basedOn w:val="Normal"/>
    <w:rsid w:val="00114746"/>
    <w:pPr>
      <w:shd w:val="clear" w:color="auto" w:fill="666666"/>
      <w:spacing w:before="100" w:beforeAutospacing="1" w:after="100" w:afterAutospacing="1" w:line="300" w:lineRule="atLeast"/>
      <w:ind w:right="45"/>
      <w:jc w:val="center"/>
    </w:pPr>
    <w:rPr>
      <w:rFonts w:ascii="Times New Roman" w:eastAsia="Times New Roman" w:hAnsi="Times New Roman" w:cs="Times New Roman"/>
      <w:b/>
      <w:bCs/>
      <w:color w:val="FFFFFF"/>
      <w:sz w:val="18"/>
      <w:szCs w:val="18"/>
      <w:lang w:bidi="ar-SA"/>
    </w:rPr>
  </w:style>
  <w:style w:type="paragraph" w:customStyle="1" w:styleId="state-merged1">
    <w:name w:val="state-merged1"/>
    <w:basedOn w:val="Normal"/>
    <w:rsid w:val="00114746"/>
    <w:pPr>
      <w:shd w:val="clear" w:color="auto" w:fill="6E549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closed1">
    <w:name w:val="state-closed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open1">
    <w:name w:val="state-open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roposed1">
    <w:name w:val="state-propos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published1">
    <w:name w:val="state-publish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hidden2">
    <w:name w:val="is-hidd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pon-signin-title1">
    <w:name w:val="coupon-signin-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coupon-form-body1">
    <w:name w:val="coupon-form-body1"/>
    <w:basedOn w:val="Normal"/>
    <w:rsid w:val="00114746"/>
    <w:pPr>
      <w:pBdr>
        <w:top w:val="single" w:sz="6" w:space="15" w:color="CCCCCC"/>
        <w:left w:val="single" w:sz="6" w:space="15" w:color="CCCCCC"/>
        <w:bottom w:val="single" w:sz="6" w:space="15" w:color="CCCCCC"/>
        <w:right w:val="single" w:sz="6" w:space="15" w:color="CCCCCC"/>
      </w:pBdr>
      <w:shd w:val="clear" w:color="auto" w:fill="FFFFFF"/>
      <w:spacing w:before="1500" w:after="900" w:line="240" w:lineRule="auto"/>
      <w:jc w:val="center"/>
    </w:pPr>
    <w:rPr>
      <w:rFonts w:ascii="Helvetica" w:eastAsia="Times New Roman" w:hAnsi="Helvetica" w:cs="Helvetica"/>
      <w:sz w:val="21"/>
      <w:szCs w:val="21"/>
      <w:lang w:bidi="ar-SA"/>
    </w:rPr>
  </w:style>
  <w:style w:type="paragraph" w:customStyle="1" w:styleId="coupon-icon1">
    <w:name w:val="coupon-icon1"/>
    <w:basedOn w:val="Normal"/>
    <w:rsid w:val="00114746"/>
    <w:pPr>
      <w:pBdr>
        <w:top w:val="single" w:sz="6" w:space="0" w:color="DEDEDE"/>
        <w:left w:val="single" w:sz="6" w:space="0" w:color="DEDEDE"/>
        <w:bottom w:val="single" w:sz="6" w:space="0" w:color="DEDEDE"/>
        <w:right w:val="single" w:sz="6" w:space="0" w:color="DEDEDE"/>
      </w:pBdr>
      <w:spacing w:after="225" w:line="240" w:lineRule="auto"/>
    </w:pPr>
    <w:rPr>
      <w:rFonts w:ascii="Times New Roman" w:eastAsia="Times New Roman" w:hAnsi="Times New Roman" w:cs="Times New Roman"/>
      <w:color w:val="4183C4"/>
      <w:sz w:val="24"/>
      <w:szCs w:val="24"/>
      <w:lang w:bidi="ar-SA"/>
    </w:rPr>
  </w:style>
  <w:style w:type="paragraph" w:customStyle="1" w:styleId="mega-octicon16">
    <w:name w:val="mega-octicon16"/>
    <w:basedOn w:val="Normal"/>
    <w:rsid w:val="00114746"/>
    <w:pPr>
      <w:spacing w:before="100" w:beforeAutospacing="1" w:after="100" w:afterAutospacing="1" w:line="1200" w:lineRule="atLeast"/>
      <w:ind w:left="30"/>
    </w:pPr>
    <w:rPr>
      <w:rFonts w:ascii="octicons" w:eastAsia="Times New Roman" w:hAnsi="octicons" w:cs="Times New Roman"/>
      <w:sz w:val="72"/>
      <w:szCs w:val="72"/>
      <w:lang w:bidi="ar-SA"/>
    </w:rPr>
  </w:style>
  <w:style w:type="paragraph" w:customStyle="1" w:styleId="coupon-title1">
    <w:name w:val="coupon-title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input-block3">
    <w:name w:val="input-block3"/>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smallnotice2">
    <w:name w:val="small_notic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15">
    <w:name w:val="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features-list1">
    <w:name w:val="features-list1"/>
    <w:basedOn w:val="Normal"/>
    <w:rsid w:val="00114746"/>
    <w:pPr>
      <w:spacing w:after="0" w:line="240" w:lineRule="auto"/>
      <w:ind w:left="240"/>
    </w:pPr>
    <w:rPr>
      <w:rFonts w:ascii="Times New Roman" w:eastAsia="Times New Roman" w:hAnsi="Times New Roman" w:cs="Times New Roman"/>
      <w:sz w:val="21"/>
      <w:szCs w:val="21"/>
      <w:lang w:bidi="ar-SA"/>
    </w:rPr>
  </w:style>
  <w:style w:type="paragraph" w:customStyle="1" w:styleId="octicon56">
    <w:name w:val="octicon56"/>
    <w:basedOn w:val="Normal"/>
    <w:rsid w:val="00114746"/>
    <w:pPr>
      <w:spacing w:before="225" w:after="225" w:line="240" w:lineRule="auto"/>
      <w:ind w:left="-255" w:right="75"/>
    </w:pPr>
    <w:rPr>
      <w:rFonts w:ascii="octicons" w:eastAsia="Times New Roman" w:hAnsi="octicons" w:cs="Times New Roman"/>
      <w:color w:val="60B044"/>
      <w:sz w:val="24"/>
      <w:szCs w:val="24"/>
      <w:lang w:bidi="ar-SA"/>
    </w:rPr>
  </w:style>
  <w:style w:type="paragraph" w:customStyle="1" w:styleId="hook1">
    <w:name w:val="hook1"/>
    <w:basedOn w:val="Normal"/>
    <w:rsid w:val="00114746"/>
    <w:pPr>
      <w:spacing w:before="30" w:after="450" w:line="240" w:lineRule="auto"/>
    </w:pPr>
    <w:rPr>
      <w:rFonts w:ascii="Times New Roman" w:eastAsia="Times New Roman" w:hAnsi="Times New Roman" w:cs="Times New Roman"/>
      <w:color w:val="666666"/>
      <w:sz w:val="27"/>
      <w:szCs w:val="27"/>
      <w:lang w:bidi="ar-SA"/>
    </w:rPr>
  </w:style>
  <w:style w:type="paragraph" w:customStyle="1" w:styleId="mega-octicon17">
    <w:name w:val="mega-octicon17"/>
    <w:basedOn w:val="Normal"/>
    <w:rsid w:val="00114746"/>
    <w:pPr>
      <w:spacing w:before="100" w:beforeAutospacing="1" w:after="100" w:afterAutospacing="1" w:line="240" w:lineRule="auto"/>
      <w:ind w:right="150"/>
    </w:pPr>
    <w:rPr>
      <w:rFonts w:ascii="octicons" w:eastAsia="Times New Roman" w:hAnsi="octicons" w:cs="Times New Roman"/>
      <w:color w:val="6CC644"/>
      <w:sz w:val="48"/>
      <w:szCs w:val="48"/>
      <w:lang w:bidi="ar-SA"/>
    </w:rPr>
  </w:style>
  <w:style w:type="paragraph" w:customStyle="1" w:styleId="octocat1">
    <w:name w:val="octocat1"/>
    <w:basedOn w:val="Normal"/>
    <w:rsid w:val="00114746"/>
    <w:pPr>
      <w:spacing w:after="300" w:line="240" w:lineRule="auto"/>
    </w:pPr>
    <w:rPr>
      <w:rFonts w:ascii="Times New Roman" w:eastAsia="Times New Roman" w:hAnsi="Times New Roman" w:cs="Times New Roman"/>
      <w:color w:val="777777"/>
      <w:sz w:val="24"/>
      <w:szCs w:val="24"/>
      <w:lang w:bidi="ar-SA"/>
    </w:rPr>
  </w:style>
  <w:style w:type="paragraph" w:customStyle="1" w:styleId="features-section1">
    <w:name w:val="features-section1"/>
    <w:basedOn w:val="Normal"/>
    <w:rsid w:val="00114746"/>
    <w:pPr>
      <w:spacing w:before="100" w:beforeAutospacing="1" w:after="100" w:afterAutospacing="1" w:line="240" w:lineRule="auto"/>
    </w:pPr>
    <w:rPr>
      <w:rFonts w:ascii="Times New Roman" w:eastAsia="Times New Roman" w:hAnsi="Times New Roman" w:cs="Times New Roman"/>
      <w:color w:val="5A5A5A"/>
      <w:sz w:val="24"/>
      <w:szCs w:val="24"/>
      <w:lang w:bidi="ar-SA"/>
    </w:rPr>
  </w:style>
  <w:style w:type="paragraph" w:customStyle="1" w:styleId="text-center1">
    <w:name w:val="text-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features-section-center1">
    <w:name w:val="features-section-cent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hero-octicon1">
    <w:name w:val="hero-octicon1"/>
    <w:basedOn w:val="Normal"/>
    <w:rsid w:val="00114746"/>
    <w:pPr>
      <w:pBdr>
        <w:top w:val="single" w:sz="6" w:space="0" w:color="E5E5E5"/>
        <w:left w:val="single" w:sz="6" w:space="0" w:color="E5E5E5"/>
        <w:bottom w:val="single" w:sz="6" w:space="0" w:color="E5E5E5"/>
        <w:right w:val="single" w:sz="6" w:space="0" w:color="E5E5E5"/>
      </w:pBdr>
      <w:spacing w:after="225" w:line="240" w:lineRule="auto"/>
      <w:jc w:val="center"/>
    </w:pPr>
    <w:rPr>
      <w:rFonts w:ascii="Times New Roman" w:eastAsia="Times New Roman" w:hAnsi="Times New Roman" w:cs="Times New Roman"/>
      <w:sz w:val="24"/>
      <w:szCs w:val="24"/>
      <w:lang w:bidi="ar-SA"/>
    </w:rPr>
  </w:style>
  <w:style w:type="paragraph" w:customStyle="1" w:styleId="mega-octicon18">
    <w:name w:val="mega-octicon18"/>
    <w:basedOn w:val="Normal"/>
    <w:rsid w:val="00114746"/>
    <w:pPr>
      <w:spacing w:before="100" w:beforeAutospacing="1" w:after="100" w:afterAutospacing="1" w:line="1500" w:lineRule="atLeast"/>
    </w:pPr>
    <w:rPr>
      <w:rFonts w:ascii="octicons" w:eastAsia="Times New Roman" w:hAnsi="octicons" w:cs="Times New Roman"/>
      <w:color w:val="4183C4"/>
      <w:sz w:val="72"/>
      <w:szCs w:val="72"/>
      <w:lang w:bidi="ar-SA"/>
    </w:rPr>
  </w:style>
  <w:style w:type="paragraph" w:customStyle="1" w:styleId="features-heading1">
    <w:name w:val="features-heading1"/>
    <w:basedOn w:val="Normal"/>
    <w:rsid w:val="00114746"/>
    <w:pPr>
      <w:spacing w:before="100" w:beforeAutospacing="1" w:after="0" w:line="240" w:lineRule="auto"/>
    </w:pPr>
    <w:rPr>
      <w:rFonts w:ascii="Times New Roman" w:eastAsia="Times New Roman" w:hAnsi="Times New Roman" w:cs="Times New Roman"/>
      <w:color w:val="333333"/>
      <w:sz w:val="63"/>
      <w:szCs w:val="63"/>
      <w:lang w:bidi="ar-SA"/>
    </w:rPr>
  </w:style>
  <w:style w:type="paragraph" w:customStyle="1" w:styleId="features-heading-small1">
    <w:name w:val="features-heading-small1"/>
    <w:basedOn w:val="Normal"/>
    <w:rsid w:val="00114746"/>
    <w:pPr>
      <w:spacing w:before="100" w:beforeAutospacing="1" w:after="360" w:line="240" w:lineRule="auto"/>
    </w:pPr>
    <w:rPr>
      <w:rFonts w:ascii="Times New Roman" w:eastAsia="Times New Roman" w:hAnsi="Times New Roman" w:cs="Times New Roman"/>
      <w:color w:val="2A2A2A"/>
      <w:sz w:val="42"/>
      <w:szCs w:val="42"/>
      <w:lang w:bidi="ar-SA"/>
    </w:rPr>
  </w:style>
  <w:style w:type="paragraph" w:customStyle="1" w:styleId="features-subheading1">
    <w:name w:val="features-subheading1"/>
    <w:basedOn w:val="Normal"/>
    <w:rsid w:val="00114746"/>
    <w:pPr>
      <w:spacing w:before="100" w:beforeAutospacing="1" w:after="0" w:line="240" w:lineRule="auto"/>
    </w:pPr>
    <w:rPr>
      <w:rFonts w:ascii="Times New Roman" w:eastAsia="Times New Roman" w:hAnsi="Times New Roman" w:cs="Times New Roman"/>
      <w:color w:val="888888"/>
      <w:sz w:val="36"/>
      <w:szCs w:val="36"/>
      <w:lang w:bidi="ar-SA"/>
    </w:rPr>
  </w:style>
  <w:style w:type="paragraph" w:customStyle="1" w:styleId="features-repo-count1">
    <w:name w:val="features-repo-cou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eading2">
    <w:name w:val="features-heading2"/>
    <w:basedOn w:val="Normal"/>
    <w:rsid w:val="00114746"/>
    <w:pPr>
      <w:spacing w:before="300" w:after="300" w:line="240" w:lineRule="auto"/>
    </w:pPr>
    <w:rPr>
      <w:rFonts w:ascii="Times New Roman" w:eastAsia="Times New Roman" w:hAnsi="Times New Roman" w:cs="Times New Roman"/>
      <w:color w:val="333333"/>
      <w:sz w:val="63"/>
      <w:szCs w:val="63"/>
      <w:lang w:bidi="ar-SA"/>
    </w:rPr>
  </w:style>
  <w:style w:type="paragraph" w:customStyle="1" w:styleId="features-subheading2">
    <w:name w:val="features-subheading2"/>
    <w:basedOn w:val="Normal"/>
    <w:rsid w:val="00114746"/>
    <w:pPr>
      <w:spacing w:before="300" w:after="300" w:line="240" w:lineRule="auto"/>
    </w:pPr>
    <w:rPr>
      <w:rFonts w:ascii="Times New Roman" w:eastAsia="Times New Roman" w:hAnsi="Times New Roman" w:cs="Times New Roman"/>
      <w:color w:val="888888"/>
      <w:sz w:val="36"/>
      <w:szCs w:val="36"/>
      <w:lang w:bidi="ar-SA"/>
    </w:rPr>
  </w:style>
  <w:style w:type="paragraph" w:customStyle="1" w:styleId="features-copy-intro1">
    <w:name w:val="features-copy-intro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features-content-right1">
    <w:name w:val="features-content-righ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content-left1">
    <w:name w:val="features-content-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branch-diagram1">
    <w:name w:val="features-branch-diagram1"/>
    <w:basedOn w:val="Normal"/>
    <w:rsid w:val="00114746"/>
    <w:pPr>
      <w:spacing w:before="600" w:after="750" w:line="240" w:lineRule="auto"/>
    </w:pPr>
    <w:rPr>
      <w:rFonts w:ascii="Times New Roman" w:eastAsia="Times New Roman" w:hAnsi="Times New Roman" w:cs="Times New Roman"/>
      <w:sz w:val="24"/>
      <w:szCs w:val="24"/>
      <w:lang w:bidi="ar-SA"/>
    </w:rPr>
  </w:style>
  <w:style w:type="paragraph" w:customStyle="1" w:styleId="diagram-icon1">
    <w:name w:val="diagram-icon1"/>
    <w:basedOn w:val="Normal"/>
    <w:rsid w:val="00114746"/>
    <w:pPr>
      <w:pBdr>
        <w:top w:val="single" w:sz="24" w:space="0" w:color="4183C4"/>
        <w:left w:val="single" w:sz="24" w:space="0" w:color="4183C4"/>
        <w:bottom w:val="single" w:sz="24" w:space="0" w:color="4183C4"/>
        <w:right w:val="single" w:sz="24" w:space="0" w:color="4183C4"/>
      </w:pBdr>
      <w:shd w:val="clear" w:color="auto" w:fill="FFFFFF"/>
      <w:spacing w:before="100" w:beforeAutospacing="1" w:after="100" w:afterAutospacing="1" w:line="825" w:lineRule="atLeast"/>
      <w:jc w:val="center"/>
    </w:pPr>
    <w:rPr>
      <w:rFonts w:ascii="Times New Roman" w:eastAsia="Times New Roman" w:hAnsi="Times New Roman" w:cs="Times New Roman"/>
      <w:color w:val="4183C4"/>
      <w:sz w:val="24"/>
      <w:szCs w:val="24"/>
      <w:lang w:bidi="ar-SA"/>
    </w:rPr>
  </w:style>
  <w:style w:type="paragraph" w:customStyle="1" w:styleId="diagram-icon-small1">
    <w:name w:val="diagram-icon-small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diagram-icon-commit-11">
    <w:name w:val="diagram-icon-commit-1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21">
    <w:name w:val="diagram-icon-commit-2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31">
    <w:name w:val="diagram-icon-commit-3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41">
    <w:name w:val="diagram-icon-commit-4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51">
    <w:name w:val="diagram-icon-commit-5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61">
    <w:name w:val="diagram-icon-commit-6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iagram-icon-commit-71">
    <w:name w:val="diagram-icon-commit-7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highlight1">
    <w:name w:val="features-highlight1"/>
    <w:basedOn w:val="Normal"/>
    <w:rsid w:val="00114746"/>
    <w:pPr>
      <w:shd w:val="clear" w:color="auto" w:fill="E7E7E7"/>
      <w:spacing w:before="120" w:line="240" w:lineRule="auto"/>
    </w:pPr>
    <w:rPr>
      <w:rFonts w:ascii="Times New Roman" w:eastAsia="Times New Roman" w:hAnsi="Times New Roman" w:cs="Times New Roman"/>
      <w:sz w:val="24"/>
      <w:szCs w:val="24"/>
      <w:lang w:bidi="ar-SA"/>
    </w:rPr>
  </w:style>
  <w:style w:type="paragraph" w:customStyle="1" w:styleId="features-callout1">
    <w:name w:val="features-callout1"/>
    <w:basedOn w:val="Normal"/>
    <w:rsid w:val="00114746"/>
    <w:pPr>
      <w:pBdr>
        <w:top w:val="single" w:sz="6" w:space="8" w:color="EEEEEE"/>
        <w:left w:val="single" w:sz="6" w:space="8" w:color="EEEEEE"/>
        <w:bottom w:val="single" w:sz="6" w:space="8" w:color="EEEEEE"/>
        <w:right w:val="single" w:sz="6" w:space="8" w:color="EEEEEE"/>
      </w:pBdr>
      <w:spacing w:before="225" w:after="225" w:line="240" w:lineRule="auto"/>
    </w:pPr>
    <w:rPr>
      <w:rFonts w:ascii="Times New Roman" w:eastAsia="Times New Roman" w:hAnsi="Times New Roman" w:cs="Times New Roman"/>
      <w:color w:val="777777"/>
      <w:sz w:val="21"/>
      <w:szCs w:val="21"/>
      <w:lang w:bidi="ar-SA"/>
    </w:rPr>
  </w:style>
  <w:style w:type="paragraph" w:customStyle="1" w:styleId="left1">
    <w:name w:val="left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s-callout-desktop-button1">
    <w:name w:val="features-callout-desktop-button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tive-mobile-screens1">
    <w:name w:val="native-mobile-screens1"/>
    <w:basedOn w:val="Normal"/>
    <w:rsid w:val="00114746"/>
    <w:pPr>
      <w:pBdr>
        <w:bottom w:val="single" w:sz="6" w:space="0" w:color="D9D9D9"/>
      </w:pBdr>
      <w:spacing w:before="450" w:after="100" w:afterAutospacing="1" w:line="0" w:lineRule="auto"/>
    </w:pPr>
    <w:rPr>
      <w:rFonts w:ascii="Times New Roman" w:eastAsia="Times New Roman" w:hAnsi="Times New Roman" w:cs="Times New Roman"/>
      <w:sz w:val="24"/>
      <w:szCs w:val="24"/>
      <w:lang w:bidi="ar-SA"/>
    </w:rPr>
  </w:style>
  <w:style w:type="paragraph" w:customStyle="1" w:styleId="features-right-content1">
    <w:name w:val="features-righ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s-left-content1">
    <w:name w:val="features-left-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umn2">
    <w:name w:val="column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ega-octicon19">
    <w:name w:val="mega-octicon19"/>
    <w:basedOn w:val="Normal"/>
    <w:rsid w:val="00114746"/>
    <w:pPr>
      <w:spacing w:before="225" w:after="225" w:line="240" w:lineRule="auto"/>
    </w:pPr>
    <w:rPr>
      <w:rFonts w:ascii="octicons" w:eastAsia="Times New Roman" w:hAnsi="octicons" w:cs="Times New Roman"/>
      <w:color w:val="4183C4"/>
      <w:sz w:val="48"/>
      <w:szCs w:val="48"/>
      <w:lang w:bidi="ar-SA"/>
    </w:rPr>
  </w:style>
  <w:style w:type="paragraph" w:customStyle="1" w:styleId="features-footer1">
    <w:name w:val="features-foot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am-org-chart1">
    <w:name w:val="team-org-chart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mega-octicon20">
    <w:name w:val="mega-octicon20"/>
    <w:basedOn w:val="Normal"/>
    <w:rsid w:val="00114746"/>
    <w:pPr>
      <w:spacing w:before="100" w:beforeAutospacing="1" w:after="100" w:afterAutospacing="1" w:line="240" w:lineRule="auto"/>
      <w:textAlignment w:val="center"/>
    </w:pPr>
    <w:rPr>
      <w:rFonts w:ascii="octicons" w:eastAsia="Times New Roman" w:hAnsi="octicons" w:cs="Times New Roman"/>
      <w:sz w:val="48"/>
      <w:szCs w:val="48"/>
      <w:lang w:bidi="ar-SA"/>
    </w:rPr>
  </w:style>
  <w:style w:type="paragraph" w:customStyle="1" w:styleId="team-org-group1">
    <w:name w:val="team-org-group1"/>
    <w:basedOn w:val="Normal"/>
    <w:rsid w:val="00114746"/>
    <w:pPr>
      <w:pBdr>
        <w:top w:val="single" w:sz="6" w:space="8" w:color="CCCCCC"/>
        <w:left w:val="single" w:sz="6" w:space="8" w:color="CCCCCC"/>
        <w:bottom w:val="single" w:sz="6" w:space="8" w:color="CCCCCC"/>
        <w:right w:val="single" w:sz="6" w:space="8" w:color="CCCCCC"/>
      </w:pBdr>
      <w:shd w:val="clear" w:color="auto" w:fill="FFFFFF"/>
      <w:spacing w:before="100" w:beforeAutospacing="1" w:after="195" w:line="240" w:lineRule="auto"/>
      <w:jc w:val="center"/>
    </w:pPr>
    <w:rPr>
      <w:rFonts w:ascii="Times New Roman" w:eastAsia="Times New Roman" w:hAnsi="Times New Roman" w:cs="Times New Roman"/>
      <w:sz w:val="24"/>
      <w:szCs w:val="24"/>
      <w:lang w:bidi="ar-SA"/>
    </w:rPr>
  </w:style>
  <w:style w:type="paragraph" w:customStyle="1" w:styleId="team-org-team1">
    <w:name w:val="team-org-team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octicon-jersey-red1">
    <w:name w:val="octicon-jersey-r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jersey-green1">
    <w:name w:val="octicon-jersey-green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jersey-orange1">
    <w:name w:val="octicon-jersey-orang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team-org-members1">
    <w:name w:val="team-org-members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octicon57">
    <w:name w:val="octicon57"/>
    <w:basedOn w:val="Normal"/>
    <w:rsid w:val="00114746"/>
    <w:pPr>
      <w:spacing w:before="100" w:beforeAutospacing="1" w:after="100" w:afterAutospacing="1" w:line="240" w:lineRule="auto"/>
    </w:pPr>
    <w:rPr>
      <w:rFonts w:ascii="octicons" w:eastAsia="Times New Roman" w:hAnsi="octicons" w:cs="Times New Roman"/>
      <w:color w:val="AAAAAA"/>
      <w:sz w:val="24"/>
      <w:szCs w:val="24"/>
      <w:lang w:bidi="ar-SA"/>
    </w:rPr>
  </w:style>
  <w:style w:type="paragraph" w:customStyle="1" w:styleId="mega-octicon21">
    <w:name w:val="mega-octicon21"/>
    <w:basedOn w:val="Normal"/>
    <w:rsid w:val="00114746"/>
    <w:pPr>
      <w:spacing w:after="0" w:line="240" w:lineRule="auto"/>
      <w:ind w:left="75" w:right="75"/>
    </w:pPr>
    <w:rPr>
      <w:rFonts w:ascii="octicons" w:eastAsia="Times New Roman" w:hAnsi="octicons" w:cs="Times New Roman"/>
      <w:color w:val="BBBBBB"/>
      <w:sz w:val="48"/>
      <w:szCs w:val="48"/>
      <w:lang w:bidi="ar-SA"/>
    </w:rPr>
  </w:style>
  <w:style w:type="paragraph" w:customStyle="1" w:styleId="features-copy-minor1">
    <w:name w:val="features-copy-minor1"/>
    <w:basedOn w:val="Normal"/>
    <w:rsid w:val="00114746"/>
    <w:pPr>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features-screenshot-bottom1">
    <w:name w:val="features-screenshot-bottom1"/>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svn-callout1">
    <w:name w:val="svn-callout1"/>
    <w:basedOn w:val="Normal"/>
    <w:rsid w:val="00114746"/>
    <w:pPr>
      <w:pBdr>
        <w:top w:val="single" w:sz="6" w:space="23" w:color="DDDDDD"/>
      </w:pBdr>
      <w:spacing w:before="100" w:beforeAutospacing="1" w:after="100" w:afterAutospacing="1" w:line="0" w:lineRule="auto"/>
    </w:pPr>
    <w:rPr>
      <w:rFonts w:ascii="Times New Roman" w:eastAsia="Times New Roman" w:hAnsi="Times New Roman" w:cs="Times New Roman"/>
      <w:color w:val="777777"/>
      <w:sz w:val="21"/>
      <w:szCs w:val="21"/>
      <w:lang w:bidi="ar-SA"/>
    </w:rPr>
  </w:style>
  <w:style w:type="paragraph" w:customStyle="1" w:styleId="svn-callout-heading1">
    <w:name w:val="svn-callout-heading1"/>
    <w:basedOn w:val="Normal"/>
    <w:rsid w:val="00114746"/>
    <w:pPr>
      <w:spacing w:before="100" w:beforeAutospacing="1" w:after="0" w:line="240" w:lineRule="auto"/>
    </w:pPr>
    <w:rPr>
      <w:rFonts w:ascii="Times New Roman" w:eastAsia="Times New Roman" w:hAnsi="Times New Roman" w:cs="Times New Roman"/>
      <w:color w:val="444444"/>
      <w:sz w:val="27"/>
      <w:szCs w:val="27"/>
      <w:lang w:bidi="ar-SA"/>
    </w:rPr>
  </w:style>
  <w:style w:type="paragraph" w:customStyle="1" w:styleId="svn-callout-logo1">
    <w:name w:val="svn-callout-logo1"/>
    <w:basedOn w:val="Normal"/>
    <w:rsid w:val="00114746"/>
    <w:pPr>
      <w:spacing w:after="100" w:afterAutospacing="1" w:line="240" w:lineRule="auto"/>
      <w:ind w:left="-1050"/>
    </w:pPr>
    <w:rPr>
      <w:rFonts w:ascii="Times New Roman" w:eastAsia="Times New Roman" w:hAnsi="Times New Roman" w:cs="Times New Roman"/>
      <w:sz w:val="24"/>
      <w:szCs w:val="24"/>
      <w:lang w:bidi="ar-SA"/>
    </w:rPr>
  </w:style>
  <w:style w:type="paragraph" w:customStyle="1" w:styleId="octicon58">
    <w:name w:val="octicon58"/>
    <w:basedOn w:val="Normal"/>
    <w:rsid w:val="00114746"/>
    <w:pPr>
      <w:spacing w:before="100" w:beforeAutospacing="1" w:after="100" w:afterAutospacing="1" w:line="240" w:lineRule="auto"/>
      <w:ind w:left="-330"/>
    </w:pPr>
    <w:rPr>
      <w:rFonts w:ascii="octicons" w:eastAsia="Times New Roman" w:hAnsi="octicons" w:cs="Times New Roman"/>
      <w:color w:val="4183C4"/>
      <w:sz w:val="24"/>
      <w:szCs w:val="24"/>
      <w:lang w:bidi="ar-SA"/>
    </w:rPr>
  </w:style>
  <w:style w:type="paragraph" w:customStyle="1" w:styleId="target1">
    <w:name w:val="target1"/>
    <w:basedOn w:val="Normal"/>
    <w:rsid w:val="00114746"/>
    <w:pPr>
      <w:spacing w:after="150" w:line="240" w:lineRule="auto"/>
      <w:ind w:left="120" w:right="120"/>
      <w:jc w:val="center"/>
    </w:pPr>
    <w:rPr>
      <w:rFonts w:ascii="Times New Roman" w:eastAsia="Times New Roman" w:hAnsi="Times New Roman" w:cs="Times New Roman"/>
      <w:sz w:val="24"/>
      <w:szCs w:val="24"/>
      <w:lang w:bidi="ar-SA"/>
    </w:rPr>
  </w:style>
  <w:style w:type="paragraph" w:customStyle="1" w:styleId="target2">
    <w:name w:val="targe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nable-fullscreen1">
    <w:name w:val="enable-fullscreen1"/>
    <w:basedOn w:val="Normal"/>
    <w:rsid w:val="00114746"/>
    <w:pPr>
      <w:spacing w:before="100" w:beforeAutospacing="1" w:after="100" w:afterAutospacing="1" w:line="240" w:lineRule="auto"/>
      <w:ind w:left="165"/>
    </w:pPr>
    <w:rPr>
      <w:rFonts w:ascii="Times New Roman" w:eastAsia="Times New Roman" w:hAnsi="Times New Roman" w:cs="Times New Roman"/>
      <w:sz w:val="24"/>
      <w:szCs w:val="24"/>
      <w:lang w:bidi="ar-SA"/>
    </w:rPr>
  </w:style>
  <w:style w:type="paragraph" w:customStyle="1" w:styleId="enable-fullscreen2">
    <w:name w:val="enable-fullscreen2"/>
    <w:basedOn w:val="Normal"/>
    <w:rsid w:val="00114746"/>
    <w:pPr>
      <w:spacing w:before="100" w:beforeAutospacing="1" w:after="100" w:afterAutospacing="1" w:line="240" w:lineRule="atLeast"/>
    </w:pPr>
    <w:rPr>
      <w:rFonts w:ascii="Times New Roman" w:eastAsia="Times New Roman" w:hAnsi="Times New Roman" w:cs="Times New Roman"/>
      <w:color w:val="333333"/>
      <w:sz w:val="24"/>
      <w:szCs w:val="24"/>
      <w:lang w:bidi="ar-SA"/>
    </w:rPr>
  </w:style>
  <w:style w:type="paragraph" w:customStyle="1" w:styleId="fullscreen-container1">
    <w:name w:val="fullscreen-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extarea-wrap1">
    <w:name w:val="textarea-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screen-sidebar1">
    <w:name w:val="fullscreen-sidebar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exit-fullscreen1">
    <w:name w:val="exit-fullscreen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fullscreen-info1">
    <w:name w:val="fullscreen-info1"/>
    <w:basedOn w:val="Normal"/>
    <w:rsid w:val="00114746"/>
    <w:pPr>
      <w:spacing w:before="100" w:beforeAutospacing="1" w:after="225" w:line="240" w:lineRule="auto"/>
    </w:pPr>
    <w:rPr>
      <w:rFonts w:ascii="Times New Roman" w:eastAsia="Times New Roman" w:hAnsi="Times New Roman" w:cs="Times New Roman"/>
      <w:color w:val="B3B3B3"/>
      <w:sz w:val="24"/>
      <w:szCs w:val="24"/>
      <w:lang w:bidi="ar-SA"/>
    </w:rPr>
  </w:style>
  <w:style w:type="paragraph" w:customStyle="1" w:styleId="theme-switcher1">
    <w:name w:val="theme-switcher1"/>
    <w:basedOn w:val="Normal"/>
    <w:rsid w:val="00114746"/>
    <w:pPr>
      <w:spacing w:before="100" w:beforeAutospacing="1" w:after="225" w:line="240" w:lineRule="auto"/>
      <w:ind w:right="120"/>
    </w:pPr>
    <w:rPr>
      <w:rFonts w:ascii="Times New Roman" w:eastAsia="Times New Roman" w:hAnsi="Times New Roman" w:cs="Times New Roman"/>
      <w:color w:val="B3B3B3"/>
      <w:sz w:val="24"/>
      <w:szCs w:val="24"/>
      <w:lang w:bidi="ar-SA"/>
    </w:rPr>
  </w:style>
  <w:style w:type="paragraph" w:customStyle="1" w:styleId="exit-fullscreen2">
    <w:name w:val="exit-fullscreen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fullscreen-info2">
    <w:name w:val="fullscreen-info2"/>
    <w:basedOn w:val="Normal"/>
    <w:rsid w:val="00114746"/>
    <w:pPr>
      <w:spacing w:before="100" w:beforeAutospacing="1" w:after="225" w:line="240" w:lineRule="auto"/>
    </w:pPr>
    <w:rPr>
      <w:rFonts w:ascii="Times New Roman" w:eastAsia="Times New Roman" w:hAnsi="Times New Roman" w:cs="Times New Roman"/>
      <w:color w:val="333333"/>
      <w:sz w:val="24"/>
      <w:szCs w:val="24"/>
      <w:lang w:bidi="ar-SA"/>
    </w:rPr>
  </w:style>
  <w:style w:type="paragraph" w:customStyle="1" w:styleId="theme-switcher2">
    <w:name w:val="theme-switcher2"/>
    <w:basedOn w:val="Normal"/>
    <w:rsid w:val="00114746"/>
    <w:pPr>
      <w:spacing w:before="100" w:beforeAutospacing="1" w:after="225" w:line="240" w:lineRule="auto"/>
      <w:ind w:right="120"/>
    </w:pPr>
    <w:rPr>
      <w:rFonts w:ascii="Times New Roman" w:eastAsia="Times New Roman" w:hAnsi="Times New Roman" w:cs="Times New Roman"/>
      <w:color w:val="333333"/>
      <w:sz w:val="24"/>
      <w:szCs w:val="24"/>
      <w:lang w:bidi="ar-SA"/>
    </w:rPr>
  </w:style>
  <w:style w:type="paragraph" w:customStyle="1" w:styleId="wrapper1">
    <w:name w:val="wrapp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screen-overlay1">
    <w:name w:val="fullscreen-overlay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put-with-fullscreen-icon1">
    <w:name w:val="input-with-fullscreen-icon1"/>
    <w:basedOn w:val="Normal"/>
    <w:rsid w:val="00114746"/>
    <w:pPr>
      <w:spacing w:before="100" w:beforeAutospacing="1" w:after="100" w:afterAutospacing="1" w:line="240" w:lineRule="auto"/>
      <w:ind w:right="-360"/>
    </w:pPr>
    <w:rPr>
      <w:rFonts w:ascii="Times New Roman" w:eastAsia="Times New Roman" w:hAnsi="Times New Roman" w:cs="Times New Roman"/>
      <w:sz w:val="24"/>
      <w:szCs w:val="24"/>
      <w:lang w:bidi="ar-SA"/>
    </w:rPr>
  </w:style>
  <w:style w:type="paragraph" w:customStyle="1" w:styleId="minibutton6">
    <w:name w:val="minibutton6"/>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octicon59">
    <w:name w:val="octicon59"/>
    <w:basedOn w:val="Normal"/>
    <w:rsid w:val="00114746"/>
    <w:pPr>
      <w:spacing w:after="100" w:afterAutospacing="1" w:line="240" w:lineRule="auto"/>
      <w:textAlignment w:val="center"/>
    </w:pPr>
    <w:rPr>
      <w:rFonts w:ascii="octicons" w:eastAsia="Times New Roman" w:hAnsi="octicons" w:cs="Times New Roman"/>
      <w:sz w:val="24"/>
      <w:szCs w:val="24"/>
      <w:lang w:bidi="ar-SA"/>
    </w:rPr>
  </w:style>
  <w:style w:type="paragraph" w:customStyle="1" w:styleId="collapsed1">
    <w:name w:val="collaps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xpanded1">
    <w:name w:val="expanded1"/>
    <w:basedOn w:val="Normal"/>
    <w:rsid w:val="00114746"/>
    <w:pPr>
      <w:pBdr>
        <w:bottom w:val="single" w:sz="6" w:space="4"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octicon-triangle-down1">
    <w:name w:val="octicon-triangle-down1"/>
    <w:basedOn w:val="DefaultParagraphFont"/>
    <w:rsid w:val="00114746"/>
    <w:rPr>
      <w:vanish/>
      <w:webHidden w:val="0"/>
      <w:specVanish w:val="0"/>
    </w:rPr>
  </w:style>
  <w:style w:type="character" w:customStyle="1" w:styleId="octicon-triangle-right1">
    <w:name w:val="octicon-triangle-right1"/>
    <w:basedOn w:val="DefaultParagraphFont"/>
    <w:rsid w:val="00114746"/>
    <w:rPr>
      <w:vanish/>
      <w:webHidden w:val="0"/>
      <w:specVanish w:val="0"/>
    </w:rPr>
  </w:style>
  <w:style w:type="paragraph" w:customStyle="1" w:styleId="alert-badge1">
    <w:name w:val="alert-badg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alert-badge2">
    <w:name w:val="alert-badge2"/>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l2">
    <w:name w:val="col2"/>
    <w:basedOn w:val="Normal"/>
    <w:rsid w:val="00114746"/>
    <w:pPr>
      <w:pBdr>
        <w:right w:val="single" w:sz="6" w:space="8" w:color="EEEEEE"/>
      </w:pBd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label5">
    <w:name w:val="label5"/>
    <w:basedOn w:val="Normal"/>
    <w:rsid w:val="00114746"/>
    <w:pPr>
      <w:spacing w:before="150" w:after="100" w:afterAutospacing="1" w:line="240" w:lineRule="auto"/>
    </w:pPr>
    <w:rPr>
      <w:rFonts w:ascii="Times New Roman" w:eastAsia="Times New Roman" w:hAnsi="Times New Roman" w:cs="Times New Roman"/>
      <w:color w:val="555555"/>
      <w:sz w:val="18"/>
      <w:szCs w:val="18"/>
      <w:lang w:bidi="ar-SA"/>
    </w:rPr>
  </w:style>
  <w:style w:type="paragraph" w:customStyle="1" w:styleId="octicon-stop1">
    <w:name w:val="octicon-stop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check2">
    <w:name w:val="octicon-check2"/>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1">
    <w:name w:val="octicon-alert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info2">
    <w:name w:val="info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label6">
    <w:name w:val="label6"/>
    <w:basedOn w:val="Normal"/>
    <w:rsid w:val="00114746"/>
    <w:pPr>
      <w:spacing w:before="100" w:beforeAutospacing="1" w:after="100" w:afterAutospacing="1" w:line="240" w:lineRule="auto"/>
      <w:ind w:left="150"/>
    </w:pPr>
    <w:rPr>
      <w:rFonts w:ascii="Times New Roman" w:eastAsia="Times New Roman" w:hAnsi="Times New Roman" w:cs="Times New Roman"/>
      <w:sz w:val="18"/>
      <w:szCs w:val="18"/>
      <w:lang w:bidi="ar-SA"/>
    </w:rPr>
  </w:style>
  <w:style w:type="paragraph" w:customStyle="1" w:styleId="graph-bar1">
    <w:name w:val="graph-bar1"/>
    <w:basedOn w:val="Normal"/>
    <w:rsid w:val="00114746"/>
    <w:pPr>
      <w:shd w:val="clear" w:color="auto" w:fill="333333"/>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2">
    <w:name w:val="key2"/>
    <w:basedOn w:val="Normal"/>
    <w:rsid w:val="00114746"/>
    <w:pPr>
      <w:shd w:val="clear" w:color="auto" w:fill="CCCCCC"/>
      <w:spacing w:before="100" w:beforeAutospacing="1" w:after="100" w:afterAutospacing="1" w:line="240" w:lineRule="auto"/>
      <w:ind w:right="30"/>
    </w:pPr>
    <w:rPr>
      <w:rFonts w:ascii="Times New Roman" w:eastAsia="Times New Roman" w:hAnsi="Times New Roman" w:cs="Times New Roman"/>
      <w:sz w:val="24"/>
      <w:szCs w:val="24"/>
      <w:lang w:bidi="ar-SA"/>
    </w:rPr>
  </w:style>
  <w:style w:type="paragraph" w:customStyle="1" w:styleId="key-positive1">
    <w:name w:val="key-positive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gative1">
    <w:name w:val="key-negative1"/>
    <w:basedOn w:val="Normal"/>
    <w:rsid w:val="00114746"/>
    <w:pPr>
      <w:shd w:val="clear" w:color="auto" w:fill="BD2C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key-neutral1">
    <w:name w:val="key-neutral1"/>
    <w:basedOn w:val="Normal"/>
    <w:rsid w:val="00114746"/>
    <w:pPr>
      <w:shd w:val="clear" w:color="auto" w:fill="99999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value1">
    <w:name w:val="valu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content2">
    <w:name w:val="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tem-status1">
    <w:name w:val="item-status1"/>
    <w:basedOn w:val="Normal"/>
    <w:rsid w:val="00114746"/>
    <w:pPr>
      <w:spacing w:before="100" w:beforeAutospacing="1" w:after="100" w:afterAutospacing="1" w:line="240" w:lineRule="auto"/>
      <w:ind w:right="120"/>
      <w:jc w:val="center"/>
    </w:pPr>
    <w:rPr>
      <w:rFonts w:ascii="Times New Roman" w:eastAsia="Times New Roman" w:hAnsi="Times New Roman" w:cs="Times New Roman"/>
      <w:sz w:val="24"/>
      <w:szCs w:val="24"/>
      <w:lang w:bidi="ar-SA"/>
    </w:rPr>
  </w:style>
  <w:style w:type="paragraph" w:customStyle="1" w:styleId="description4">
    <w:name w:val="description4"/>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con-for-success1">
    <w:name w:val="icon-for-su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1">
    <w:name w:val="icon-for-fail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1">
    <w:name w:val="icon-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event-selector1">
    <w:name w:val="hook-event-selector1"/>
    <w:basedOn w:val="Normal"/>
    <w:rsid w:val="00114746"/>
    <w:pPr>
      <w:spacing w:before="100" w:beforeAutospacing="1" w:after="100" w:afterAutospacing="1" w:line="240" w:lineRule="auto"/>
      <w:ind w:left="150"/>
    </w:pPr>
    <w:rPr>
      <w:rFonts w:ascii="Times New Roman" w:eastAsia="Times New Roman" w:hAnsi="Times New Roman" w:cs="Times New Roman"/>
      <w:vanish/>
      <w:sz w:val="24"/>
      <w:szCs w:val="24"/>
      <w:lang w:bidi="ar-SA"/>
    </w:rPr>
  </w:style>
  <w:style w:type="paragraph" w:customStyle="1" w:styleId="hook-event-choice1">
    <w:name w:val="hook-event-choic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event1">
    <w:name w:val="hook-even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note7">
    <w:name w:val="note7"/>
    <w:basedOn w:val="Normal"/>
    <w:rsid w:val="00114746"/>
    <w:pPr>
      <w:spacing w:after="0" w:line="240" w:lineRule="auto"/>
    </w:pPr>
    <w:rPr>
      <w:rFonts w:ascii="Times New Roman" w:eastAsia="Times New Roman" w:hAnsi="Times New Roman" w:cs="Times New Roman"/>
      <w:color w:val="AAAAAA"/>
      <w:sz w:val="17"/>
      <w:szCs w:val="17"/>
      <w:lang w:bidi="ar-SA"/>
    </w:rPr>
  </w:style>
  <w:style w:type="paragraph" w:customStyle="1" w:styleId="invalid-url-notice1">
    <w:name w:val="invalid-url-notic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sl-hook-fields1">
    <w:name w:val="ssl-hook-field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nable-ssl-verification1">
    <w:name w:val="enable-ssl-verifica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tions3">
    <w:name w:val="actions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loading-message2">
    <w:name w:val="loading-messag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rror-message1">
    <w:name w:val="error-message1"/>
    <w:basedOn w:val="Normal"/>
    <w:rsid w:val="00114746"/>
    <w:pPr>
      <w:spacing w:before="150" w:after="150" w:line="240" w:lineRule="auto"/>
    </w:pPr>
    <w:rPr>
      <w:rFonts w:ascii="Times New Roman" w:eastAsia="Times New Roman" w:hAnsi="Times New Roman" w:cs="Times New Roman"/>
      <w:vanish/>
      <w:sz w:val="24"/>
      <w:szCs w:val="24"/>
      <w:lang w:bidi="ar-SA"/>
    </w:rPr>
  </w:style>
  <w:style w:type="paragraph" w:customStyle="1" w:styleId="spinner7">
    <w:name w:val="spinner7"/>
    <w:basedOn w:val="Normal"/>
    <w:rsid w:val="00114746"/>
    <w:pPr>
      <w:spacing w:after="0" w:line="240" w:lineRule="auto"/>
      <w:textAlignment w:val="top"/>
    </w:pPr>
    <w:rPr>
      <w:rFonts w:ascii="Times New Roman" w:eastAsia="Times New Roman" w:hAnsi="Times New Roman" w:cs="Times New Roman"/>
      <w:vanish/>
      <w:sz w:val="24"/>
      <w:szCs w:val="24"/>
      <w:lang w:bidi="ar-SA"/>
    </w:rPr>
  </w:style>
  <w:style w:type="paragraph" w:customStyle="1" w:styleId="hook-delivery-item1">
    <w:name w:val="hook-delivery-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tem-status2">
    <w:name w:val="item-status2"/>
    <w:basedOn w:val="Normal"/>
    <w:rsid w:val="00114746"/>
    <w:pPr>
      <w:spacing w:before="100" w:beforeAutospacing="1" w:after="100" w:afterAutospacing="1" w:line="240" w:lineRule="auto"/>
      <w:ind w:right="75"/>
      <w:jc w:val="center"/>
    </w:pPr>
    <w:rPr>
      <w:rFonts w:ascii="Times New Roman" w:eastAsia="Times New Roman" w:hAnsi="Times New Roman" w:cs="Times New Roman"/>
      <w:sz w:val="24"/>
      <w:szCs w:val="24"/>
      <w:lang w:bidi="ar-SA"/>
    </w:rPr>
  </w:style>
  <w:style w:type="paragraph" w:customStyle="1" w:styleId="icon-for-success2">
    <w:name w:val="icon-for-su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failure2">
    <w:name w:val="icon-for-failure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con-for-pending2">
    <w:name w:val="icon-for-pending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ies-pagination-loading-message1">
    <w:name w:val="hook-deliveries-pagination-loading-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2">
    <w:name w:val="animated-ellipsis-contain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summary1">
    <w:name w:val="hook-delivery-summa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guid1">
    <w:name w:val="hook-delivery-guid1"/>
    <w:basedOn w:val="Normal"/>
    <w:rsid w:val="00114746"/>
    <w:pPr>
      <w:spacing w:before="100" w:beforeAutospacing="1" w:after="100" w:afterAutospacing="1" w:line="240" w:lineRule="auto"/>
    </w:pPr>
    <w:rPr>
      <w:rFonts w:ascii="Courier" w:eastAsia="Times New Roman" w:hAnsi="Courier" w:cs="Times New Roman"/>
      <w:sz w:val="18"/>
      <w:szCs w:val="18"/>
      <w:lang w:bidi="ar-SA"/>
    </w:rPr>
  </w:style>
  <w:style w:type="paragraph" w:customStyle="1" w:styleId="octicon60">
    <w:name w:val="octicon60"/>
    <w:basedOn w:val="Normal"/>
    <w:rsid w:val="00114746"/>
    <w:pPr>
      <w:spacing w:before="15" w:after="0" w:line="240" w:lineRule="auto"/>
      <w:ind w:right="-30"/>
    </w:pPr>
    <w:rPr>
      <w:rFonts w:ascii="octicons" w:eastAsia="Times New Roman" w:hAnsi="octicons" w:cs="Times New Roman"/>
      <w:color w:val="B0C4CE"/>
      <w:sz w:val="24"/>
      <w:szCs w:val="24"/>
      <w:lang w:bidi="ar-SA"/>
    </w:rPr>
  </w:style>
  <w:style w:type="paragraph" w:customStyle="1" w:styleId="hook-delivery-details1">
    <w:name w:val="hook-delivery-det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oading-message3">
    <w:name w:val="loading-message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error-message2">
    <w:name w:val="error-message2"/>
    <w:basedOn w:val="Normal"/>
    <w:rsid w:val="00114746"/>
    <w:pPr>
      <w:spacing w:before="150" w:after="0" w:line="240" w:lineRule="auto"/>
    </w:pPr>
    <w:rPr>
      <w:rFonts w:ascii="Times New Roman" w:eastAsia="Times New Roman" w:hAnsi="Times New Roman" w:cs="Times New Roman"/>
      <w:vanish/>
      <w:sz w:val="24"/>
      <w:szCs w:val="24"/>
      <w:lang w:bidi="ar-SA"/>
    </w:rPr>
  </w:style>
  <w:style w:type="paragraph" w:customStyle="1" w:styleId="hook-delivery-actions1">
    <w:name w:val="hook-delivery-action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message4">
    <w:name w:val="loading-message4"/>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rror-message3">
    <w:name w:val="error-message3"/>
    <w:basedOn w:val="Normal"/>
    <w:rsid w:val="00114746"/>
    <w:pPr>
      <w:spacing w:before="150" w:after="0" w:line="240" w:lineRule="auto"/>
    </w:pPr>
    <w:rPr>
      <w:rFonts w:ascii="Times New Roman" w:eastAsia="Times New Roman" w:hAnsi="Times New Roman" w:cs="Times New Roman"/>
      <w:sz w:val="24"/>
      <w:szCs w:val="24"/>
      <w:lang w:bidi="ar-SA"/>
    </w:rPr>
  </w:style>
  <w:style w:type="character" w:customStyle="1" w:styleId="animated-ellipsis-container3">
    <w:name w:val="animated-ellipsis-container3"/>
    <w:basedOn w:val="DefaultParagraphFont"/>
    <w:rsid w:val="00114746"/>
  </w:style>
  <w:style w:type="character" w:customStyle="1" w:styleId="animated-ellipsis1">
    <w:name w:val="animated-ellipsis1"/>
    <w:basedOn w:val="DefaultParagraphFont"/>
    <w:rsid w:val="00114746"/>
  </w:style>
  <w:style w:type="paragraph" w:customStyle="1" w:styleId="animated-ellipsis-container4">
    <w:name w:val="animated-ellipsis-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abnav-tabcontent1">
    <w:name w:val="tabnav-ta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ook-delivery-title-bar1">
    <w:name w:val="hook-delivery-titl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ook-delivery-url1">
    <w:name w:val="hook-delivery-url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abnav4">
    <w:name w:val="tabnav4"/>
    <w:basedOn w:val="Normal"/>
    <w:rsid w:val="00114746"/>
    <w:pPr>
      <w:pBdr>
        <w:bottom w:val="single" w:sz="6" w:space="0" w:color="DDDDDD"/>
      </w:pBdr>
      <w:spacing w:before="150" w:after="150" w:line="240" w:lineRule="auto"/>
    </w:pPr>
    <w:rPr>
      <w:rFonts w:ascii="Times New Roman" w:eastAsia="Times New Roman" w:hAnsi="Times New Roman" w:cs="Times New Roman"/>
      <w:sz w:val="24"/>
      <w:szCs w:val="24"/>
      <w:lang w:bidi="ar-SA"/>
    </w:rPr>
  </w:style>
  <w:style w:type="paragraph" w:customStyle="1" w:styleId="redeliver-hook-delivery-button1">
    <w:name w:val="redeliver-hook-delivery-button1"/>
    <w:basedOn w:val="Normal"/>
    <w:rsid w:val="00114746"/>
    <w:pPr>
      <w:spacing w:before="75" w:after="100" w:afterAutospacing="1" w:line="240" w:lineRule="auto"/>
    </w:pPr>
    <w:rPr>
      <w:rFonts w:ascii="Times New Roman" w:eastAsia="Times New Roman" w:hAnsi="Times New Roman" w:cs="Times New Roman"/>
      <w:sz w:val="24"/>
      <w:szCs w:val="24"/>
      <w:lang w:bidi="ar-SA"/>
    </w:rPr>
  </w:style>
  <w:style w:type="paragraph" w:customStyle="1" w:styleId="hook-delivery-response-status1">
    <w:name w:val="hook-delivery-response-status1"/>
    <w:basedOn w:val="Normal"/>
    <w:rsid w:val="00114746"/>
    <w:pPr>
      <w:shd w:val="clear" w:color="auto" w:fill="BD2C00"/>
      <w:spacing w:before="100" w:beforeAutospacing="1" w:after="100" w:afterAutospacing="1" w:line="240" w:lineRule="auto"/>
    </w:pPr>
    <w:rPr>
      <w:rFonts w:ascii="Courier" w:eastAsia="Times New Roman" w:hAnsi="Courier" w:cs="Times New Roman"/>
      <w:color w:val="FFFFFF"/>
      <w:sz w:val="15"/>
      <w:szCs w:val="15"/>
      <w:lang w:bidi="ar-SA"/>
    </w:rPr>
  </w:style>
  <w:style w:type="paragraph" w:customStyle="1" w:styleId="pending-message1">
    <w:name w:val="pending-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ilure-message1">
    <w:name w:val="failure-messag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message4">
    <w:name w:val="error-messag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ite-footer1">
    <w:name w:val="site-footer1"/>
    <w:basedOn w:val="Normal"/>
    <w:rsid w:val="00114746"/>
    <w:pPr>
      <w:pBdr>
        <w:top w:val="single" w:sz="6" w:space="30" w:color="EEEEEE"/>
      </w:pBdr>
      <w:spacing w:after="100" w:afterAutospacing="1" w:line="240" w:lineRule="auto"/>
    </w:pPr>
    <w:rPr>
      <w:rFonts w:ascii="Times New Roman" w:eastAsia="Times New Roman" w:hAnsi="Times New Roman" w:cs="Times New Roman"/>
      <w:color w:val="FFFFFF"/>
      <w:sz w:val="18"/>
      <w:szCs w:val="18"/>
      <w:lang w:bidi="ar-SA"/>
    </w:rPr>
  </w:style>
  <w:style w:type="paragraph" w:customStyle="1" w:styleId="octicon-mark-github4">
    <w:name w:val="octicon-mark-github4"/>
    <w:basedOn w:val="Normal"/>
    <w:rsid w:val="00114746"/>
    <w:pPr>
      <w:spacing w:before="100" w:beforeAutospacing="1" w:after="100" w:afterAutospacing="1" w:line="240" w:lineRule="auto"/>
      <w:ind w:left="-180"/>
    </w:pPr>
    <w:rPr>
      <w:rFonts w:ascii="Times New Roman" w:eastAsia="Times New Roman" w:hAnsi="Times New Roman" w:cs="Times New Roman"/>
      <w:color w:val="FFFFFF"/>
      <w:sz w:val="36"/>
      <w:szCs w:val="36"/>
      <w:lang w:bidi="ar-SA"/>
    </w:rPr>
  </w:style>
  <w:style w:type="paragraph" w:customStyle="1" w:styleId="integrations-heading1">
    <w:name w:val="integrations-heading1"/>
    <w:basedOn w:val="Normal"/>
    <w:rsid w:val="00114746"/>
    <w:pPr>
      <w:spacing w:before="600" w:after="100" w:afterAutospacing="1" w:line="240" w:lineRule="auto"/>
    </w:pPr>
    <w:rPr>
      <w:rFonts w:ascii="Times New Roman" w:eastAsia="Times New Roman" w:hAnsi="Times New Roman" w:cs="Times New Roman"/>
      <w:color w:val="FFFFFF"/>
      <w:sz w:val="72"/>
      <w:szCs w:val="72"/>
      <w:lang w:bidi="ar-SA"/>
    </w:rPr>
  </w:style>
  <w:style w:type="paragraph" w:customStyle="1" w:styleId="integrations-subheading1">
    <w:name w:val="integrations-subheading1"/>
    <w:basedOn w:val="Normal"/>
    <w:rsid w:val="00114746"/>
    <w:pPr>
      <w:spacing w:after="5400" w:line="240" w:lineRule="auto"/>
    </w:pPr>
    <w:rPr>
      <w:rFonts w:ascii="Times New Roman" w:eastAsia="Times New Roman" w:hAnsi="Times New Roman" w:cs="Times New Roman"/>
      <w:color w:val="0A4568"/>
      <w:sz w:val="36"/>
      <w:szCs w:val="36"/>
      <w:lang w:bidi="ar-SA"/>
    </w:rPr>
  </w:style>
  <w:style w:type="paragraph" w:customStyle="1" w:styleId="integrations-subheading2">
    <w:name w:val="integrations-subheading2"/>
    <w:basedOn w:val="Normal"/>
    <w:rsid w:val="00114746"/>
    <w:pPr>
      <w:spacing w:after="0" w:line="240" w:lineRule="auto"/>
    </w:pPr>
    <w:rPr>
      <w:rFonts w:ascii="Times New Roman" w:eastAsia="Times New Roman" w:hAnsi="Times New Roman" w:cs="Times New Roman"/>
      <w:color w:val="0A4568"/>
      <w:sz w:val="36"/>
      <w:szCs w:val="36"/>
      <w:lang w:bidi="ar-SA"/>
    </w:rPr>
  </w:style>
  <w:style w:type="paragraph" w:customStyle="1" w:styleId="integrations-bg-container1">
    <w:name w:val="integrations-bg-contain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tegrations-heading2">
    <w:name w:val="integrations-heading2"/>
    <w:basedOn w:val="Normal"/>
    <w:rsid w:val="00114746"/>
    <w:pPr>
      <w:spacing w:before="1050" w:after="100" w:afterAutospacing="1" w:line="240" w:lineRule="auto"/>
    </w:pPr>
    <w:rPr>
      <w:rFonts w:ascii="Times New Roman" w:eastAsia="Times New Roman" w:hAnsi="Times New Roman" w:cs="Times New Roman"/>
      <w:color w:val="FFFFFF"/>
      <w:sz w:val="72"/>
      <w:szCs w:val="72"/>
      <w:lang w:bidi="ar-SA"/>
    </w:rPr>
  </w:style>
  <w:style w:type="paragraph" w:customStyle="1" w:styleId="table-list-cell1">
    <w:name w:val="table-list-cell1"/>
    <w:basedOn w:val="Normal"/>
    <w:rsid w:val="00114746"/>
    <w:pPr>
      <w:pBdr>
        <w:top w:val="single" w:sz="6" w:space="6" w:color="EEEEEE"/>
      </w:pBdr>
      <w:spacing w:before="100" w:beforeAutospacing="1" w:after="100" w:afterAutospacing="1" w:line="240" w:lineRule="auto"/>
      <w:textAlignment w:val="top"/>
    </w:pPr>
    <w:rPr>
      <w:rFonts w:ascii="Times New Roman" w:eastAsia="Times New Roman" w:hAnsi="Times New Roman" w:cs="Times New Roman"/>
      <w:sz w:val="18"/>
      <w:szCs w:val="18"/>
      <w:lang w:bidi="ar-SA"/>
    </w:rPr>
  </w:style>
  <w:style w:type="paragraph" w:customStyle="1" w:styleId="milestone-title1">
    <w:name w:val="mileston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ilestone-progress1">
    <w:name w:val="milestone-progres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4">
    <w:name w:val="progress-bar4"/>
    <w:basedOn w:val="Normal"/>
    <w:rsid w:val="00114746"/>
    <w:pPr>
      <w:shd w:val="clear" w:color="auto" w:fill="EEEEEE"/>
      <w:spacing w:before="105" w:after="180" w:line="240" w:lineRule="auto"/>
    </w:pPr>
    <w:rPr>
      <w:rFonts w:ascii="Times New Roman" w:eastAsia="Times New Roman" w:hAnsi="Times New Roman" w:cs="Times New Roman"/>
      <w:sz w:val="24"/>
      <w:szCs w:val="24"/>
      <w:lang w:bidi="ar-SA"/>
    </w:rPr>
  </w:style>
  <w:style w:type="paragraph" w:customStyle="1" w:styleId="stat1">
    <w:name w:val="stat1"/>
    <w:basedOn w:val="Normal"/>
    <w:rsid w:val="00114746"/>
    <w:pPr>
      <w:spacing w:before="100" w:beforeAutospacing="1" w:after="100" w:afterAutospacing="1" w:line="240" w:lineRule="auto"/>
    </w:pPr>
    <w:rPr>
      <w:rFonts w:ascii="Times New Roman" w:eastAsia="Times New Roman" w:hAnsi="Times New Roman" w:cs="Times New Roman"/>
      <w:b/>
      <w:bCs/>
      <w:color w:val="555555"/>
      <w:sz w:val="21"/>
      <w:szCs w:val="21"/>
      <w:lang w:bidi="ar-SA"/>
    </w:rPr>
  </w:style>
  <w:style w:type="paragraph" w:customStyle="1" w:styleId="stat-label1">
    <w:name w:val="stat-lab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ilestone-title-link1">
    <w:name w:val="milestone-title-link1"/>
    <w:basedOn w:val="Normal"/>
    <w:rsid w:val="00114746"/>
    <w:pPr>
      <w:spacing w:after="75" w:line="240" w:lineRule="auto"/>
    </w:pPr>
    <w:rPr>
      <w:rFonts w:ascii="Times New Roman" w:eastAsia="Times New Roman" w:hAnsi="Times New Roman" w:cs="Times New Roman"/>
      <w:sz w:val="36"/>
      <w:szCs w:val="36"/>
      <w:lang w:bidi="ar-SA"/>
    </w:rPr>
  </w:style>
  <w:style w:type="paragraph" w:customStyle="1" w:styleId="milestone-meta1">
    <w:name w:val="milestone-meta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milestone-meta-item1">
    <w:name w:val="milestone-meta-item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61">
    <w:name w:val="octicon61"/>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avatar14">
    <w:name w:val="avatar14"/>
    <w:basedOn w:val="Normal"/>
    <w:rsid w:val="00114746"/>
    <w:pPr>
      <w:spacing w:before="100" w:beforeAutospacing="1" w:after="100" w:afterAutospacing="1" w:line="240" w:lineRule="auto"/>
    </w:pPr>
    <w:rPr>
      <w:rFonts w:ascii="Times New Roman" w:eastAsia="Times New Roman" w:hAnsi="Times New Roman" w:cs="Times New Roman"/>
      <w:position w:val="-5"/>
      <w:sz w:val="24"/>
      <w:szCs w:val="24"/>
      <w:lang w:bidi="ar-SA"/>
    </w:rPr>
  </w:style>
  <w:style w:type="paragraph" w:customStyle="1" w:styleId="minibutton7">
    <w:name w:val="minibutton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color w:val="333333"/>
      <w:sz w:val="20"/>
      <w:szCs w:val="20"/>
      <w:lang w:bidi="ar-SA"/>
    </w:rPr>
  </w:style>
  <w:style w:type="paragraph" w:customStyle="1" w:styleId="milestone-actions1">
    <w:name w:val="milestone-actions1"/>
    <w:basedOn w:val="Normal"/>
    <w:rsid w:val="00114746"/>
    <w:pPr>
      <w:spacing w:before="120" w:after="100" w:afterAutospacing="1" w:line="240" w:lineRule="auto"/>
    </w:pPr>
    <w:rPr>
      <w:rFonts w:ascii="Times New Roman" w:eastAsia="Times New Roman" w:hAnsi="Times New Roman" w:cs="Times New Roman"/>
      <w:sz w:val="20"/>
      <w:szCs w:val="20"/>
      <w:lang w:bidi="ar-SA"/>
    </w:rPr>
  </w:style>
  <w:style w:type="paragraph" w:customStyle="1" w:styleId="milestone-action1">
    <w:name w:val="milestone-action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paginate-container1">
    <w:name w:val="paginate-container1"/>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cticon62">
    <w:name w:val="octicon62"/>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CCCCCC"/>
      <w:sz w:val="24"/>
      <w:szCs w:val="24"/>
      <w:lang w:bidi="ar-SA"/>
    </w:rPr>
  </w:style>
  <w:style w:type="paragraph" w:customStyle="1" w:styleId="progress-bar5">
    <w:name w:val="progress-bar5"/>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position w:val="2"/>
      <w:sz w:val="24"/>
      <w:szCs w:val="24"/>
      <w:lang w:bidi="ar-SA"/>
    </w:rPr>
  </w:style>
  <w:style w:type="paragraph" w:customStyle="1" w:styleId="progress1">
    <w:name w:val="progress1"/>
    <w:basedOn w:val="Normal"/>
    <w:rsid w:val="00114746"/>
    <w:pPr>
      <w:shd w:val="clear" w:color="auto" w:fill="CCCCCC"/>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63">
    <w:name w:val="octicon63"/>
    <w:basedOn w:val="Normal"/>
    <w:rsid w:val="00114746"/>
    <w:pPr>
      <w:spacing w:before="100" w:beforeAutospacing="1" w:after="100" w:afterAutospacing="1" w:line="240" w:lineRule="auto"/>
      <w:ind w:right="75"/>
      <w:textAlignment w:val="center"/>
    </w:pPr>
    <w:rPr>
      <w:rFonts w:ascii="octicons" w:eastAsia="Times New Roman" w:hAnsi="octicons" w:cs="Times New Roman"/>
      <w:color w:val="4183C4"/>
      <w:sz w:val="24"/>
      <w:szCs w:val="24"/>
      <w:lang w:bidi="ar-SA"/>
    </w:rPr>
  </w:style>
  <w:style w:type="paragraph" w:customStyle="1" w:styleId="progress2">
    <w:name w:val="progres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able1">
    <w:name w:val="selectable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avigation-focus1">
    <w:name w:val="navigation-focus1"/>
    <w:basedOn w:val="Normal"/>
    <w:rsid w:val="00114746"/>
    <w:pP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1">
    <w:name w:val="issue-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ssue-title-link1">
    <w:name w:val="issue-title-link1"/>
    <w:basedOn w:val="Normal"/>
    <w:rsid w:val="00114746"/>
    <w:pPr>
      <w:spacing w:before="100" w:beforeAutospacing="1" w:after="100" w:afterAutospacing="1" w:line="240" w:lineRule="auto"/>
    </w:pPr>
    <w:rPr>
      <w:rFonts w:ascii="Times New Roman" w:eastAsia="Times New Roman" w:hAnsi="Times New Roman" w:cs="Times New Roman"/>
      <w:b/>
      <w:bCs/>
      <w:color w:val="333333"/>
      <w:sz w:val="23"/>
      <w:szCs w:val="23"/>
      <w:lang w:bidi="ar-SA"/>
    </w:rPr>
  </w:style>
  <w:style w:type="paragraph" w:customStyle="1" w:styleId="issue-title-link2">
    <w:name w:val="issue-title-link2"/>
    <w:basedOn w:val="Normal"/>
    <w:rsid w:val="00114746"/>
    <w:pPr>
      <w:spacing w:before="100" w:beforeAutospacing="1" w:after="100" w:afterAutospacing="1" w:line="240" w:lineRule="auto"/>
    </w:pPr>
    <w:rPr>
      <w:rFonts w:ascii="Times New Roman" w:eastAsia="Times New Roman" w:hAnsi="Times New Roman" w:cs="Times New Roman"/>
      <w:b/>
      <w:bCs/>
      <w:color w:val="4183C4"/>
      <w:sz w:val="23"/>
      <w:szCs w:val="23"/>
      <w:lang w:bidi="ar-SA"/>
    </w:rPr>
  </w:style>
  <w:style w:type="paragraph" w:customStyle="1" w:styleId="issue-meta2">
    <w:name w:val="issue-meta2"/>
    <w:basedOn w:val="Normal"/>
    <w:rsid w:val="00114746"/>
    <w:pPr>
      <w:spacing w:before="15" w:after="100" w:afterAutospacing="1" w:line="240" w:lineRule="auto"/>
    </w:pPr>
    <w:rPr>
      <w:rFonts w:ascii="Times New Roman" w:eastAsia="Times New Roman" w:hAnsi="Times New Roman" w:cs="Times New Roman"/>
      <w:color w:val="999999"/>
      <w:sz w:val="24"/>
      <w:szCs w:val="24"/>
      <w:lang w:bidi="ar-SA"/>
    </w:rPr>
  </w:style>
  <w:style w:type="paragraph" w:customStyle="1" w:styleId="issue-meta-section1">
    <w:name w:val="issue-meta-section1"/>
    <w:basedOn w:val="Normal"/>
    <w:rsid w:val="00114746"/>
    <w:pPr>
      <w:spacing w:before="100" w:beforeAutospacing="1" w:after="100" w:afterAutospacing="1" w:line="240" w:lineRule="auto"/>
      <w:ind w:right="300"/>
    </w:pPr>
    <w:rPr>
      <w:rFonts w:ascii="Times New Roman" w:eastAsia="Times New Roman" w:hAnsi="Times New Roman" w:cs="Times New Roman"/>
      <w:sz w:val="24"/>
      <w:szCs w:val="24"/>
      <w:lang w:bidi="ar-SA"/>
    </w:rPr>
  </w:style>
  <w:style w:type="paragraph" w:customStyle="1" w:styleId="milestone-link1">
    <w:name w:val="mileston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64">
    <w:name w:val="octicon64"/>
    <w:basedOn w:val="Normal"/>
    <w:rsid w:val="00114746"/>
    <w:pPr>
      <w:spacing w:before="100" w:beforeAutospacing="1" w:after="100" w:afterAutospacing="1" w:line="240" w:lineRule="auto"/>
    </w:pPr>
    <w:rPr>
      <w:rFonts w:ascii="octicons" w:eastAsia="Times New Roman" w:hAnsi="octicons" w:cs="Times New Roman"/>
      <w:color w:val="CCCCCC"/>
      <w:sz w:val="21"/>
      <w:szCs w:val="21"/>
      <w:lang w:bidi="ar-SA"/>
    </w:rPr>
  </w:style>
  <w:style w:type="paragraph" w:customStyle="1" w:styleId="milestone-link2">
    <w:name w:val="mileston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s2">
    <w:name w:val="labels2"/>
    <w:basedOn w:val="Normal"/>
    <w:rsid w:val="00114746"/>
    <w:pPr>
      <w:bidi/>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label7">
    <w:name w:val="label7"/>
    <w:basedOn w:val="Normal"/>
    <w:rsid w:val="00114746"/>
    <w:pPr>
      <w:spacing w:before="100" w:beforeAutospacing="1" w:after="30" w:line="240" w:lineRule="auto"/>
    </w:pPr>
    <w:rPr>
      <w:rFonts w:ascii="Times New Roman" w:eastAsia="Times New Roman" w:hAnsi="Times New Roman" w:cs="Times New Roman"/>
      <w:b/>
      <w:bCs/>
      <w:color w:val="FFFFFF"/>
      <w:sz w:val="17"/>
      <w:szCs w:val="17"/>
      <w:lang w:bidi="ar-SA"/>
    </w:rPr>
  </w:style>
  <w:style w:type="paragraph" w:customStyle="1" w:styleId="table-list-cell-avatar1">
    <w:name w:val="table-list-cell-avatar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issue-comments1">
    <w:name w:val="issue-comments1"/>
    <w:basedOn w:val="Normal"/>
    <w:rsid w:val="00114746"/>
    <w:pPr>
      <w:spacing w:before="100" w:beforeAutospacing="1" w:after="100" w:afterAutospacing="1" w:line="240" w:lineRule="auto"/>
      <w:jc w:val="right"/>
      <w:textAlignment w:val="center"/>
    </w:pPr>
    <w:rPr>
      <w:rFonts w:ascii="Times New Roman" w:eastAsia="Times New Roman" w:hAnsi="Times New Roman" w:cs="Times New Roman"/>
      <w:b/>
      <w:bCs/>
      <w:sz w:val="24"/>
      <w:szCs w:val="24"/>
      <w:lang w:bidi="ar-SA"/>
    </w:rPr>
  </w:style>
  <w:style w:type="paragraph" w:customStyle="1" w:styleId="octicon65">
    <w:name w:val="octicon65"/>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issue-comments-link1">
    <w:name w:val="issue-comments-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issue-comments-link2">
    <w:name w:val="issue-comment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cure1">
    <w:name w:val="secure1"/>
    <w:basedOn w:val="Normal"/>
    <w:rsid w:val="00114746"/>
    <w:pPr>
      <w:spacing w:before="100" w:beforeAutospacing="1" w:after="100" w:afterAutospacing="1" w:line="240" w:lineRule="auto"/>
    </w:pPr>
    <w:rPr>
      <w:rFonts w:ascii="Times New Roman" w:eastAsia="Times New Roman" w:hAnsi="Times New Roman" w:cs="Times New Roman"/>
      <w:b/>
      <w:bCs/>
      <w:caps/>
      <w:color w:val="6CC644"/>
      <w:sz w:val="17"/>
      <w:szCs w:val="17"/>
      <w:lang w:bidi="ar-SA"/>
    </w:rPr>
  </w:style>
  <w:style w:type="paragraph" w:customStyle="1" w:styleId="input-block4">
    <w:name w:val="input-block4"/>
    <w:basedOn w:val="Normal"/>
    <w:rsid w:val="00114746"/>
    <w:pPr>
      <w:spacing w:before="150" w:after="150" w:line="240" w:lineRule="auto"/>
    </w:pPr>
    <w:rPr>
      <w:rFonts w:ascii="Times New Roman" w:eastAsia="Times New Roman" w:hAnsi="Times New Roman" w:cs="Times New Roman"/>
      <w:sz w:val="24"/>
      <w:szCs w:val="24"/>
      <w:lang w:bidi="ar-SA"/>
    </w:rPr>
  </w:style>
  <w:style w:type="paragraph" w:customStyle="1" w:styleId="octicon66">
    <w:name w:val="octicon66"/>
    <w:basedOn w:val="Normal"/>
    <w:rsid w:val="00114746"/>
    <w:pPr>
      <w:spacing w:before="100" w:beforeAutospacing="1" w:after="100" w:afterAutospacing="1" w:line="240" w:lineRule="auto"/>
      <w:ind w:left="-300"/>
    </w:pPr>
    <w:rPr>
      <w:rFonts w:ascii="octicons" w:eastAsia="Times New Roman" w:hAnsi="octicons" w:cs="Times New Roman"/>
      <w:color w:val="999999"/>
      <w:sz w:val="24"/>
      <w:szCs w:val="24"/>
      <w:lang w:bidi="ar-SA"/>
    </w:rPr>
  </w:style>
  <w:style w:type="paragraph" w:customStyle="1" w:styleId="octicon-check3">
    <w:name w:val="octicon-check3"/>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x1">
    <w:name w:val="octicon-x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67">
    <w:name w:val="octicon67"/>
    <w:basedOn w:val="Normal"/>
    <w:rsid w:val="00114746"/>
    <w:pPr>
      <w:spacing w:before="100" w:beforeAutospacing="1" w:after="100" w:afterAutospacing="1" w:line="240" w:lineRule="auto"/>
    </w:pPr>
    <w:rPr>
      <w:rFonts w:ascii="octicons" w:eastAsia="Times New Roman" w:hAnsi="octicons" w:cs="Times New Roman"/>
      <w:position w:val="3"/>
      <w:sz w:val="24"/>
      <w:szCs w:val="24"/>
      <w:lang w:bidi="ar-SA"/>
    </w:rPr>
  </w:style>
  <w:style w:type="paragraph" w:customStyle="1" w:styleId="logos-download-link1">
    <w:name w:val="logos-download-link1"/>
    <w:basedOn w:val="Normal"/>
    <w:rsid w:val="00114746"/>
    <w:pPr>
      <w:pBdr>
        <w:top w:val="single" w:sz="6" w:space="11" w:color="DDDDDD"/>
      </w:pBdr>
      <w:shd w:val="clear" w:color="auto" w:fill="EEEEEE"/>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gh-logo1">
    <w:name w:val="gh-logo1"/>
    <w:basedOn w:val="Normal"/>
    <w:rsid w:val="00114746"/>
    <w:pPr>
      <w:spacing w:before="1050" w:after="100" w:afterAutospacing="1" w:line="240" w:lineRule="auto"/>
    </w:pPr>
    <w:rPr>
      <w:rFonts w:ascii="Times New Roman" w:eastAsia="Times New Roman" w:hAnsi="Times New Roman" w:cs="Times New Roman"/>
      <w:sz w:val="24"/>
      <w:szCs w:val="24"/>
      <w:lang w:bidi="ar-SA"/>
    </w:rPr>
  </w:style>
  <w:style w:type="paragraph" w:customStyle="1" w:styleId="gh-octocat1">
    <w:name w:val="gh-octocat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navigation-focus2">
    <w:name w:val="navigation-focus2"/>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avatar15">
    <w:name w:val="avatar15"/>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login1">
    <w:name w:val="login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add-to-repo1">
    <w:name w:val="add-to-repo1"/>
    <w:basedOn w:val="Normal"/>
    <w:rsid w:val="00114746"/>
    <w:pPr>
      <w:spacing w:before="225" w:after="100" w:afterAutospacing="1" w:line="240" w:lineRule="auto"/>
    </w:pPr>
    <w:rPr>
      <w:rFonts w:ascii="Times New Roman" w:eastAsia="Times New Roman" w:hAnsi="Times New Roman" w:cs="Times New Roman"/>
      <w:sz w:val="24"/>
      <w:szCs w:val="24"/>
      <w:lang w:bidi="ar-SA"/>
    </w:rPr>
  </w:style>
  <w:style w:type="paragraph" w:customStyle="1" w:styleId="no-results1">
    <w:name w:val="no-result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ntro1">
    <w:name w:val="intro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ep1">
    <w:name w:val="step1"/>
    <w:basedOn w:val="Normal"/>
    <w:rsid w:val="00114746"/>
    <w:pPr>
      <w:spacing w:before="225" w:after="75" w:line="240" w:lineRule="auto"/>
    </w:pPr>
    <w:rPr>
      <w:rFonts w:ascii="Times New Roman" w:eastAsia="Times New Roman" w:hAnsi="Times New Roman" w:cs="Times New Roman"/>
      <w:sz w:val="24"/>
      <w:szCs w:val="24"/>
      <w:lang w:bidi="ar-SA"/>
    </w:rPr>
  </w:style>
  <w:style w:type="paragraph" w:customStyle="1" w:styleId="url-box1">
    <w:name w:val="url-box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1">
    <w:name w:val="clone-url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pyable-terminal1">
    <w:name w:val="copyable-terminal1"/>
    <w:basedOn w:val="Normal"/>
    <w:rsid w:val="00114746"/>
    <w:pPr>
      <w:shd w:val="clear" w:color="auto" w:fill="333333"/>
      <w:spacing w:after="150" w:line="240" w:lineRule="auto"/>
      <w:ind w:right="375"/>
    </w:pPr>
    <w:rPr>
      <w:rFonts w:ascii="Times New Roman" w:eastAsia="Times New Roman" w:hAnsi="Times New Roman" w:cs="Times New Roman"/>
      <w:color w:val="FFFFFF"/>
      <w:sz w:val="24"/>
      <w:szCs w:val="24"/>
      <w:lang w:bidi="ar-SA"/>
    </w:rPr>
  </w:style>
  <w:style w:type="paragraph" w:customStyle="1" w:styleId="zeroclipboard-button3">
    <w:name w:val="zeroclipboard-button3"/>
    <w:basedOn w:val="Normal"/>
    <w:rsid w:val="00114746"/>
    <w:pPr>
      <w:spacing w:after="0" w:line="240" w:lineRule="auto"/>
      <w:jc w:val="center"/>
    </w:pPr>
    <w:rPr>
      <w:rFonts w:ascii="Times New Roman" w:eastAsia="Times New Roman" w:hAnsi="Times New Roman" w:cs="Times New Roman"/>
      <w:sz w:val="24"/>
      <w:szCs w:val="24"/>
      <w:lang w:bidi="ar-SA"/>
    </w:rPr>
  </w:style>
  <w:style w:type="paragraph" w:customStyle="1" w:styleId="octicon68">
    <w:name w:val="octicon68"/>
    <w:basedOn w:val="Normal"/>
    <w:rsid w:val="00114746"/>
    <w:pPr>
      <w:spacing w:after="0" w:line="240" w:lineRule="auto"/>
    </w:pPr>
    <w:rPr>
      <w:rFonts w:ascii="octicons" w:eastAsia="Times New Roman" w:hAnsi="octicons" w:cs="Times New Roman"/>
      <w:sz w:val="24"/>
      <w:szCs w:val="24"/>
      <w:lang w:bidi="ar-SA"/>
    </w:rPr>
  </w:style>
  <w:style w:type="paragraph" w:customStyle="1" w:styleId="milestone1">
    <w:name w:val="milest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ate3">
    <w:name w:val="date3"/>
    <w:basedOn w:val="Normal"/>
    <w:rsid w:val="00114746"/>
    <w:pPr>
      <w:spacing w:before="75" w:after="75" w:line="240" w:lineRule="auto"/>
    </w:pPr>
    <w:rPr>
      <w:rFonts w:ascii="Times New Roman" w:eastAsia="Times New Roman" w:hAnsi="Times New Roman" w:cs="Times New Roman"/>
      <w:color w:val="999999"/>
      <w:sz w:val="21"/>
      <w:szCs w:val="21"/>
      <w:lang w:bidi="ar-SA"/>
    </w:rPr>
  </w:style>
  <w:style w:type="paragraph" w:customStyle="1" w:styleId="date4">
    <w:name w:val="date4"/>
    <w:basedOn w:val="Normal"/>
    <w:rsid w:val="00114746"/>
    <w:pPr>
      <w:spacing w:before="75" w:after="75" w:line="240" w:lineRule="auto"/>
    </w:pPr>
    <w:rPr>
      <w:rFonts w:ascii="Times New Roman" w:eastAsia="Times New Roman" w:hAnsi="Times New Roman" w:cs="Times New Roman"/>
      <w:b/>
      <w:bCs/>
      <w:color w:val="BD2C00"/>
      <w:sz w:val="21"/>
      <w:szCs w:val="21"/>
      <w:lang w:bidi="ar-SA"/>
    </w:rPr>
  </w:style>
  <w:style w:type="paragraph" w:customStyle="1" w:styleId="description5">
    <w:name w:val="description5"/>
    <w:basedOn w:val="Normal"/>
    <w:rsid w:val="00114746"/>
    <w:pPr>
      <w:pBdr>
        <w:top w:val="single" w:sz="6" w:space="8" w:color="EEEEEE"/>
      </w:pBdr>
      <w:spacing w:before="150" w:after="100" w:afterAutospacing="1" w:line="240" w:lineRule="auto"/>
    </w:pPr>
    <w:rPr>
      <w:rFonts w:ascii="Times New Roman" w:eastAsia="Times New Roman" w:hAnsi="Times New Roman" w:cs="Times New Roman"/>
      <w:color w:val="666666"/>
      <w:sz w:val="18"/>
      <w:szCs w:val="18"/>
      <w:lang w:bidi="ar-SA"/>
    </w:rPr>
  </w:style>
  <w:style w:type="paragraph" w:customStyle="1" w:styleId="milestone-progress2">
    <w:name w:val="milestone-progres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bar6">
    <w:name w:val="progress-bar6"/>
    <w:basedOn w:val="Normal"/>
    <w:rsid w:val="00114746"/>
    <w:pPr>
      <w:shd w:val="clear" w:color="auto" w:fill="EEEEEE"/>
      <w:spacing w:before="45" w:after="100" w:afterAutospacing="1" w:line="240" w:lineRule="auto"/>
    </w:pPr>
    <w:rPr>
      <w:rFonts w:ascii="Times New Roman" w:eastAsia="Times New Roman" w:hAnsi="Times New Roman" w:cs="Times New Roman"/>
      <w:sz w:val="24"/>
      <w:szCs w:val="24"/>
      <w:lang w:bidi="ar-SA"/>
    </w:rPr>
  </w:style>
  <w:style w:type="paragraph" w:customStyle="1" w:styleId="progress3">
    <w:name w:val="progress3"/>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rcent4">
    <w:name w:val="percent4"/>
    <w:basedOn w:val="Normal"/>
    <w:rsid w:val="00114746"/>
    <w:pPr>
      <w:spacing w:before="100" w:beforeAutospacing="1" w:after="100" w:afterAutospacing="1" w:line="240" w:lineRule="auto"/>
    </w:pPr>
    <w:rPr>
      <w:rFonts w:ascii="Times New Roman" w:eastAsia="Times New Roman" w:hAnsi="Times New Roman" w:cs="Times New Roman"/>
      <w:b/>
      <w:bCs/>
      <w:color w:val="FFFFFF"/>
      <w:sz w:val="24"/>
      <w:szCs w:val="24"/>
      <w:lang w:bidi="ar-SA"/>
    </w:rPr>
  </w:style>
  <w:style w:type="paragraph" w:customStyle="1" w:styleId="meta1">
    <w:name w:val="meta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numbers1">
    <w:name w:val="numbers1"/>
    <w:basedOn w:val="Normal"/>
    <w:rsid w:val="00114746"/>
    <w:pPr>
      <w:spacing w:before="100" w:beforeAutospacing="1" w:after="100" w:afterAutospacing="1" w:line="240" w:lineRule="auto"/>
    </w:pPr>
    <w:rPr>
      <w:rFonts w:ascii="Times New Roman" w:eastAsia="Times New Roman" w:hAnsi="Times New Roman" w:cs="Times New Roman"/>
      <w:color w:val="888888"/>
      <w:sz w:val="24"/>
      <w:szCs w:val="24"/>
      <w:lang w:bidi="ar-SA"/>
    </w:rPr>
  </w:style>
  <w:style w:type="paragraph" w:customStyle="1" w:styleId="repo2">
    <w:name w:val="repo2"/>
    <w:basedOn w:val="Normal"/>
    <w:rsid w:val="00114746"/>
    <w:pPr>
      <w:spacing w:before="240" w:after="240" w:line="240" w:lineRule="auto"/>
    </w:pPr>
    <w:rPr>
      <w:rFonts w:ascii="Times New Roman" w:eastAsia="Times New Roman" w:hAnsi="Times New Roman" w:cs="Times New Roman"/>
      <w:sz w:val="34"/>
      <w:szCs w:val="34"/>
      <w:lang w:bidi="ar-SA"/>
    </w:rPr>
  </w:style>
  <w:style w:type="paragraph" w:customStyle="1" w:styleId="helpactions1">
    <w:name w:val="help_actions1"/>
    <w:basedOn w:val="Normal"/>
    <w:rsid w:val="00114746"/>
    <w:pPr>
      <w:spacing w:before="240" w:after="240" w:line="240" w:lineRule="auto"/>
      <w:ind w:left="75"/>
    </w:pPr>
    <w:rPr>
      <w:rFonts w:ascii="Times New Roman" w:eastAsia="Times New Roman" w:hAnsi="Times New Roman" w:cs="Times New Roman"/>
      <w:sz w:val="29"/>
      <w:szCs w:val="29"/>
      <w:lang w:bidi="ar-SA"/>
    </w:rPr>
  </w:style>
  <w:style w:type="paragraph" w:customStyle="1" w:styleId="notice3">
    <w:name w:val="notice3"/>
    <w:basedOn w:val="Normal"/>
    <w:rsid w:val="00114746"/>
    <w:pPr>
      <w:pBdr>
        <w:top w:val="single" w:sz="6" w:space="6" w:color="EFCF00"/>
        <w:left w:val="single" w:sz="6" w:space="6" w:color="EFCF00"/>
        <w:bottom w:val="single" w:sz="6" w:space="6" w:color="EFCF00"/>
        <w:right w:val="single" w:sz="6" w:space="6" w:color="EFCF00"/>
      </w:pBdr>
      <w:shd w:val="clear" w:color="auto" w:fill="FFFAD6"/>
      <w:spacing w:before="240" w:after="240" w:line="240" w:lineRule="auto"/>
      <w:jc w:val="center"/>
    </w:pPr>
    <w:rPr>
      <w:rFonts w:ascii="Times New Roman" w:eastAsia="Times New Roman" w:hAnsi="Times New Roman" w:cs="Times New Roman"/>
      <w:color w:val="837200"/>
      <w:sz w:val="29"/>
      <w:szCs w:val="29"/>
      <w:lang w:bidi="ar-SA"/>
    </w:rPr>
  </w:style>
  <w:style w:type="paragraph" w:customStyle="1" w:styleId="explain4">
    <w:name w:val="explain4"/>
    <w:basedOn w:val="Normal"/>
    <w:rsid w:val="00114746"/>
    <w:pPr>
      <w:spacing w:after="300" w:line="240" w:lineRule="auto"/>
      <w:ind w:left="30"/>
    </w:pPr>
    <w:rPr>
      <w:rFonts w:ascii="Times New Roman" w:eastAsia="Times New Roman" w:hAnsi="Times New Roman" w:cs="Times New Roman"/>
      <w:i/>
      <w:iCs/>
      <w:color w:val="666666"/>
      <w:sz w:val="20"/>
      <w:szCs w:val="20"/>
      <w:lang w:bidi="ar-SA"/>
    </w:rPr>
  </w:style>
  <w:style w:type="paragraph" w:customStyle="1" w:styleId="graph-date1">
    <w:name w:val="graph-date1"/>
    <w:basedOn w:val="Normal"/>
    <w:rsid w:val="00114746"/>
    <w:pPr>
      <w:spacing w:after="75" w:line="240" w:lineRule="auto"/>
      <w:ind w:right="60"/>
      <w:jc w:val="right"/>
    </w:pPr>
    <w:rPr>
      <w:rFonts w:ascii="Times New Roman" w:eastAsia="Times New Roman" w:hAnsi="Times New Roman" w:cs="Times New Roman"/>
      <w:color w:val="555555"/>
      <w:sz w:val="18"/>
      <w:szCs w:val="18"/>
      <w:lang w:bidi="ar-SA"/>
    </w:rPr>
  </w:style>
  <w:style w:type="paragraph" w:customStyle="1" w:styleId="large-loading-area1">
    <w:name w:val="large-loading-area1"/>
    <w:basedOn w:val="Normal"/>
    <w:rsid w:val="00114746"/>
    <w:pPr>
      <w:spacing w:before="240" w:after="240" w:line="240" w:lineRule="auto"/>
      <w:jc w:val="center"/>
    </w:pPr>
    <w:rPr>
      <w:rFonts w:ascii="Times New Roman" w:eastAsia="Times New Roman" w:hAnsi="Times New Roman" w:cs="Times New Roman"/>
      <w:vanish/>
      <w:sz w:val="29"/>
      <w:szCs w:val="29"/>
      <w:lang w:bidi="ar-SA"/>
    </w:rPr>
  </w:style>
  <w:style w:type="paragraph" w:customStyle="1" w:styleId="new-discussion-list1">
    <w:name w:val="new-discuss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1">
    <w:name w:val="slash1"/>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1">
    <w:name w:val="icon-preview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2">
    <w:name w:val="mega-octicon22"/>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8">
    <w:name w:val="label8"/>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2">
    <w:name w:val="octicon-repo2"/>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4">
    <w:name w:val="octicon-lock4"/>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1">
    <w:name w:val="reponame-suggestion1"/>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1">
    <w:name w:val="team-selec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3">
    <w:name w:val="mega-octicon23"/>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3">
    <w:name w:val="octicon-repo3"/>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5">
    <w:name w:val="octicon-lock5"/>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new-repo-container1">
    <w:name w:val="new-repo-container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lash2">
    <w:name w:val="slash2"/>
    <w:basedOn w:val="Normal"/>
    <w:rsid w:val="00114746"/>
    <w:pPr>
      <w:spacing w:after="0" w:line="240" w:lineRule="auto"/>
      <w:ind w:left="120" w:right="120"/>
    </w:pPr>
    <w:rPr>
      <w:rFonts w:ascii="Times New Roman" w:eastAsia="Times New Roman" w:hAnsi="Times New Roman" w:cs="Times New Roman"/>
      <w:color w:val="666666"/>
      <w:sz w:val="32"/>
      <w:szCs w:val="32"/>
      <w:lang w:bidi="ar-SA"/>
    </w:rPr>
  </w:style>
  <w:style w:type="paragraph" w:customStyle="1" w:styleId="icon-preview2">
    <w:name w:val="icon-preview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4">
    <w:name w:val="mega-octicon24"/>
    <w:basedOn w:val="Normal"/>
    <w:rsid w:val="00114746"/>
    <w:pPr>
      <w:spacing w:before="100" w:beforeAutospacing="1" w:after="100" w:afterAutospacing="1" w:line="240" w:lineRule="auto"/>
      <w:jc w:val="right"/>
    </w:pPr>
    <w:rPr>
      <w:rFonts w:ascii="octicons" w:eastAsia="Times New Roman" w:hAnsi="octicons" w:cs="Times New Roman"/>
      <w:sz w:val="48"/>
      <w:szCs w:val="48"/>
      <w:lang w:bidi="ar-SA"/>
    </w:rPr>
  </w:style>
  <w:style w:type="paragraph" w:customStyle="1" w:styleId="label9">
    <w:name w:val="label9"/>
    <w:basedOn w:val="Normal"/>
    <w:rsid w:val="00114746"/>
    <w:pPr>
      <w:spacing w:before="100" w:beforeAutospacing="1" w:after="100" w:afterAutospacing="1" w:line="240" w:lineRule="auto"/>
      <w:jc w:val="right"/>
    </w:pPr>
    <w:rPr>
      <w:rFonts w:ascii="Times New Roman" w:eastAsia="Times New Roman" w:hAnsi="Times New Roman" w:cs="Times New Roman"/>
      <w:caps/>
      <w:color w:val="B9B9B9"/>
      <w:sz w:val="17"/>
      <w:szCs w:val="17"/>
      <w:lang w:bidi="ar-SA"/>
    </w:rPr>
  </w:style>
  <w:style w:type="paragraph" w:customStyle="1" w:styleId="octicon-repo4">
    <w:name w:val="octicon-repo4"/>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6">
    <w:name w:val="octicon-lock6"/>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reponame-suggestion2">
    <w:name w:val="reponame-suggestion2"/>
    <w:basedOn w:val="Normal"/>
    <w:rsid w:val="00114746"/>
    <w:pPr>
      <w:spacing w:before="100" w:beforeAutospacing="1" w:after="100" w:afterAutospacing="1" w:line="240" w:lineRule="auto"/>
    </w:pPr>
    <w:rPr>
      <w:rFonts w:ascii="Times New Roman" w:eastAsia="Times New Roman" w:hAnsi="Times New Roman" w:cs="Times New Roman"/>
      <w:color w:val="34631A"/>
      <w:sz w:val="24"/>
      <w:szCs w:val="24"/>
      <w:lang w:bidi="ar-SA"/>
    </w:rPr>
  </w:style>
  <w:style w:type="paragraph" w:customStyle="1" w:styleId="team-select2">
    <w:name w:val="team-selec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25">
    <w:name w:val="mega-octicon25"/>
    <w:basedOn w:val="Normal"/>
    <w:rsid w:val="00114746"/>
    <w:pPr>
      <w:spacing w:before="100" w:beforeAutospacing="1" w:after="100" w:afterAutospacing="1" w:line="240" w:lineRule="auto"/>
      <w:ind w:right="75"/>
    </w:pPr>
    <w:rPr>
      <w:rFonts w:ascii="octicons" w:eastAsia="Times New Roman" w:hAnsi="octicons" w:cs="Times New Roman"/>
      <w:color w:val="666666"/>
      <w:sz w:val="36"/>
      <w:szCs w:val="36"/>
      <w:lang w:bidi="ar-SA"/>
    </w:rPr>
  </w:style>
  <w:style w:type="paragraph" w:customStyle="1" w:styleId="octicon-repo5">
    <w:name w:val="octicon-repo5"/>
    <w:basedOn w:val="Normal"/>
    <w:rsid w:val="00114746"/>
    <w:pPr>
      <w:spacing w:before="100" w:beforeAutospacing="1" w:after="100" w:afterAutospacing="1" w:line="240" w:lineRule="auto"/>
    </w:pPr>
    <w:rPr>
      <w:rFonts w:ascii="Times New Roman" w:eastAsia="Times New Roman" w:hAnsi="Times New Roman" w:cs="Times New Roman"/>
      <w:color w:val="BBBBBB"/>
      <w:sz w:val="24"/>
      <w:szCs w:val="24"/>
      <w:lang w:bidi="ar-SA"/>
    </w:rPr>
  </w:style>
  <w:style w:type="paragraph" w:customStyle="1" w:styleId="octicon-lock7">
    <w:name w:val="octicon-lock7"/>
    <w:basedOn w:val="Normal"/>
    <w:rsid w:val="00114746"/>
    <w:pPr>
      <w:spacing w:before="100" w:beforeAutospacing="1" w:after="100" w:afterAutospacing="1" w:line="240" w:lineRule="auto"/>
    </w:pPr>
    <w:rPr>
      <w:rFonts w:ascii="Times New Roman" w:eastAsia="Times New Roman" w:hAnsi="Times New Roman" w:cs="Times New Roman"/>
      <w:color w:val="E9DBA8"/>
      <w:sz w:val="24"/>
      <w:szCs w:val="24"/>
      <w:lang w:bidi="ar-SA"/>
    </w:rPr>
  </w:style>
  <w:style w:type="paragraph" w:customStyle="1" w:styleId="upgrade-upsell1">
    <w:name w:val="upgrade-upsell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c-upgrade1">
    <w:name w:val="cc-upgrad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cense-info2">
    <w:name w:val="license-info2"/>
    <w:basedOn w:val="Normal"/>
    <w:rsid w:val="00114746"/>
    <w:pPr>
      <w:spacing w:before="75" w:after="100" w:afterAutospacing="1" w:line="240" w:lineRule="auto"/>
      <w:ind w:left="150"/>
    </w:pPr>
    <w:rPr>
      <w:rFonts w:ascii="Times New Roman" w:eastAsia="Times New Roman" w:hAnsi="Times New Roman" w:cs="Times New Roman"/>
      <w:color w:val="CCCCCC"/>
      <w:sz w:val="24"/>
      <w:szCs w:val="24"/>
      <w:lang w:bidi="ar-SA"/>
    </w:rPr>
  </w:style>
  <w:style w:type="paragraph" w:customStyle="1" w:styleId="license-container1">
    <w:name w:val="license-container1"/>
    <w:basedOn w:val="Normal"/>
    <w:rsid w:val="00114746"/>
    <w:pPr>
      <w:pBdr>
        <w:left w:val="single" w:sz="6" w:space="11" w:color="CCCCCC"/>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ist-group-item2">
    <w:name w:val="list-group-item2"/>
    <w:basedOn w:val="Normal"/>
    <w:rsid w:val="00114746"/>
    <w:pPr>
      <w:pBdr>
        <w:top w:val="single" w:sz="6" w:space="6" w:color="E5E5E5"/>
        <w:left w:val="single" w:sz="2" w:space="26" w:color="E5E5E5"/>
        <w:bottom w:val="single" w:sz="6" w:space="8" w:color="E5E5E5"/>
        <w:right w:val="single" w:sz="2" w:space="8" w:color="E5E5E5"/>
      </w:pBdr>
      <w:spacing w:before="100" w:beforeAutospacing="1" w:after="0" w:line="240" w:lineRule="auto"/>
    </w:pPr>
    <w:rPr>
      <w:rFonts w:ascii="Times New Roman" w:eastAsia="Times New Roman" w:hAnsi="Times New Roman" w:cs="Times New Roman"/>
      <w:sz w:val="24"/>
      <w:szCs w:val="24"/>
      <w:lang w:bidi="ar-SA"/>
    </w:rPr>
  </w:style>
  <w:style w:type="paragraph" w:customStyle="1" w:styleId="type-icon3">
    <w:name w:val="type-icon3"/>
    <w:basedOn w:val="Normal"/>
    <w:rsid w:val="00114746"/>
    <w:pPr>
      <w:spacing w:before="100" w:beforeAutospacing="1" w:after="100" w:afterAutospacing="1" w:line="240" w:lineRule="auto"/>
    </w:pPr>
    <w:rPr>
      <w:rFonts w:ascii="Times New Roman" w:eastAsia="Times New Roman" w:hAnsi="Times New Roman" w:cs="Times New Roman"/>
      <w:color w:val="489D00"/>
      <w:sz w:val="24"/>
      <w:szCs w:val="24"/>
      <w:lang w:bidi="ar-SA"/>
    </w:rPr>
  </w:style>
  <w:style w:type="paragraph" w:customStyle="1" w:styleId="type-icon4">
    <w:name w:val="type-icon4"/>
    <w:basedOn w:val="Normal"/>
    <w:rsid w:val="00114746"/>
    <w:pPr>
      <w:spacing w:before="100" w:beforeAutospacing="1" w:after="100" w:afterAutospacing="1" w:line="240" w:lineRule="auto"/>
    </w:pPr>
    <w:rPr>
      <w:rFonts w:ascii="Times New Roman" w:eastAsia="Times New Roman" w:hAnsi="Times New Roman" w:cs="Times New Roman"/>
      <w:color w:val="156F9E"/>
      <w:sz w:val="24"/>
      <w:szCs w:val="24"/>
      <w:lang w:bidi="ar-SA"/>
    </w:rPr>
  </w:style>
  <w:style w:type="paragraph" w:customStyle="1" w:styleId="type-icon5">
    <w:name w:val="type-icon5"/>
    <w:basedOn w:val="Normal"/>
    <w:rsid w:val="00114746"/>
    <w:pPr>
      <w:spacing w:before="100" w:beforeAutospacing="1" w:after="100" w:afterAutospacing="1" w:line="240" w:lineRule="auto"/>
    </w:pPr>
    <w:rPr>
      <w:rFonts w:ascii="Times New Roman" w:eastAsia="Times New Roman" w:hAnsi="Times New Roman" w:cs="Times New Roman"/>
      <w:color w:val="9E157C"/>
      <w:sz w:val="24"/>
      <w:szCs w:val="24"/>
      <w:lang w:bidi="ar-SA"/>
    </w:rPr>
  </w:style>
  <w:style w:type="paragraph" w:customStyle="1" w:styleId="notifications-more1">
    <w:name w:val="notifications-mo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tifications-morea1">
    <w:name w:val="notifications-more&gt;a1"/>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lang w:bidi="ar-SA"/>
    </w:rPr>
  </w:style>
  <w:style w:type="paragraph" w:customStyle="1" w:styleId="notifications-morea2">
    <w:name w:val="notifications-more&gt;a2"/>
    <w:basedOn w:val="Normal"/>
    <w:rsid w:val="00114746"/>
    <w:pPr>
      <w:spacing w:before="100" w:beforeAutospacing="1" w:after="100" w:afterAutospacing="1" w:line="240" w:lineRule="auto"/>
      <w:jc w:val="center"/>
    </w:pPr>
    <w:rPr>
      <w:rFonts w:ascii="Times New Roman" w:eastAsia="Times New Roman" w:hAnsi="Times New Roman" w:cs="Times New Roman"/>
      <w:b/>
      <w:bCs/>
      <w:color w:val="4183C4"/>
      <w:sz w:val="24"/>
      <w:szCs w:val="24"/>
      <w:u w:val="single"/>
      <w:lang w:bidi="ar-SA"/>
    </w:rPr>
  </w:style>
  <w:style w:type="paragraph" w:customStyle="1" w:styleId="confirmation1">
    <w:name w:val="confirmation1"/>
    <w:basedOn w:val="Normal"/>
    <w:rsid w:val="00114746"/>
    <w:pPr>
      <w:spacing w:before="100" w:beforeAutospacing="1" w:after="100" w:afterAutospacing="1" w:line="240" w:lineRule="auto"/>
      <w:jc w:val="center"/>
    </w:pPr>
    <w:rPr>
      <w:rFonts w:ascii="Times New Roman" w:eastAsia="Times New Roman" w:hAnsi="Times New Roman" w:cs="Times New Roman"/>
      <w:color w:val="666666"/>
      <w:sz w:val="24"/>
      <w:szCs w:val="24"/>
      <w:lang w:bidi="ar-SA"/>
    </w:rPr>
  </w:style>
  <w:style w:type="paragraph" w:customStyle="1" w:styleId="read1">
    <w:name w:val="read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ype-icon6">
    <w:name w:val="type-icon6"/>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age1">
    <w:name w:val="ag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button-link2">
    <w:name w:val="button-link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button-link3">
    <w:name w:val="button-link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intro2">
    <w:name w:val="intro2"/>
    <w:basedOn w:val="Normal"/>
    <w:rsid w:val="00114746"/>
    <w:pPr>
      <w:spacing w:before="100" w:beforeAutospacing="1" w:after="100" w:afterAutospacing="1" w:line="240" w:lineRule="auto"/>
    </w:pPr>
    <w:rPr>
      <w:rFonts w:ascii="Times New Roman" w:eastAsia="Times New Roman" w:hAnsi="Times New Roman" w:cs="Times New Roman"/>
      <w:color w:val="666666"/>
      <w:sz w:val="21"/>
      <w:szCs w:val="21"/>
      <w:lang w:bidi="ar-SA"/>
    </w:rPr>
  </w:style>
  <w:style w:type="paragraph" w:customStyle="1" w:styleId="only-loading1">
    <w:name w:val="only-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1">
    <w:name w:val="only-un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subed2">
    <w:name w:val="only-unsub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subed1">
    <w:name w:val="only-sub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1">
    <w:name w:val="only-un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nly-unignored2">
    <w:name w:val="only-unignored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ly-ignored1">
    <w:name w:val="only-ignor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unsubscribed1">
    <w:name w:val="unsubscribed1"/>
    <w:basedOn w:val="Normal"/>
    <w:rsid w:val="00114746"/>
    <w:pPr>
      <w:shd w:val="clear" w:color="auto" w:fill="F5F5F5"/>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nsub-all-button1">
    <w:name w:val="unsub-all-button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mega-octicon26">
    <w:name w:val="mega-octicon26"/>
    <w:basedOn w:val="Normal"/>
    <w:rsid w:val="00114746"/>
    <w:pPr>
      <w:spacing w:before="100" w:beforeAutospacing="1" w:after="100" w:afterAutospacing="1" w:line="240" w:lineRule="auto"/>
      <w:ind w:left="60" w:right="150"/>
      <w:textAlignment w:val="center"/>
    </w:pPr>
    <w:rPr>
      <w:rFonts w:ascii="octicons" w:eastAsia="Times New Roman" w:hAnsi="octicons" w:cs="Times New Roman"/>
      <w:color w:val="CCCCCC"/>
      <w:sz w:val="48"/>
      <w:szCs w:val="48"/>
      <w:lang w:bidi="ar-SA"/>
    </w:rPr>
  </w:style>
  <w:style w:type="paragraph" w:customStyle="1" w:styleId="reason2">
    <w:name w:val="reason2"/>
    <w:basedOn w:val="Normal"/>
    <w:rsid w:val="00114746"/>
    <w:pPr>
      <w:spacing w:after="0" w:line="240" w:lineRule="auto"/>
      <w:ind w:left="150" w:right="150"/>
      <w:textAlignment w:val="center"/>
    </w:pPr>
    <w:rPr>
      <w:rFonts w:ascii="Times New Roman" w:eastAsia="Times New Roman" w:hAnsi="Times New Roman" w:cs="Times New Roman"/>
      <w:sz w:val="24"/>
      <w:szCs w:val="24"/>
      <w:lang w:bidi="ar-SA"/>
    </w:rPr>
  </w:style>
  <w:style w:type="paragraph" w:customStyle="1" w:styleId="thread-subscribe-form2">
    <w:name w:val="thread-subscribe-form2"/>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image1">
    <w:name w:val="oauth-image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7">
    <w:name w:val="mega-octicon27"/>
    <w:basedOn w:val="Normal"/>
    <w:rsid w:val="00114746"/>
    <w:pPr>
      <w:spacing w:before="100" w:beforeAutospacing="1" w:after="100" w:afterAutospacing="1" w:line="240" w:lineRule="auto"/>
    </w:pPr>
    <w:rPr>
      <w:rFonts w:ascii="octicons" w:eastAsia="Times New Roman" w:hAnsi="octicons" w:cs="Times New Roman"/>
      <w:color w:val="999999"/>
      <w:sz w:val="48"/>
      <w:szCs w:val="48"/>
      <w:lang w:bidi="ar-SA"/>
    </w:rPr>
  </w:style>
  <w:style w:type="paragraph" w:customStyle="1" w:styleId="oauth-permissions1">
    <w:name w:val="oauth-permissions1"/>
    <w:basedOn w:val="Normal"/>
    <w:rsid w:val="00114746"/>
    <w:pPr>
      <w:pBdr>
        <w:top w:val="single" w:sz="6" w:space="0" w:color="DDDDDD"/>
        <w:left w:val="single" w:sz="6" w:space="0" w:color="DDDDDD"/>
        <w:bottom w:val="single" w:sz="6" w:space="0" w:color="DDDDDD"/>
        <w:right w:val="single" w:sz="6" w:space="0" w:color="DDDDDD"/>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oauth-permissions-details1">
    <w:name w:val="oauth-permissions-details1"/>
    <w:basedOn w:val="Normal"/>
    <w:rsid w:val="00114746"/>
    <w:pPr>
      <w:pBdr>
        <w:bottom w:val="single" w:sz="6" w:space="11" w:color="F2F2F2"/>
      </w:pBdr>
      <w:shd w:val="clear" w:color="auto" w:fill="FFFFFF"/>
      <w:spacing w:after="0" w:line="240" w:lineRule="auto"/>
    </w:pPr>
    <w:rPr>
      <w:rFonts w:ascii="Times New Roman" w:eastAsia="Times New Roman" w:hAnsi="Times New Roman" w:cs="Times New Roman"/>
      <w:sz w:val="24"/>
      <w:szCs w:val="24"/>
      <w:lang w:bidi="ar-SA"/>
    </w:rPr>
  </w:style>
  <w:style w:type="paragraph" w:customStyle="1" w:styleId="markdown-body1">
    <w:name w:val="markdown-body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content3">
    <w:name w:val="content3"/>
    <w:basedOn w:val="Normal"/>
    <w:rsid w:val="00114746"/>
    <w:pPr>
      <w:spacing w:before="100" w:beforeAutospacing="1" w:after="100" w:afterAutospacing="1" w:line="240" w:lineRule="auto"/>
      <w:ind w:left="675"/>
    </w:pPr>
    <w:rPr>
      <w:rFonts w:ascii="Times New Roman" w:eastAsia="Times New Roman" w:hAnsi="Times New Roman" w:cs="Times New Roman"/>
      <w:vanish/>
      <w:sz w:val="24"/>
      <w:szCs w:val="24"/>
      <w:lang w:bidi="ar-SA"/>
    </w:rPr>
  </w:style>
  <w:style w:type="paragraph" w:customStyle="1" w:styleId="form-checkbox2">
    <w:name w:val="form-checkbox2"/>
    <w:basedOn w:val="Normal"/>
    <w:rsid w:val="00114746"/>
    <w:pPr>
      <w:spacing w:before="225" w:after="225" w:line="240" w:lineRule="auto"/>
      <w:textAlignment w:val="center"/>
    </w:pPr>
    <w:rPr>
      <w:rFonts w:ascii="Times New Roman" w:eastAsia="Times New Roman" w:hAnsi="Times New Roman" w:cs="Times New Roman"/>
      <w:sz w:val="24"/>
      <w:szCs w:val="24"/>
      <w:lang w:bidi="ar-SA"/>
    </w:rPr>
  </w:style>
  <w:style w:type="paragraph" w:customStyle="1" w:styleId="mega-octicon28">
    <w:name w:val="mega-octicon28"/>
    <w:basedOn w:val="Normal"/>
    <w:rsid w:val="00114746"/>
    <w:pPr>
      <w:spacing w:before="15" w:after="100" w:afterAutospacing="1" w:line="240" w:lineRule="auto"/>
      <w:jc w:val="center"/>
    </w:pPr>
    <w:rPr>
      <w:rFonts w:ascii="octicons" w:eastAsia="Times New Roman" w:hAnsi="octicons" w:cs="Times New Roman"/>
      <w:color w:val="777777"/>
      <w:sz w:val="48"/>
      <w:szCs w:val="48"/>
      <w:lang w:bidi="ar-SA"/>
    </w:rPr>
  </w:style>
  <w:style w:type="paragraph" w:customStyle="1" w:styleId="permission-help1">
    <w:name w:val="permission-help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permission-summary1">
    <w:name w:val="permission-summary1"/>
    <w:basedOn w:val="Normal"/>
    <w:rsid w:val="00114746"/>
    <w:pPr>
      <w:spacing w:before="100" w:beforeAutospacing="1" w:after="100" w:afterAutospacing="1" w:line="240" w:lineRule="auto"/>
      <w:ind w:left="675"/>
    </w:pPr>
    <w:rPr>
      <w:rFonts w:ascii="Times New Roman" w:eastAsia="Times New Roman" w:hAnsi="Times New Roman" w:cs="Times New Roman"/>
      <w:sz w:val="24"/>
      <w:szCs w:val="24"/>
      <w:lang w:bidi="ar-SA"/>
    </w:rPr>
  </w:style>
  <w:style w:type="paragraph" w:customStyle="1" w:styleId="access-details1">
    <w:name w:val="access-detail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permission-title1">
    <w:name w:val="permission-title1"/>
    <w:basedOn w:val="Normal"/>
    <w:rsid w:val="00114746"/>
    <w:pPr>
      <w:spacing w:after="100" w:afterAutospacing="1" w:line="240" w:lineRule="auto"/>
    </w:pPr>
    <w:rPr>
      <w:rFonts w:ascii="Times New Roman" w:eastAsia="Times New Roman" w:hAnsi="Times New Roman" w:cs="Times New Roman"/>
      <w:color w:val="000000"/>
      <w:sz w:val="24"/>
      <w:szCs w:val="24"/>
      <w:lang w:bidi="ar-SA"/>
    </w:rPr>
  </w:style>
  <w:style w:type="paragraph" w:customStyle="1" w:styleId="sub-content1">
    <w:name w:val="sub-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1">
    <w:name w:val="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1">
    <w:name w:val="limite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none1">
    <w:name w:val="limited-access-non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followers1">
    <w:name w:val="limited-access-follow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mited-access-emails1">
    <w:name w:val="limited-access-email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1">
    <w:name w:val="no-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access1">
    <w:name w:val="default-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ublic-access1">
    <w:name w:val="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2">
    <w:name w:val="full-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repo-delete1">
    <w:name w:val="octicon-repo-delete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alert2">
    <w:name w:val="octicon-alert2"/>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no-access2">
    <w:name w:val="no-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3">
    <w:name w:val="full-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3">
    <w:name w:val="no-acces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4">
    <w:name w:val="full-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4">
    <w:name w:val="no-access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1">
    <w:name w:val="read-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public-access1">
    <w:name w:val="via-public-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via-full-access1">
    <w:name w:val="via-full-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5">
    <w:name w:val="no-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5">
    <w:name w:val="full-access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access6">
    <w:name w:val="no-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ad-access2">
    <w:name w:val="read-acces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write-access1">
    <w:name w:val="write-acces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access6">
    <w:name w:val="full-access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tup-info-module1">
    <w:name w:val="setup-info-module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450" w:line="240" w:lineRule="auto"/>
    </w:pPr>
    <w:rPr>
      <w:rFonts w:ascii="Times New Roman" w:eastAsia="Times New Roman" w:hAnsi="Times New Roman" w:cs="Times New Roman"/>
      <w:sz w:val="24"/>
      <w:szCs w:val="24"/>
      <w:lang w:bidi="ar-SA"/>
    </w:rPr>
  </w:style>
  <w:style w:type="paragraph" w:customStyle="1" w:styleId="no-description1">
    <w:name w:val="no-description1"/>
    <w:basedOn w:val="Normal"/>
    <w:rsid w:val="00114746"/>
    <w:pPr>
      <w:spacing w:before="225" w:after="225" w:line="240" w:lineRule="auto"/>
    </w:pPr>
    <w:rPr>
      <w:rFonts w:ascii="Times New Roman" w:eastAsia="Times New Roman" w:hAnsi="Times New Roman" w:cs="Times New Roman"/>
      <w:color w:val="999999"/>
      <w:sz w:val="24"/>
      <w:szCs w:val="24"/>
      <w:lang w:bidi="ar-SA"/>
    </w:rPr>
  </w:style>
  <w:style w:type="paragraph" w:customStyle="1" w:styleId="features-list2">
    <w:name w:val="features-list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avatar16">
    <w:name w:val="avatar16"/>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login1">
    <w:name w:val="org-login1"/>
    <w:basedOn w:val="Normal"/>
    <w:rsid w:val="00114746"/>
    <w:pPr>
      <w:spacing w:after="450" w:line="240" w:lineRule="auto"/>
      <w:ind w:left="75"/>
      <w:textAlignment w:val="center"/>
    </w:pPr>
    <w:rPr>
      <w:rFonts w:ascii="Times New Roman" w:eastAsia="Times New Roman" w:hAnsi="Times New Roman" w:cs="Times New Roman"/>
      <w:b/>
      <w:bCs/>
      <w:sz w:val="24"/>
      <w:szCs w:val="24"/>
      <w:lang w:bidi="ar-SA"/>
    </w:rPr>
  </w:style>
  <w:style w:type="paragraph" w:customStyle="1" w:styleId="org-status1">
    <w:name w:val="org-status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4">
    <w:name w:val="status4"/>
    <w:basedOn w:val="Normal"/>
    <w:rsid w:val="00114746"/>
    <w:pPr>
      <w:spacing w:before="100" w:beforeAutospacing="1" w:after="100" w:afterAutospacing="1" w:line="240" w:lineRule="auto"/>
      <w:jc w:val="center"/>
    </w:pPr>
    <w:rPr>
      <w:rFonts w:ascii="Times New Roman" w:eastAsia="Times New Roman" w:hAnsi="Times New Roman" w:cs="Times New Roman"/>
      <w:b/>
      <w:bCs/>
      <w:color w:val="FFFFFF"/>
      <w:sz w:val="18"/>
      <w:szCs w:val="18"/>
      <w:lang w:bidi="ar-SA"/>
    </w:rPr>
  </w:style>
  <w:style w:type="paragraph" w:customStyle="1" w:styleId="status-approved1">
    <w:name w:val="status-approved1"/>
    <w:basedOn w:val="Normal"/>
    <w:rsid w:val="00114746"/>
    <w:pPr>
      <w:shd w:val="clear" w:color="auto" w:fill="6CC64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us-pending1">
    <w:name w:val="status-pending1"/>
    <w:basedOn w:val="Normal"/>
    <w:rsid w:val="00114746"/>
    <w:pPr>
      <w:shd w:val="clear" w:color="auto" w:fill="FF9933"/>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content4">
    <w:name w:val="content4"/>
    <w:basedOn w:val="Normal"/>
    <w:rsid w:val="00114746"/>
    <w:pPr>
      <w:spacing w:before="100" w:beforeAutospacing="1" w:after="100" w:afterAutospacing="1" w:line="240" w:lineRule="auto"/>
      <w:ind w:left="675" w:right="450"/>
    </w:pPr>
    <w:rPr>
      <w:rFonts w:ascii="Times New Roman" w:eastAsia="Times New Roman" w:hAnsi="Times New Roman" w:cs="Times New Roman"/>
      <w:vanish/>
      <w:sz w:val="24"/>
      <w:szCs w:val="24"/>
      <w:lang w:bidi="ar-SA"/>
    </w:rPr>
  </w:style>
  <w:style w:type="paragraph" w:customStyle="1" w:styleId="oauth-divider1">
    <w:name w:val="oauth-divider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auth-application-whitelist1">
    <w:name w:val="oauth-application-whitelist1"/>
    <w:basedOn w:val="Normal"/>
    <w:rsid w:val="00114746"/>
    <w:pPr>
      <w:spacing w:before="300" w:after="300" w:line="240" w:lineRule="auto"/>
      <w:ind w:left="300" w:right="300"/>
    </w:pPr>
    <w:rPr>
      <w:rFonts w:ascii="Times New Roman" w:eastAsia="Times New Roman" w:hAnsi="Times New Roman" w:cs="Times New Roman"/>
      <w:vanish/>
      <w:sz w:val="24"/>
      <w:szCs w:val="24"/>
      <w:lang w:bidi="ar-SA"/>
    </w:rPr>
  </w:style>
  <w:style w:type="paragraph" w:customStyle="1" w:styleId="octicon-check4">
    <w:name w:val="octicon-check4"/>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application-undo-remove1">
    <w:name w:val="application-undo-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8">
    <w:name w:val="minibutton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00" w:afterAutospacing="1" w:line="360" w:lineRule="atLeast"/>
      <w:ind w:left="75"/>
      <w:textAlignment w:val="center"/>
    </w:pPr>
    <w:rPr>
      <w:rFonts w:ascii="Times New Roman" w:eastAsia="Times New Roman" w:hAnsi="Times New Roman" w:cs="Times New Roman"/>
      <w:b/>
      <w:bCs/>
      <w:color w:val="333333"/>
      <w:sz w:val="20"/>
      <w:szCs w:val="20"/>
      <w:lang w:bidi="ar-SA"/>
    </w:rPr>
  </w:style>
  <w:style w:type="paragraph" w:customStyle="1" w:styleId="application-remove1">
    <w:name w:val="application-remov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pplication-undo-remove2">
    <w:name w:val="application-undo-remov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vatar17">
    <w:name w:val="avatar17"/>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auth-application1">
    <w:name w:val="oauth-application1"/>
    <w:basedOn w:val="Normal"/>
    <w:rsid w:val="00114746"/>
    <w:pPr>
      <w:spacing w:before="100" w:beforeAutospacing="1" w:after="100" w:afterAutospacing="1" w:line="240" w:lineRule="auto"/>
      <w:ind w:left="75"/>
      <w:textAlignment w:val="center"/>
    </w:pPr>
    <w:rPr>
      <w:rFonts w:ascii="Times New Roman" w:eastAsia="Times New Roman" w:hAnsi="Times New Roman" w:cs="Times New Roman"/>
      <w:sz w:val="24"/>
      <w:szCs w:val="24"/>
      <w:lang w:bidi="ar-SA"/>
    </w:rPr>
  </w:style>
  <w:style w:type="paragraph" w:customStyle="1" w:styleId="oauth-application-actions1">
    <w:name w:val="oauth-application-action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remove-close5">
    <w:name w:val="octicon-remove-close5"/>
    <w:basedOn w:val="Normal"/>
    <w:rsid w:val="00114746"/>
    <w:pPr>
      <w:spacing w:before="15" w:after="100" w:afterAutospacing="1" w:line="240" w:lineRule="auto"/>
    </w:pPr>
    <w:rPr>
      <w:rFonts w:ascii="Times New Roman" w:eastAsia="Times New Roman" w:hAnsi="Times New Roman" w:cs="Times New Roman"/>
      <w:color w:val="BD2C00"/>
      <w:sz w:val="24"/>
      <w:szCs w:val="24"/>
      <w:lang w:bidi="ar-SA"/>
    </w:rPr>
  </w:style>
  <w:style w:type="paragraph" w:customStyle="1" w:styleId="edit-org1">
    <w:name w:val="edit-org1"/>
    <w:basedOn w:val="Normal"/>
    <w:rsid w:val="00114746"/>
    <w:pPr>
      <w:spacing w:before="100" w:beforeAutospacing="1" w:after="100" w:afterAutospacing="1" w:line="240" w:lineRule="auto"/>
    </w:pPr>
    <w:rPr>
      <w:rFonts w:ascii="Times New Roman" w:eastAsia="Times New Roman" w:hAnsi="Times New Roman" w:cs="Times New Roman"/>
      <w:color w:val="CCCCCC"/>
      <w:sz w:val="21"/>
      <w:szCs w:val="21"/>
      <w:lang w:bidi="ar-SA"/>
    </w:rPr>
  </w:style>
  <w:style w:type="paragraph" w:customStyle="1" w:styleId="edit-org2">
    <w:name w:val="edit-org2"/>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avatar18">
    <w:name w:val="avatar18"/>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org-name1">
    <w:name w:val="org-name1"/>
    <w:basedOn w:val="Normal"/>
    <w:rsid w:val="00114746"/>
    <w:pPr>
      <w:spacing w:after="75" w:line="240" w:lineRule="auto"/>
    </w:pPr>
    <w:rPr>
      <w:rFonts w:ascii="Times New Roman" w:eastAsia="Times New Roman" w:hAnsi="Times New Roman" w:cs="Times New Roman"/>
      <w:color w:val="333333"/>
      <w:sz w:val="54"/>
      <w:szCs w:val="54"/>
      <w:lang w:bidi="ar-SA"/>
    </w:rPr>
  </w:style>
  <w:style w:type="paragraph" w:customStyle="1" w:styleId="org-description1">
    <w:name w:val="org-description1"/>
    <w:basedOn w:val="Normal"/>
    <w:rsid w:val="00114746"/>
    <w:pPr>
      <w:spacing w:line="240" w:lineRule="auto"/>
    </w:pPr>
    <w:rPr>
      <w:rFonts w:ascii="Times New Roman" w:eastAsia="Times New Roman" w:hAnsi="Times New Roman" w:cs="Times New Roman"/>
      <w:sz w:val="24"/>
      <w:szCs w:val="24"/>
      <w:lang w:bidi="ar-SA"/>
    </w:rPr>
  </w:style>
  <w:style w:type="paragraph" w:customStyle="1" w:styleId="meta-item2">
    <w:name w:val="meta-item2"/>
    <w:basedOn w:val="Normal"/>
    <w:rsid w:val="00114746"/>
    <w:pPr>
      <w:spacing w:before="100" w:beforeAutospacing="1" w:after="100" w:afterAutospacing="1" w:line="240" w:lineRule="auto"/>
      <w:ind w:right="270"/>
    </w:pPr>
    <w:rPr>
      <w:rFonts w:ascii="Times New Roman" w:eastAsia="Times New Roman" w:hAnsi="Times New Roman" w:cs="Times New Roman"/>
      <w:sz w:val="24"/>
      <w:szCs w:val="24"/>
      <w:lang w:bidi="ar-SA"/>
    </w:rPr>
  </w:style>
  <w:style w:type="paragraph" w:customStyle="1" w:styleId="meta-link1">
    <w:name w:val="meta-link1"/>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octicon69">
    <w:name w:val="octicon69"/>
    <w:basedOn w:val="Normal"/>
    <w:rsid w:val="00114746"/>
    <w:pPr>
      <w:spacing w:before="100" w:beforeAutospacing="1" w:after="100" w:afterAutospacing="1" w:line="240" w:lineRule="auto"/>
      <w:ind w:right="30"/>
    </w:pPr>
    <w:rPr>
      <w:rFonts w:ascii="octicons" w:eastAsia="Times New Roman" w:hAnsi="octicons" w:cs="Times New Roman"/>
      <w:color w:val="CCCCCC"/>
      <w:sz w:val="24"/>
      <w:szCs w:val="24"/>
      <w:lang w:bidi="ar-SA"/>
    </w:rPr>
  </w:style>
  <w:style w:type="paragraph" w:customStyle="1" w:styleId="org-title1">
    <w:name w:val="org-title1"/>
    <w:basedOn w:val="Normal"/>
    <w:rsid w:val="00114746"/>
    <w:pPr>
      <w:spacing w:before="60" w:after="100" w:afterAutospacing="1" w:line="240" w:lineRule="auto"/>
    </w:pPr>
    <w:rPr>
      <w:rFonts w:ascii="Times New Roman" w:eastAsia="Times New Roman" w:hAnsi="Times New Roman" w:cs="Times New Roman"/>
      <w:color w:val="777777"/>
      <w:sz w:val="30"/>
      <w:szCs w:val="30"/>
      <w:lang w:bidi="ar-SA"/>
    </w:rPr>
  </w:style>
  <w:style w:type="paragraph" w:customStyle="1" w:styleId="org-link1">
    <w:name w:val="org-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avatar19">
    <w:name w:val="avatar19"/>
    <w:basedOn w:val="Normal"/>
    <w:rsid w:val="00114746"/>
    <w:pPr>
      <w:spacing w:after="0" w:line="240" w:lineRule="auto"/>
      <w:ind w:right="135"/>
    </w:pPr>
    <w:rPr>
      <w:rFonts w:ascii="Times New Roman" w:eastAsia="Times New Roman" w:hAnsi="Times New Roman" w:cs="Times New Roman"/>
      <w:sz w:val="24"/>
      <w:szCs w:val="24"/>
      <w:lang w:bidi="ar-SA"/>
    </w:rPr>
  </w:style>
  <w:style w:type="paragraph" w:customStyle="1" w:styleId="org-link2">
    <w:name w:val="org-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rg-nav-item1">
    <w:name w:val="org-nav-item1"/>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org-nav-item2">
    <w:name w:val="org-nav-item2"/>
    <w:basedOn w:val="Normal"/>
    <w:rsid w:val="00114746"/>
    <w:pPr>
      <w:spacing w:before="100" w:beforeAutospacing="1" w:after="100" w:afterAutospacing="1" w:line="240" w:lineRule="auto"/>
      <w:ind w:left="300"/>
    </w:pPr>
    <w:rPr>
      <w:rFonts w:ascii="Times New Roman" w:eastAsia="Times New Roman" w:hAnsi="Times New Roman" w:cs="Times New Roman"/>
      <w:color w:val="777777"/>
      <w:sz w:val="21"/>
      <w:szCs w:val="21"/>
      <w:lang w:bidi="ar-SA"/>
    </w:rPr>
  </w:style>
  <w:style w:type="paragraph" w:customStyle="1" w:styleId="count4">
    <w:name w:val="count4"/>
    <w:basedOn w:val="Normal"/>
    <w:rsid w:val="00114746"/>
    <w:pPr>
      <w:shd w:val="clear" w:color="auto" w:fill="E5E5E5"/>
      <w:spacing w:before="100" w:beforeAutospacing="1" w:after="100" w:afterAutospacing="1" w:line="240" w:lineRule="auto"/>
      <w:ind w:left="75"/>
    </w:pPr>
    <w:rPr>
      <w:rFonts w:ascii="Times New Roman" w:eastAsia="Times New Roman" w:hAnsi="Times New Roman" w:cs="Times New Roman"/>
      <w:b/>
      <w:bCs/>
      <w:color w:val="666666"/>
      <w:sz w:val="15"/>
      <w:szCs w:val="15"/>
      <w:lang w:bidi="ar-SA"/>
    </w:rPr>
  </w:style>
  <w:style w:type="paragraph" w:customStyle="1" w:styleId="developer-program-badge1">
    <w:name w:val="developer-program-badge1"/>
    <w:basedOn w:val="Normal"/>
    <w:rsid w:val="00114746"/>
    <w:pPr>
      <w:spacing w:before="100" w:beforeAutospacing="1" w:after="100" w:afterAutospacing="1" w:line="240" w:lineRule="auto"/>
      <w:jc w:val="center"/>
    </w:pPr>
    <w:rPr>
      <w:rFonts w:ascii="Times New Roman" w:eastAsia="Times New Roman" w:hAnsi="Times New Roman" w:cs="Times New Roman"/>
      <w:color w:val="4183C4"/>
      <w:sz w:val="24"/>
      <w:szCs w:val="24"/>
      <w:lang w:bidi="ar-SA"/>
    </w:rPr>
  </w:style>
  <w:style w:type="paragraph" w:customStyle="1" w:styleId="paginate-container2">
    <w:name w:val="paginate-container2"/>
    <w:basedOn w:val="Normal"/>
    <w:rsid w:val="00114746"/>
    <w:pPr>
      <w:spacing w:before="300" w:after="100" w:afterAutospacing="1" w:line="240" w:lineRule="auto"/>
      <w:jc w:val="center"/>
    </w:pPr>
    <w:rPr>
      <w:rFonts w:ascii="Times New Roman" w:eastAsia="Times New Roman" w:hAnsi="Times New Roman" w:cs="Times New Roman"/>
      <w:sz w:val="24"/>
      <w:szCs w:val="24"/>
      <w:lang w:bidi="ar-SA"/>
    </w:rPr>
  </w:style>
  <w:style w:type="paragraph" w:customStyle="1" w:styleId="org-stats1">
    <w:name w:val="org-stats1"/>
    <w:basedOn w:val="Normal"/>
    <w:rsid w:val="00114746"/>
    <w:pPr>
      <w:spacing w:before="45" w:after="100" w:afterAutospacing="1" w:line="240" w:lineRule="auto"/>
    </w:pPr>
    <w:rPr>
      <w:rFonts w:ascii="Times New Roman" w:eastAsia="Times New Roman" w:hAnsi="Times New Roman" w:cs="Times New Roman"/>
      <w:color w:val="4183C4"/>
      <w:sz w:val="21"/>
      <w:szCs w:val="21"/>
      <w:lang w:bidi="ar-SA"/>
    </w:rPr>
  </w:style>
  <w:style w:type="paragraph" w:customStyle="1" w:styleId="member-avatar-img1">
    <w:name w:val="member-avatar-img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member-name1">
    <w:name w:val="memb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fullname1">
    <w:name w:val="member-fullnam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ypeahead1">
    <w:name w:val="typeahead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no-results2">
    <w:name w:val="no-results2"/>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1">
    <w:name w:val="team1"/>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2">
    <w:name w:val="team2"/>
    <w:basedOn w:val="Normal"/>
    <w:rsid w:val="00114746"/>
    <w:pPr>
      <w:pBdr>
        <w:top w:val="single" w:sz="6" w:space="11" w:color="EEEEEE"/>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team-name1">
    <w:name w:val="team-name1"/>
    <w:basedOn w:val="Normal"/>
    <w:rsid w:val="00114746"/>
    <w:pPr>
      <w:spacing w:before="100" w:beforeAutospacing="1" w:after="100" w:afterAutospacing="1" w:line="240" w:lineRule="auto"/>
    </w:pPr>
    <w:rPr>
      <w:rFonts w:ascii="Times New Roman" w:eastAsia="Times New Roman" w:hAnsi="Times New Roman" w:cs="Times New Roman"/>
      <w:color w:val="4183C4"/>
      <w:sz w:val="21"/>
      <w:szCs w:val="21"/>
      <w:lang w:bidi="ar-SA"/>
    </w:rPr>
  </w:style>
  <w:style w:type="paragraph" w:customStyle="1" w:styleId="team-name2">
    <w:name w:val="team-name2"/>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label-ldap2">
    <w:name w:val="label-lda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meta1">
    <w:name w:val="team-meta1"/>
    <w:basedOn w:val="Normal"/>
    <w:rsid w:val="00114746"/>
    <w:pPr>
      <w:spacing w:after="0" w:line="240" w:lineRule="auto"/>
    </w:pPr>
    <w:rPr>
      <w:rFonts w:ascii="Times New Roman" w:eastAsia="Times New Roman" w:hAnsi="Times New Roman" w:cs="Times New Roman"/>
      <w:color w:val="777777"/>
      <w:sz w:val="24"/>
      <w:szCs w:val="24"/>
      <w:lang w:bidi="ar-SA"/>
    </w:rPr>
  </w:style>
  <w:style w:type="paragraph" w:customStyle="1" w:styleId="select-all-members1">
    <w:name w:val="select-all-members1"/>
    <w:basedOn w:val="Normal"/>
    <w:rsid w:val="00114746"/>
    <w:pPr>
      <w:spacing w:before="105" w:after="100" w:afterAutospacing="1" w:line="240" w:lineRule="auto"/>
      <w:ind w:left="135" w:right="270"/>
    </w:pPr>
    <w:rPr>
      <w:rFonts w:ascii="Times New Roman" w:eastAsia="Times New Roman" w:hAnsi="Times New Roman" w:cs="Times New Roman"/>
      <w:sz w:val="24"/>
      <w:szCs w:val="24"/>
      <w:lang w:bidi="ar-SA"/>
    </w:rPr>
  </w:style>
  <w:style w:type="paragraph" w:customStyle="1" w:styleId="toolbar-search1">
    <w:name w:val="toolbar-search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lbar-search-input1">
    <w:name w:val="toolbar-search-input1"/>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o-search-input1">
    <w:name w:val="auto-search-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pinner8">
    <w:name w:val="spinner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arch-filter-group1">
    <w:name w:val="search-filter-group1"/>
    <w:basedOn w:val="Normal"/>
    <w:rsid w:val="00114746"/>
    <w:pPr>
      <w:shd w:val="clear" w:color="auto" w:fill="FFFFFF"/>
      <w:spacing w:before="15" w:after="100" w:afterAutospacing="1" w:line="240" w:lineRule="auto"/>
    </w:pPr>
    <w:rPr>
      <w:rFonts w:ascii="Times New Roman" w:eastAsia="Times New Roman" w:hAnsi="Times New Roman" w:cs="Times New Roman"/>
      <w:vanish/>
      <w:sz w:val="24"/>
      <w:szCs w:val="24"/>
      <w:lang w:bidi="ar-SA"/>
    </w:rPr>
  </w:style>
  <w:style w:type="paragraph" w:customStyle="1" w:styleId="search-filter1">
    <w:name w:val="search-filter1"/>
    <w:basedOn w:val="Normal"/>
    <w:rsid w:val="00114746"/>
    <w:pPr>
      <w:pBdr>
        <w:top w:val="single" w:sz="6" w:space="8" w:color="EEEEEE"/>
      </w:pBd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70">
    <w:name w:val="octicon70"/>
    <w:basedOn w:val="Normal"/>
    <w:rsid w:val="00114746"/>
    <w:pPr>
      <w:spacing w:before="100" w:beforeAutospacing="1" w:after="100" w:afterAutospacing="1" w:line="240" w:lineRule="auto"/>
      <w:ind w:left="-30"/>
    </w:pPr>
    <w:rPr>
      <w:rFonts w:ascii="octicons" w:eastAsia="Times New Roman" w:hAnsi="octicons" w:cs="Times New Roman"/>
      <w:color w:val="333333"/>
      <w:sz w:val="21"/>
      <w:szCs w:val="21"/>
      <w:lang w:bidi="ar-SA"/>
    </w:rPr>
  </w:style>
  <w:style w:type="paragraph" w:customStyle="1" w:styleId="search-filter2">
    <w:name w:val="search-filter2"/>
    <w:basedOn w:val="Normal"/>
    <w:rsid w:val="00114746"/>
    <w:pPr>
      <w:pBdr>
        <w:top w:val="single" w:sz="6" w:space="8"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octicon71">
    <w:name w:val="octicon71"/>
    <w:basedOn w:val="Normal"/>
    <w:rsid w:val="00114746"/>
    <w:pPr>
      <w:spacing w:before="100" w:beforeAutospacing="1" w:after="100" w:afterAutospacing="1" w:line="240" w:lineRule="auto"/>
      <w:ind w:left="-30"/>
    </w:pPr>
    <w:rPr>
      <w:rFonts w:ascii="octicons" w:eastAsia="Times New Roman" w:hAnsi="octicons" w:cs="Times New Roman"/>
      <w:color w:val="FFFFFF"/>
      <w:sz w:val="21"/>
      <w:szCs w:val="21"/>
      <w:lang w:bidi="ar-SA"/>
    </w:rPr>
  </w:style>
  <w:style w:type="paragraph" w:customStyle="1" w:styleId="prefix3">
    <w:name w:val="prefix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lash3">
    <w:name w:val="slash3"/>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label10">
    <w:name w:val="label10"/>
    <w:basedOn w:val="Normal"/>
    <w:rsid w:val="00114746"/>
    <w:pPr>
      <w:spacing w:before="100" w:beforeAutospacing="1" w:after="100" w:afterAutospacing="1" w:line="0" w:lineRule="auto"/>
    </w:pPr>
    <w:rPr>
      <w:rFonts w:ascii="Times New Roman" w:eastAsia="Times New Roman" w:hAnsi="Times New Roman" w:cs="Times New Roman"/>
      <w:caps/>
      <w:sz w:val="15"/>
      <w:szCs w:val="15"/>
      <w:lang w:bidi="ar-SA"/>
    </w:rPr>
  </w:style>
  <w:style w:type="paragraph" w:customStyle="1" w:styleId="octicon72">
    <w:name w:val="octicon72"/>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tat-item1">
    <w:name w:val="stat-item1"/>
    <w:basedOn w:val="Normal"/>
    <w:rsid w:val="00114746"/>
    <w:pPr>
      <w:spacing w:before="100" w:beforeAutospacing="1" w:after="100" w:afterAutospacing="1" w:line="240" w:lineRule="auto"/>
      <w:ind w:left="120"/>
    </w:pPr>
    <w:rPr>
      <w:rFonts w:ascii="Times New Roman" w:eastAsia="Times New Roman" w:hAnsi="Times New Roman" w:cs="Times New Roman"/>
      <w:sz w:val="24"/>
      <w:szCs w:val="24"/>
      <w:lang w:bidi="ar-SA"/>
    </w:rPr>
  </w:style>
  <w:style w:type="paragraph" w:customStyle="1" w:styleId="octicon73">
    <w:name w:val="octicon73"/>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avatar20">
    <w:name w:val="avatar20"/>
    <w:basedOn w:val="Normal"/>
    <w:rsid w:val="00114746"/>
    <w:pPr>
      <w:spacing w:after="100" w:afterAutospacing="1" w:line="240" w:lineRule="auto"/>
      <w:ind w:right="120"/>
      <w:textAlignment w:val="center"/>
    </w:pPr>
    <w:rPr>
      <w:rFonts w:ascii="Times New Roman" w:eastAsia="Times New Roman" w:hAnsi="Times New Roman" w:cs="Times New Roman"/>
      <w:sz w:val="24"/>
      <w:szCs w:val="24"/>
      <w:lang w:bidi="ar-SA"/>
    </w:rPr>
  </w:style>
  <w:style w:type="paragraph" w:customStyle="1" w:styleId="org-repo1">
    <w:name w:val="org-repo1"/>
    <w:basedOn w:val="Normal"/>
    <w:rsid w:val="00114746"/>
    <w:pPr>
      <w:pBdr>
        <w:bottom w:val="single" w:sz="6" w:space="23"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prefix1">
    <w:name w:val="repo-prefix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lash1">
    <w:name w:val="repo-slash1"/>
    <w:basedOn w:val="Normal"/>
    <w:rsid w:val="00114746"/>
    <w:pPr>
      <w:spacing w:before="100" w:beforeAutospacing="1" w:after="100" w:afterAutospacing="1" w:line="240" w:lineRule="auto"/>
      <w:ind w:left="-60" w:right="-60"/>
    </w:pPr>
    <w:rPr>
      <w:rFonts w:ascii="Times New Roman" w:eastAsia="Times New Roman" w:hAnsi="Times New Roman" w:cs="Times New Roman"/>
      <w:sz w:val="24"/>
      <w:szCs w:val="24"/>
      <w:lang w:bidi="ar-SA"/>
    </w:rPr>
  </w:style>
  <w:style w:type="paragraph" w:customStyle="1" w:styleId="org-repo-name1">
    <w:name w:val="org-repo-name1"/>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org-repo-forked1">
    <w:name w:val="org-repo-forked1"/>
    <w:basedOn w:val="Normal"/>
    <w:rsid w:val="00114746"/>
    <w:pPr>
      <w:spacing w:after="0" w:line="240" w:lineRule="auto"/>
      <w:textAlignment w:val="center"/>
    </w:pPr>
    <w:rPr>
      <w:rFonts w:ascii="Times New Roman" w:eastAsia="Times New Roman" w:hAnsi="Times New Roman" w:cs="Times New Roman"/>
      <w:color w:val="808080"/>
      <w:sz w:val="18"/>
      <w:szCs w:val="18"/>
      <w:lang w:bidi="ar-SA"/>
    </w:rPr>
  </w:style>
  <w:style w:type="paragraph" w:customStyle="1" w:styleId="org-repo-controls1">
    <w:name w:val="org-repo-controls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eam3">
    <w:name w:val="team3"/>
    <w:basedOn w:val="Normal"/>
    <w:rsid w:val="00114746"/>
    <w:pPr>
      <w:pBdr>
        <w:bottom w:val="single" w:sz="6" w:space="11" w:color="F2F2F2"/>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4">
    <w:name w:val="octicon74"/>
    <w:basedOn w:val="Normal"/>
    <w:rsid w:val="00114746"/>
    <w:pPr>
      <w:spacing w:before="100" w:beforeAutospacing="1" w:after="100" w:afterAutospacing="1" w:line="240" w:lineRule="auto"/>
      <w:ind w:left="75"/>
    </w:pPr>
    <w:rPr>
      <w:rFonts w:ascii="octicons" w:eastAsia="Times New Roman" w:hAnsi="octicons" w:cs="Times New Roman"/>
      <w:color w:val="777777"/>
      <w:sz w:val="24"/>
      <w:szCs w:val="24"/>
      <w:lang w:bidi="ar-SA"/>
    </w:rPr>
  </w:style>
  <w:style w:type="paragraph" w:customStyle="1" w:styleId="team-info1">
    <w:name w:val="team-info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eam-info2">
    <w:name w:val="team-info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name3">
    <w:name w:val="team-name3"/>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team-description1">
    <w:name w:val="team-description1"/>
    <w:basedOn w:val="Normal"/>
    <w:rsid w:val="00114746"/>
    <w:pPr>
      <w:spacing w:before="30" w:after="30" w:line="240" w:lineRule="auto"/>
    </w:pPr>
    <w:rPr>
      <w:rFonts w:ascii="Times New Roman" w:eastAsia="Times New Roman" w:hAnsi="Times New Roman" w:cs="Times New Roman"/>
      <w:color w:val="333333"/>
      <w:sz w:val="24"/>
      <w:szCs w:val="24"/>
      <w:lang w:bidi="ar-SA"/>
    </w:rPr>
  </w:style>
  <w:style w:type="paragraph" w:customStyle="1" w:styleId="team-meta2">
    <w:name w:val="team-meta2"/>
    <w:basedOn w:val="Normal"/>
    <w:rsid w:val="00114746"/>
    <w:pPr>
      <w:spacing w:before="30" w:after="30" w:line="240" w:lineRule="auto"/>
    </w:pPr>
    <w:rPr>
      <w:rFonts w:ascii="Times New Roman" w:eastAsia="Times New Roman" w:hAnsi="Times New Roman" w:cs="Times New Roman"/>
      <w:color w:val="777777"/>
      <w:sz w:val="24"/>
      <w:szCs w:val="24"/>
      <w:lang w:bidi="ar-SA"/>
    </w:rPr>
  </w:style>
  <w:style w:type="paragraph" w:customStyle="1" w:styleId="turn-off1">
    <w:name w:val="turn-o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le-list-cell2">
    <w:name w:val="table-list-cell2"/>
    <w:basedOn w:val="Normal"/>
    <w:rsid w:val="00114746"/>
    <w:pPr>
      <w:pBdr>
        <w:top w:val="single" w:sz="6" w:space="6" w:color="EEEEEE"/>
      </w:pBdr>
      <w:spacing w:before="100" w:beforeAutospacing="1" w:after="100" w:afterAutospacing="1" w:line="240" w:lineRule="auto"/>
      <w:textAlignment w:val="center"/>
    </w:pPr>
    <w:rPr>
      <w:rFonts w:ascii="Times New Roman" w:eastAsia="Times New Roman" w:hAnsi="Times New Roman" w:cs="Times New Roman"/>
      <w:sz w:val="18"/>
      <w:szCs w:val="18"/>
      <w:lang w:bidi="ar-SA"/>
    </w:rPr>
  </w:style>
  <w:style w:type="paragraph" w:customStyle="1" w:styleId="table-list-cell-checkbox1">
    <w:name w:val="table-list-cell-checkbox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member-info1">
    <w:name w:val="member-info1"/>
    <w:basedOn w:val="Normal"/>
    <w:rsid w:val="00114746"/>
    <w:pPr>
      <w:spacing w:before="100" w:beforeAutospacing="1" w:after="100" w:afterAutospacing="1" w:line="240" w:lineRule="auto"/>
    </w:pPr>
    <w:rPr>
      <w:rFonts w:ascii="Times New Roman" w:eastAsia="Times New Roman" w:hAnsi="Times New Roman" w:cs="Times New Roman"/>
      <w:b/>
      <w:bCs/>
      <w:sz w:val="21"/>
      <w:szCs w:val="21"/>
      <w:lang w:bidi="ar-SA"/>
    </w:rPr>
  </w:style>
  <w:style w:type="paragraph" w:customStyle="1" w:styleId="member-list-avatar1">
    <w:name w:val="member-list-avatar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member-link1">
    <w:name w:val="member-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username1">
    <w:name w:val="member-usern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75">
    <w:name w:val="octicon75"/>
    <w:basedOn w:val="Normal"/>
    <w:rsid w:val="00114746"/>
    <w:pPr>
      <w:spacing w:before="100" w:beforeAutospacing="1" w:after="100" w:afterAutospacing="1" w:line="240" w:lineRule="auto"/>
      <w:ind w:left="30"/>
    </w:pPr>
    <w:rPr>
      <w:rFonts w:ascii="octicons" w:eastAsia="Times New Roman" w:hAnsi="octicons" w:cs="Times New Roman"/>
      <w:color w:val="AAAAAA"/>
      <w:sz w:val="18"/>
      <w:szCs w:val="18"/>
      <w:lang w:bidi="ar-SA"/>
    </w:rPr>
  </w:style>
  <w:style w:type="paragraph" w:customStyle="1" w:styleId="member-fullname2">
    <w:name w:val="member-fullname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mber-meta1">
    <w:name w:val="member-meta1"/>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17"/>
      <w:szCs w:val="17"/>
      <w:lang w:bidi="ar-SA"/>
    </w:rPr>
  </w:style>
  <w:style w:type="paragraph" w:customStyle="1" w:styleId="teams-link1">
    <w:name w:val="teams-link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teams-link2">
    <w:name w:val="teams-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76">
    <w:name w:val="octicon76"/>
    <w:basedOn w:val="Normal"/>
    <w:rsid w:val="00114746"/>
    <w:pPr>
      <w:spacing w:before="100" w:beforeAutospacing="1" w:after="100" w:afterAutospacing="1" w:line="240" w:lineRule="auto"/>
    </w:pPr>
    <w:rPr>
      <w:rFonts w:ascii="octicons" w:eastAsia="Times New Roman" w:hAnsi="octicons" w:cs="Times New Roman"/>
      <w:color w:val="FF9933"/>
      <w:sz w:val="21"/>
      <w:szCs w:val="21"/>
      <w:lang w:bidi="ar-SA"/>
    </w:rPr>
  </w:style>
  <w:style w:type="paragraph" w:customStyle="1" w:styleId="octicon77">
    <w:name w:val="octicon77"/>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octicon78">
    <w:name w:val="octicon78"/>
    <w:basedOn w:val="Normal"/>
    <w:rsid w:val="00114746"/>
    <w:pPr>
      <w:spacing w:before="100" w:beforeAutospacing="1" w:after="100" w:afterAutospacing="1" w:line="240" w:lineRule="auto"/>
    </w:pPr>
    <w:rPr>
      <w:rFonts w:ascii="octicons" w:eastAsia="Times New Roman" w:hAnsi="octicons" w:cs="Times New Roman"/>
      <w:sz w:val="21"/>
      <w:szCs w:val="21"/>
      <w:lang w:bidi="ar-SA"/>
    </w:rPr>
  </w:style>
  <w:style w:type="paragraph" w:customStyle="1" w:styleId="member-role1">
    <w:name w:val="member-ro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mber-manage1">
    <w:name w:val="member-man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age-link1">
    <w:name w:val="manage-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manage-link2">
    <w:name w:val="manage-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team4">
    <w:name w:val="team4"/>
    <w:basedOn w:val="Normal"/>
    <w:rsid w:val="00114746"/>
    <w:pPr>
      <w:pBdr>
        <w:top w:val="single" w:sz="6" w:space="11" w:color="EEEEEE"/>
        <w:left w:val="single" w:sz="6" w:space="11" w:color="EEEEEE"/>
        <w:bottom w:val="single" w:sz="6" w:space="11" w:color="EEEEEE"/>
        <w:right w:val="single" w:sz="6" w:space="11" w:color="EEEEEE"/>
      </w:pBdr>
      <w:spacing w:before="100" w:beforeAutospacing="1" w:after="300" w:line="240" w:lineRule="auto"/>
      <w:ind w:left="150" w:right="150"/>
    </w:pPr>
    <w:rPr>
      <w:rFonts w:ascii="Times New Roman" w:eastAsia="Times New Roman" w:hAnsi="Times New Roman" w:cs="Times New Roman"/>
      <w:sz w:val="24"/>
      <w:szCs w:val="24"/>
      <w:lang w:bidi="ar-SA"/>
    </w:rPr>
  </w:style>
  <w:style w:type="paragraph" w:customStyle="1" w:styleId="team-link1">
    <w:name w:val="team-lin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link2">
    <w:name w:val="team-link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4">
    <w:name w:val="team-name4"/>
    <w:basedOn w:val="Normal"/>
    <w:rsid w:val="00114746"/>
    <w:pPr>
      <w:spacing w:after="0" w:line="240" w:lineRule="auto"/>
    </w:pPr>
    <w:rPr>
      <w:rFonts w:ascii="Times New Roman" w:eastAsia="Times New Roman" w:hAnsi="Times New Roman" w:cs="Times New Roman"/>
      <w:color w:val="333333"/>
      <w:sz w:val="27"/>
      <w:szCs w:val="27"/>
      <w:lang w:bidi="ar-SA"/>
    </w:rPr>
  </w:style>
  <w:style w:type="paragraph" w:customStyle="1" w:styleId="team-description2">
    <w:name w:val="team-description2"/>
    <w:basedOn w:val="Normal"/>
    <w:rsid w:val="00114746"/>
    <w:pPr>
      <w:spacing w:before="75" w:after="100" w:afterAutospacing="1" w:line="240" w:lineRule="auto"/>
    </w:pPr>
    <w:rPr>
      <w:rFonts w:ascii="Times New Roman" w:eastAsia="Times New Roman" w:hAnsi="Times New Roman" w:cs="Times New Roman"/>
      <w:color w:val="777777"/>
      <w:sz w:val="21"/>
      <w:szCs w:val="21"/>
      <w:lang w:bidi="ar-SA"/>
    </w:rPr>
  </w:style>
  <w:style w:type="paragraph" w:customStyle="1" w:styleId="team-label-ldap1">
    <w:name w:val="team-label-ldap1"/>
    <w:basedOn w:val="Normal"/>
    <w:rsid w:val="00114746"/>
    <w:pPr>
      <w:pBdr>
        <w:top w:val="single" w:sz="6" w:space="0" w:color="DDDDDD"/>
        <w:left w:val="single" w:sz="6" w:space="5" w:color="DDDDDD"/>
        <w:bottom w:val="single" w:sz="6" w:space="0" w:color="DDDDDD"/>
        <w:right w:val="single" w:sz="6" w:space="5" w:color="DDDDDD"/>
      </w:pBdr>
      <w:spacing w:after="0" w:line="375" w:lineRule="atLeast"/>
      <w:ind w:right="150"/>
    </w:pPr>
    <w:rPr>
      <w:rFonts w:ascii="Times New Roman" w:eastAsia="Times New Roman" w:hAnsi="Times New Roman" w:cs="Times New Roman"/>
      <w:color w:val="999999"/>
      <w:sz w:val="17"/>
      <w:szCs w:val="17"/>
      <w:lang w:bidi="ar-SA"/>
    </w:rPr>
  </w:style>
  <w:style w:type="paragraph" w:customStyle="1" w:styleId="team-members1">
    <w:name w:val="team-members1"/>
    <w:basedOn w:val="Normal"/>
    <w:rsid w:val="00114746"/>
    <w:pPr>
      <w:pBdr>
        <w:top w:val="single" w:sz="6" w:space="8" w:color="EEEEEE"/>
      </w:pBdr>
      <w:shd w:val="clear" w:color="auto" w:fill="F8F8F8"/>
      <w:spacing w:after="0" w:line="240" w:lineRule="auto"/>
      <w:ind w:left="-225" w:right="-225"/>
    </w:pPr>
    <w:rPr>
      <w:rFonts w:ascii="Times New Roman" w:eastAsia="Times New Roman" w:hAnsi="Times New Roman" w:cs="Times New Roman"/>
      <w:sz w:val="24"/>
      <w:szCs w:val="24"/>
      <w:lang w:bidi="ar-SA"/>
    </w:rPr>
  </w:style>
  <w:style w:type="paragraph" w:customStyle="1" w:styleId="minibutton9">
    <w:name w:val="minibutton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30" w:after="30" w:line="360" w:lineRule="atLeast"/>
      <w:textAlignment w:val="center"/>
    </w:pPr>
    <w:rPr>
      <w:rFonts w:ascii="Times New Roman" w:eastAsia="Times New Roman" w:hAnsi="Times New Roman" w:cs="Times New Roman"/>
      <w:b/>
      <w:bCs/>
      <w:color w:val="333333"/>
      <w:sz w:val="20"/>
      <w:szCs w:val="20"/>
      <w:lang w:bidi="ar-SA"/>
    </w:rPr>
  </w:style>
  <w:style w:type="paragraph" w:customStyle="1" w:styleId="team-member1">
    <w:name w:val="team-member1"/>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1">
    <w:name w:val="team-member-ellipsis1"/>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777777"/>
      <w:sz w:val="24"/>
      <w:szCs w:val="24"/>
      <w:lang w:bidi="ar-SA"/>
    </w:rPr>
  </w:style>
  <w:style w:type="paragraph" w:customStyle="1" w:styleId="team-member2">
    <w:name w:val="team-member2"/>
    <w:basedOn w:val="Normal"/>
    <w:rsid w:val="00114746"/>
    <w:pPr>
      <w:spacing w:before="100" w:beforeAutospacing="1" w:after="100" w:afterAutospacing="1" w:line="240" w:lineRule="auto"/>
      <w:textAlignment w:val="top"/>
    </w:pPr>
    <w:rPr>
      <w:rFonts w:ascii="Times New Roman" w:eastAsia="Times New Roman" w:hAnsi="Times New Roman" w:cs="Times New Roman"/>
      <w:sz w:val="24"/>
      <w:szCs w:val="24"/>
      <w:lang w:bidi="ar-SA"/>
    </w:rPr>
  </w:style>
  <w:style w:type="paragraph" w:customStyle="1" w:styleId="team-member-ellipsis2">
    <w:name w:val="team-member-ellipsis2"/>
    <w:basedOn w:val="Normal"/>
    <w:rsid w:val="00114746"/>
    <w:pPr>
      <w:shd w:val="clear" w:color="auto" w:fill="DDDDDD"/>
      <w:spacing w:before="100" w:beforeAutospacing="1" w:after="100" w:afterAutospacing="1" w:line="360" w:lineRule="atLeast"/>
      <w:jc w:val="center"/>
      <w:textAlignment w:val="top"/>
    </w:pPr>
    <w:rPr>
      <w:rFonts w:ascii="Times New Roman" w:eastAsia="Times New Roman" w:hAnsi="Times New Roman" w:cs="Times New Roman"/>
      <w:b/>
      <w:bCs/>
      <w:color w:val="333333"/>
      <w:sz w:val="24"/>
      <w:szCs w:val="24"/>
      <w:lang w:bidi="ar-SA"/>
    </w:rPr>
  </w:style>
  <w:style w:type="paragraph" w:customStyle="1" w:styleId="blankslate3">
    <w:name w:val="blankslate3"/>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100" w:beforeAutospacing="1" w:after="100" w:afterAutospacing="1" w:line="240" w:lineRule="auto"/>
      <w:ind w:left="150" w:right="150"/>
      <w:jc w:val="center"/>
    </w:pPr>
    <w:rPr>
      <w:rFonts w:ascii="Times New Roman" w:eastAsia="Times New Roman" w:hAnsi="Times New Roman" w:cs="Times New Roman"/>
      <w:sz w:val="24"/>
      <w:szCs w:val="24"/>
      <w:lang w:bidi="ar-SA"/>
    </w:rPr>
  </w:style>
  <w:style w:type="paragraph" w:customStyle="1" w:styleId="minibutton10">
    <w:name w:val="minibutton1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225" w:line="360" w:lineRule="atLeast"/>
      <w:jc w:val="center"/>
      <w:textAlignment w:val="center"/>
    </w:pPr>
    <w:rPr>
      <w:rFonts w:ascii="Times New Roman" w:eastAsia="Times New Roman" w:hAnsi="Times New Roman" w:cs="Times New Roman"/>
      <w:b/>
      <w:bCs/>
      <w:color w:val="333333"/>
      <w:sz w:val="20"/>
      <w:szCs w:val="20"/>
      <w:lang w:bidi="ar-SA"/>
    </w:rPr>
  </w:style>
  <w:style w:type="paragraph" w:customStyle="1" w:styleId="username2">
    <w:name w:val="username2"/>
    <w:basedOn w:val="Normal"/>
    <w:rsid w:val="00114746"/>
    <w:pPr>
      <w:spacing w:before="30" w:after="100" w:afterAutospacing="1" w:line="240" w:lineRule="auto"/>
      <w:ind w:left="420"/>
    </w:pPr>
    <w:rPr>
      <w:rFonts w:ascii="Times New Roman" w:eastAsia="Times New Roman" w:hAnsi="Times New Roman" w:cs="Times New Roman"/>
      <w:sz w:val="21"/>
      <w:szCs w:val="21"/>
      <w:lang w:bidi="ar-SA"/>
    </w:rPr>
  </w:style>
  <w:style w:type="paragraph" w:customStyle="1" w:styleId="org-meta-cell1">
    <w:name w:val="org-meta-cell1"/>
    <w:basedOn w:val="Normal"/>
    <w:rsid w:val="00114746"/>
    <w:pPr>
      <w:spacing w:before="100" w:beforeAutospacing="1" w:after="100" w:afterAutospacing="1" w:line="240" w:lineRule="auto"/>
      <w:textAlignment w:val="center"/>
    </w:pPr>
    <w:rPr>
      <w:rFonts w:ascii="Times New Roman" w:eastAsia="Times New Roman" w:hAnsi="Times New Roman" w:cs="Times New Roman"/>
      <w:sz w:val="17"/>
      <w:szCs w:val="17"/>
      <w:lang w:bidi="ar-SA"/>
    </w:rPr>
  </w:style>
  <w:style w:type="paragraph" w:customStyle="1" w:styleId="org-repo-name2">
    <w:name w:val="org-repo-name2"/>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abel11">
    <w:name w:val="label11"/>
    <w:basedOn w:val="Normal"/>
    <w:rsid w:val="00114746"/>
    <w:pPr>
      <w:spacing w:before="100" w:beforeAutospacing="1" w:after="100" w:afterAutospacing="1" w:line="0" w:lineRule="auto"/>
    </w:pPr>
    <w:rPr>
      <w:rFonts w:ascii="Times New Roman" w:eastAsia="Times New Roman" w:hAnsi="Times New Roman" w:cs="Times New Roman"/>
      <w:caps/>
      <w:sz w:val="14"/>
      <w:szCs w:val="14"/>
      <w:lang w:bidi="ar-SA"/>
    </w:rPr>
  </w:style>
  <w:style w:type="paragraph" w:customStyle="1" w:styleId="org-repo-description1">
    <w:name w:val="org-repo-description1"/>
    <w:basedOn w:val="Normal"/>
    <w:rsid w:val="00114746"/>
    <w:pPr>
      <w:spacing w:after="0" w:line="270" w:lineRule="atLeast"/>
    </w:pPr>
    <w:rPr>
      <w:rFonts w:ascii="Times New Roman" w:eastAsia="Times New Roman" w:hAnsi="Times New Roman" w:cs="Times New Roman"/>
      <w:color w:val="777777"/>
      <w:sz w:val="18"/>
      <w:szCs w:val="18"/>
      <w:lang w:bidi="ar-SA"/>
    </w:rPr>
  </w:style>
  <w:style w:type="paragraph" w:customStyle="1" w:styleId="org-repo-forked2">
    <w:name w:val="org-repo-forked2"/>
    <w:basedOn w:val="Normal"/>
    <w:rsid w:val="00114746"/>
    <w:pPr>
      <w:spacing w:before="30" w:after="0" w:line="240" w:lineRule="auto"/>
      <w:textAlignment w:val="center"/>
    </w:pPr>
    <w:rPr>
      <w:rFonts w:ascii="Times New Roman" w:eastAsia="Times New Roman" w:hAnsi="Times New Roman" w:cs="Times New Roman"/>
      <w:color w:val="808080"/>
      <w:sz w:val="18"/>
      <w:szCs w:val="18"/>
      <w:lang w:bidi="ar-SA"/>
    </w:rPr>
  </w:style>
  <w:style w:type="paragraph" w:customStyle="1" w:styleId="octicon79">
    <w:name w:val="octicon79"/>
    <w:basedOn w:val="Normal"/>
    <w:rsid w:val="00114746"/>
    <w:pPr>
      <w:spacing w:before="100" w:beforeAutospacing="1" w:after="100" w:afterAutospacing="1" w:line="240" w:lineRule="auto"/>
      <w:textAlignment w:val="center"/>
    </w:pPr>
    <w:rPr>
      <w:rFonts w:ascii="octicons" w:eastAsia="Times New Roman" w:hAnsi="octicons" w:cs="Times New Roman"/>
      <w:sz w:val="21"/>
      <w:szCs w:val="21"/>
      <w:lang w:bidi="ar-SA"/>
    </w:rPr>
  </w:style>
  <w:style w:type="paragraph" w:customStyle="1" w:styleId="org-meta-teams1">
    <w:name w:val="org-meta-teams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rg-search-repo-access1">
    <w:name w:val="org-search-repo-access1"/>
    <w:basedOn w:val="Normal"/>
    <w:rsid w:val="00114746"/>
    <w:pPr>
      <w:spacing w:before="100" w:beforeAutospacing="1" w:after="100" w:afterAutospacing="1" w:line="240" w:lineRule="auto"/>
      <w:ind w:left="150"/>
    </w:pPr>
    <w:rPr>
      <w:rFonts w:ascii="Times New Roman" w:eastAsia="Times New Roman" w:hAnsi="Times New Roman" w:cs="Times New Roman"/>
      <w:sz w:val="24"/>
      <w:szCs w:val="24"/>
      <w:lang w:bidi="ar-SA"/>
    </w:rPr>
  </w:style>
  <w:style w:type="paragraph" w:customStyle="1" w:styleId="team5">
    <w:name w:val="team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name5">
    <w:name w:val="team-name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am-description3">
    <w:name w:val="team-description3"/>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octicon80">
    <w:name w:val="octicon8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select-menu-modal1">
    <w:name w:val="select-menu-modal1"/>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1">
    <w:name w:val="octicon81"/>
    <w:basedOn w:val="Normal"/>
    <w:rsid w:val="00114746"/>
    <w:pPr>
      <w:pBdr>
        <w:top w:val="single" w:sz="12" w:space="0" w:color="FFFFFF"/>
        <w:left w:val="single" w:sz="12" w:space="0" w:color="FFFFFF"/>
        <w:bottom w:val="single" w:sz="12" w:space="0" w:color="FFFFFF"/>
        <w:right w:val="single" w:sz="12" w:space="0" w:color="FFFFFF"/>
      </w:pBdr>
      <w:shd w:val="clear" w:color="auto" w:fill="F3F3F3"/>
      <w:spacing w:before="100" w:beforeAutospacing="1" w:after="100" w:afterAutospacing="1" w:line="540" w:lineRule="atLeast"/>
      <w:jc w:val="center"/>
    </w:pPr>
    <w:rPr>
      <w:rFonts w:ascii="octicons" w:eastAsia="Times New Roman" w:hAnsi="octicons" w:cs="Times New Roman"/>
      <w:color w:val="999999"/>
      <w:sz w:val="24"/>
      <w:szCs w:val="24"/>
      <w:lang w:bidi="ar-SA"/>
    </w:rPr>
  </w:style>
  <w:style w:type="paragraph" w:customStyle="1" w:styleId="activity-action1">
    <w:name w:val="activity-action1"/>
    <w:basedOn w:val="Normal"/>
    <w:rsid w:val="00114746"/>
    <w:pPr>
      <w:spacing w:after="75" w:line="240" w:lineRule="auto"/>
    </w:pPr>
    <w:rPr>
      <w:rFonts w:ascii="Times New Roman" w:eastAsia="Times New Roman" w:hAnsi="Times New Roman" w:cs="Times New Roman"/>
      <w:sz w:val="21"/>
      <w:szCs w:val="21"/>
      <w:lang w:bidi="ar-SA"/>
    </w:rPr>
  </w:style>
  <w:style w:type="paragraph" w:customStyle="1" w:styleId="activity-time1">
    <w:name w:val="activity-time1"/>
    <w:basedOn w:val="Normal"/>
    <w:rsid w:val="00114746"/>
    <w:pPr>
      <w:spacing w:before="100" w:beforeAutospacing="1" w:after="100" w:afterAutospacing="1" w:line="240" w:lineRule="auto"/>
    </w:pPr>
    <w:rPr>
      <w:rFonts w:ascii="Times New Roman" w:eastAsia="Times New Roman" w:hAnsi="Times New Roman" w:cs="Times New Roman"/>
      <w:color w:val="777777"/>
      <w:lang w:bidi="ar-SA"/>
    </w:rPr>
  </w:style>
  <w:style w:type="paragraph" w:customStyle="1" w:styleId="typeahead-results1">
    <w:name w:val="typeahead-resul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avatar21">
    <w:name w:val="avatar21"/>
    <w:basedOn w:val="Normal"/>
    <w:rsid w:val="00114746"/>
    <w:pPr>
      <w:spacing w:before="100" w:beforeAutospacing="1" w:after="100" w:afterAutospacing="1" w:line="240" w:lineRule="auto"/>
      <w:ind w:left="-510" w:right="150"/>
    </w:pPr>
    <w:rPr>
      <w:rFonts w:ascii="Times New Roman" w:eastAsia="Times New Roman" w:hAnsi="Times New Roman" w:cs="Times New Roman"/>
      <w:sz w:val="24"/>
      <w:szCs w:val="24"/>
      <w:lang w:bidi="ar-SA"/>
    </w:rPr>
  </w:style>
  <w:style w:type="paragraph" w:customStyle="1" w:styleId="member-info2">
    <w:name w:val="member-info2"/>
    <w:basedOn w:val="Normal"/>
    <w:rsid w:val="00114746"/>
    <w:pPr>
      <w:spacing w:before="30" w:after="0" w:line="240" w:lineRule="auto"/>
    </w:pPr>
    <w:rPr>
      <w:rFonts w:ascii="Times New Roman" w:eastAsia="Times New Roman" w:hAnsi="Times New Roman" w:cs="Times New Roman"/>
      <w:sz w:val="24"/>
      <w:szCs w:val="24"/>
      <w:lang w:bidi="ar-SA"/>
    </w:rPr>
  </w:style>
  <w:style w:type="paragraph" w:customStyle="1" w:styleId="member-name2">
    <w:name w:val="member-name2"/>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octicon-plus1">
    <w:name w:val="octicon-plus1"/>
    <w:basedOn w:val="Normal"/>
    <w:rsid w:val="00114746"/>
    <w:pPr>
      <w:spacing w:after="100" w:afterAutospacing="1" w:line="240" w:lineRule="auto"/>
    </w:pPr>
    <w:rPr>
      <w:rFonts w:ascii="Times New Roman" w:eastAsia="Times New Roman" w:hAnsi="Times New Roman" w:cs="Times New Roman"/>
      <w:color w:val="DDDDDD"/>
      <w:sz w:val="24"/>
      <w:szCs w:val="24"/>
      <w:lang w:bidi="ar-SA"/>
    </w:rPr>
  </w:style>
  <w:style w:type="paragraph" w:customStyle="1" w:styleId="non-member-note1">
    <w:name w:val="non-member-note1"/>
    <w:basedOn w:val="Normal"/>
    <w:rsid w:val="00114746"/>
    <w:pPr>
      <w:spacing w:after="0" w:line="240" w:lineRule="auto"/>
    </w:pPr>
    <w:rPr>
      <w:rFonts w:ascii="Times New Roman" w:eastAsia="Times New Roman" w:hAnsi="Times New Roman" w:cs="Times New Roman"/>
      <w:color w:val="777777"/>
      <w:sz w:val="17"/>
      <w:szCs w:val="17"/>
      <w:lang w:bidi="ar-SA"/>
    </w:rPr>
  </w:style>
  <w:style w:type="paragraph" w:customStyle="1" w:styleId="non-member-action1">
    <w:name w:val="non-member-action1"/>
    <w:basedOn w:val="Normal"/>
    <w:rsid w:val="00114746"/>
    <w:pPr>
      <w:spacing w:after="0" w:line="240" w:lineRule="auto"/>
    </w:pPr>
    <w:rPr>
      <w:rFonts w:ascii="Times New Roman" w:eastAsia="Times New Roman" w:hAnsi="Times New Roman" w:cs="Times New Roman"/>
      <w:vanish/>
      <w:color w:val="777777"/>
      <w:sz w:val="17"/>
      <w:szCs w:val="17"/>
      <w:lang w:bidi="ar-SA"/>
    </w:rPr>
  </w:style>
  <w:style w:type="paragraph" w:customStyle="1" w:styleId="teams-link3">
    <w:name w:val="teams-link3"/>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82">
    <w:name w:val="octicon82"/>
    <w:basedOn w:val="Normal"/>
    <w:rsid w:val="00114746"/>
    <w:pPr>
      <w:spacing w:before="100" w:beforeAutospacing="1" w:after="100" w:afterAutospacing="1" w:line="240" w:lineRule="auto"/>
      <w:ind w:right="45"/>
    </w:pPr>
    <w:rPr>
      <w:rFonts w:ascii="octicons" w:eastAsia="Times New Roman" w:hAnsi="octicons" w:cs="Times New Roman"/>
      <w:sz w:val="27"/>
      <w:szCs w:val="27"/>
      <w:lang w:bidi="ar-SA"/>
    </w:rPr>
  </w:style>
  <w:style w:type="paragraph" w:customStyle="1" w:styleId="teams-link4">
    <w:name w:val="teams-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label-permissions2">
    <w:name w:val="label-permissions2"/>
    <w:basedOn w:val="Normal"/>
    <w:rsid w:val="00114746"/>
    <w:pPr>
      <w:spacing w:before="120" w:after="100" w:afterAutospacing="1" w:line="0" w:lineRule="auto"/>
    </w:pPr>
    <w:rPr>
      <w:rFonts w:ascii="Times New Roman" w:eastAsia="Times New Roman" w:hAnsi="Times New Roman" w:cs="Times New Roman"/>
      <w:caps/>
      <w:sz w:val="15"/>
      <w:szCs w:val="15"/>
      <w:lang w:bidi="ar-SA"/>
    </w:rPr>
  </w:style>
  <w:style w:type="paragraph" w:customStyle="1" w:styleId="label-ldap3">
    <w:name w:val="label-ldap3"/>
    <w:basedOn w:val="Normal"/>
    <w:rsid w:val="00114746"/>
    <w:pPr>
      <w:pBdr>
        <w:top w:val="single" w:sz="6" w:space="0" w:color="EAEAEA"/>
        <w:left w:val="single" w:sz="6" w:space="8" w:color="EAEAEA"/>
        <w:bottom w:val="single" w:sz="6" w:space="0" w:color="EAEAEA"/>
        <w:right w:val="single" w:sz="6" w:space="8" w:color="EAEAEA"/>
      </w:pBdr>
      <w:spacing w:after="0" w:line="480" w:lineRule="atLeast"/>
      <w:ind w:right="150"/>
    </w:pPr>
    <w:rPr>
      <w:rFonts w:ascii="Times New Roman" w:eastAsia="Times New Roman" w:hAnsi="Times New Roman" w:cs="Times New Roman"/>
      <w:caps/>
      <w:color w:val="999999"/>
      <w:sz w:val="20"/>
      <w:szCs w:val="20"/>
      <w:lang w:bidi="ar-SA"/>
    </w:rPr>
  </w:style>
  <w:style w:type="paragraph" w:customStyle="1" w:styleId="team-title1">
    <w:name w:val="team-title1"/>
    <w:basedOn w:val="Normal"/>
    <w:rsid w:val="00114746"/>
    <w:pPr>
      <w:spacing w:after="0" w:line="240" w:lineRule="auto"/>
    </w:pPr>
    <w:rPr>
      <w:rFonts w:ascii="Times New Roman" w:eastAsia="Times New Roman" w:hAnsi="Times New Roman" w:cs="Times New Roman"/>
      <w:sz w:val="45"/>
      <w:szCs w:val="45"/>
      <w:lang w:bidi="ar-SA"/>
    </w:rPr>
  </w:style>
  <w:style w:type="paragraph" w:customStyle="1" w:styleId="team-label-ldap2">
    <w:name w:val="team-label-ldap2"/>
    <w:basedOn w:val="Normal"/>
    <w:rsid w:val="00114746"/>
    <w:pPr>
      <w:pBdr>
        <w:top w:val="single" w:sz="6" w:space="2" w:color="DDDDDD"/>
        <w:left w:val="single" w:sz="6" w:space="3" w:color="DDDDDD"/>
        <w:bottom w:val="single" w:sz="6" w:space="2" w:color="DDDDDD"/>
        <w:right w:val="single" w:sz="6" w:space="3" w:color="DDDDDD"/>
      </w:pBdr>
      <w:shd w:val="clear" w:color="auto" w:fill="FAFAFA"/>
      <w:spacing w:before="100" w:beforeAutospacing="1" w:after="100" w:afterAutospacing="1" w:line="240" w:lineRule="auto"/>
    </w:pPr>
    <w:rPr>
      <w:rFonts w:ascii="Times New Roman" w:eastAsia="Times New Roman" w:hAnsi="Times New Roman" w:cs="Times New Roman"/>
      <w:color w:val="777777"/>
      <w:sz w:val="15"/>
      <w:szCs w:val="15"/>
      <w:lang w:bidi="ar-SA"/>
    </w:rPr>
  </w:style>
  <w:style w:type="paragraph" w:customStyle="1" w:styleId="team-description4">
    <w:name w:val="team-description4"/>
    <w:basedOn w:val="Normal"/>
    <w:rsid w:val="00114746"/>
    <w:pPr>
      <w:spacing w:before="150" w:after="0" w:line="240" w:lineRule="auto"/>
    </w:pPr>
    <w:rPr>
      <w:rFonts w:ascii="Times New Roman" w:eastAsia="Times New Roman" w:hAnsi="Times New Roman" w:cs="Times New Roman"/>
      <w:color w:val="666666"/>
      <w:sz w:val="27"/>
      <w:szCs w:val="27"/>
      <w:lang w:bidi="ar-SA"/>
    </w:rPr>
  </w:style>
  <w:style w:type="paragraph" w:customStyle="1" w:styleId="link1">
    <w:name w:val="link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team-description-form1">
    <w:name w:val="team-description-form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turn-off2">
    <w:name w:val="turn-off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eam-header1">
    <w:name w:val="team-header1"/>
    <w:basedOn w:val="Normal"/>
    <w:rsid w:val="00114746"/>
    <w:pPr>
      <w:pBdr>
        <w:bottom w:val="single" w:sz="6" w:space="15" w:color="EEEEEE"/>
      </w:pBdr>
      <w:spacing w:before="100" w:beforeAutospacing="1" w:after="300" w:line="240" w:lineRule="auto"/>
    </w:pPr>
    <w:rPr>
      <w:rFonts w:ascii="Times New Roman" w:eastAsia="Times New Roman" w:hAnsi="Times New Roman" w:cs="Times New Roman"/>
      <w:vanish/>
      <w:sz w:val="24"/>
      <w:szCs w:val="24"/>
      <w:lang w:bidi="ar-SA"/>
    </w:rPr>
  </w:style>
  <w:style w:type="paragraph" w:customStyle="1" w:styleId="org-team-form1">
    <w:name w:val="org-team-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octicon-check5">
    <w:name w:val="octicon-check5"/>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alert3">
    <w:name w:val="octicon-alert3"/>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dit-team-member1">
    <w:name w:val="edit-team-member1"/>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move-team-member-cell1">
    <w:name w:val="remove-team-member-cell1"/>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find-member1">
    <w:name w:val="find-memb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someone1">
    <w:name w:val="add-someo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83">
    <w:name w:val="octicon83"/>
    <w:basedOn w:val="Normal"/>
    <w:rsid w:val="00114746"/>
    <w:pPr>
      <w:spacing w:before="100" w:beforeAutospacing="1" w:after="100" w:afterAutospacing="1" w:line="240" w:lineRule="auto"/>
      <w:jc w:val="center"/>
    </w:pPr>
    <w:rPr>
      <w:rFonts w:ascii="octicons" w:eastAsia="Times New Roman" w:hAnsi="octicons" w:cs="Times New Roman"/>
      <w:sz w:val="24"/>
      <w:szCs w:val="24"/>
      <w:lang w:bidi="ar-SA"/>
    </w:rPr>
  </w:style>
  <w:style w:type="paragraph" w:customStyle="1" w:styleId="minibutton11">
    <w:name w:val="minibutton1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octicon84">
    <w:name w:val="octicon84"/>
    <w:basedOn w:val="Normal"/>
    <w:rsid w:val="00114746"/>
    <w:pPr>
      <w:spacing w:after="100" w:afterAutospacing="1" w:line="240" w:lineRule="auto"/>
      <w:jc w:val="center"/>
      <w:textAlignment w:val="center"/>
    </w:pPr>
    <w:rPr>
      <w:rFonts w:ascii="octicons" w:eastAsia="Times New Roman" w:hAnsi="octicons" w:cs="Times New Roman"/>
      <w:sz w:val="24"/>
      <w:szCs w:val="24"/>
      <w:lang w:bidi="ar-SA"/>
    </w:rPr>
  </w:style>
  <w:style w:type="paragraph" w:customStyle="1" w:styleId="setup-info-module2">
    <w:name w:val="setup-info-module2"/>
    <w:basedOn w:val="Normal"/>
    <w:rsid w:val="00114746"/>
    <w:pPr>
      <w:pBdr>
        <w:top w:val="single" w:sz="6" w:space="0" w:color="CCCCCC"/>
        <w:left w:val="single" w:sz="6" w:space="0" w:color="CCCCCC"/>
        <w:bottom w:val="single" w:sz="6" w:space="0" w:color="CCCCCC"/>
        <w:right w:val="single" w:sz="6" w:space="0" w:color="CCCCCC"/>
      </w:pBdr>
      <w:shd w:val="clear" w:color="auto" w:fill="F0F8FF"/>
      <w:spacing w:after="450" w:line="240" w:lineRule="auto"/>
    </w:pPr>
    <w:rPr>
      <w:rFonts w:ascii="Times New Roman" w:eastAsia="Times New Roman" w:hAnsi="Times New Roman" w:cs="Times New Roman"/>
      <w:sz w:val="24"/>
      <w:szCs w:val="24"/>
      <w:lang w:bidi="ar-SA"/>
    </w:rPr>
  </w:style>
  <w:style w:type="paragraph" w:customStyle="1" w:styleId="minibutton12">
    <w:name w:val="minibutton1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textAlignment w:val="center"/>
    </w:pPr>
    <w:rPr>
      <w:rFonts w:ascii="Times New Roman" w:eastAsia="Times New Roman" w:hAnsi="Times New Roman" w:cs="Times New Roman"/>
      <w:b/>
      <w:bCs/>
      <w:vanish/>
      <w:color w:val="333333"/>
      <w:sz w:val="20"/>
      <w:szCs w:val="20"/>
      <w:lang w:bidi="ar-SA"/>
    </w:rPr>
  </w:style>
  <w:style w:type="paragraph" w:customStyle="1" w:styleId="member-list-item1">
    <w:name w:val="member-list-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ccount-switcher1">
    <w:name w:val="account-switcher1"/>
    <w:basedOn w:val="Normal"/>
    <w:rsid w:val="00114746"/>
    <w:pPr>
      <w:spacing w:after="0" w:line="240" w:lineRule="auto"/>
      <w:ind w:right="150"/>
    </w:pPr>
    <w:rPr>
      <w:rFonts w:ascii="Times New Roman" w:eastAsia="Times New Roman" w:hAnsi="Times New Roman" w:cs="Times New Roman"/>
      <w:sz w:val="24"/>
      <w:szCs w:val="24"/>
      <w:lang w:bidi="ar-SA"/>
    </w:rPr>
  </w:style>
  <w:style w:type="paragraph" w:customStyle="1" w:styleId="octicon-mute1">
    <w:name w:val="octicon-mute1"/>
    <w:basedOn w:val="Normal"/>
    <w:rsid w:val="00114746"/>
    <w:pPr>
      <w:spacing w:before="100" w:beforeAutospacing="1" w:after="100" w:afterAutospacing="1" w:line="240" w:lineRule="auto"/>
    </w:pPr>
    <w:rPr>
      <w:rFonts w:ascii="Times New Roman" w:eastAsia="Times New Roman" w:hAnsi="Times New Roman" w:cs="Times New Roman"/>
      <w:color w:val="CC0000"/>
      <w:sz w:val="24"/>
      <w:szCs w:val="24"/>
      <w:lang w:bidi="ar-SA"/>
    </w:rPr>
  </w:style>
  <w:style w:type="paragraph" w:customStyle="1" w:styleId="body2">
    <w:name w:val="body2"/>
    <w:basedOn w:val="Normal"/>
    <w:rsid w:val="00114746"/>
    <w:pPr>
      <w:pBdr>
        <w:top w:val="single" w:sz="6" w:space="15" w:color="DDDDDD"/>
        <w:left w:val="single" w:sz="6" w:space="15" w:color="DDDDDD"/>
        <w:bottom w:val="single" w:sz="6" w:space="15" w:color="DDDDDD"/>
        <w:right w:val="single" w:sz="6" w:space="15" w:color="DDDDDD"/>
      </w:pBdr>
      <w:shd w:val="clear" w:color="auto" w:fill="F9F9F9"/>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areaclone1">
    <w:name w:val="textareaclone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function-divider1">
    <w:name w:val="function-divider1"/>
    <w:basedOn w:val="DefaultParagraphFont"/>
    <w:rsid w:val="00114746"/>
    <w:rPr>
      <w:vanish w:val="0"/>
      <w:webHidden w:val="0"/>
      <w:specVanish w:val="0"/>
    </w:rPr>
  </w:style>
  <w:style w:type="paragraph" w:customStyle="1" w:styleId="theme-picker-scroll-backwards1">
    <w:name w:val="theme-picker-scroll-back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forwards1">
    <w:name w:val="theme-picker-scroll-forwards1"/>
    <w:basedOn w:val="Normal"/>
    <w:rsid w:val="00114746"/>
    <w:pPr>
      <w:spacing w:before="780" w:after="100" w:afterAutospacing="1" w:line="240" w:lineRule="auto"/>
    </w:pPr>
    <w:rPr>
      <w:rFonts w:ascii="Times New Roman" w:eastAsia="Times New Roman" w:hAnsi="Times New Roman" w:cs="Times New Roman"/>
      <w:color w:val="CECECE"/>
      <w:sz w:val="48"/>
      <w:szCs w:val="48"/>
      <w:lang w:bidi="ar-SA"/>
    </w:rPr>
  </w:style>
  <w:style w:type="paragraph" w:customStyle="1" w:styleId="theme-picker-scroll-backwards2">
    <w:name w:val="theme-picker-scroll-back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picker-scroll-forwards2">
    <w:name w:val="theme-picker-scroll-forwards2"/>
    <w:basedOn w:val="Normal"/>
    <w:rsid w:val="00114746"/>
    <w:pPr>
      <w:spacing w:before="780" w:after="100" w:afterAutospacing="1" w:line="240" w:lineRule="auto"/>
    </w:pPr>
    <w:rPr>
      <w:rFonts w:ascii="Times New Roman" w:eastAsia="Times New Roman" w:hAnsi="Times New Roman" w:cs="Times New Roman"/>
      <w:color w:val="0084C8"/>
      <w:sz w:val="48"/>
      <w:szCs w:val="48"/>
      <w:lang w:bidi="ar-SA"/>
    </w:rPr>
  </w:style>
  <w:style w:type="paragraph" w:customStyle="1" w:styleId="theme-thumbnail1">
    <w:name w:val="theme-thumbnail1"/>
    <w:basedOn w:val="Normal"/>
    <w:rsid w:val="00114746"/>
    <w:pPr>
      <w:spacing w:after="0" w:line="240" w:lineRule="auto"/>
      <w:ind w:left="315" w:right="315"/>
    </w:pPr>
    <w:rPr>
      <w:rFonts w:ascii="Times New Roman" w:eastAsia="Times New Roman" w:hAnsi="Times New Roman" w:cs="Times New Roman"/>
      <w:sz w:val="24"/>
      <w:szCs w:val="24"/>
      <w:lang w:bidi="ar-SA"/>
    </w:rPr>
  </w:style>
  <w:style w:type="paragraph" w:customStyle="1" w:styleId="name4">
    <w:name w:val="name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icon-jump-up1">
    <w:name w:val="octicon-jump-up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jump-down1">
    <w:name w:val="octicon-jump-down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1">
    <w:name w:val="octicon-arrow-left1"/>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check6">
    <w:name w:val="octicon-chec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octicon-arrow-left2">
    <w:name w:val="octicon-arrow-lef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check7">
    <w:name w:val="octicon-check7"/>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theme-picker-section-themes1">
    <w:name w:val="theme-picker-section-themes1"/>
    <w:basedOn w:val="Normal"/>
    <w:rsid w:val="00114746"/>
    <w:pPr>
      <w:spacing w:before="255" w:after="0" w:line="240" w:lineRule="auto"/>
      <w:ind w:left="120"/>
    </w:pPr>
    <w:rPr>
      <w:rFonts w:ascii="Times New Roman" w:eastAsia="Times New Roman" w:hAnsi="Times New Roman" w:cs="Times New Roman"/>
      <w:sz w:val="24"/>
      <w:szCs w:val="24"/>
      <w:lang w:bidi="ar-SA"/>
    </w:rPr>
  </w:style>
  <w:style w:type="character" w:customStyle="1" w:styleId="current5">
    <w:name w:val="current5"/>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current6">
    <w:name w:val="current6"/>
    <w:basedOn w:val="DefaultParagraphFont"/>
    <w:rsid w:val="00114746"/>
    <w:rPr>
      <w:b/>
      <w:bCs/>
      <w:i w:val="0"/>
      <w:iCs w:val="0"/>
      <w:strike w:val="0"/>
      <w:dstrike w:val="0"/>
      <w:color w:val="FFFFFF"/>
      <w:sz w:val="20"/>
      <w:szCs w:val="20"/>
      <w:u w:val="none"/>
      <w:effect w:val="none"/>
      <w:bdr w:val="single" w:sz="6" w:space="2" w:color="686868" w:frame="1"/>
      <w:shd w:val="clear" w:color="auto" w:fill="9E9E9E"/>
    </w:rPr>
  </w:style>
  <w:style w:type="character" w:customStyle="1" w:styleId="disabled2">
    <w:name w:val="disabled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disabled3">
    <w:name w:val="disabled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2">
    <w:name w:val="gap2"/>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gap3">
    <w:name w:val="gap3"/>
    <w:basedOn w:val="DefaultParagraphFont"/>
    <w:rsid w:val="00114746"/>
    <w:rPr>
      <w:i w:val="0"/>
      <w:iCs w:val="0"/>
      <w:strike w:val="0"/>
      <w:dstrike w:val="0"/>
      <w:shadow w:val="0"/>
      <w:color w:val="BBBBBB"/>
      <w:sz w:val="20"/>
      <w:szCs w:val="20"/>
      <w:u w:val="none"/>
      <w:effect w:val="none"/>
      <w:bdr w:val="single" w:sz="6" w:space="2" w:color="DDDDDD" w:frame="1"/>
      <w:shd w:val="clear" w:color="auto" w:fill="EAEAEA"/>
    </w:rPr>
  </w:style>
  <w:style w:type="character" w:customStyle="1" w:styleId="prevpage1">
    <w:name w:val="prev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nextpage1">
    <w:name w:val="next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character" w:customStyle="1" w:styleId="previouspage1">
    <w:name w:val="previous_page1"/>
    <w:basedOn w:val="DefaultParagraphFont"/>
    <w:rsid w:val="00114746"/>
    <w:rPr>
      <w:i w:val="0"/>
      <w:iCs w:val="0"/>
      <w:strike w:val="0"/>
      <w:dstrike w:val="0"/>
      <w:color w:val="555555"/>
      <w:sz w:val="14"/>
      <w:szCs w:val="14"/>
      <w:u w:val="none"/>
      <w:effect w:val="none"/>
      <w:bdr w:val="single" w:sz="6" w:space="2" w:color="DDDDDD" w:frame="1"/>
      <w:shd w:val="clear" w:color="auto" w:fill="EAEAEA"/>
    </w:rPr>
  </w:style>
  <w:style w:type="paragraph" w:customStyle="1" w:styleId="button16">
    <w:name w:val="button16"/>
    <w:basedOn w:val="Normal"/>
    <w:rsid w:val="00114746"/>
    <w:pPr>
      <w:shd w:val="clear" w:color="auto" w:fill="EEEEEE"/>
      <w:spacing w:before="100" w:beforeAutospacing="1" w:after="300" w:line="240" w:lineRule="auto"/>
      <w:textAlignment w:val="center"/>
    </w:pPr>
    <w:rPr>
      <w:rFonts w:ascii="Times New Roman" w:eastAsia="Times New Roman" w:hAnsi="Times New Roman" w:cs="Times New Roman"/>
      <w:b/>
      <w:bCs/>
      <w:color w:val="333333"/>
      <w:sz w:val="21"/>
      <w:szCs w:val="21"/>
      <w:lang w:bidi="ar-SA"/>
    </w:rPr>
  </w:style>
  <w:style w:type="paragraph" w:customStyle="1" w:styleId="octicon-lock8">
    <w:name w:val="octicon-lock8"/>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ilter-bar1">
    <w:name w:val="filter-bar1"/>
    <w:basedOn w:val="Normal"/>
    <w:rsid w:val="00114746"/>
    <w:pPr>
      <w:pBdr>
        <w:bottom w:val="single" w:sz="6" w:space="8" w:color="DDDDDD"/>
      </w:pBdr>
      <w:spacing w:before="100" w:beforeAutospacing="1" w:after="150" w:line="240" w:lineRule="auto"/>
    </w:pPr>
    <w:rPr>
      <w:rFonts w:ascii="Times New Roman" w:eastAsia="Times New Roman" w:hAnsi="Times New Roman" w:cs="Times New Roman"/>
      <w:sz w:val="24"/>
      <w:szCs w:val="24"/>
      <w:lang w:bidi="ar-SA"/>
    </w:rPr>
  </w:style>
  <w:style w:type="paragraph" w:customStyle="1" w:styleId="repo-search1">
    <w:name w:val="repo-searc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ew-repo2">
    <w:name w:val="new-repo2"/>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filterinput1">
    <w:name w:val="filter_inpu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filterer1">
    <w:name w:val="repo_filterer1"/>
    <w:basedOn w:val="Normal"/>
    <w:rsid w:val="00114746"/>
    <w:pPr>
      <w:spacing w:before="120" w:after="100" w:afterAutospacing="1" w:line="240" w:lineRule="auto"/>
    </w:pPr>
    <w:rPr>
      <w:rFonts w:ascii="Times New Roman" w:eastAsia="Times New Roman" w:hAnsi="Times New Roman" w:cs="Times New Roman"/>
      <w:sz w:val="24"/>
      <w:szCs w:val="24"/>
      <w:lang w:bidi="ar-SA"/>
    </w:rPr>
  </w:style>
  <w:style w:type="paragraph" w:customStyle="1" w:styleId="filter-selected1">
    <w:name w:val="filter-selected1"/>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blankslate4">
    <w:name w:val="blankslate4"/>
    <w:basedOn w:val="Normal"/>
    <w:rsid w:val="00114746"/>
    <w:pPr>
      <w:pBdr>
        <w:top w:val="single" w:sz="6" w:space="23" w:color="DDDDDD"/>
        <w:left w:val="single" w:sz="6" w:space="23" w:color="DDDDDD"/>
        <w:bottom w:val="single" w:sz="6" w:space="23" w:color="DDDDDD"/>
        <w:right w:val="single" w:sz="6" w:space="23" w:color="DDDDDD"/>
      </w:pBdr>
      <w:shd w:val="clear" w:color="auto" w:fill="FAFAFA"/>
      <w:spacing w:before="450" w:after="100" w:afterAutospacing="1" w:line="240" w:lineRule="auto"/>
      <w:jc w:val="center"/>
    </w:pPr>
    <w:rPr>
      <w:rFonts w:ascii="Times New Roman" w:eastAsia="Times New Roman" w:hAnsi="Times New Roman" w:cs="Times New Roman"/>
      <w:sz w:val="24"/>
      <w:szCs w:val="24"/>
      <w:lang w:bidi="ar-SA"/>
    </w:rPr>
  </w:style>
  <w:style w:type="paragraph" w:customStyle="1" w:styleId="select-menu-modal2">
    <w:name w:val="select-menu-modal2"/>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octicon85">
    <w:name w:val="octicon85"/>
    <w:basedOn w:val="Normal"/>
    <w:rsid w:val="00114746"/>
    <w:pPr>
      <w:spacing w:before="100" w:beforeAutospacing="1" w:after="100" w:afterAutospacing="1" w:line="240" w:lineRule="auto"/>
      <w:ind w:left="-360"/>
      <w:jc w:val="center"/>
    </w:pPr>
    <w:rPr>
      <w:rFonts w:ascii="octicons" w:eastAsia="Times New Roman" w:hAnsi="octicons" w:cs="Times New Roman"/>
      <w:color w:val="CCCCCC"/>
      <w:sz w:val="24"/>
      <w:szCs w:val="24"/>
      <w:lang w:bidi="ar-SA"/>
    </w:rPr>
  </w:style>
  <w:style w:type="paragraph" w:customStyle="1" w:styleId="staff-badge1">
    <w:name w:val="staff-badge1"/>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b/>
      <w:bCs/>
      <w:caps/>
      <w:color w:val="FFFFFF"/>
      <w:sz w:val="15"/>
      <w:szCs w:val="15"/>
      <w:lang w:bidi="ar-SA"/>
    </w:rPr>
  </w:style>
  <w:style w:type="paragraph" w:customStyle="1" w:styleId="octicon-circuit-board1">
    <w:name w:val="octicon-circuit-board1"/>
    <w:basedOn w:val="Normal"/>
    <w:rsid w:val="00114746"/>
    <w:pPr>
      <w:spacing w:before="100" w:beforeAutospacing="1" w:after="100" w:afterAutospacing="1" w:line="240" w:lineRule="auto"/>
      <w:ind w:right="105"/>
    </w:pPr>
    <w:rPr>
      <w:rFonts w:ascii="Times New Roman" w:eastAsia="Times New Roman" w:hAnsi="Times New Roman" w:cs="Times New Roman"/>
      <w:color w:val="CCCCCC"/>
      <w:sz w:val="24"/>
      <w:szCs w:val="24"/>
      <w:lang w:bidi="ar-SA"/>
    </w:rPr>
  </w:style>
  <w:style w:type="paragraph" w:customStyle="1" w:styleId="vcard-stat-count1">
    <w:name w:val="vcard-stat-count1"/>
    <w:basedOn w:val="Normal"/>
    <w:rsid w:val="00114746"/>
    <w:pPr>
      <w:spacing w:before="100" w:beforeAutospacing="1" w:after="100" w:afterAutospacing="1" w:line="240" w:lineRule="auto"/>
    </w:pPr>
    <w:rPr>
      <w:rFonts w:ascii="Times New Roman" w:eastAsia="Times New Roman" w:hAnsi="Times New Roman" w:cs="Times New Roman"/>
      <w:b/>
      <w:bCs/>
      <w:color w:val="4183C4"/>
      <w:sz w:val="42"/>
      <w:szCs w:val="42"/>
      <w:lang w:bidi="ar-SA"/>
    </w:rPr>
  </w:style>
  <w:style w:type="paragraph" w:customStyle="1" w:styleId="progress4">
    <w:name w:val="progress4"/>
    <w:basedOn w:val="Normal"/>
    <w:rsid w:val="00114746"/>
    <w:pPr>
      <w:shd w:val="clear" w:color="auto" w:fill="65BD1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29">
    <w:name w:val="mega-octicon29"/>
    <w:basedOn w:val="Normal"/>
    <w:rsid w:val="00114746"/>
    <w:pPr>
      <w:spacing w:before="100" w:beforeAutospacing="1" w:after="100" w:afterAutospacing="1" w:line="240" w:lineRule="auto"/>
      <w:ind w:right="225"/>
    </w:pPr>
    <w:rPr>
      <w:rFonts w:ascii="octicons" w:eastAsia="Times New Roman" w:hAnsi="octicons" w:cs="Times New Roman"/>
      <w:color w:val="4183C4"/>
      <w:sz w:val="48"/>
      <w:szCs w:val="48"/>
      <w:lang w:bidi="ar-SA"/>
    </w:rPr>
  </w:style>
  <w:style w:type="paragraph" w:customStyle="1" w:styleId="mega-octicon30">
    <w:name w:val="mega-octicon30"/>
    <w:basedOn w:val="Normal"/>
    <w:rsid w:val="00114746"/>
    <w:pPr>
      <w:spacing w:before="100" w:beforeAutospacing="1" w:after="100" w:afterAutospacing="1" w:line="240" w:lineRule="auto"/>
      <w:ind w:right="225"/>
    </w:pPr>
    <w:rPr>
      <w:rFonts w:ascii="octicons" w:eastAsia="Times New Roman" w:hAnsi="octicons" w:cs="Times New Roman"/>
      <w:sz w:val="48"/>
      <w:szCs w:val="48"/>
      <w:lang w:bidi="ar-SA"/>
    </w:rPr>
  </w:style>
  <w:style w:type="paragraph" w:customStyle="1" w:styleId="step2">
    <w:name w:val="step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mplete1">
    <w:name w:val="complete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mega-octicon31">
    <w:name w:val="mega-octicon31"/>
    <w:basedOn w:val="Normal"/>
    <w:rsid w:val="00114746"/>
    <w:pPr>
      <w:spacing w:before="100" w:beforeAutospacing="1" w:after="100" w:afterAutospacing="1" w:line="240" w:lineRule="auto"/>
    </w:pPr>
    <w:rPr>
      <w:rFonts w:ascii="octicons" w:eastAsia="Times New Roman" w:hAnsi="octicons" w:cs="Times New Roman"/>
      <w:color w:val="6CC644"/>
      <w:sz w:val="48"/>
      <w:szCs w:val="48"/>
      <w:lang w:bidi="ar-SA"/>
    </w:rPr>
  </w:style>
  <w:style w:type="paragraph" w:customStyle="1" w:styleId="rendered-diff1">
    <w:name w:val="rendered-diff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line-num-content1">
    <w:name w:val="line-num-conten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xplain5">
    <w:name w:val="explain5"/>
    <w:basedOn w:val="Normal"/>
    <w:rsid w:val="00114746"/>
    <w:pPr>
      <w:spacing w:after="0" w:line="240" w:lineRule="auto"/>
    </w:pPr>
    <w:rPr>
      <w:rFonts w:ascii="Times New Roman" w:eastAsia="Times New Roman" w:hAnsi="Times New Roman" w:cs="Times New Roman"/>
      <w:color w:val="666666"/>
      <w:sz w:val="18"/>
      <w:szCs w:val="18"/>
      <w:lang w:bidi="ar-SA"/>
    </w:rPr>
  </w:style>
  <w:style w:type="paragraph" w:customStyle="1" w:styleId="gravatar7">
    <w:name w:val="gravatar7"/>
    <w:basedOn w:val="Normal"/>
    <w:rsid w:val="00114746"/>
    <w:pPr>
      <w:pBdr>
        <w:top w:val="single" w:sz="6" w:space="1" w:color="EEEEEE"/>
        <w:left w:val="single" w:sz="6" w:space="1" w:color="EEEEEE"/>
        <w:bottom w:val="single" w:sz="6" w:space="1" w:color="EEEEEE"/>
        <w:right w:val="single" w:sz="6" w:space="1" w:color="EEEEEE"/>
      </w:pBdr>
      <w:shd w:val="clear" w:color="auto" w:fill="FFFFFF"/>
      <w:spacing w:after="100" w:afterAutospacing="1" w:line="240" w:lineRule="auto"/>
      <w:textAlignment w:val="center"/>
    </w:pPr>
    <w:rPr>
      <w:rFonts w:ascii="Times New Roman" w:eastAsia="Times New Roman" w:hAnsi="Times New Roman" w:cs="Times New Roman"/>
      <w:sz w:val="2"/>
      <w:szCs w:val="2"/>
      <w:lang w:bidi="ar-SA"/>
    </w:rPr>
  </w:style>
  <w:style w:type="paragraph" w:customStyle="1" w:styleId="quickstat1">
    <w:name w:val="quickstat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avatar22">
    <w:name w:val="avatar22"/>
    <w:basedOn w:val="Normal"/>
    <w:rsid w:val="00114746"/>
    <w:pPr>
      <w:spacing w:before="100" w:beforeAutospacing="1" w:after="45" w:line="240" w:lineRule="auto"/>
      <w:ind w:right="45"/>
    </w:pPr>
    <w:rPr>
      <w:rFonts w:ascii="Times New Roman" w:eastAsia="Times New Roman" w:hAnsi="Times New Roman" w:cs="Times New Roman"/>
      <w:sz w:val="24"/>
      <w:szCs w:val="24"/>
      <w:lang w:bidi="ar-SA"/>
    </w:rPr>
  </w:style>
  <w:style w:type="paragraph" w:customStyle="1" w:styleId="zeroclipboard-link2">
    <w:name w:val="zeroclipboard-link2"/>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pull-request-ref-restore-text1">
    <w:name w:val="pull-request-ref-restore-tex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ull-request-ref-restoring-text1">
    <w:name w:val="pull-request-ref-restoring-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nimated-ellipsis-container5">
    <w:name w:val="animated-ellipsis-container5"/>
    <w:basedOn w:val="Normal"/>
    <w:rsid w:val="00114746"/>
    <w:pPr>
      <w:spacing w:before="100" w:beforeAutospacing="1" w:after="100" w:afterAutospacing="1" w:line="240" w:lineRule="atLeast"/>
    </w:pPr>
    <w:rPr>
      <w:rFonts w:ascii="Times New Roman" w:eastAsia="Times New Roman" w:hAnsi="Times New Roman" w:cs="Times New Roman"/>
      <w:sz w:val="24"/>
      <w:szCs w:val="24"/>
      <w:lang w:bidi="ar-SA"/>
    </w:rPr>
  </w:style>
  <w:style w:type="paragraph" w:customStyle="1" w:styleId="comment-form1">
    <w:name w:val="comment-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ile-box2">
    <w:name w:val="file-box2"/>
    <w:basedOn w:val="Normal"/>
    <w:rsid w:val="00114746"/>
    <w:pPr>
      <w:spacing w:before="100" w:beforeAutospacing="1" w:after="0" w:line="240" w:lineRule="auto"/>
    </w:pPr>
    <w:rPr>
      <w:rFonts w:ascii="Times New Roman" w:eastAsia="Times New Roman" w:hAnsi="Times New Roman" w:cs="Times New Roman"/>
      <w:sz w:val="24"/>
      <w:szCs w:val="24"/>
      <w:lang w:bidi="ar-SA"/>
    </w:rPr>
  </w:style>
  <w:style w:type="paragraph" w:customStyle="1" w:styleId="discussion-bubble-content2">
    <w:name w:val="discussion-bubbl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open2">
    <w:name w:val="toggle-open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ggle-closed3">
    <w:name w:val="toggle-closed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tate-indicator3">
    <w:name w:val="state-indicator3"/>
    <w:basedOn w:val="Normal"/>
    <w:rsid w:val="00114746"/>
    <w:pPr>
      <w:shd w:val="clear" w:color="auto" w:fill="999999"/>
      <w:spacing w:before="100" w:beforeAutospacing="1" w:after="100" w:afterAutospacing="1" w:line="360" w:lineRule="atLeast"/>
      <w:ind w:right="120"/>
      <w:jc w:val="center"/>
    </w:pPr>
    <w:rPr>
      <w:rFonts w:ascii="Times New Roman" w:eastAsia="Times New Roman" w:hAnsi="Times New Roman" w:cs="Times New Roman"/>
      <w:b/>
      <w:bCs/>
      <w:color w:val="FFFFFF"/>
      <w:sz w:val="18"/>
      <w:szCs w:val="18"/>
      <w:lang w:bidi="ar-SA"/>
    </w:rPr>
  </w:style>
  <w:style w:type="paragraph" w:customStyle="1" w:styleId="action1">
    <w:name w:val="action1"/>
    <w:basedOn w:val="Normal"/>
    <w:rsid w:val="00114746"/>
    <w:pPr>
      <w:spacing w:before="100" w:beforeAutospacing="1" w:after="100" w:afterAutospacing="1" w:line="435" w:lineRule="atLeast"/>
    </w:pPr>
    <w:rPr>
      <w:rFonts w:ascii="Times New Roman" w:eastAsia="Times New Roman" w:hAnsi="Times New Roman" w:cs="Times New Roman"/>
      <w:color w:val="DD0000"/>
      <w:sz w:val="24"/>
      <w:szCs w:val="24"/>
      <w:u w:val="single"/>
      <w:lang w:bidi="ar-SA"/>
    </w:rPr>
  </w:style>
  <w:style w:type="paragraph" w:customStyle="1" w:styleId="bubble3">
    <w:name w:val="bubble3"/>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avatar23">
    <w:name w:val="avatar23"/>
    <w:basedOn w:val="Normal"/>
    <w:rsid w:val="00114746"/>
    <w:pPr>
      <w:spacing w:before="100" w:beforeAutospacing="1" w:after="100" w:afterAutospacing="1" w:line="15" w:lineRule="atLeast"/>
      <w:ind w:right="45"/>
    </w:pPr>
    <w:rPr>
      <w:rFonts w:ascii="Times New Roman" w:eastAsia="Times New Roman" w:hAnsi="Times New Roman" w:cs="Times New Roman"/>
      <w:sz w:val="24"/>
      <w:szCs w:val="24"/>
      <w:lang w:bidi="ar-SA"/>
    </w:rPr>
  </w:style>
  <w:style w:type="paragraph" w:customStyle="1" w:styleId="button17">
    <w:name w:val="button17"/>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ind w:right="45"/>
      <w:textAlignment w:val="center"/>
    </w:pPr>
    <w:rPr>
      <w:rFonts w:ascii="Times New Roman" w:eastAsia="Times New Roman" w:hAnsi="Times New Roman" w:cs="Times New Roman"/>
      <w:b/>
      <w:bCs/>
      <w:color w:val="333333"/>
      <w:sz w:val="20"/>
      <w:szCs w:val="20"/>
      <w:lang w:bidi="ar-SA"/>
    </w:rPr>
  </w:style>
  <w:style w:type="paragraph" w:customStyle="1" w:styleId="signed-out-comment1">
    <w:name w:val="signed-out-comment1"/>
    <w:basedOn w:val="Normal"/>
    <w:rsid w:val="00114746"/>
    <w:pPr>
      <w:spacing w:before="75" w:after="75" w:line="240" w:lineRule="auto"/>
      <w:ind w:left="75" w:right="75"/>
    </w:pPr>
    <w:rPr>
      <w:rFonts w:ascii="Times New Roman" w:eastAsia="Times New Roman" w:hAnsi="Times New Roman" w:cs="Times New Roman"/>
      <w:sz w:val="24"/>
      <w:szCs w:val="24"/>
      <w:lang w:bidi="ar-SA"/>
    </w:rPr>
  </w:style>
  <w:style w:type="paragraph" w:customStyle="1" w:styleId="container4">
    <w:name w:val="container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6">
    <w:name w:val="select-menu6"/>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lect-menu-modal3">
    <w:name w:val="select-menu-modal3"/>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graphs1">
    <w:name w:val="graphs1"/>
    <w:basedOn w:val="Normal"/>
    <w:rsid w:val="00114746"/>
    <w:pPr>
      <w:pBdr>
        <w:bottom w:val="single" w:sz="6"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aph1">
    <w:name w:val="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3">
    <w:name w:val="desc3"/>
    <w:basedOn w:val="Normal"/>
    <w:rsid w:val="00114746"/>
    <w:pPr>
      <w:spacing w:before="100" w:beforeAutospacing="1" w:after="0" w:line="240" w:lineRule="auto"/>
    </w:pPr>
    <w:rPr>
      <w:rFonts w:ascii="Times New Roman" w:eastAsia="Times New Roman" w:hAnsi="Times New Roman" w:cs="Times New Roman"/>
      <w:color w:val="777777"/>
      <w:sz w:val="24"/>
      <w:szCs w:val="24"/>
      <w:lang w:bidi="ar-SA"/>
    </w:rPr>
  </w:style>
  <w:style w:type="paragraph" w:customStyle="1" w:styleId="num4">
    <w:name w:val="num4"/>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mini-bar-graph1">
    <w:name w:val="mini-bar-graph1"/>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sertions1">
    <w:name w:val="insertions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deletions1">
    <w:name w:val="deletions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section2">
    <w:name w:val="secti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ts7">
    <w:name w:val="dots7"/>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commit-label1">
    <w:name w:val="commit-label1"/>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octicon-git-pull-request1">
    <w:name w:val="octicon-git-pull-request1"/>
    <w:basedOn w:val="Normal"/>
    <w:rsid w:val="00114746"/>
    <w:pPr>
      <w:spacing w:before="100" w:beforeAutospacing="1" w:after="100" w:afterAutospacing="1" w:line="240" w:lineRule="auto"/>
    </w:pPr>
    <w:rPr>
      <w:rFonts w:ascii="Times New Roman" w:eastAsia="Times New Roman" w:hAnsi="Times New Roman" w:cs="Times New Roman"/>
      <w:color w:val="6E5494"/>
      <w:sz w:val="24"/>
      <w:szCs w:val="24"/>
      <w:lang w:bidi="ar-SA"/>
    </w:rPr>
  </w:style>
  <w:style w:type="paragraph" w:customStyle="1" w:styleId="octicon-git-branch-create1">
    <w:name w:val="octicon-git-branch-creat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octicon-issue-closed1">
    <w:name w:val="octicon-issue-closed1"/>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octicon-issue-opened1">
    <w:name w:val="octicon-issue-opened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num5">
    <w:name w:val="num5"/>
    <w:basedOn w:val="Normal"/>
    <w:rsid w:val="00114746"/>
    <w:pPr>
      <w:spacing w:before="100" w:beforeAutospacing="1" w:after="100" w:afterAutospacing="1" w:line="240" w:lineRule="auto"/>
    </w:pPr>
    <w:rPr>
      <w:rFonts w:ascii="Times New Roman" w:eastAsia="Times New Roman" w:hAnsi="Times New Roman" w:cs="Times New Roman"/>
      <w:b/>
      <w:bCs/>
      <w:color w:val="000000"/>
      <w:sz w:val="24"/>
      <w:szCs w:val="24"/>
      <w:lang w:bidi="ar-SA"/>
    </w:rPr>
  </w:style>
  <w:style w:type="paragraph" w:customStyle="1" w:styleId="lbl2">
    <w:name w:val="lbl2"/>
    <w:basedOn w:val="Normal"/>
    <w:rsid w:val="00114746"/>
    <w:pPr>
      <w:pBdr>
        <w:top w:val="single" w:sz="6" w:space="2" w:color="F7F7F7"/>
      </w:pBdr>
      <w:spacing w:before="150" w:after="100" w:afterAutospacing="1" w:line="240" w:lineRule="auto"/>
    </w:pPr>
    <w:rPr>
      <w:rFonts w:ascii="Times New Roman" w:eastAsia="Times New Roman" w:hAnsi="Times New Roman" w:cs="Times New Roman"/>
      <w:color w:val="999999"/>
      <w:sz w:val="17"/>
      <w:szCs w:val="17"/>
      <w:lang w:bidi="ar-SA"/>
    </w:rPr>
  </w:style>
  <w:style w:type="character" w:customStyle="1" w:styleId="name5">
    <w:name w:val="name5"/>
    <w:basedOn w:val="DefaultParagraphFont"/>
    <w:rsid w:val="00114746"/>
    <w:rPr>
      <w:b/>
      <w:bCs/>
      <w:vanish w:val="0"/>
      <w:webHidden w:val="0"/>
      <w:color w:val="555555"/>
      <w:sz w:val="24"/>
      <w:szCs w:val="24"/>
      <w:bdr w:val="single" w:sz="6" w:space="8" w:color="CACACA" w:frame="1"/>
      <w:shd w:val="clear" w:color="auto" w:fill="EAEAEA"/>
      <w:specVanish w:val="0"/>
    </w:rPr>
  </w:style>
  <w:style w:type="paragraph" w:customStyle="1" w:styleId="markdown-body2">
    <w:name w:val="markdown-body2"/>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plain1">
    <w:name w:val="plain1"/>
    <w:basedOn w:val="Normal"/>
    <w:rsid w:val="00114746"/>
    <w:pPr>
      <w:pBdr>
        <w:top w:val="single" w:sz="6" w:space="23" w:color="CACACA"/>
        <w:left w:val="single" w:sz="6" w:space="23" w:color="CACACA"/>
        <w:bottom w:val="single" w:sz="6" w:space="23" w:color="CACACA"/>
        <w:right w:val="single" w:sz="6" w:space="23" w:color="CACACA"/>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3">
    <w:name w:val="markdown-body3"/>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3"/>
      <w:szCs w:val="23"/>
      <w:lang w:bidi="ar-SA"/>
    </w:rPr>
  </w:style>
  <w:style w:type="paragraph" w:customStyle="1" w:styleId="tag-name1">
    <w:name w:val="tag-name1"/>
    <w:basedOn w:val="Normal"/>
    <w:rsid w:val="00114746"/>
    <w:pPr>
      <w:spacing w:before="100" w:beforeAutospacing="1" w:after="100" w:afterAutospacing="1" w:line="240" w:lineRule="auto"/>
    </w:pPr>
    <w:rPr>
      <w:rFonts w:ascii="Times New Roman" w:eastAsia="Times New Roman" w:hAnsi="Times New Roman" w:cs="Times New Roman"/>
      <w:color w:val="000000"/>
      <w:sz w:val="24"/>
      <w:szCs w:val="24"/>
      <w:lang w:bidi="ar-SA"/>
    </w:rPr>
  </w:style>
  <w:style w:type="paragraph" w:customStyle="1" w:styleId="tag-references1">
    <w:name w:val="tag-references1"/>
    <w:basedOn w:val="Normal"/>
    <w:rsid w:val="00114746"/>
    <w:pPr>
      <w:spacing w:before="120" w:after="0" w:line="240" w:lineRule="auto"/>
    </w:pPr>
    <w:rPr>
      <w:rFonts w:ascii="Times New Roman" w:eastAsia="Times New Roman" w:hAnsi="Times New Roman" w:cs="Times New Roman"/>
      <w:sz w:val="20"/>
      <w:szCs w:val="20"/>
      <w:lang w:bidi="ar-SA"/>
    </w:rPr>
  </w:style>
  <w:style w:type="paragraph" w:customStyle="1" w:styleId="tag-referencesli1">
    <w:name w:val="tag-references&gt;li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date5">
    <w:name w:val="date5"/>
    <w:basedOn w:val="Normal"/>
    <w:rsid w:val="00114746"/>
    <w:pPr>
      <w:spacing w:before="100" w:beforeAutospacing="1" w:after="100" w:afterAutospacing="1" w:line="600" w:lineRule="atLeast"/>
      <w:jc w:val="right"/>
    </w:pPr>
    <w:rPr>
      <w:rFonts w:ascii="Times New Roman" w:eastAsia="Times New Roman" w:hAnsi="Times New Roman" w:cs="Times New Roman"/>
      <w:color w:val="999999"/>
      <w:sz w:val="24"/>
      <w:szCs w:val="24"/>
      <w:lang w:bidi="ar-SA"/>
    </w:rPr>
  </w:style>
  <w:style w:type="paragraph" w:customStyle="1" w:styleId="main2">
    <w:name w:val="main2"/>
    <w:basedOn w:val="Normal"/>
    <w:rsid w:val="00114746"/>
    <w:pPr>
      <w:pBdr>
        <w:left w:val="single" w:sz="12" w:space="0"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tag1">
    <w:name w:val="octicon-tag1"/>
    <w:basedOn w:val="Normal"/>
    <w:rsid w:val="00114746"/>
    <w:pPr>
      <w:spacing w:before="100" w:beforeAutospacing="1" w:after="100" w:afterAutospacing="1" w:line="240" w:lineRule="auto"/>
    </w:pPr>
    <w:rPr>
      <w:rFonts w:ascii="Times New Roman" w:eastAsia="Times New Roman" w:hAnsi="Times New Roman" w:cs="Times New Roman"/>
      <w:color w:val="CCCCCC"/>
      <w:sz w:val="24"/>
      <w:szCs w:val="24"/>
      <w:lang w:bidi="ar-SA"/>
    </w:rPr>
  </w:style>
  <w:style w:type="paragraph" w:customStyle="1" w:styleId="expander1">
    <w:name w:val="expan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ate6">
    <w:name w:val="date6"/>
    <w:basedOn w:val="Normal"/>
    <w:rsid w:val="00114746"/>
    <w:pPr>
      <w:spacing w:before="100" w:beforeAutospacing="1" w:after="100" w:afterAutospacing="1" w:line="300" w:lineRule="atLeast"/>
      <w:jc w:val="right"/>
    </w:pPr>
    <w:rPr>
      <w:rFonts w:ascii="Times New Roman" w:eastAsia="Times New Roman" w:hAnsi="Times New Roman" w:cs="Times New Roman"/>
      <w:color w:val="999999"/>
      <w:sz w:val="24"/>
      <w:szCs w:val="24"/>
      <w:lang w:bidi="ar-SA"/>
    </w:rPr>
  </w:style>
  <w:style w:type="paragraph" w:customStyle="1" w:styleId="main3">
    <w:name w:val="main3"/>
    <w:basedOn w:val="Normal"/>
    <w:rsid w:val="00114746"/>
    <w:pPr>
      <w:pBdr>
        <w:left w:val="single" w:sz="12" w:space="0" w:color="EEEEEE"/>
      </w:pBdr>
      <w:spacing w:before="100" w:beforeAutospacing="1" w:after="100" w:afterAutospacing="1" w:line="300" w:lineRule="atLeast"/>
    </w:pPr>
    <w:rPr>
      <w:rFonts w:ascii="Times New Roman" w:eastAsia="Times New Roman" w:hAnsi="Times New Roman" w:cs="Times New Roman"/>
      <w:sz w:val="24"/>
      <w:szCs w:val="24"/>
      <w:lang w:bidi="ar-SA"/>
    </w:rPr>
  </w:style>
  <w:style w:type="paragraph" w:customStyle="1" w:styleId="expander-dots1">
    <w:name w:val="expander-dots1"/>
    <w:basedOn w:val="Normal"/>
    <w:rsid w:val="00114746"/>
    <w:pPr>
      <w:pBdr>
        <w:top w:val="single" w:sz="12" w:space="0" w:color="FFFFFF"/>
        <w:left w:val="single" w:sz="12" w:space="0" w:color="FFFFFF"/>
        <w:bottom w:val="single" w:sz="12" w:space="0" w:color="FFFFFF"/>
        <w:right w:val="single" w:sz="12" w:space="0" w:color="FFFFFF"/>
      </w:pBdr>
      <w:shd w:val="clear" w:color="auto" w:fill="EEEEEE"/>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1">
    <w:name w:val="expander-dot1"/>
    <w:basedOn w:val="Normal"/>
    <w:rsid w:val="00114746"/>
    <w:pPr>
      <w:shd w:val="clear" w:color="auto" w:fill="999999"/>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expander-text1">
    <w:name w:val="expander-text1"/>
    <w:basedOn w:val="Normal"/>
    <w:rsid w:val="00114746"/>
    <w:pPr>
      <w:spacing w:before="100" w:beforeAutospacing="1" w:after="100" w:afterAutospacing="1" w:line="240" w:lineRule="auto"/>
    </w:pPr>
    <w:rPr>
      <w:rFonts w:ascii="Times New Roman" w:eastAsia="Times New Roman" w:hAnsi="Times New Roman" w:cs="Times New Roman"/>
      <w:b/>
      <w:bCs/>
      <w:color w:val="666666"/>
      <w:sz w:val="24"/>
      <w:szCs w:val="24"/>
      <w:lang w:bidi="ar-SA"/>
    </w:rPr>
  </w:style>
  <w:style w:type="paragraph" w:customStyle="1" w:styleId="expander-text2">
    <w:name w:val="expander-text2"/>
    <w:basedOn w:val="Normal"/>
    <w:rsid w:val="00114746"/>
    <w:pPr>
      <w:spacing w:before="100" w:beforeAutospacing="1" w:after="100" w:afterAutospacing="1" w:line="240" w:lineRule="auto"/>
    </w:pPr>
    <w:rPr>
      <w:rFonts w:ascii="Times New Roman" w:eastAsia="Times New Roman" w:hAnsi="Times New Roman" w:cs="Times New Roman"/>
      <w:b/>
      <w:bCs/>
      <w:color w:val="4183C4"/>
      <w:sz w:val="24"/>
      <w:szCs w:val="24"/>
      <w:lang w:bidi="ar-SA"/>
    </w:rPr>
  </w:style>
  <w:style w:type="paragraph" w:customStyle="1" w:styleId="expander-dots2">
    <w:name w:val="expander-dots2"/>
    <w:basedOn w:val="Normal"/>
    <w:rsid w:val="00114746"/>
    <w:pPr>
      <w:pBdr>
        <w:top w:val="single" w:sz="12" w:space="0" w:color="FFFFFF"/>
        <w:left w:val="single" w:sz="12" w:space="0" w:color="FFFFFF"/>
        <w:bottom w:val="single" w:sz="12" w:space="0" w:color="FFFFFF"/>
        <w:right w:val="single" w:sz="12" w:space="0" w:color="FFFFFF"/>
      </w:pBdr>
      <w:shd w:val="clear" w:color="auto" w:fill="4183C4"/>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expander-dot2">
    <w:name w:val="expander-dot2"/>
    <w:basedOn w:val="Normal"/>
    <w:rsid w:val="00114746"/>
    <w:pPr>
      <w:shd w:val="clear" w:color="auto" w:fill="FFFFFF"/>
      <w:spacing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release-meta1">
    <w:name w:val="release-meta1"/>
    <w:basedOn w:val="Normal"/>
    <w:rsid w:val="00114746"/>
    <w:pPr>
      <w:spacing w:before="100" w:beforeAutospacing="1" w:after="100" w:afterAutospacing="1" w:line="240" w:lineRule="auto"/>
      <w:jc w:val="right"/>
      <w:textAlignment w:val="top"/>
    </w:pPr>
    <w:rPr>
      <w:rFonts w:ascii="Times New Roman" w:eastAsia="Times New Roman" w:hAnsi="Times New Roman" w:cs="Times New Roman"/>
      <w:sz w:val="24"/>
      <w:szCs w:val="24"/>
      <w:lang w:bidi="ar-SA"/>
    </w:rPr>
  </w:style>
  <w:style w:type="paragraph" w:customStyle="1" w:styleId="release-body1">
    <w:name w:val="release-body1"/>
    <w:basedOn w:val="Normal"/>
    <w:rsid w:val="00114746"/>
    <w:pPr>
      <w:pBdr>
        <w:left w:val="single" w:sz="12" w:space="15" w:color="EEEEEE"/>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lease-title1">
    <w:name w:val="release-title1"/>
    <w:basedOn w:val="Normal"/>
    <w:rsid w:val="00114746"/>
    <w:pPr>
      <w:spacing w:after="0" w:line="240" w:lineRule="auto"/>
      <w:ind w:right="900"/>
    </w:pPr>
    <w:rPr>
      <w:rFonts w:ascii="Times New Roman" w:eastAsia="Times New Roman" w:hAnsi="Times New Roman" w:cs="Times New Roman"/>
      <w:sz w:val="24"/>
      <w:szCs w:val="24"/>
      <w:lang w:bidi="ar-SA"/>
    </w:rPr>
  </w:style>
  <w:style w:type="paragraph" w:customStyle="1" w:styleId="release-authorship1">
    <w:name w:val="release-authorship1"/>
    <w:basedOn w:val="Normal"/>
    <w:rsid w:val="00114746"/>
    <w:pPr>
      <w:spacing w:before="75" w:after="300" w:line="240" w:lineRule="auto"/>
    </w:pPr>
    <w:rPr>
      <w:rFonts w:ascii="Times New Roman" w:eastAsia="Times New Roman" w:hAnsi="Times New Roman" w:cs="Times New Roman"/>
      <w:color w:val="999999"/>
      <w:sz w:val="21"/>
      <w:szCs w:val="21"/>
      <w:lang w:bidi="ar-SA"/>
    </w:rPr>
  </w:style>
  <w:style w:type="paragraph" w:customStyle="1" w:styleId="release-label1">
    <w:name w:val="release-label1"/>
    <w:basedOn w:val="Normal"/>
    <w:rsid w:val="00114746"/>
    <w:pPr>
      <w:shd w:val="clear" w:color="auto" w:fill="000000"/>
      <w:spacing w:before="15" w:after="150" w:line="240" w:lineRule="auto"/>
    </w:pPr>
    <w:rPr>
      <w:rFonts w:ascii="Times New Roman" w:eastAsia="Times New Roman" w:hAnsi="Times New Roman" w:cs="Times New Roman"/>
      <w:b/>
      <w:bCs/>
      <w:color w:val="FFFFFF"/>
      <w:sz w:val="21"/>
      <w:szCs w:val="21"/>
      <w:lang w:bidi="ar-SA"/>
    </w:rPr>
  </w:style>
  <w:style w:type="paragraph" w:customStyle="1" w:styleId="octicon-tag2">
    <w:name w:val="octicon-tag2"/>
    <w:basedOn w:val="Normal"/>
    <w:rsid w:val="00114746"/>
    <w:pPr>
      <w:spacing w:before="150" w:after="0" w:line="240" w:lineRule="auto"/>
      <w:ind w:left="-750"/>
    </w:pPr>
    <w:rPr>
      <w:rFonts w:ascii="Times New Roman" w:eastAsia="Times New Roman" w:hAnsi="Times New Roman" w:cs="Times New Roman"/>
      <w:color w:val="BBBBBB"/>
      <w:sz w:val="24"/>
      <w:szCs w:val="24"/>
      <w:lang w:bidi="ar-SA"/>
    </w:rPr>
  </w:style>
  <w:style w:type="paragraph" w:customStyle="1" w:styleId="tag-name2">
    <w:name w:val="tag-name2"/>
    <w:basedOn w:val="Normal"/>
    <w:rsid w:val="00114746"/>
    <w:pPr>
      <w:spacing w:after="225" w:line="240" w:lineRule="auto"/>
    </w:pPr>
    <w:rPr>
      <w:rFonts w:ascii="Times New Roman" w:eastAsia="Times New Roman" w:hAnsi="Times New Roman" w:cs="Times New Roman"/>
      <w:b/>
      <w:bCs/>
      <w:color w:val="999999"/>
      <w:sz w:val="24"/>
      <w:szCs w:val="24"/>
      <w:lang w:bidi="ar-SA"/>
    </w:rPr>
  </w:style>
  <w:style w:type="paragraph" w:customStyle="1" w:styleId="rule3">
    <w:name w:val="rule3"/>
    <w:basedOn w:val="Normal"/>
    <w:rsid w:val="00114746"/>
    <w:pPr>
      <w:pBdr>
        <w:bottom w:val="single" w:sz="6" w:space="0" w:color="EEEEEE"/>
      </w:pBdr>
      <w:spacing w:before="375" w:after="225" w:line="240" w:lineRule="auto"/>
    </w:pPr>
    <w:rPr>
      <w:rFonts w:ascii="Times New Roman" w:eastAsia="Times New Roman" w:hAnsi="Times New Roman" w:cs="Times New Roman"/>
      <w:color w:val="999999"/>
      <w:sz w:val="24"/>
      <w:szCs w:val="24"/>
      <w:lang w:bidi="ar-SA"/>
    </w:rPr>
  </w:style>
  <w:style w:type="paragraph" w:customStyle="1" w:styleId="minibutton13">
    <w:name w:val="minibutton13"/>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225" w:line="360" w:lineRule="atLeast"/>
      <w:ind w:right="150"/>
      <w:textAlignment w:val="center"/>
    </w:pPr>
    <w:rPr>
      <w:rFonts w:ascii="Times New Roman" w:eastAsia="Times New Roman" w:hAnsi="Times New Roman" w:cs="Times New Roman"/>
      <w:b/>
      <w:bCs/>
      <w:color w:val="999999"/>
      <w:sz w:val="24"/>
      <w:szCs w:val="24"/>
      <w:lang w:bidi="ar-SA"/>
    </w:rPr>
  </w:style>
  <w:style w:type="paragraph" w:customStyle="1" w:styleId="octicon86">
    <w:name w:val="octicon86"/>
    <w:basedOn w:val="Normal"/>
    <w:rsid w:val="00114746"/>
    <w:pPr>
      <w:spacing w:after="225" w:line="240" w:lineRule="auto"/>
    </w:pPr>
    <w:rPr>
      <w:rFonts w:ascii="octicons" w:eastAsia="Times New Roman" w:hAnsi="octicons" w:cs="Times New Roman"/>
      <w:color w:val="999999"/>
      <w:sz w:val="24"/>
      <w:szCs w:val="24"/>
      <w:lang w:bidi="ar-SA"/>
    </w:rPr>
  </w:style>
  <w:style w:type="paragraph" w:customStyle="1" w:styleId="tag-references2">
    <w:name w:val="tag-references2"/>
    <w:basedOn w:val="Normal"/>
    <w:rsid w:val="00114746"/>
    <w:pPr>
      <w:spacing w:before="225" w:after="225" w:line="240" w:lineRule="auto"/>
    </w:pPr>
    <w:rPr>
      <w:rFonts w:ascii="Times New Roman" w:eastAsia="Times New Roman" w:hAnsi="Times New Roman" w:cs="Times New Roman"/>
      <w:b/>
      <w:bCs/>
      <w:color w:val="999999"/>
      <w:sz w:val="21"/>
      <w:szCs w:val="21"/>
      <w:lang w:bidi="ar-SA"/>
    </w:rPr>
  </w:style>
  <w:style w:type="paragraph" w:customStyle="1" w:styleId="tag-referencesli2">
    <w:name w:val="tag-references&gt;li2"/>
    <w:basedOn w:val="Normal"/>
    <w:rsid w:val="00114746"/>
    <w:pPr>
      <w:spacing w:after="225" w:line="240" w:lineRule="auto"/>
      <w:ind w:right="300"/>
    </w:pPr>
    <w:rPr>
      <w:rFonts w:ascii="Times New Roman" w:eastAsia="Times New Roman" w:hAnsi="Times New Roman" w:cs="Times New Roman"/>
      <w:color w:val="999999"/>
      <w:sz w:val="24"/>
      <w:szCs w:val="24"/>
      <w:lang w:bidi="ar-SA"/>
    </w:rPr>
  </w:style>
  <w:style w:type="paragraph" w:customStyle="1" w:styleId="default3">
    <w:name w:val="default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ed1">
    <w:name w:val="save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aving1">
    <w:name w:val="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rror4">
    <w:name w:val="error4"/>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mega-octicon32">
    <w:name w:val="mega-octicon3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octicons" w:eastAsia="Times New Roman" w:hAnsi="octicons" w:cs="Times New Roman"/>
      <w:color w:val="E5E5E5"/>
      <w:sz w:val="21"/>
      <w:szCs w:val="21"/>
      <w:lang w:bidi="ar-SA"/>
    </w:rPr>
  </w:style>
  <w:style w:type="paragraph" w:customStyle="1" w:styleId="octospinner2">
    <w:name w:val="octospinner2"/>
    <w:basedOn w:val="Normal"/>
    <w:rsid w:val="00114746"/>
    <w:pPr>
      <w:pBdr>
        <w:top w:val="dashed" w:sz="24" w:space="12" w:color="DDDDDD"/>
        <w:left w:val="dashed" w:sz="24" w:space="0" w:color="DDDDDD"/>
        <w:bottom w:val="dashed" w:sz="24" w:space="12" w:color="DDDDDD"/>
        <w:right w:val="dashed" w:sz="24" w:space="0" w:color="DDDDDD"/>
      </w:pBdr>
      <w:spacing w:before="100" w:beforeAutospacing="1" w:after="100" w:afterAutospacing="1" w:line="240" w:lineRule="auto"/>
      <w:jc w:val="center"/>
      <w:textAlignment w:val="center"/>
    </w:pPr>
    <w:rPr>
      <w:rFonts w:ascii="Times New Roman" w:eastAsia="Times New Roman" w:hAnsi="Times New Roman" w:cs="Times New Roman"/>
      <w:vanish/>
      <w:sz w:val="21"/>
      <w:szCs w:val="21"/>
      <w:lang w:bidi="ar-SA"/>
    </w:rPr>
  </w:style>
  <w:style w:type="paragraph" w:customStyle="1" w:styleId="delete-pending1">
    <w:name w:val="delete-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Courier" w:eastAsia="Times New Roman" w:hAnsi="Courier" w:cs="Times New Roman"/>
      <w:sz w:val="17"/>
      <w:szCs w:val="17"/>
      <w:lang w:bidi="ar-SA"/>
    </w:rPr>
  </w:style>
  <w:style w:type="paragraph" w:customStyle="1" w:styleId="filesize1">
    <w:name w:val="filesize1"/>
    <w:basedOn w:val="Normal"/>
    <w:rsid w:val="00114746"/>
    <w:pPr>
      <w:spacing w:before="100" w:beforeAutospacing="1" w:after="100" w:afterAutospacing="1" w:line="240" w:lineRule="auto"/>
    </w:pPr>
    <w:rPr>
      <w:rFonts w:ascii="Times New Roman" w:eastAsia="Times New Roman" w:hAnsi="Times New Roman" w:cs="Times New Roman"/>
      <w:color w:val="999999"/>
      <w:sz w:val="18"/>
      <w:szCs w:val="18"/>
      <w:lang w:bidi="ar-SA"/>
    </w:rPr>
  </w:style>
  <w:style w:type="paragraph" w:customStyle="1" w:styleId="remove1">
    <w:name w:val="remove1"/>
    <w:basedOn w:val="Normal"/>
    <w:rsid w:val="00114746"/>
    <w:pPr>
      <w:spacing w:before="30" w:after="100" w:afterAutospacing="1" w:line="240" w:lineRule="auto"/>
    </w:pPr>
    <w:rPr>
      <w:rFonts w:ascii="Times New Roman" w:eastAsia="Times New Roman" w:hAnsi="Times New Roman" w:cs="Times New Roman"/>
      <w:color w:val="999999"/>
      <w:sz w:val="24"/>
      <w:szCs w:val="24"/>
      <w:lang w:bidi="ar-SA"/>
    </w:rPr>
  </w:style>
  <w:style w:type="paragraph" w:customStyle="1" w:styleId="remove2">
    <w:name w:val="remove2"/>
    <w:basedOn w:val="Normal"/>
    <w:rsid w:val="00114746"/>
    <w:pPr>
      <w:spacing w:before="30" w:after="100" w:afterAutospacing="1" w:line="240" w:lineRule="auto"/>
    </w:pPr>
    <w:rPr>
      <w:rFonts w:ascii="Times New Roman" w:eastAsia="Times New Roman" w:hAnsi="Times New Roman" w:cs="Times New Roman"/>
      <w:color w:val="BD2C00"/>
      <w:sz w:val="24"/>
      <w:szCs w:val="24"/>
      <w:lang w:bidi="ar-SA"/>
    </w:rPr>
  </w:style>
  <w:style w:type="paragraph" w:customStyle="1" w:styleId="upload-meter1">
    <w:name w:val="upload-meter1"/>
    <w:basedOn w:val="Normal"/>
    <w:rsid w:val="00114746"/>
    <w:pPr>
      <w:shd w:val="clear" w:color="auto" w:fill="58B8F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rite-content2">
    <w:name w:val="write-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preview-content2">
    <w:name w:val="preview-content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loading1">
    <w:name w:val="for-loa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empty1">
    <w:name w:val="for-empty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valid1">
    <w:name w:val="for-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invalid1">
    <w:name w:val="for-invali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duplicate1">
    <w:name w:val="for-duplic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or-pending1">
    <w:name w:val="for-pend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inibutton14">
    <w:name w:val="minibutton14"/>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480" w:lineRule="atLeast"/>
      <w:textAlignment w:val="center"/>
    </w:pPr>
    <w:rPr>
      <w:rFonts w:ascii="Times New Roman" w:eastAsia="Times New Roman" w:hAnsi="Times New Roman" w:cs="Times New Roman"/>
      <w:b/>
      <w:bCs/>
      <w:color w:val="333333"/>
      <w:sz w:val="20"/>
      <w:szCs w:val="20"/>
      <w:lang w:bidi="ar-SA"/>
    </w:rPr>
  </w:style>
  <w:style w:type="paragraph" w:customStyle="1" w:styleId="release-edit1">
    <w:name w:val="release-edi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1">
    <w:name w:val="render-view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octospinner3">
    <w:name w:val="octospinn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error1">
    <w:name w:val="render-viewer-erro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nder-viewer-fatal1">
    <w:name w:val="render-viewer-fatal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repolist-name1">
    <w:name w:val="repolist-name1"/>
    <w:basedOn w:val="Normal"/>
    <w:rsid w:val="00114746"/>
    <w:pPr>
      <w:spacing w:after="0" w:line="480" w:lineRule="atLeast"/>
    </w:pPr>
    <w:rPr>
      <w:rFonts w:ascii="Times New Roman" w:eastAsia="Times New Roman" w:hAnsi="Times New Roman" w:cs="Times New Roman"/>
      <w:sz w:val="30"/>
      <w:szCs w:val="30"/>
      <w:lang w:bidi="ar-SA"/>
    </w:rPr>
  </w:style>
  <w:style w:type="paragraph" w:customStyle="1" w:styleId="repolist-icon1">
    <w:name w:val="repolist-icon1"/>
    <w:basedOn w:val="Normal"/>
    <w:rsid w:val="00114746"/>
    <w:pPr>
      <w:spacing w:before="100" w:beforeAutospacing="1" w:after="100" w:afterAutospacing="1" w:line="240" w:lineRule="auto"/>
      <w:ind w:left="-675"/>
      <w:jc w:val="center"/>
    </w:pPr>
    <w:rPr>
      <w:rFonts w:ascii="Times New Roman" w:eastAsia="Times New Roman" w:hAnsi="Times New Roman" w:cs="Times New Roman"/>
      <w:color w:val="BBBBBB"/>
      <w:sz w:val="24"/>
      <w:szCs w:val="24"/>
      <w:lang w:bidi="ar-SA"/>
    </w:rPr>
  </w:style>
  <w:style w:type="paragraph" w:customStyle="1" w:styleId="octicon-lock9">
    <w:name w:val="octicon-lock9"/>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mirror-private1">
    <w:name w:val="octicon-mirror-private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octicon-repo-forked1">
    <w:name w:val="octicon-repo-forked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fork-flag1">
    <w:name w:val="fork-flag1"/>
    <w:basedOn w:val="Normal"/>
    <w:rsid w:val="00114746"/>
    <w:pPr>
      <w:spacing w:after="75" w:line="240" w:lineRule="auto"/>
    </w:pPr>
    <w:rPr>
      <w:rFonts w:ascii="Times New Roman" w:eastAsia="Times New Roman" w:hAnsi="Times New Roman" w:cs="Times New Roman"/>
      <w:color w:val="777777"/>
      <w:sz w:val="18"/>
      <w:szCs w:val="18"/>
      <w:lang w:bidi="ar-SA"/>
    </w:rPr>
  </w:style>
  <w:style w:type="paragraph" w:customStyle="1" w:styleId="participation-graph1">
    <w:name w:val="participation-graph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scription6">
    <w:name w:val="description6"/>
    <w:basedOn w:val="Normal"/>
    <w:rsid w:val="00114746"/>
    <w:pPr>
      <w:spacing w:after="75" w:line="240" w:lineRule="auto"/>
    </w:pPr>
    <w:rPr>
      <w:rFonts w:ascii="Times New Roman" w:eastAsia="Times New Roman" w:hAnsi="Times New Roman" w:cs="Times New Roman"/>
      <w:color w:val="333333"/>
      <w:sz w:val="24"/>
      <w:szCs w:val="24"/>
      <w:lang w:bidi="ar-SA"/>
    </w:rPr>
  </w:style>
  <w:style w:type="paragraph" w:customStyle="1" w:styleId="updated-at2">
    <w:name w:val="updated-at2"/>
    <w:basedOn w:val="Normal"/>
    <w:rsid w:val="00114746"/>
    <w:pPr>
      <w:spacing w:after="0" w:line="240" w:lineRule="auto"/>
    </w:pPr>
    <w:rPr>
      <w:rFonts w:ascii="Times New Roman" w:eastAsia="Times New Roman" w:hAnsi="Times New Roman" w:cs="Times New Roman"/>
      <w:color w:val="999999"/>
      <w:sz w:val="17"/>
      <w:szCs w:val="17"/>
      <w:lang w:bidi="ar-SA"/>
    </w:rPr>
  </w:style>
  <w:style w:type="paragraph" w:customStyle="1" w:styleId="octicon-star1">
    <w:name w:val="octicon-star1"/>
    <w:basedOn w:val="Normal"/>
    <w:rsid w:val="00114746"/>
    <w:pPr>
      <w:spacing w:before="100" w:beforeAutospacing="1" w:after="100" w:afterAutospacing="1" w:line="240" w:lineRule="auto"/>
    </w:pPr>
    <w:rPr>
      <w:rFonts w:ascii="Times New Roman" w:eastAsia="Times New Roman" w:hAnsi="Times New Roman" w:cs="Times New Roman"/>
      <w:color w:val="E9DBA5"/>
      <w:sz w:val="24"/>
      <w:szCs w:val="24"/>
      <w:lang w:bidi="ar-SA"/>
    </w:rPr>
  </w:style>
  <w:style w:type="paragraph" w:customStyle="1" w:styleId="no-repo1">
    <w:name w:val="no-repo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repo3">
    <w:name w:val="repo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owner1">
    <w:name w:val="owne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repo-icon1">
    <w:name w:val="repo-icon1"/>
    <w:basedOn w:val="Normal"/>
    <w:rsid w:val="00114746"/>
    <w:pPr>
      <w:spacing w:before="30" w:after="100" w:afterAutospacing="1" w:line="240" w:lineRule="auto"/>
      <w:ind w:left="-300"/>
    </w:pPr>
    <w:rPr>
      <w:rFonts w:ascii="Times New Roman" w:eastAsia="Times New Roman" w:hAnsi="Times New Roman" w:cs="Times New Roman"/>
      <w:color w:val="666666"/>
      <w:sz w:val="24"/>
      <w:szCs w:val="24"/>
      <w:lang w:bidi="ar-SA"/>
    </w:rPr>
  </w:style>
  <w:style w:type="paragraph" w:customStyle="1" w:styleId="repo4">
    <w:name w:val="repo4"/>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stars1">
    <w:name w:val="stars1"/>
    <w:basedOn w:val="Normal"/>
    <w:rsid w:val="00114746"/>
    <w:pPr>
      <w:spacing w:before="90" w:after="100" w:afterAutospacing="1" w:line="240" w:lineRule="auto"/>
    </w:pPr>
    <w:rPr>
      <w:rFonts w:ascii="Times New Roman" w:eastAsia="Times New Roman" w:hAnsi="Times New Roman" w:cs="Times New Roman"/>
      <w:color w:val="888888"/>
      <w:sz w:val="18"/>
      <w:szCs w:val="18"/>
      <w:lang w:bidi="ar-SA"/>
    </w:rPr>
  </w:style>
  <w:style w:type="paragraph" w:customStyle="1" w:styleId="repo-description3">
    <w:name w:val="repo-description3"/>
    <w:basedOn w:val="Normal"/>
    <w:rsid w:val="00114746"/>
    <w:pPr>
      <w:spacing w:before="100" w:beforeAutospacing="1" w:after="100" w:afterAutospacing="1" w:line="240" w:lineRule="auto"/>
    </w:pPr>
    <w:rPr>
      <w:rFonts w:ascii="Times New Roman" w:eastAsia="Times New Roman" w:hAnsi="Times New Roman" w:cs="Times New Roman"/>
      <w:color w:val="777777"/>
      <w:sz w:val="18"/>
      <w:szCs w:val="18"/>
      <w:lang w:bidi="ar-SA"/>
    </w:rPr>
  </w:style>
  <w:style w:type="paragraph" w:customStyle="1" w:styleId="stars2">
    <w:name w:val="stars2"/>
    <w:basedOn w:val="Normal"/>
    <w:rsid w:val="00114746"/>
    <w:pPr>
      <w:spacing w:before="240" w:after="100" w:afterAutospacing="1" w:line="240" w:lineRule="auto"/>
    </w:pPr>
    <w:rPr>
      <w:rFonts w:ascii="Times New Roman" w:eastAsia="Times New Roman" w:hAnsi="Times New Roman" w:cs="Times New Roman"/>
      <w:color w:val="888888"/>
      <w:sz w:val="18"/>
      <w:szCs w:val="18"/>
      <w:lang w:bidi="ar-SA"/>
    </w:rPr>
  </w:style>
  <w:style w:type="paragraph" w:customStyle="1" w:styleId="repo-list-item2">
    <w:name w:val="repo-list-item2"/>
    <w:basedOn w:val="Normal"/>
    <w:rsid w:val="00114746"/>
    <w:pPr>
      <w:pBdr>
        <w:top w:val="single" w:sz="6" w:space="5" w:color="E5E5E5"/>
      </w:pBd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list-item3">
    <w:name w:val="repo-list-item3"/>
    <w:basedOn w:val="Normal"/>
    <w:rsid w:val="00114746"/>
    <w:pPr>
      <w:pBdr>
        <w:top w:val="single" w:sz="6" w:space="5" w:color="E5E5E5"/>
      </w:pBdr>
      <w:shd w:val="clear" w:color="auto" w:fill="FCF8E9"/>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repo-icon2">
    <w:name w:val="repo-icon2"/>
    <w:basedOn w:val="Normal"/>
    <w:rsid w:val="00114746"/>
    <w:pPr>
      <w:spacing w:before="30" w:after="100" w:afterAutospacing="1" w:line="240" w:lineRule="auto"/>
      <w:ind w:left="-300"/>
    </w:pPr>
    <w:rPr>
      <w:rFonts w:ascii="Times New Roman" w:eastAsia="Times New Roman" w:hAnsi="Times New Roman" w:cs="Times New Roman"/>
      <w:color w:val="A1882B"/>
      <w:sz w:val="24"/>
      <w:szCs w:val="24"/>
      <w:lang w:bidi="ar-SA"/>
    </w:rPr>
  </w:style>
  <w:style w:type="paragraph" w:customStyle="1" w:styleId="filter-input1">
    <w:name w:val="filter-input1"/>
    <w:basedOn w:val="Normal"/>
    <w:rsid w:val="00114746"/>
    <w:pPr>
      <w:spacing w:before="100" w:beforeAutospacing="1" w:after="100" w:afterAutospacing="1" w:line="240" w:lineRule="auto"/>
    </w:pPr>
    <w:rPr>
      <w:rFonts w:ascii="Times New Roman" w:eastAsia="Times New Roman" w:hAnsi="Times New Roman" w:cs="Times New Roman"/>
      <w:sz w:val="17"/>
      <w:szCs w:val="17"/>
      <w:lang w:bidi="ar-SA"/>
    </w:rPr>
  </w:style>
  <w:style w:type="paragraph" w:customStyle="1" w:styleId="repo-filter1">
    <w:name w:val="repo-filter1"/>
    <w:basedOn w:val="Normal"/>
    <w:rsid w:val="00114746"/>
    <w:pP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repo-filter2">
    <w:name w:val="repo-filter2"/>
    <w:basedOn w:val="Normal"/>
    <w:rsid w:val="00114746"/>
    <w:pPr>
      <w:pBdr>
        <w:bottom w:val="single" w:sz="12" w:space="2" w:color="E5E5E5"/>
      </w:pBdr>
      <w:spacing w:before="100" w:beforeAutospacing="1" w:after="100" w:afterAutospacing="1" w:line="240" w:lineRule="auto"/>
      <w:ind w:right="75"/>
    </w:pPr>
    <w:rPr>
      <w:rFonts w:ascii="Times New Roman" w:eastAsia="Times New Roman" w:hAnsi="Times New Roman" w:cs="Times New Roman"/>
      <w:color w:val="777777"/>
      <w:sz w:val="17"/>
      <w:szCs w:val="17"/>
      <w:lang w:bidi="ar-SA"/>
    </w:rPr>
  </w:style>
  <w:style w:type="paragraph" w:customStyle="1" w:styleId="filter-selected2">
    <w:name w:val="filter-selected2"/>
    <w:basedOn w:val="Normal"/>
    <w:rsid w:val="00114746"/>
    <w:pPr>
      <w:pBdr>
        <w:bottom w:val="single" w:sz="12" w:space="2" w:color="E5E5E5"/>
      </w:pBd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url-box2">
    <w:name w:val="url-box2"/>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lone-urls2">
    <w:name w:val="clone-urls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r-text1">
    <w:name w:val="or-text1"/>
    <w:basedOn w:val="Normal"/>
    <w:rsid w:val="00114746"/>
    <w:pPr>
      <w:spacing w:before="100" w:beforeAutospacing="1" w:after="100" w:afterAutospacing="1" w:line="240" w:lineRule="auto"/>
      <w:ind w:left="75" w:right="75"/>
    </w:pPr>
    <w:rPr>
      <w:rFonts w:ascii="Times New Roman" w:eastAsia="Times New Roman" w:hAnsi="Times New Roman" w:cs="Times New Roman"/>
      <w:sz w:val="24"/>
      <w:szCs w:val="24"/>
      <w:lang w:bidi="ar-SA"/>
    </w:rPr>
  </w:style>
  <w:style w:type="paragraph" w:customStyle="1" w:styleId="new-repo-cli-container1">
    <w:name w:val="new-repo-cli-container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octicon87">
    <w:name w:val="octicon87"/>
    <w:basedOn w:val="Normal"/>
    <w:rsid w:val="00114746"/>
    <w:pPr>
      <w:spacing w:before="100" w:beforeAutospacing="1" w:after="100" w:afterAutospacing="1" w:line="240" w:lineRule="auto"/>
    </w:pPr>
    <w:rPr>
      <w:rFonts w:ascii="octicons" w:eastAsia="Times New Roman" w:hAnsi="octicons" w:cs="Times New Roman"/>
      <w:color w:val="888888"/>
      <w:sz w:val="24"/>
      <w:szCs w:val="24"/>
      <w:lang w:bidi="ar-SA"/>
    </w:rPr>
  </w:style>
  <w:style w:type="paragraph" w:customStyle="1" w:styleId="hfields2">
    <w:name w:val="hfields2"/>
    <w:basedOn w:val="Normal"/>
    <w:rsid w:val="00114746"/>
    <w:pPr>
      <w:spacing w:after="0" w:line="240" w:lineRule="auto"/>
      <w:ind w:left="480"/>
    </w:pPr>
    <w:rPr>
      <w:rFonts w:ascii="Times New Roman" w:eastAsia="Times New Roman" w:hAnsi="Times New Roman" w:cs="Times New Roman"/>
      <w:color w:val="444444"/>
      <w:sz w:val="24"/>
      <w:szCs w:val="24"/>
      <w:lang w:bidi="ar-SA"/>
    </w:rPr>
  </w:style>
  <w:style w:type="paragraph" w:customStyle="1" w:styleId="service-indicator1">
    <w:name w:val="service-indicator1"/>
    <w:basedOn w:val="Normal"/>
    <w:rsid w:val="00114746"/>
    <w:pPr>
      <w:spacing w:before="45" w:after="100" w:afterAutospacing="1" w:line="240" w:lineRule="auto"/>
      <w:ind w:right="75"/>
    </w:pPr>
    <w:rPr>
      <w:rFonts w:ascii="Times New Roman" w:eastAsia="Times New Roman" w:hAnsi="Times New Roman" w:cs="Times New Roman"/>
      <w:vanish/>
      <w:color w:val="AAAAAA"/>
      <w:sz w:val="24"/>
      <w:szCs w:val="24"/>
      <w:lang w:bidi="ar-SA"/>
    </w:rPr>
  </w:style>
  <w:style w:type="paragraph" w:customStyle="1" w:styleId="active1">
    <w:name w:val="active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inactive1">
    <w:name w:val="inactive1"/>
    <w:basedOn w:val="Normal"/>
    <w:rsid w:val="00114746"/>
    <w:pPr>
      <w:spacing w:before="100" w:beforeAutospacing="1" w:after="100" w:afterAutospacing="1" w:line="240" w:lineRule="auto"/>
    </w:pPr>
    <w:rPr>
      <w:rFonts w:ascii="Times New Roman" w:eastAsia="Times New Roman" w:hAnsi="Times New Roman" w:cs="Times New Roman"/>
      <w:color w:val="FF9933"/>
      <w:sz w:val="24"/>
      <w:szCs w:val="24"/>
      <w:lang w:bidi="ar-SA"/>
    </w:rPr>
  </w:style>
  <w:style w:type="paragraph" w:customStyle="1" w:styleId="usage-bar1">
    <w:name w:val="usag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ields2">
    <w:name w:val="fields2"/>
    <w:basedOn w:val="Normal"/>
    <w:rsid w:val="00114746"/>
    <w:pPr>
      <w:spacing w:before="150" w:after="0" w:line="240" w:lineRule="auto"/>
    </w:pPr>
    <w:rPr>
      <w:rFonts w:ascii="Times New Roman" w:eastAsia="Times New Roman" w:hAnsi="Times New Roman" w:cs="Times New Roman"/>
      <w:sz w:val="24"/>
      <w:szCs w:val="24"/>
      <w:lang w:bidi="ar-SA"/>
    </w:rPr>
  </w:style>
  <w:style w:type="paragraph" w:customStyle="1" w:styleId="counter4">
    <w:name w:val="count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ull-word1">
    <w:name w:val="full-wor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counter5">
    <w:name w:val="counter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ull-word2">
    <w:name w:val="full-word2"/>
    <w:basedOn w:val="Normal"/>
    <w:rsid w:val="00114746"/>
    <w:pPr>
      <w:spacing w:before="100" w:beforeAutospacing="1"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only-with-full-nav1">
    <w:name w:val="only-with-full-nav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epository-sidebar1">
    <w:name w:val="repository-sid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nu-container3">
    <w:name w:val="menu-container3"/>
    <w:basedOn w:val="Normal"/>
    <w:rsid w:val="00114746"/>
    <w:pPr>
      <w:shd w:val="clear" w:color="auto" w:fill="EFEFEF"/>
      <w:spacing w:before="100" w:beforeAutospacing="1" w:after="150" w:line="240" w:lineRule="auto"/>
    </w:pPr>
    <w:rPr>
      <w:rFonts w:ascii="Times New Roman" w:eastAsia="Times New Roman" w:hAnsi="Times New Roman" w:cs="Times New Roman"/>
      <w:sz w:val="24"/>
      <w:szCs w:val="24"/>
      <w:lang w:bidi="ar-SA"/>
    </w:rPr>
  </w:style>
  <w:style w:type="paragraph" w:customStyle="1" w:styleId="sidebar-button1">
    <w:name w:val="sidebar-button1"/>
    <w:basedOn w:val="Normal"/>
    <w:rsid w:val="00114746"/>
    <w:pPr>
      <w:spacing w:after="150" w:line="240" w:lineRule="auto"/>
      <w:jc w:val="center"/>
    </w:pPr>
    <w:rPr>
      <w:rFonts w:ascii="Times New Roman" w:eastAsia="Times New Roman" w:hAnsi="Times New Roman" w:cs="Times New Roman"/>
      <w:sz w:val="24"/>
      <w:szCs w:val="24"/>
      <w:lang w:bidi="ar-SA"/>
    </w:rPr>
  </w:style>
  <w:style w:type="paragraph" w:customStyle="1" w:styleId="clone-url1">
    <w:name w:val="clone-url1"/>
    <w:basedOn w:val="Normal"/>
    <w:rsid w:val="00114746"/>
    <w:pPr>
      <w:spacing w:after="100" w:afterAutospacing="1" w:line="240" w:lineRule="auto"/>
      <w:textAlignment w:val="top"/>
    </w:pPr>
    <w:rPr>
      <w:rFonts w:ascii="Times New Roman" w:eastAsia="Times New Roman" w:hAnsi="Times New Roman" w:cs="Times New Roman"/>
      <w:vanish/>
      <w:sz w:val="24"/>
      <w:szCs w:val="24"/>
      <w:lang w:bidi="ar-SA"/>
    </w:rPr>
  </w:style>
  <w:style w:type="paragraph" w:customStyle="1" w:styleId="url-box-clippy1">
    <w:name w:val="url-box-clipp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lone-options1">
    <w:name w:val="clone-options1"/>
    <w:basedOn w:val="Normal"/>
    <w:rsid w:val="00114746"/>
    <w:pPr>
      <w:spacing w:before="120" w:after="225" w:line="240" w:lineRule="auto"/>
    </w:pPr>
    <w:rPr>
      <w:rFonts w:ascii="Times New Roman" w:eastAsia="Times New Roman" w:hAnsi="Times New Roman" w:cs="Times New Roman"/>
      <w:color w:val="666666"/>
      <w:sz w:val="17"/>
      <w:szCs w:val="17"/>
      <w:lang w:bidi="ar-SA"/>
    </w:rPr>
  </w:style>
  <w:style w:type="paragraph" w:customStyle="1" w:styleId="octicon-question2">
    <w:name w:val="octicon-question2"/>
    <w:basedOn w:val="Normal"/>
    <w:rsid w:val="00114746"/>
    <w:pPr>
      <w:spacing w:before="100" w:beforeAutospacing="1" w:after="100" w:afterAutospacing="1" w:line="240" w:lineRule="auto"/>
    </w:pPr>
    <w:rPr>
      <w:rFonts w:ascii="Times New Roman" w:eastAsia="Times New Roman" w:hAnsi="Times New Roman" w:cs="Times New Roman"/>
      <w:color w:val="000000"/>
      <w:sz w:val="17"/>
      <w:szCs w:val="17"/>
      <w:lang w:bidi="ar-SA"/>
    </w:rPr>
  </w:style>
  <w:style w:type="paragraph" w:customStyle="1" w:styleId="repository-content1">
    <w:name w:val="repository-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nolink1">
    <w:name w:val="nolink1"/>
    <w:basedOn w:val="DefaultParagraphFont"/>
    <w:rsid w:val="00114746"/>
    <w:rPr>
      <w:strike w:val="0"/>
      <w:dstrike w:val="0"/>
      <w:vanish w:val="0"/>
      <w:webHidden w:val="0"/>
      <w:color w:val="999999"/>
      <w:u w:val="none"/>
      <w:effect w:val="none"/>
      <w:specVanish w:val="0"/>
    </w:rPr>
  </w:style>
  <w:style w:type="paragraph" w:customStyle="1" w:styleId="num6">
    <w:name w:val="num6"/>
    <w:basedOn w:val="Normal"/>
    <w:rsid w:val="00114746"/>
    <w:pPr>
      <w:spacing w:before="100" w:beforeAutospacing="1" w:after="100" w:afterAutospacing="1" w:line="240" w:lineRule="auto"/>
    </w:pPr>
    <w:rPr>
      <w:rFonts w:ascii="Times New Roman" w:eastAsia="Times New Roman" w:hAnsi="Times New Roman" w:cs="Times New Roman"/>
      <w:b/>
      <w:bCs/>
      <w:color w:val="4183C4"/>
      <w:sz w:val="20"/>
      <w:szCs w:val="20"/>
      <w:lang w:bidi="ar-SA"/>
    </w:rPr>
  </w:style>
  <w:style w:type="paragraph" w:customStyle="1" w:styleId="octicon88">
    <w:name w:val="octicon8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num7">
    <w:name w:val="num7"/>
    <w:basedOn w:val="Normal"/>
    <w:rsid w:val="00114746"/>
    <w:pPr>
      <w:spacing w:before="100" w:beforeAutospacing="1" w:after="100" w:afterAutospacing="1" w:line="240" w:lineRule="auto"/>
    </w:pPr>
    <w:rPr>
      <w:rFonts w:ascii="Times New Roman" w:eastAsia="Times New Roman" w:hAnsi="Times New Roman" w:cs="Times New Roman"/>
      <w:b/>
      <w:bCs/>
      <w:color w:val="000000"/>
      <w:sz w:val="20"/>
      <w:szCs w:val="20"/>
      <w:lang w:bidi="ar-SA"/>
    </w:rPr>
  </w:style>
  <w:style w:type="paragraph" w:customStyle="1" w:styleId="octicon89">
    <w:name w:val="octicon89"/>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repository-description1">
    <w:name w:val="repository-description1"/>
    <w:basedOn w:val="Normal"/>
    <w:rsid w:val="00114746"/>
    <w:pPr>
      <w:spacing w:after="0" w:line="240" w:lineRule="auto"/>
    </w:pPr>
    <w:rPr>
      <w:rFonts w:ascii="Times New Roman" w:eastAsia="Times New Roman" w:hAnsi="Times New Roman" w:cs="Times New Roman"/>
      <w:color w:val="666666"/>
      <w:sz w:val="24"/>
      <w:szCs w:val="24"/>
      <w:lang w:bidi="ar-SA"/>
    </w:rPr>
  </w:style>
  <w:style w:type="paragraph" w:customStyle="1" w:styleId="repository-descriptionp1">
    <w:name w:val="repository-description&gt;p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repository-website1">
    <w:name w:val="repository-websit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edit-link2">
    <w:name w:val="edit-link2"/>
    <w:basedOn w:val="Normal"/>
    <w:rsid w:val="00114746"/>
    <w:pPr>
      <w:spacing w:after="0" w:line="240" w:lineRule="auto"/>
    </w:pPr>
    <w:rPr>
      <w:rFonts w:ascii="Times New Roman" w:eastAsia="Times New Roman" w:hAnsi="Times New Roman" w:cs="Times New Roman"/>
      <w:color w:val="999999"/>
      <w:sz w:val="24"/>
      <w:szCs w:val="24"/>
      <w:lang w:bidi="ar-SA"/>
    </w:rPr>
  </w:style>
  <w:style w:type="paragraph" w:customStyle="1" w:styleId="edit-repository-meta1">
    <w:name w:val="edit-repository-meta1"/>
    <w:basedOn w:val="Normal"/>
    <w:rsid w:val="00114746"/>
    <w:pPr>
      <w:spacing w:after="75" w:line="240" w:lineRule="auto"/>
    </w:pPr>
    <w:rPr>
      <w:rFonts w:ascii="Times New Roman" w:eastAsia="Times New Roman" w:hAnsi="Times New Roman" w:cs="Times New Roman"/>
      <w:vanish/>
      <w:sz w:val="24"/>
      <w:szCs w:val="24"/>
      <w:lang w:bidi="ar-SA"/>
    </w:rPr>
  </w:style>
  <w:style w:type="paragraph" w:customStyle="1" w:styleId="field1">
    <w:name w:val="field1"/>
    <w:basedOn w:val="Normal"/>
    <w:rsid w:val="00114746"/>
    <w:pPr>
      <w:spacing w:after="0" w:line="240" w:lineRule="auto"/>
      <w:ind w:right="75"/>
    </w:pPr>
    <w:rPr>
      <w:rFonts w:ascii="Times New Roman" w:eastAsia="Times New Roman" w:hAnsi="Times New Roman" w:cs="Times New Roman"/>
      <w:sz w:val="24"/>
      <w:szCs w:val="24"/>
      <w:lang w:bidi="ar-SA"/>
    </w:rPr>
  </w:style>
  <w:style w:type="paragraph" w:customStyle="1" w:styleId="select-menu7">
    <w:name w:val="select-menu7"/>
    <w:basedOn w:val="Normal"/>
    <w:rsid w:val="00114746"/>
    <w:pPr>
      <w:spacing w:before="100" w:beforeAutospacing="1" w:after="100" w:afterAutospacing="1" w:line="240" w:lineRule="auto"/>
      <w:ind w:right="75"/>
    </w:pPr>
    <w:rPr>
      <w:rFonts w:ascii="Times New Roman" w:eastAsia="Times New Roman" w:hAnsi="Times New Roman" w:cs="Times New Roman"/>
      <w:sz w:val="24"/>
      <w:szCs w:val="24"/>
      <w:lang w:bidi="ar-SA"/>
    </w:rPr>
  </w:style>
  <w:style w:type="paragraph" w:customStyle="1" w:styleId="breadcrumb1">
    <w:name w:val="breadcrumb1"/>
    <w:basedOn w:val="Normal"/>
    <w:rsid w:val="00114746"/>
    <w:pPr>
      <w:spacing w:after="0" w:line="240" w:lineRule="auto"/>
      <w:textAlignment w:val="center"/>
    </w:pPr>
    <w:rPr>
      <w:rFonts w:ascii="Times New Roman" w:eastAsia="Times New Roman" w:hAnsi="Times New Roman" w:cs="Times New Roman"/>
      <w:color w:val="999999"/>
      <w:sz w:val="27"/>
      <w:szCs w:val="27"/>
      <w:lang w:bidi="ar-SA"/>
    </w:rPr>
  </w:style>
  <w:style w:type="paragraph" w:customStyle="1" w:styleId="octicon90">
    <w:name w:val="octicon90"/>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file-directory1">
    <w:name w:val="octicon-file-directory1"/>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spinner9">
    <w:name w:val="spinner9"/>
    <w:basedOn w:val="Normal"/>
    <w:rsid w:val="00114746"/>
    <w:pPr>
      <w:spacing w:after="100" w:afterAutospacing="1" w:line="240" w:lineRule="auto"/>
      <w:ind w:left="-30"/>
    </w:pPr>
    <w:rPr>
      <w:rFonts w:ascii="Times New Roman" w:eastAsia="Times New Roman" w:hAnsi="Times New Roman" w:cs="Times New Roman"/>
      <w:vanish/>
      <w:sz w:val="24"/>
      <w:szCs w:val="24"/>
      <w:lang w:bidi="ar-SA"/>
    </w:rPr>
  </w:style>
  <w:style w:type="paragraph" w:customStyle="1" w:styleId="octicon91">
    <w:name w:val="octicon91"/>
    <w:basedOn w:val="Normal"/>
    <w:rsid w:val="00114746"/>
    <w:pPr>
      <w:spacing w:before="100" w:beforeAutospacing="1" w:after="100" w:afterAutospacing="1" w:line="240" w:lineRule="auto"/>
    </w:pPr>
    <w:rPr>
      <w:rFonts w:ascii="octicons" w:eastAsia="Times New Roman" w:hAnsi="octicons" w:cs="Times New Roman"/>
      <w:vanish/>
      <w:sz w:val="24"/>
      <w:szCs w:val="24"/>
      <w:lang w:bidi="ar-SA"/>
    </w:rPr>
  </w:style>
  <w:style w:type="paragraph" w:customStyle="1" w:styleId="lightweight-actionsli1">
    <w:name w:val="lightweight-actions&gt;li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octicon92">
    <w:name w:val="octicon92"/>
    <w:basedOn w:val="Normal"/>
    <w:rsid w:val="00114746"/>
    <w:pPr>
      <w:spacing w:after="0" w:line="240" w:lineRule="auto"/>
    </w:pPr>
    <w:rPr>
      <w:rFonts w:ascii="octicons" w:eastAsia="Times New Roman" w:hAnsi="octicons" w:cs="Times New Roman"/>
      <w:color w:val="BBBBBB"/>
      <w:sz w:val="21"/>
      <w:szCs w:val="21"/>
      <w:lang w:bidi="ar-SA"/>
    </w:rPr>
  </w:style>
  <w:style w:type="paragraph" w:customStyle="1" w:styleId="octicon93">
    <w:name w:val="octicon93"/>
    <w:basedOn w:val="Normal"/>
    <w:rsid w:val="00114746"/>
    <w:pPr>
      <w:spacing w:before="100" w:beforeAutospacing="1" w:after="100" w:afterAutospacing="1" w:line="240" w:lineRule="auto"/>
      <w:ind w:right="15"/>
    </w:pPr>
    <w:rPr>
      <w:rFonts w:ascii="octicons" w:eastAsia="Times New Roman" w:hAnsi="octicons" w:cs="Times New Roman"/>
      <w:sz w:val="24"/>
      <w:szCs w:val="24"/>
      <w:lang w:bidi="ar-SA"/>
    </w:rPr>
  </w:style>
  <w:style w:type="paragraph" w:customStyle="1" w:styleId="spinner10">
    <w:name w:val="spinner10"/>
    <w:basedOn w:val="Normal"/>
    <w:rsid w:val="00114746"/>
    <w:pPr>
      <w:spacing w:before="60" w:after="0" w:line="240" w:lineRule="auto"/>
      <w:ind w:left="-360"/>
    </w:pPr>
    <w:rPr>
      <w:rFonts w:ascii="Times New Roman" w:eastAsia="Times New Roman" w:hAnsi="Times New Roman" w:cs="Times New Roman"/>
      <w:vanish/>
      <w:sz w:val="24"/>
      <w:szCs w:val="24"/>
      <w:lang w:bidi="ar-SA"/>
    </w:rPr>
  </w:style>
  <w:style w:type="paragraph" w:customStyle="1" w:styleId="select-menu-error1">
    <w:name w:val="select-menu-error1"/>
    <w:basedOn w:val="Normal"/>
    <w:rsid w:val="00114746"/>
    <w:pPr>
      <w:pBdr>
        <w:top w:val="single" w:sz="6" w:space="4" w:color="E2A0A0"/>
        <w:left w:val="single" w:sz="6" w:space="8" w:color="E2A0A0"/>
        <w:bottom w:val="single" w:sz="6" w:space="4" w:color="E2A0A0"/>
        <w:right w:val="single" w:sz="6" w:space="8" w:color="E2A0A0"/>
      </w:pBdr>
      <w:shd w:val="clear" w:color="auto" w:fill="FFEAEA"/>
      <w:spacing w:before="100" w:beforeAutospacing="1" w:after="100" w:afterAutospacing="1" w:line="240" w:lineRule="auto"/>
    </w:pPr>
    <w:rPr>
      <w:rFonts w:ascii="Times New Roman" w:eastAsia="Times New Roman" w:hAnsi="Times New Roman" w:cs="Times New Roman"/>
      <w:b/>
      <w:bCs/>
      <w:color w:val="990000"/>
      <w:sz w:val="24"/>
      <w:szCs w:val="24"/>
      <w:lang w:bidi="ar-SA"/>
    </w:rPr>
  </w:style>
  <w:style w:type="paragraph" w:customStyle="1" w:styleId="select-menu-title1">
    <w:name w:val="select-menu-title1"/>
    <w:basedOn w:val="Normal"/>
    <w:rsid w:val="00114746"/>
    <w:pPr>
      <w:spacing w:before="100" w:beforeAutospacing="1" w:after="100" w:afterAutospacing="1" w:line="240" w:lineRule="auto"/>
    </w:pPr>
    <w:rPr>
      <w:rFonts w:ascii="Times New Roman" w:eastAsia="Times New Roman" w:hAnsi="Times New Roman" w:cs="Times New Roman"/>
      <w:b/>
      <w:bCs/>
      <w:color w:val="333333"/>
      <w:sz w:val="24"/>
      <w:szCs w:val="24"/>
      <w:lang w:bidi="ar-SA"/>
    </w:rPr>
  </w:style>
  <w:style w:type="paragraph" w:customStyle="1" w:styleId="octicon94">
    <w:name w:val="octicon94"/>
    <w:basedOn w:val="Normal"/>
    <w:rsid w:val="00114746"/>
    <w:pPr>
      <w:spacing w:before="100" w:beforeAutospacing="1" w:after="100" w:afterAutospacing="1" w:line="240" w:lineRule="auto"/>
    </w:pPr>
    <w:rPr>
      <w:rFonts w:ascii="octicons" w:eastAsia="Times New Roman" w:hAnsi="octicons" w:cs="Times New Roman"/>
      <w:color w:val="CCCCCC"/>
      <w:sz w:val="24"/>
      <w:szCs w:val="24"/>
      <w:lang w:bidi="ar-SA"/>
    </w:rPr>
  </w:style>
  <w:style w:type="paragraph" w:customStyle="1" w:styleId="octicon95">
    <w:name w:val="octicon95"/>
    <w:basedOn w:val="Normal"/>
    <w:rsid w:val="00114746"/>
    <w:pPr>
      <w:spacing w:before="100" w:beforeAutospacing="1" w:after="100" w:afterAutospacing="1" w:line="240" w:lineRule="auto"/>
    </w:pPr>
    <w:rPr>
      <w:rFonts w:ascii="octicons" w:eastAsia="Times New Roman" w:hAnsi="octicons" w:cs="Times New Roman"/>
      <w:color w:val="555555"/>
      <w:sz w:val="24"/>
      <w:szCs w:val="24"/>
      <w:lang w:bidi="ar-SA"/>
    </w:rPr>
  </w:style>
  <w:style w:type="paragraph" w:customStyle="1" w:styleId="octicon96">
    <w:name w:val="octicon96"/>
    <w:basedOn w:val="Normal"/>
    <w:rsid w:val="00114746"/>
    <w:pPr>
      <w:spacing w:before="100" w:beforeAutospacing="1" w:after="100" w:afterAutospacing="1" w:line="240" w:lineRule="auto"/>
      <w:textAlignment w:val="center"/>
    </w:pPr>
    <w:rPr>
      <w:rFonts w:ascii="octicons" w:eastAsia="Times New Roman" w:hAnsi="octicons" w:cs="Times New Roman"/>
      <w:sz w:val="24"/>
      <w:szCs w:val="24"/>
      <w:lang w:bidi="ar-SA"/>
    </w:rPr>
  </w:style>
  <w:style w:type="paragraph" w:customStyle="1" w:styleId="select-menu-item-icon1">
    <w:name w:val="select-menu-item-icon1"/>
    <w:basedOn w:val="Normal"/>
    <w:rsid w:val="00114746"/>
    <w:pPr>
      <w:spacing w:before="100" w:beforeAutospacing="1" w:after="100" w:afterAutospacing="1" w:line="240" w:lineRule="auto"/>
      <w:jc w:val="center"/>
      <w:textAlignment w:val="top"/>
    </w:pPr>
    <w:rPr>
      <w:rFonts w:ascii="Times New Roman" w:eastAsia="Times New Roman" w:hAnsi="Times New Roman" w:cs="Times New Roman"/>
      <w:sz w:val="24"/>
      <w:szCs w:val="24"/>
      <w:lang w:bidi="ar-SA"/>
    </w:rPr>
  </w:style>
  <w:style w:type="paragraph" w:customStyle="1" w:styleId="hidden-select-button-text1">
    <w:name w:val="hidden-select-button-text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menu-item1">
    <w:name w:val="select-menu-item1"/>
    <w:basedOn w:val="Normal"/>
    <w:rsid w:val="00114746"/>
    <w:pPr>
      <w:pBdr>
        <w:bottom w:val="single" w:sz="6" w:space="0" w:color="EEEEEE"/>
      </w:pBdr>
      <w:shd w:val="clear" w:color="auto" w:fill="4183C4"/>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7">
    <w:name w:val="description7"/>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description8">
    <w:name w:val="description8"/>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description9">
    <w:name w:val="description9"/>
    <w:basedOn w:val="Normal"/>
    <w:rsid w:val="00114746"/>
    <w:pPr>
      <w:spacing w:before="45" w:after="100" w:afterAutospacing="1" w:line="240" w:lineRule="auto"/>
    </w:pPr>
    <w:rPr>
      <w:rFonts w:ascii="Times New Roman" w:eastAsia="Times New Roman" w:hAnsi="Times New Roman" w:cs="Times New Roman"/>
      <w:color w:val="999999"/>
      <w:sz w:val="18"/>
      <w:szCs w:val="18"/>
      <w:lang w:bidi="ar-SA"/>
    </w:rPr>
  </w:style>
  <w:style w:type="paragraph" w:customStyle="1" w:styleId="octicon97">
    <w:name w:val="octicon97"/>
    <w:basedOn w:val="Normal"/>
    <w:rsid w:val="00114746"/>
    <w:pPr>
      <w:spacing w:before="100" w:beforeAutospacing="1" w:after="100" w:afterAutospacing="1" w:line="240" w:lineRule="auto"/>
    </w:pPr>
    <w:rPr>
      <w:rFonts w:ascii="octicons" w:eastAsia="Times New Roman" w:hAnsi="octicons" w:cs="Times New Roman"/>
      <w:color w:val="666666"/>
      <w:sz w:val="24"/>
      <w:szCs w:val="24"/>
      <w:lang w:bidi="ar-SA"/>
    </w:rPr>
  </w:style>
  <w:style w:type="paragraph" w:customStyle="1" w:styleId="octicon98">
    <w:name w:val="octicon98"/>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modal-backdrop1">
    <w:name w:val="modal-backdro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rge-format-loader1">
    <w:name w:val="large-format-loader1"/>
    <w:basedOn w:val="Normal"/>
    <w:rsid w:val="00114746"/>
    <w:pPr>
      <w:spacing w:before="100" w:beforeAutospacing="1" w:after="100" w:afterAutospacing="1" w:line="240" w:lineRule="auto"/>
      <w:jc w:val="center"/>
    </w:pPr>
    <w:rPr>
      <w:rFonts w:ascii="Times New Roman" w:eastAsia="Times New Roman" w:hAnsi="Times New Roman" w:cs="Times New Roman"/>
      <w:color w:val="999999"/>
      <w:sz w:val="24"/>
      <w:szCs w:val="24"/>
      <w:lang w:bidi="ar-SA"/>
    </w:rPr>
  </w:style>
  <w:style w:type="paragraph" w:customStyle="1" w:styleId="settings-content1">
    <w:name w:val="settings-cont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ction-head1">
    <w:name w:val="section-hea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danger3">
    <w:name w:val="danger3"/>
    <w:basedOn w:val="DefaultParagraphFont"/>
    <w:rsid w:val="00114746"/>
    <w:rPr>
      <w:vanish w:val="0"/>
      <w:webHidden w:val="0"/>
      <w:color w:val="CC0000"/>
      <w:shd w:val="clear" w:color="auto" w:fill="EDC900"/>
      <w:specVanish w:val="0"/>
    </w:rPr>
  </w:style>
  <w:style w:type="character" w:customStyle="1" w:styleId="maxed1">
    <w:name w:val="maxed1"/>
    <w:basedOn w:val="DefaultParagraphFont"/>
    <w:rsid w:val="00114746"/>
    <w:rPr>
      <w:vanish w:val="0"/>
      <w:webHidden w:val="0"/>
      <w:shd w:val="clear" w:color="auto" w:fill="660000"/>
      <w:specVanish w:val="0"/>
    </w:rPr>
  </w:style>
  <w:style w:type="paragraph" w:customStyle="1" w:styleId="link-edit-profile-picture1">
    <w:name w:val="link-edit-profile-pictur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nual-file-chooser2">
    <w:name w:val="manual-file-chooser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lash2">
    <w:name w:val="flash2"/>
    <w:basedOn w:val="Normal"/>
    <w:rsid w:val="00114746"/>
    <w:pPr>
      <w:pBdr>
        <w:top w:val="dashed" w:sz="6" w:space="23" w:color="BD2C00"/>
        <w:left w:val="dashed" w:sz="6" w:space="11" w:color="BD2C00"/>
        <w:bottom w:val="dashed" w:sz="6" w:space="23" w:color="BD2C00"/>
        <w:right w:val="dashed" w:sz="6" w:space="11" w:color="BD2C00"/>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upload-state1">
    <w:name w:val="upload-st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4">
    <w:name w:val="default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oading4">
    <w:name w:val="loading4"/>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utton-change-profile-picture1">
    <w:name w:val="button-change-profile-pictur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1">
    <w:name w:val="bad-file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too-big1">
    <w:name w:val="too-big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failed-request1">
    <w:name w:val="failed-request1"/>
    <w:basedOn w:val="Normal"/>
    <w:rsid w:val="00114746"/>
    <w:pPr>
      <w:spacing w:after="0" w:line="240" w:lineRule="auto"/>
    </w:pPr>
    <w:rPr>
      <w:rFonts w:ascii="Times New Roman" w:eastAsia="Times New Roman" w:hAnsi="Times New Roman" w:cs="Times New Roman"/>
      <w:sz w:val="24"/>
      <w:szCs w:val="24"/>
      <w:lang w:bidi="ar-SA"/>
    </w:rPr>
  </w:style>
  <w:style w:type="character" w:customStyle="1" w:styleId="label12">
    <w:name w:val="label12"/>
    <w:basedOn w:val="DefaultParagraphFont"/>
    <w:rsid w:val="00114746"/>
    <w:rPr>
      <w:color w:val="999999"/>
      <w:sz w:val="20"/>
      <w:szCs w:val="20"/>
    </w:rPr>
  </w:style>
  <w:style w:type="paragraph" w:customStyle="1" w:styleId="octicon-alert4">
    <w:name w:val="octicon-alert4"/>
    <w:basedOn w:val="Normal"/>
    <w:rsid w:val="00114746"/>
    <w:pPr>
      <w:spacing w:before="100" w:beforeAutospacing="1" w:after="100" w:afterAutospacing="1" w:line="240" w:lineRule="auto"/>
    </w:pPr>
    <w:rPr>
      <w:rFonts w:ascii="Times New Roman" w:eastAsia="Times New Roman" w:hAnsi="Times New Roman" w:cs="Times New Roman"/>
      <w:color w:val="CA5633"/>
      <w:sz w:val="24"/>
      <w:szCs w:val="24"/>
      <w:lang w:bidi="ar-SA"/>
    </w:rPr>
  </w:style>
  <w:style w:type="paragraph" w:customStyle="1" w:styleId="confirmed-email1">
    <w:name w:val="confirmed-email1"/>
    <w:basedOn w:val="Normal"/>
    <w:rsid w:val="00114746"/>
    <w:pPr>
      <w:spacing w:before="100" w:beforeAutospacing="1" w:after="100" w:afterAutospacing="1" w:line="240" w:lineRule="auto"/>
    </w:pPr>
    <w:rPr>
      <w:rFonts w:ascii="Times New Roman" w:eastAsia="Times New Roman" w:hAnsi="Times New Roman" w:cs="Times New Roman"/>
      <w:color w:val="6CC644"/>
      <w:sz w:val="24"/>
      <w:szCs w:val="24"/>
      <w:lang w:bidi="ar-SA"/>
    </w:rPr>
  </w:style>
  <w:style w:type="paragraph" w:customStyle="1" w:styleId="button18">
    <w:name w:val="button18"/>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sh-key-state-indicator1">
    <w:name w:val="ssh-key-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sh-key-icon1">
    <w:name w:val="ssh-key-icon1"/>
    <w:basedOn w:val="Normal"/>
    <w:rsid w:val="00114746"/>
    <w:pPr>
      <w:spacing w:before="15" w:after="100" w:afterAutospacing="1" w:line="240" w:lineRule="auto"/>
      <w:ind w:left="225"/>
      <w:jc w:val="center"/>
    </w:pPr>
    <w:rPr>
      <w:rFonts w:ascii="Times New Roman" w:eastAsia="Times New Roman" w:hAnsi="Times New Roman" w:cs="Times New Roman"/>
      <w:sz w:val="24"/>
      <w:szCs w:val="24"/>
      <w:lang w:bidi="ar-SA"/>
    </w:rPr>
  </w:style>
  <w:style w:type="paragraph" w:customStyle="1" w:styleId="overview1">
    <w:name w:val="overview1"/>
    <w:basedOn w:val="Normal"/>
    <w:rsid w:val="00114746"/>
    <w:pPr>
      <w:pBdr>
        <w:bottom w:val="single" w:sz="6" w:space="8" w:color="DDDDDD"/>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count1">
    <w:name w:val="user-count1"/>
    <w:basedOn w:val="Normal"/>
    <w:rsid w:val="00114746"/>
    <w:pPr>
      <w:spacing w:before="180" w:after="0" w:line="240" w:lineRule="auto"/>
    </w:pPr>
    <w:rPr>
      <w:rFonts w:ascii="Times New Roman" w:eastAsia="Times New Roman" w:hAnsi="Times New Roman" w:cs="Times New Roman"/>
      <w:color w:val="999999"/>
      <w:sz w:val="54"/>
      <w:szCs w:val="54"/>
      <w:lang w:bidi="ar-SA"/>
    </w:rPr>
  </w:style>
  <w:style w:type="paragraph" w:customStyle="1" w:styleId="help5">
    <w:name w:val="help5"/>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token1">
    <w:name w:val="token1"/>
    <w:basedOn w:val="Normal"/>
    <w:rsid w:val="00114746"/>
    <w:pPr>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note8">
    <w:name w:val="note8"/>
    <w:basedOn w:val="Normal"/>
    <w:rsid w:val="00114746"/>
    <w:pPr>
      <w:spacing w:before="300" w:after="100" w:afterAutospacing="1" w:line="240" w:lineRule="auto"/>
    </w:pPr>
    <w:rPr>
      <w:rFonts w:ascii="Times New Roman" w:eastAsia="Times New Roman" w:hAnsi="Times New Roman" w:cs="Times New Roman"/>
      <w:sz w:val="24"/>
      <w:szCs w:val="24"/>
      <w:lang w:bidi="ar-SA"/>
    </w:rPr>
  </w:style>
  <w:style w:type="paragraph" w:customStyle="1" w:styleId="octicon99">
    <w:name w:val="octicon99"/>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callback-url-wrap1">
    <w:name w:val="callback-url-wrap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allback-url-action-cell1">
    <w:name w:val="callback-url-action-cell1"/>
    <w:basedOn w:val="Normal"/>
    <w:rsid w:val="00114746"/>
    <w:pPr>
      <w:spacing w:before="100" w:beforeAutospacing="1" w:after="100" w:afterAutospacing="1" w:line="240" w:lineRule="auto"/>
      <w:jc w:val="right"/>
    </w:pPr>
    <w:rPr>
      <w:rFonts w:ascii="Times New Roman" w:eastAsia="Times New Roman" w:hAnsi="Times New Roman" w:cs="Times New Roman"/>
      <w:vanish/>
      <w:sz w:val="24"/>
      <w:szCs w:val="24"/>
      <w:lang w:bidi="ar-SA"/>
    </w:rPr>
  </w:style>
  <w:style w:type="paragraph" w:customStyle="1" w:styleId="label13">
    <w:name w:val="label13"/>
    <w:basedOn w:val="Normal"/>
    <w:rsid w:val="00114746"/>
    <w:pPr>
      <w:spacing w:before="100" w:beforeAutospacing="1" w:after="100" w:afterAutospacing="1" w:line="240" w:lineRule="auto"/>
      <w:jc w:val="center"/>
    </w:pPr>
    <w:rPr>
      <w:rFonts w:ascii="Times New Roman" w:eastAsia="Times New Roman" w:hAnsi="Times New Roman" w:cs="Times New Roman"/>
      <w:vanish/>
      <w:sz w:val="24"/>
      <w:szCs w:val="24"/>
      <w:lang w:bidi="ar-SA"/>
    </w:rPr>
  </w:style>
  <w:style w:type="paragraph" w:customStyle="1" w:styleId="note9">
    <w:name w:val="note9"/>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rag-and-drop1">
    <w:name w:val="drag-and-drop1"/>
    <w:basedOn w:val="Normal"/>
    <w:rsid w:val="00114746"/>
    <w:pPr>
      <w:pBdr>
        <w:top w:val="single" w:sz="2" w:space="5" w:color="CCCCCC"/>
        <w:left w:val="single" w:sz="6" w:space="8" w:color="CCCCCC"/>
        <w:bottom w:val="single" w:sz="6" w:space="5" w:color="CCCCCC"/>
        <w:right w:val="single" w:sz="6" w:space="8" w:color="CCCCCC"/>
      </w:pBdr>
      <w:shd w:val="clear" w:color="auto" w:fill="FAFAFA"/>
      <w:spacing w:after="0" w:line="240" w:lineRule="atLeast"/>
      <w:jc w:val="center"/>
    </w:pPr>
    <w:rPr>
      <w:rFonts w:ascii="Times New Roman" w:eastAsia="Times New Roman" w:hAnsi="Times New Roman" w:cs="Times New Roman"/>
      <w:color w:val="AAAAAA"/>
      <w:sz w:val="20"/>
      <w:szCs w:val="20"/>
      <w:lang w:bidi="ar-SA"/>
    </w:rPr>
  </w:style>
  <w:style w:type="paragraph" w:customStyle="1" w:styleId="loading5">
    <w:name w:val="loading5"/>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5">
    <w:name w:val="defaul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request1">
    <w:name w:val="bad-reques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6">
    <w:name w:val="default6"/>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bad-file2">
    <w:name w:val="bad-fil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7">
    <w:name w:val="default7"/>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file-too-big1">
    <w:name w:val="file-too-big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fault8">
    <w:name w:val="default8"/>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efault9">
    <w:name w:val="default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and-drop2">
    <w:name w:val="drag-and-drop2"/>
    <w:basedOn w:val="Normal"/>
    <w:rsid w:val="00114746"/>
    <w:pPr>
      <w:pBdr>
        <w:top w:val="single" w:sz="2" w:space="0" w:color="CCCCCC"/>
        <w:left w:val="single" w:sz="2" w:space="0" w:color="CCCCCC"/>
        <w:bottom w:val="single" w:sz="2" w:space="0" w:color="CCCCCC"/>
        <w:right w:val="single" w:sz="2" w:space="0" w:color="CCCCCC"/>
      </w:pBdr>
      <w:shd w:val="clear" w:color="auto" w:fill="FAFAFA"/>
      <w:spacing w:after="0" w:line="240" w:lineRule="atLeast"/>
    </w:pPr>
    <w:rPr>
      <w:rFonts w:ascii="Times New Roman" w:eastAsia="Times New Roman" w:hAnsi="Times New Roman" w:cs="Times New Roman"/>
      <w:color w:val="666666"/>
      <w:sz w:val="20"/>
      <w:szCs w:val="20"/>
      <w:lang w:bidi="ar-SA"/>
    </w:rPr>
  </w:style>
  <w:style w:type="paragraph" w:customStyle="1" w:styleId="button19">
    <w:name w:val="button19"/>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50" w:after="0" w:line="240" w:lineRule="auto"/>
      <w:ind w:left="300"/>
      <w:textAlignment w:val="center"/>
    </w:pPr>
    <w:rPr>
      <w:rFonts w:ascii="Times New Roman" w:eastAsia="Times New Roman" w:hAnsi="Times New Roman" w:cs="Times New Roman"/>
      <w:b/>
      <w:bCs/>
      <w:color w:val="333333"/>
      <w:sz w:val="20"/>
      <w:szCs w:val="20"/>
      <w:lang w:bidi="ar-SA"/>
    </w:rPr>
  </w:style>
  <w:style w:type="paragraph" w:customStyle="1" w:styleId="flash-global2">
    <w:name w:val="flash-global2"/>
    <w:basedOn w:val="Normal"/>
    <w:rsid w:val="00114746"/>
    <w:pPr>
      <w:pBdr>
        <w:top w:val="single" w:sz="6" w:space="8" w:color="97C1DA"/>
        <w:left w:val="single" w:sz="2" w:space="8" w:color="97C1DA"/>
        <w:bottom w:val="single" w:sz="6" w:space="8" w:color="97C1DA"/>
        <w:right w:val="single" w:sz="2" w:space="8" w:color="97C1DA"/>
      </w:pBdr>
      <w:shd w:val="clear" w:color="auto" w:fill="D0E3EF"/>
      <w:spacing w:after="100" w:afterAutospacing="1" w:line="240" w:lineRule="auto"/>
    </w:pPr>
    <w:rPr>
      <w:rFonts w:ascii="Times New Roman" w:eastAsia="Times New Roman" w:hAnsi="Times New Roman" w:cs="Times New Roman"/>
      <w:color w:val="264C72"/>
      <w:sz w:val="24"/>
      <w:szCs w:val="24"/>
      <w:lang w:bidi="ar-SA"/>
    </w:rPr>
  </w:style>
  <w:style w:type="paragraph" w:customStyle="1" w:styleId="flash-global3">
    <w:name w:val="flash-global3"/>
    <w:basedOn w:val="Normal"/>
    <w:rsid w:val="00114746"/>
    <w:pPr>
      <w:pBdr>
        <w:top w:val="single" w:sz="6" w:space="8" w:color="97C1DA"/>
        <w:left w:val="single" w:sz="2" w:space="8" w:color="97C1DA"/>
        <w:bottom w:val="single" w:sz="6" w:space="8" w:color="97C1DA"/>
        <w:right w:val="single" w:sz="2" w:space="8" w:color="97C1DA"/>
      </w:pBdr>
      <w:shd w:val="clear" w:color="auto" w:fill="D0E3EF"/>
      <w:spacing w:before="100" w:beforeAutospacing="1" w:after="100" w:afterAutospacing="1" w:line="240" w:lineRule="auto"/>
    </w:pPr>
    <w:rPr>
      <w:rFonts w:ascii="Times New Roman" w:eastAsia="Times New Roman" w:hAnsi="Times New Roman" w:cs="Times New Roman"/>
      <w:color w:val="264C72"/>
      <w:sz w:val="24"/>
      <w:szCs w:val="24"/>
      <w:lang w:bidi="ar-SA"/>
    </w:rPr>
  </w:style>
  <w:style w:type="paragraph" w:customStyle="1" w:styleId="two-factor-graphic1">
    <w:name w:val="two-factor-graphic1"/>
    <w:basedOn w:val="Normal"/>
    <w:rsid w:val="00114746"/>
    <w:pPr>
      <w:spacing w:before="300" w:after="300" w:line="240" w:lineRule="auto"/>
    </w:pPr>
    <w:rPr>
      <w:rFonts w:ascii="Times New Roman" w:eastAsia="Times New Roman" w:hAnsi="Times New Roman" w:cs="Times New Roman"/>
      <w:sz w:val="24"/>
      <w:szCs w:val="24"/>
      <w:lang w:bidi="ar-SA"/>
    </w:rPr>
  </w:style>
  <w:style w:type="paragraph" w:customStyle="1" w:styleId="two-factor-explain1">
    <w:name w:val="two-factor-explain1"/>
    <w:basedOn w:val="Normal"/>
    <w:rsid w:val="00114746"/>
    <w:pPr>
      <w:spacing w:after="600" w:line="240" w:lineRule="auto"/>
    </w:pPr>
    <w:rPr>
      <w:rFonts w:ascii="Times New Roman" w:eastAsia="Times New Roman" w:hAnsi="Times New Roman" w:cs="Times New Roman"/>
      <w:sz w:val="20"/>
      <w:szCs w:val="20"/>
      <w:lang w:bidi="ar-SA"/>
    </w:rPr>
  </w:style>
  <w:style w:type="paragraph" w:customStyle="1" w:styleId="step-one1">
    <w:name w:val="step-one1"/>
    <w:basedOn w:val="Normal"/>
    <w:rsid w:val="00114746"/>
    <w:pPr>
      <w:spacing w:before="100" w:beforeAutospacing="1" w:after="100" w:afterAutospacing="1" w:line="240" w:lineRule="auto"/>
      <w:ind w:right="540"/>
    </w:pPr>
    <w:rPr>
      <w:rFonts w:ascii="Times New Roman" w:eastAsia="Times New Roman" w:hAnsi="Times New Roman" w:cs="Times New Roman"/>
      <w:sz w:val="24"/>
      <w:szCs w:val="24"/>
      <w:lang w:bidi="ar-SA"/>
    </w:rPr>
  </w:style>
  <w:style w:type="paragraph" w:customStyle="1" w:styleId="step-two1">
    <w:name w:val="step-two1"/>
    <w:basedOn w:val="Normal"/>
    <w:rsid w:val="00114746"/>
    <w:pPr>
      <w:spacing w:before="100" w:beforeAutospacing="1" w:after="100" w:afterAutospacing="1" w:line="240" w:lineRule="auto"/>
      <w:ind w:right="630"/>
    </w:pPr>
    <w:rPr>
      <w:rFonts w:ascii="Times New Roman" w:eastAsia="Times New Roman" w:hAnsi="Times New Roman" w:cs="Times New Roman"/>
      <w:sz w:val="24"/>
      <w:szCs w:val="24"/>
      <w:lang w:bidi="ar-SA"/>
    </w:rPr>
  </w:style>
  <w:style w:type="paragraph" w:customStyle="1" w:styleId="step-three1">
    <w:name w:val="step-thre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yubicat-template1">
    <w:name w:val="yubicat-template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ms-or-app1">
    <w:name w:val="sms-or-app1"/>
    <w:basedOn w:val="Normal"/>
    <w:rsid w:val="00114746"/>
    <w:pPr>
      <w:spacing w:before="300" w:after="0" w:line="240" w:lineRule="auto"/>
    </w:pPr>
    <w:rPr>
      <w:rFonts w:ascii="Times New Roman" w:eastAsia="Times New Roman" w:hAnsi="Times New Roman" w:cs="Times New Roman"/>
      <w:sz w:val="24"/>
      <w:szCs w:val="24"/>
      <w:lang w:bidi="ar-SA"/>
    </w:rPr>
  </w:style>
  <w:style w:type="paragraph" w:customStyle="1" w:styleId="button20">
    <w:name w:val="button20"/>
    <w:basedOn w:val="Normal"/>
    <w:rsid w:val="00114746"/>
    <w:pPr>
      <w:pBdr>
        <w:top w:val="single" w:sz="6" w:space="5" w:color="D5D5D5"/>
        <w:left w:val="single" w:sz="6" w:space="9" w:color="D5D5D5"/>
        <w:bottom w:val="single" w:sz="6" w:space="5" w:color="D5D5D5"/>
        <w:right w:val="single" w:sz="6" w:space="9" w:color="D5D5D5"/>
      </w:pBdr>
      <w:shd w:val="clear" w:color="auto" w:fill="EEEEEE"/>
      <w:spacing w:after="150" w:line="240" w:lineRule="auto"/>
      <w:jc w:val="center"/>
      <w:textAlignment w:val="center"/>
    </w:pPr>
    <w:rPr>
      <w:rFonts w:ascii="Times New Roman" w:eastAsia="Times New Roman" w:hAnsi="Times New Roman" w:cs="Times New Roman"/>
      <w:b/>
      <w:bCs/>
      <w:color w:val="333333"/>
      <w:sz w:val="23"/>
      <w:szCs w:val="23"/>
      <w:lang w:bidi="ar-SA"/>
    </w:rPr>
  </w:style>
  <w:style w:type="paragraph" w:customStyle="1" w:styleId="octicon-alert5">
    <w:name w:val="octicon-alert5"/>
    <w:basedOn w:val="Normal"/>
    <w:rsid w:val="00114746"/>
    <w:pPr>
      <w:spacing w:before="100" w:beforeAutospacing="1" w:after="100" w:afterAutospacing="1" w:line="240" w:lineRule="auto"/>
    </w:pPr>
    <w:rPr>
      <w:rFonts w:ascii="Times New Roman" w:eastAsia="Times New Roman" w:hAnsi="Times New Roman" w:cs="Times New Roman"/>
      <w:color w:val="BD2C00"/>
      <w:sz w:val="24"/>
      <w:szCs w:val="24"/>
      <w:lang w:bidi="ar-SA"/>
    </w:rPr>
  </w:style>
  <w:style w:type="paragraph" w:customStyle="1" w:styleId="error-icon1">
    <w:name w:val="error-icon1"/>
    <w:basedOn w:val="Normal"/>
    <w:rsid w:val="00114746"/>
    <w:pPr>
      <w:spacing w:before="100" w:beforeAutospacing="1" w:after="100" w:afterAutospacing="1" w:line="240" w:lineRule="auto"/>
    </w:pPr>
    <w:rPr>
      <w:rFonts w:ascii="Times New Roman" w:eastAsia="Times New Roman" w:hAnsi="Times New Roman" w:cs="Times New Roman"/>
      <w:vanish/>
      <w:color w:val="BD2C00"/>
      <w:sz w:val="24"/>
      <w:szCs w:val="24"/>
      <w:lang w:bidi="ar-SA"/>
    </w:rPr>
  </w:style>
  <w:style w:type="paragraph" w:customStyle="1" w:styleId="sent-message1">
    <w:name w:val="sent-message1"/>
    <w:basedOn w:val="Normal"/>
    <w:rsid w:val="00114746"/>
    <w:pPr>
      <w:spacing w:before="100" w:beforeAutospacing="1" w:after="100" w:afterAutospacing="1" w:line="240" w:lineRule="auto"/>
    </w:pPr>
    <w:rPr>
      <w:rFonts w:ascii="Times New Roman" w:eastAsia="Times New Roman" w:hAnsi="Times New Roman" w:cs="Times New Roman"/>
      <w:vanish/>
      <w:color w:val="6CC644"/>
      <w:sz w:val="24"/>
      <w:szCs w:val="24"/>
      <w:lang w:bidi="ar-SA"/>
    </w:rPr>
  </w:style>
  <w:style w:type="paragraph" w:customStyle="1" w:styleId="minibutton15">
    <w:name w:val="minibutton15"/>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360" w:lineRule="atLeast"/>
      <w:ind w:right="75"/>
      <w:textAlignment w:val="center"/>
    </w:pPr>
    <w:rPr>
      <w:rFonts w:ascii="Times New Roman" w:eastAsia="Times New Roman" w:hAnsi="Times New Roman" w:cs="Times New Roman"/>
      <w:b/>
      <w:bCs/>
      <w:color w:val="333333"/>
      <w:sz w:val="20"/>
      <w:szCs w:val="20"/>
      <w:lang w:bidi="ar-SA"/>
    </w:rPr>
  </w:style>
  <w:style w:type="paragraph" w:customStyle="1" w:styleId="country-code1">
    <w:name w:val="country-code1"/>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country-code2">
    <w:name w:val="country-code2"/>
    <w:basedOn w:val="Normal"/>
    <w:rsid w:val="00114746"/>
    <w:pPr>
      <w:spacing w:before="100" w:beforeAutospacing="1" w:after="100" w:afterAutospacing="1" w:line="240" w:lineRule="auto"/>
      <w:ind w:right="120"/>
    </w:pPr>
    <w:rPr>
      <w:rFonts w:ascii="Times New Roman" w:eastAsia="Times New Roman" w:hAnsi="Times New Roman" w:cs="Times New Roman"/>
      <w:sz w:val="24"/>
      <w:szCs w:val="24"/>
      <w:lang w:bidi="ar-SA"/>
    </w:rPr>
  </w:style>
  <w:style w:type="paragraph" w:customStyle="1" w:styleId="form1">
    <w:name w:val="form1"/>
    <w:basedOn w:val="Normal"/>
    <w:rsid w:val="00114746"/>
    <w:pPr>
      <w:spacing w:before="100" w:beforeAutospacing="1" w:after="100" w:afterAutospacing="1" w:line="240" w:lineRule="auto"/>
      <w:ind w:left="225"/>
    </w:pPr>
    <w:rPr>
      <w:rFonts w:ascii="Times New Roman" w:eastAsia="Times New Roman" w:hAnsi="Times New Roman" w:cs="Times New Roman"/>
      <w:sz w:val="24"/>
      <w:szCs w:val="24"/>
      <w:lang w:bidi="ar-SA"/>
    </w:rPr>
  </w:style>
  <w:style w:type="paragraph" w:customStyle="1" w:styleId="two-factor-status1">
    <w:name w:val="two-factor-status1"/>
    <w:basedOn w:val="Normal"/>
    <w:rsid w:val="00114746"/>
    <w:pPr>
      <w:pBdr>
        <w:bottom w:val="single" w:sz="6" w:space="15" w:color="EAEAEA"/>
      </w:pBdr>
      <w:spacing w:after="300" w:line="240" w:lineRule="auto"/>
    </w:pPr>
    <w:rPr>
      <w:rFonts w:ascii="Times New Roman" w:eastAsia="Times New Roman" w:hAnsi="Times New Roman" w:cs="Times New Roman"/>
      <w:color w:val="777777"/>
      <w:sz w:val="24"/>
      <w:szCs w:val="24"/>
      <w:lang w:bidi="ar-SA"/>
    </w:rPr>
  </w:style>
  <w:style w:type="paragraph" w:customStyle="1" w:styleId="two-factor-on1">
    <w:name w:val="two-factor-on1"/>
    <w:basedOn w:val="Normal"/>
    <w:rsid w:val="00114746"/>
    <w:pPr>
      <w:shd w:val="clear" w:color="auto" w:fill="6CC644"/>
      <w:spacing w:before="100" w:beforeAutospacing="1" w:after="100" w:afterAutospacing="1" w:line="240" w:lineRule="auto"/>
      <w:ind w:right="75"/>
    </w:pPr>
    <w:rPr>
      <w:rFonts w:ascii="Times New Roman" w:eastAsia="Times New Roman" w:hAnsi="Times New Roman" w:cs="Times New Roman"/>
      <w:color w:val="FFFFFF"/>
      <w:sz w:val="24"/>
      <w:szCs w:val="24"/>
      <w:lang w:bidi="ar-SA"/>
    </w:rPr>
  </w:style>
  <w:style w:type="paragraph" w:customStyle="1" w:styleId="octicon100">
    <w:name w:val="octicon100"/>
    <w:basedOn w:val="Normal"/>
    <w:rsid w:val="00114746"/>
    <w:pPr>
      <w:spacing w:before="100" w:beforeAutospacing="1" w:after="100" w:afterAutospacing="1" w:line="240" w:lineRule="auto"/>
    </w:pPr>
    <w:rPr>
      <w:rFonts w:ascii="octicons" w:eastAsia="Times New Roman" w:hAnsi="octicons" w:cs="Times New Roman"/>
      <w:color w:val="BD2C00"/>
      <w:sz w:val="24"/>
      <w:szCs w:val="24"/>
      <w:lang w:bidi="ar-SA"/>
    </w:rPr>
  </w:style>
  <w:style w:type="paragraph" w:customStyle="1" w:styleId="mega-octicon33">
    <w:name w:val="mega-octicon33"/>
    <w:basedOn w:val="Normal"/>
    <w:rsid w:val="00114746"/>
    <w:pPr>
      <w:spacing w:before="100" w:beforeAutospacing="1" w:after="100" w:afterAutospacing="1" w:line="240" w:lineRule="auto"/>
    </w:pPr>
    <w:rPr>
      <w:rFonts w:ascii="octicons" w:eastAsia="Times New Roman" w:hAnsi="octicons" w:cs="Times New Roman"/>
      <w:color w:val="BD2C00"/>
      <w:sz w:val="48"/>
      <w:szCs w:val="48"/>
      <w:lang w:bidi="ar-SA"/>
    </w:rPr>
  </w:style>
  <w:style w:type="paragraph" w:customStyle="1" w:styleId="backup-list1">
    <w:name w:val="backup-list1"/>
    <w:basedOn w:val="Normal"/>
    <w:rsid w:val="00114746"/>
    <w:pPr>
      <w:pBdr>
        <w:top w:val="single" w:sz="6" w:space="8" w:color="DBDBDB"/>
        <w:left w:val="single" w:sz="6" w:space="8" w:color="DBDBDB"/>
        <w:bottom w:val="single" w:sz="6" w:space="8" w:color="DBDBDB"/>
        <w:right w:val="single" w:sz="6" w:space="8" w:color="DBDBDB"/>
      </w:pBdr>
      <w:shd w:val="clear" w:color="auto" w:fill="FAFAFA"/>
      <w:spacing w:after="0" w:line="240" w:lineRule="auto"/>
    </w:pPr>
    <w:rPr>
      <w:rFonts w:ascii="Courier" w:eastAsia="Times New Roman" w:hAnsi="Courier" w:cs="Times New Roman"/>
      <w:sz w:val="21"/>
      <w:szCs w:val="21"/>
      <w:lang w:bidi="ar-SA"/>
    </w:rPr>
  </w:style>
  <w:style w:type="paragraph" w:customStyle="1" w:styleId="sms-error-message1">
    <w:name w:val="sms-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message1">
    <w:name w:val="fallback-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allback-error-message1">
    <w:name w:val="fallback-error-mess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qr-code-table1">
    <w:name w:val="qr-code-table1"/>
    <w:basedOn w:val="Normal"/>
    <w:rsid w:val="00114746"/>
    <w:pPr>
      <w:pBdr>
        <w:top w:val="single" w:sz="6" w:space="0" w:color="DDDDDD"/>
        <w:left w:val="single" w:sz="6" w:space="0" w:color="DDDDDD"/>
        <w:bottom w:val="single" w:sz="6" w:space="0" w:color="DDDDDD"/>
        <w:right w:val="single" w:sz="6" w:space="0" w:color="DDDDDD"/>
      </w:pBdr>
      <w:spacing w:after="0" w:line="240" w:lineRule="auto"/>
      <w:ind w:left="600"/>
    </w:pPr>
    <w:rPr>
      <w:rFonts w:ascii="Times New Roman" w:eastAsia="Times New Roman" w:hAnsi="Times New Roman" w:cs="Times New Roman"/>
      <w:sz w:val="24"/>
      <w:szCs w:val="24"/>
      <w:lang w:bidi="ar-SA"/>
    </w:rPr>
  </w:style>
  <w:style w:type="paragraph" w:customStyle="1" w:styleId="black1">
    <w:name w:val="black1"/>
    <w:basedOn w:val="Normal"/>
    <w:rsid w:val="00114746"/>
    <w:pPr>
      <w:shd w:val="clear" w:color="auto" w:fill="000000"/>
      <w:spacing w:before="225" w:after="225" w:line="240" w:lineRule="auto"/>
    </w:pPr>
    <w:rPr>
      <w:rFonts w:ascii="Times New Roman" w:eastAsia="Times New Roman" w:hAnsi="Times New Roman" w:cs="Times New Roman"/>
      <w:sz w:val="24"/>
      <w:szCs w:val="24"/>
      <w:lang w:bidi="ar-SA"/>
    </w:rPr>
  </w:style>
  <w:style w:type="paragraph" w:customStyle="1" w:styleId="black2">
    <w:name w:val="black2"/>
    <w:basedOn w:val="Normal"/>
    <w:rsid w:val="00114746"/>
    <w:pPr>
      <w:shd w:val="clear" w:color="auto" w:fill="000000"/>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white1">
    <w:name w:val="white1"/>
    <w:basedOn w:val="Normal"/>
    <w:rsid w:val="00114746"/>
    <w:pPr>
      <w:shd w:val="clear" w:color="auto" w:fill="FFFFFF"/>
      <w:spacing w:before="225" w:after="225" w:line="240" w:lineRule="auto"/>
    </w:pPr>
    <w:rPr>
      <w:rFonts w:ascii="Times New Roman" w:eastAsia="Times New Roman" w:hAnsi="Times New Roman" w:cs="Times New Roman"/>
      <w:sz w:val="24"/>
      <w:szCs w:val="24"/>
      <w:lang w:bidi="ar-SA"/>
    </w:rPr>
  </w:style>
  <w:style w:type="paragraph" w:customStyle="1" w:styleId="white2">
    <w:name w:val="white2"/>
    <w:basedOn w:val="Normal"/>
    <w:rsid w:val="00114746"/>
    <w:pP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wo-factor-actions1">
    <w:name w:val="two-factor-actions1"/>
    <w:basedOn w:val="Normal"/>
    <w:rsid w:val="00114746"/>
    <w:pPr>
      <w:pBdr>
        <w:top w:val="single" w:sz="6" w:space="15" w:color="EAEAEA"/>
      </w:pBdr>
      <w:spacing w:before="300" w:after="0" w:line="240" w:lineRule="auto"/>
    </w:pPr>
    <w:rPr>
      <w:rFonts w:ascii="Times New Roman" w:eastAsia="Times New Roman" w:hAnsi="Times New Roman" w:cs="Times New Roman"/>
      <w:sz w:val="20"/>
      <w:szCs w:val="20"/>
      <w:lang w:bidi="ar-SA"/>
    </w:rPr>
  </w:style>
  <w:style w:type="paragraph" w:customStyle="1" w:styleId="mega-octicon34">
    <w:name w:val="mega-octicon34"/>
    <w:basedOn w:val="Normal"/>
    <w:rsid w:val="00114746"/>
    <w:pPr>
      <w:spacing w:after="100" w:afterAutospacing="1" w:line="240" w:lineRule="auto"/>
    </w:pPr>
    <w:rPr>
      <w:rFonts w:ascii="octicons" w:eastAsia="Times New Roman" w:hAnsi="octicons" w:cs="Times New Roman"/>
      <w:color w:val="BD2C00"/>
      <w:sz w:val="48"/>
      <w:szCs w:val="48"/>
      <w:lang w:bidi="ar-SA"/>
    </w:rPr>
  </w:style>
  <w:style w:type="paragraph" w:customStyle="1" w:styleId="octicon101">
    <w:name w:val="octicon101"/>
    <w:basedOn w:val="Normal"/>
    <w:rsid w:val="00114746"/>
    <w:pPr>
      <w:spacing w:before="100" w:beforeAutospacing="1" w:after="0" w:line="240" w:lineRule="auto"/>
    </w:pPr>
    <w:rPr>
      <w:rFonts w:ascii="octicons" w:eastAsia="Times New Roman" w:hAnsi="octicons" w:cs="Times New Roman"/>
      <w:color w:val="BD2C00"/>
      <w:sz w:val="24"/>
      <w:szCs w:val="24"/>
      <w:lang w:bidi="ar-SA"/>
    </w:rPr>
  </w:style>
  <w:style w:type="paragraph" w:customStyle="1" w:styleId="button21">
    <w:name w:val="button21"/>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60" w:after="100" w:afterAutospacing="1" w:line="240" w:lineRule="auto"/>
      <w:textAlignment w:val="center"/>
    </w:pPr>
    <w:rPr>
      <w:rFonts w:ascii="Times New Roman" w:eastAsia="Times New Roman" w:hAnsi="Times New Roman" w:cs="Times New Roman"/>
      <w:b/>
      <w:bCs/>
      <w:color w:val="333333"/>
      <w:sz w:val="20"/>
      <w:szCs w:val="20"/>
      <w:lang w:bidi="ar-SA"/>
    </w:rPr>
  </w:style>
  <w:style w:type="paragraph" w:customStyle="1" w:styleId="session-state-indicator1">
    <w:name w:val="session-state-indicator1"/>
    <w:basedOn w:val="Normal"/>
    <w:rsid w:val="00114746"/>
    <w:pPr>
      <w:spacing w:before="150" w:after="100" w:afterAutospacing="1" w:line="240" w:lineRule="auto"/>
    </w:pPr>
    <w:rPr>
      <w:rFonts w:ascii="Times New Roman" w:eastAsia="Times New Roman" w:hAnsi="Times New Roman" w:cs="Times New Roman"/>
      <w:sz w:val="24"/>
      <w:szCs w:val="24"/>
      <w:lang w:bidi="ar-SA"/>
    </w:rPr>
  </w:style>
  <w:style w:type="paragraph" w:customStyle="1" w:styleId="session-icon1">
    <w:name w:val="session-icon1"/>
    <w:basedOn w:val="Normal"/>
    <w:rsid w:val="00114746"/>
    <w:pPr>
      <w:spacing w:before="15" w:after="100" w:afterAutospacing="1" w:line="240" w:lineRule="auto"/>
      <w:ind w:left="225"/>
      <w:jc w:val="center"/>
    </w:pPr>
    <w:rPr>
      <w:rFonts w:ascii="Times New Roman" w:eastAsia="Times New Roman" w:hAnsi="Times New Roman" w:cs="Times New Roman"/>
      <w:color w:val="BBBBBB"/>
      <w:sz w:val="24"/>
      <w:szCs w:val="24"/>
      <w:lang w:bidi="ar-SA"/>
    </w:rPr>
  </w:style>
  <w:style w:type="paragraph" w:customStyle="1" w:styleId="sessions-more-info1">
    <w:name w:val="sessions-more-info1"/>
    <w:basedOn w:val="Normal"/>
    <w:rsid w:val="00114746"/>
    <w:pPr>
      <w:spacing w:before="150" w:after="100" w:afterAutospacing="1" w:line="240" w:lineRule="auto"/>
    </w:pPr>
    <w:rPr>
      <w:rFonts w:ascii="Times New Roman" w:eastAsia="Times New Roman" w:hAnsi="Times New Roman" w:cs="Times New Roman"/>
      <w:vanish/>
      <w:sz w:val="24"/>
      <w:szCs w:val="24"/>
      <w:lang w:bidi="ar-SA"/>
    </w:rPr>
  </w:style>
  <w:style w:type="paragraph" w:customStyle="1" w:styleId="octicon102">
    <w:name w:val="octicon102"/>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session-ip1">
    <w:name w:val="session-ip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octicon-remove-close6">
    <w:name w:val="octicon-remove-close6"/>
    <w:basedOn w:val="Normal"/>
    <w:rsid w:val="00114746"/>
    <w:pPr>
      <w:spacing w:before="90"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7">
    <w:name w:val="octicon-remove-close7"/>
    <w:basedOn w:val="Normal"/>
    <w:rsid w:val="00114746"/>
    <w:pPr>
      <w:spacing w:before="90" w:after="100" w:afterAutospacing="1" w:line="240" w:lineRule="auto"/>
    </w:pPr>
    <w:rPr>
      <w:rFonts w:ascii="Times New Roman" w:eastAsia="Times New Roman" w:hAnsi="Times New Roman" w:cs="Times New Roman"/>
      <w:color w:val="BD2C00"/>
      <w:sz w:val="24"/>
      <w:szCs w:val="24"/>
      <w:lang w:bidi="ar-SA"/>
    </w:rPr>
  </w:style>
  <w:style w:type="paragraph" w:customStyle="1" w:styleId="access-action-group1">
    <w:name w:val="access-action-group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1">
    <w:name w:val="revoke-access1"/>
    <w:basedOn w:val="Normal"/>
    <w:rsid w:val="00114746"/>
    <w:pPr>
      <w:spacing w:before="45" w:after="100" w:afterAutospacing="1" w:line="240" w:lineRule="auto"/>
    </w:pPr>
    <w:rPr>
      <w:rFonts w:ascii="Times New Roman" w:eastAsia="Times New Roman" w:hAnsi="Times New Roman" w:cs="Times New Roman"/>
      <w:sz w:val="24"/>
      <w:szCs w:val="24"/>
      <w:lang w:bidi="ar-SA"/>
    </w:rPr>
  </w:style>
  <w:style w:type="paragraph" w:customStyle="1" w:styleId="revoke-access2">
    <w:name w:val="revoke-access2"/>
    <w:basedOn w:val="Normal"/>
    <w:rsid w:val="00114746"/>
    <w:pPr>
      <w:spacing w:after="100" w:afterAutospacing="1" w:line="240" w:lineRule="auto"/>
      <w:ind w:left="75"/>
    </w:pPr>
    <w:rPr>
      <w:rFonts w:ascii="Times New Roman" w:eastAsia="Times New Roman" w:hAnsi="Times New Roman" w:cs="Times New Roman"/>
      <w:sz w:val="24"/>
      <w:szCs w:val="24"/>
      <w:lang w:bidi="ar-SA"/>
    </w:rPr>
  </w:style>
  <w:style w:type="paragraph" w:customStyle="1" w:styleId="octicon-gear1">
    <w:name w:val="octicon-ge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remove-close8">
    <w:name w:val="octicon-remove-close8"/>
    <w:basedOn w:val="Normal"/>
    <w:rsid w:val="00114746"/>
    <w:pPr>
      <w:spacing w:after="100" w:afterAutospacing="1" w:line="240" w:lineRule="auto"/>
    </w:pPr>
    <w:rPr>
      <w:rFonts w:ascii="Times New Roman" w:eastAsia="Times New Roman" w:hAnsi="Times New Roman" w:cs="Times New Roman"/>
      <w:color w:val="999999"/>
      <w:sz w:val="24"/>
      <w:szCs w:val="24"/>
      <w:lang w:bidi="ar-SA"/>
    </w:rPr>
  </w:style>
  <w:style w:type="paragraph" w:customStyle="1" w:styleId="octicon-remove-close9">
    <w:name w:val="octicon-remove-close9"/>
    <w:basedOn w:val="Normal"/>
    <w:rsid w:val="00114746"/>
    <w:pPr>
      <w:spacing w:after="100" w:afterAutospacing="1" w:line="240" w:lineRule="auto"/>
    </w:pPr>
    <w:rPr>
      <w:rFonts w:ascii="Times New Roman" w:eastAsia="Times New Roman" w:hAnsi="Times New Roman" w:cs="Times New Roman"/>
      <w:color w:val="777777"/>
      <w:sz w:val="24"/>
      <w:szCs w:val="24"/>
      <w:lang w:bidi="ar-SA"/>
    </w:rPr>
  </w:style>
  <w:style w:type="paragraph" w:customStyle="1" w:styleId="select-menu-modal4">
    <w:name w:val="select-menu-modal4"/>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description10">
    <w:name w:val="description10"/>
    <w:basedOn w:val="Normal"/>
    <w:rsid w:val="00114746"/>
    <w:pPr>
      <w:spacing w:before="45" w:after="45" w:line="240" w:lineRule="auto"/>
    </w:pPr>
    <w:rPr>
      <w:rFonts w:ascii="Times New Roman" w:eastAsia="Times New Roman" w:hAnsi="Times New Roman" w:cs="Times New Roman"/>
      <w:color w:val="777777"/>
      <w:sz w:val="24"/>
      <w:szCs w:val="24"/>
      <w:lang w:bidi="ar-SA"/>
    </w:rPr>
  </w:style>
  <w:style w:type="paragraph" w:customStyle="1" w:styleId="user-count2">
    <w:name w:val="user-count2"/>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paragraph" w:customStyle="1" w:styleId="user-count3">
    <w:name w:val="user-count3"/>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access-form1">
    <w:name w:val="access-for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ending-deletion1">
    <w:name w:val="pending-deletio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ccess-level1">
    <w:name w:val="access-level1"/>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removed-label1">
    <w:name w:val="removed-label1"/>
    <w:basedOn w:val="Normal"/>
    <w:rsid w:val="00114746"/>
    <w:pPr>
      <w:spacing w:before="100" w:beforeAutospacing="1" w:after="100" w:afterAutospacing="1" w:line="240" w:lineRule="auto"/>
      <w:ind w:right="150"/>
    </w:pPr>
    <w:rPr>
      <w:rFonts w:ascii="Times New Roman" w:eastAsia="Times New Roman" w:hAnsi="Times New Roman" w:cs="Times New Roman"/>
      <w:b/>
      <w:bCs/>
      <w:vanish/>
      <w:color w:val="BD2C00"/>
      <w:sz w:val="24"/>
      <w:szCs w:val="24"/>
      <w:lang w:bidi="ar-SA"/>
    </w:rPr>
  </w:style>
  <w:style w:type="paragraph" w:customStyle="1" w:styleId="form-left1">
    <w:name w:val="form-lef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ubscription-saving1">
    <w:name w:val="subscription-saving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mega-octicon35">
    <w:name w:val="mega-octicon35"/>
    <w:basedOn w:val="Normal"/>
    <w:rsid w:val="00114746"/>
    <w:pPr>
      <w:spacing w:before="100" w:beforeAutospacing="1" w:after="100" w:afterAutospacing="1" w:line="240" w:lineRule="auto"/>
    </w:pPr>
    <w:rPr>
      <w:rFonts w:ascii="octicons" w:eastAsia="Times New Roman" w:hAnsi="octicons" w:cs="Times New Roman"/>
      <w:color w:val="BBBBBB"/>
      <w:sz w:val="48"/>
      <w:szCs w:val="48"/>
      <w:lang w:bidi="ar-SA"/>
    </w:rPr>
  </w:style>
  <w:style w:type="paragraph" w:customStyle="1" w:styleId="lead3">
    <w:name w:val="lead3"/>
    <w:basedOn w:val="Normal"/>
    <w:rsid w:val="00114746"/>
    <w:pPr>
      <w:spacing w:before="30" w:after="0" w:line="240" w:lineRule="auto"/>
    </w:pPr>
    <w:rPr>
      <w:rFonts w:ascii="Times New Roman" w:eastAsia="Times New Roman" w:hAnsi="Times New Roman" w:cs="Times New Roman"/>
      <w:color w:val="555555"/>
      <w:sz w:val="32"/>
      <w:szCs w:val="32"/>
      <w:lang w:bidi="ar-SA"/>
    </w:rPr>
  </w:style>
  <w:style w:type="paragraph" w:customStyle="1" w:styleId="setup-avatar1">
    <w:name w:val="setup-avatar1"/>
    <w:basedOn w:val="Normal"/>
    <w:rsid w:val="00114746"/>
    <w:pPr>
      <w:pBdr>
        <w:top w:val="single" w:sz="6" w:space="2" w:color="DDDDDD"/>
        <w:left w:val="single" w:sz="6" w:space="2" w:color="DDDDDD"/>
        <w:bottom w:val="single" w:sz="6" w:space="2" w:color="DDDDDD"/>
        <w:right w:val="single" w:sz="6" w:space="2" w:color="DDDDDD"/>
      </w:pBdr>
      <w:shd w:val="clear" w:color="auto" w:fill="FFFFFF"/>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info3">
    <w:name w:val="info3"/>
    <w:basedOn w:val="Normal"/>
    <w:rsid w:val="00114746"/>
    <w:pPr>
      <w:spacing w:before="100" w:beforeAutospacing="1" w:after="100" w:afterAutospacing="1" w:line="240" w:lineRule="auto"/>
      <w:jc w:val="center"/>
    </w:pPr>
    <w:rPr>
      <w:rFonts w:ascii="Times New Roman" w:eastAsia="Times New Roman" w:hAnsi="Times New Roman" w:cs="Times New Roman"/>
      <w:color w:val="777777"/>
      <w:sz w:val="20"/>
      <w:szCs w:val="20"/>
      <w:lang w:bidi="ar-SA"/>
    </w:rPr>
  </w:style>
  <w:style w:type="paragraph" w:customStyle="1" w:styleId="price1">
    <w:name w:val="price1"/>
    <w:basedOn w:val="Normal"/>
    <w:rsid w:val="00114746"/>
    <w:pPr>
      <w:spacing w:before="225" w:after="225" w:line="240" w:lineRule="auto"/>
    </w:pPr>
    <w:rPr>
      <w:rFonts w:ascii="Times New Roman" w:eastAsia="Times New Roman" w:hAnsi="Times New Roman" w:cs="Times New Roman"/>
      <w:b/>
      <w:bCs/>
      <w:color w:val="777777"/>
      <w:sz w:val="24"/>
      <w:szCs w:val="24"/>
      <w:lang w:bidi="ar-SA"/>
    </w:rPr>
  </w:style>
  <w:style w:type="paragraph" w:customStyle="1" w:styleId="setup-section-title1">
    <w:name w:val="setup-section-title1"/>
    <w:basedOn w:val="Normal"/>
    <w:rsid w:val="00114746"/>
    <w:pPr>
      <w:spacing w:before="225" w:after="150" w:line="240" w:lineRule="auto"/>
    </w:pPr>
    <w:rPr>
      <w:rFonts w:ascii="Times New Roman" w:eastAsia="Times New Roman" w:hAnsi="Times New Roman" w:cs="Times New Roman"/>
      <w:sz w:val="24"/>
      <w:szCs w:val="24"/>
      <w:lang w:bidi="ar-SA"/>
    </w:rPr>
  </w:style>
  <w:style w:type="paragraph" w:customStyle="1" w:styleId="features-list3">
    <w:name w:val="features-list3"/>
    <w:basedOn w:val="Normal"/>
    <w:rsid w:val="00114746"/>
    <w:pPr>
      <w:spacing w:after="0" w:line="240" w:lineRule="auto"/>
    </w:pPr>
    <w:rPr>
      <w:rFonts w:ascii="Times New Roman" w:eastAsia="Times New Roman" w:hAnsi="Times New Roman" w:cs="Times New Roman"/>
      <w:sz w:val="21"/>
      <w:szCs w:val="21"/>
      <w:lang w:bidi="ar-SA"/>
    </w:rPr>
  </w:style>
  <w:style w:type="paragraph" w:customStyle="1" w:styleId="list-divider1">
    <w:name w:val="list-divider1"/>
    <w:basedOn w:val="Normal"/>
    <w:rsid w:val="00114746"/>
    <w:pPr>
      <w:pBdr>
        <w:top w:val="single" w:sz="6" w:space="0" w:color="EEEEEE"/>
      </w:pBdr>
      <w:spacing w:before="225" w:after="225" w:line="240" w:lineRule="auto"/>
      <w:ind w:left="-225" w:right="-225"/>
    </w:pPr>
    <w:rPr>
      <w:rFonts w:ascii="Times New Roman" w:eastAsia="Times New Roman" w:hAnsi="Times New Roman" w:cs="Times New Roman"/>
      <w:sz w:val="24"/>
      <w:szCs w:val="24"/>
      <w:lang w:bidi="ar-SA"/>
    </w:rPr>
  </w:style>
  <w:style w:type="paragraph" w:customStyle="1" w:styleId="octicon103">
    <w:name w:val="octicon103"/>
    <w:basedOn w:val="Normal"/>
    <w:rsid w:val="00114746"/>
    <w:pPr>
      <w:spacing w:before="225" w:after="225" w:line="240" w:lineRule="auto"/>
      <w:ind w:right="75"/>
    </w:pPr>
    <w:rPr>
      <w:rFonts w:ascii="octicons" w:eastAsia="Times New Roman" w:hAnsi="octicons" w:cs="Times New Roman"/>
      <w:color w:val="60B044"/>
      <w:sz w:val="24"/>
      <w:szCs w:val="24"/>
      <w:lang w:bidi="ar-SA"/>
    </w:rPr>
  </w:style>
  <w:style w:type="paragraph" w:customStyle="1" w:styleId="features-list-org1">
    <w:name w:val="features-list-org1"/>
    <w:basedOn w:val="Normal"/>
    <w:rsid w:val="00114746"/>
    <w:pPr>
      <w:spacing w:before="225" w:after="225" w:line="240" w:lineRule="auto"/>
    </w:pPr>
    <w:rPr>
      <w:rFonts w:ascii="Times New Roman" w:eastAsia="Times New Roman" w:hAnsi="Times New Roman" w:cs="Times New Roman"/>
      <w:sz w:val="24"/>
      <w:szCs w:val="24"/>
      <w:lang w:bidi="ar-SA"/>
    </w:rPr>
  </w:style>
  <w:style w:type="paragraph" w:customStyle="1" w:styleId="footer-repos1">
    <w:name w:val="footer-repos1"/>
    <w:basedOn w:val="Normal"/>
    <w:rsid w:val="00114746"/>
    <w:pPr>
      <w:pBdr>
        <w:top w:val="single" w:sz="6" w:space="11" w:color="EEEEEE"/>
      </w:pBdr>
      <w:spacing w:after="0" w:line="240" w:lineRule="auto"/>
    </w:pPr>
    <w:rPr>
      <w:rFonts w:ascii="Times New Roman" w:eastAsia="Times New Roman" w:hAnsi="Times New Roman" w:cs="Times New Roman"/>
      <w:sz w:val="21"/>
      <w:szCs w:val="21"/>
      <w:lang w:bidi="ar-SA"/>
    </w:rPr>
  </w:style>
  <w:style w:type="paragraph" w:customStyle="1" w:styleId="setup-form-title1">
    <w:name w:val="setup-form-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cure2">
    <w:name w:val="secure2"/>
    <w:basedOn w:val="Normal"/>
    <w:rsid w:val="00114746"/>
    <w:pPr>
      <w:spacing w:before="30" w:after="100" w:afterAutospacing="1" w:line="240" w:lineRule="auto"/>
    </w:pPr>
    <w:rPr>
      <w:rFonts w:ascii="Times New Roman" w:eastAsia="Times New Roman" w:hAnsi="Times New Roman" w:cs="Times New Roman"/>
      <w:caps/>
      <w:color w:val="60B044"/>
      <w:sz w:val="17"/>
      <w:szCs w:val="17"/>
      <w:lang w:bidi="ar-SA"/>
    </w:rPr>
  </w:style>
  <w:style w:type="paragraph" w:customStyle="1" w:styleId="note10">
    <w:name w:val="note10"/>
    <w:basedOn w:val="Normal"/>
    <w:rsid w:val="00114746"/>
    <w:pPr>
      <w:spacing w:before="100" w:beforeAutospacing="1" w:after="100" w:afterAutospacing="1" w:line="240" w:lineRule="auto"/>
    </w:pPr>
    <w:rPr>
      <w:rFonts w:ascii="Times New Roman" w:eastAsia="Times New Roman" w:hAnsi="Times New Roman" w:cs="Times New Roman"/>
      <w:color w:val="999999"/>
      <w:sz w:val="24"/>
      <w:szCs w:val="24"/>
      <w:lang w:bidi="ar-SA"/>
    </w:rPr>
  </w:style>
  <w:style w:type="paragraph" w:customStyle="1" w:styleId="form-actions6">
    <w:name w:val="form-actions6"/>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ext-muted1">
    <w:name w:val="text-muted1"/>
    <w:basedOn w:val="Normal"/>
    <w:rsid w:val="00114746"/>
    <w:pPr>
      <w:spacing w:before="75" w:after="100" w:afterAutospacing="1" w:line="240" w:lineRule="auto"/>
    </w:pPr>
    <w:rPr>
      <w:rFonts w:ascii="Times New Roman" w:eastAsia="Times New Roman" w:hAnsi="Times New Roman" w:cs="Times New Roman"/>
      <w:color w:val="999999"/>
      <w:sz w:val="24"/>
      <w:szCs w:val="24"/>
      <w:lang w:bidi="ar-SA"/>
    </w:rPr>
  </w:style>
  <w:style w:type="paragraph" w:customStyle="1" w:styleId="tos-info1">
    <w:name w:val="tos-info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organization-next1">
    <w:name w:val="setup-organization-next1"/>
    <w:basedOn w:val="Normal"/>
    <w:rsid w:val="00114746"/>
    <w:pPr>
      <w:pBdr>
        <w:top w:val="single" w:sz="6" w:space="0" w:color="EEEEEE"/>
        <w:bottom w:val="single" w:sz="6" w:space="0" w:color="EEEEEE"/>
      </w:pBdr>
      <w:spacing w:before="225" w:after="225" w:line="240" w:lineRule="auto"/>
    </w:pPr>
    <w:rPr>
      <w:rFonts w:ascii="Times New Roman" w:eastAsia="Times New Roman" w:hAnsi="Times New Roman" w:cs="Times New Roman"/>
      <w:sz w:val="24"/>
      <w:szCs w:val="24"/>
      <w:lang w:bidi="ar-SA"/>
    </w:rPr>
  </w:style>
  <w:style w:type="paragraph" w:customStyle="1" w:styleId="setup-plans1">
    <w:name w:val="setup-plans1"/>
    <w:basedOn w:val="Normal"/>
    <w:rsid w:val="00114746"/>
    <w:pPr>
      <w:pBdr>
        <w:top w:val="single" w:sz="6" w:space="0" w:color="CCCCCC"/>
        <w:left w:val="single" w:sz="6" w:space="0" w:color="CCCCCC"/>
        <w:bottom w:val="single" w:sz="2" w:space="0" w:color="CCCCCC"/>
        <w:right w:val="single" w:sz="6" w:space="0" w:color="CCCCCC"/>
      </w:pBdr>
      <w:spacing w:before="100" w:beforeAutospacing="1" w:after="375" w:line="240" w:lineRule="auto"/>
    </w:pPr>
    <w:rPr>
      <w:rFonts w:ascii="Times New Roman" w:eastAsia="Times New Roman" w:hAnsi="Times New Roman" w:cs="Times New Roman"/>
      <w:sz w:val="24"/>
      <w:szCs w:val="24"/>
      <w:lang w:bidi="ar-SA"/>
    </w:rPr>
  </w:style>
  <w:style w:type="paragraph" w:customStyle="1" w:styleId="name6">
    <w:name w:val="name6"/>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cc-extras1">
    <w:name w:val="cc-extras1"/>
    <w:basedOn w:val="Normal"/>
    <w:rsid w:val="00114746"/>
    <w:pPr>
      <w:spacing w:before="100" w:beforeAutospacing="1" w:after="225" w:line="240" w:lineRule="auto"/>
    </w:pPr>
    <w:rPr>
      <w:rFonts w:ascii="Times New Roman" w:eastAsia="Times New Roman" w:hAnsi="Times New Roman" w:cs="Times New Roman"/>
      <w:sz w:val="24"/>
      <w:szCs w:val="24"/>
      <w:lang w:bidi="ar-SA"/>
    </w:rPr>
  </w:style>
  <w:style w:type="paragraph" w:customStyle="1" w:styleId="expiration-form1">
    <w:name w:val="expiration-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vv-form1">
    <w:name w:val="cvv-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country-form1">
    <w:name w:val="country-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tate-form1">
    <w:name w:val="state-form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vat-field1">
    <w:name w:val="vat-field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help-text1">
    <w:name w:val="help-text1"/>
    <w:basedOn w:val="Normal"/>
    <w:rsid w:val="00114746"/>
    <w:pPr>
      <w:spacing w:before="100" w:beforeAutospacing="1" w:after="100" w:afterAutospacing="1" w:line="240" w:lineRule="auto"/>
    </w:pPr>
    <w:rPr>
      <w:rFonts w:ascii="Times New Roman" w:eastAsia="Times New Roman" w:hAnsi="Times New Roman" w:cs="Times New Roman"/>
      <w:color w:val="777777"/>
      <w:sz w:val="19"/>
      <w:szCs w:val="19"/>
      <w:lang w:bidi="ar-SA"/>
    </w:rPr>
  </w:style>
  <w:style w:type="paragraph" w:customStyle="1" w:styleId="collection-info1">
    <w:name w:val="collection-info1"/>
    <w:basedOn w:val="Normal"/>
    <w:rsid w:val="00114746"/>
    <w:pPr>
      <w:spacing w:after="0" w:line="240" w:lineRule="auto"/>
      <w:ind w:left="150"/>
    </w:pPr>
    <w:rPr>
      <w:rFonts w:ascii="Times New Roman" w:eastAsia="Times New Roman" w:hAnsi="Times New Roman" w:cs="Times New Roman"/>
      <w:sz w:val="24"/>
      <w:szCs w:val="24"/>
      <w:lang w:bidi="ar-SA"/>
    </w:rPr>
  </w:style>
  <w:style w:type="paragraph" w:customStyle="1" w:styleId="meta-info1">
    <w:name w:val="meta-info1"/>
    <w:basedOn w:val="Normal"/>
    <w:rsid w:val="00114746"/>
    <w:pPr>
      <w:spacing w:before="100" w:beforeAutospacing="1" w:after="100" w:afterAutospacing="1" w:line="240" w:lineRule="auto"/>
      <w:ind w:right="225"/>
    </w:pPr>
    <w:rPr>
      <w:rFonts w:ascii="Times New Roman" w:eastAsia="Times New Roman" w:hAnsi="Times New Roman" w:cs="Times New Roman"/>
      <w:sz w:val="24"/>
      <w:szCs w:val="24"/>
      <w:lang w:bidi="ar-SA"/>
    </w:rPr>
  </w:style>
  <w:style w:type="paragraph" w:customStyle="1" w:styleId="collection-title1">
    <w:name w:val="collection-title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collection-header1">
    <w:name w:val="collection-header1"/>
    <w:basedOn w:val="Normal"/>
    <w:rsid w:val="00114746"/>
    <w:pPr>
      <w:spacing w:after="100" w:afterAutospacing="1" w:line="240" w:lineRule="auto"/>
    </w:pPr>
    <w:rPr>
      <w:rFonts w:ascii="Helvetica" w:eastAsia="Times New Roman" w:hAnsi="Helvetica" w:cs="Helvetica"/>
      <w:sz w:val="68"/>
      <w:szCs w:val="68"/>
      <w:lang w:bidi="ar-SA"/>
    </w:rPr>
  </w:style>
  <w:style w:type="paragraph" w:customStyle="1" w:styleId="collection-repo-title1">
    <w:name w:val="collection-repo-title1"/>
    <w:basedOn w:val="Normal"/>
    <w:rsid w:val="00114746"/>
    <w:pPr>
      <w:spacing w:after="0" w:line="420" w:lineRule="atLeast"/>
    </w:pPr>
    <w:rPr>
      <w:rFonts w:ascii="Times New Roman" w:eastAsia="Times New Roman" w:hAnsi="Times New Roman" w:cs="Times New Roman"/>
      <w:sz w:val="35"/>
      <w:szCs w:val="35"/>
      <w:lang w:bidi="ar-SA"/>
    </w:rPr>
  </w:style>
  <w:style w:type="paragraph" w:customStyle="1" w:styleId="repo-name2">
    <w:name w:val="repo-name2"/>
    <w:basedOn w:val="Normal"/>
    <w:rsid w:val="00114746"/>
    <w:pPr>
      <w:spacing w:before="100" w:beforeAutospacing="1" w:after="100" w:afterAutospacing="1" w:line="240" w:lineRule="auto"/>
    </w:pPr>
    <w:rPr>
      <w:rFonts w:ascii="Times New Roman" w:eastAsia="Times New Roman" w:hAnsi="Times New Roman" w:cs="Times New Roman"/>
      <w:b/>
      <w:bCs/>
      <w:sz w:val="24"/>
      <w:szCs w:val="24"/>
      <w:lang w:bidi="ar-SA"/>
    </w:rPr>
  </w:style>
  <w:style w:type="paragraph" w:customStyle="1" w:styleId="repo-name3">
    <w:name w:val="repo-name3"/>
    <w:basedOn w:val="Normal"/>
    <w:rsid w:val="00114746"/>
    <w:pPr>
      <w:spacing w:before="100" w:beforeAutospacing="1" w:after="100" w:afterAutospacing="1" w:line="240" w:lineRule="auto"/>
    </w:pPr>
    <w:rPr>
      <w:rFonts w:ascii="Times New Roman" w:eastAsia="Times New Roman" w:hAnsi="Times New Roman" w:cs="Times New Roman"/>
      <w:b/>
      <w:bCs/>
      <w:sz w:val="24"/>
      <w:szCs w:val="24"/>
      <w:u w:val="single"/>
      <w:lang w:bidi="ar-SA"/>
    </w:rPr>
  </w:style>
  <w:style w:type="paragraph" w:customStyle="1" w:styleId="repo-author1">
    <w:name w:val="repo-author1"/>
    <w:basedOn w:val="Normal"/>
    <w:rsid w:val="00114746"/>
    <w:pPr>
      <w:spacing w:before="100" w:beforeAutospacing="1" w:after="100" w:afterAutospacing="1" w:line="240" w:lineRule="auto"/>
    </w:pPr>
    <w:rPr>
      <w:rFonts w:ascii="Times New Roman" w:eastAsia="Times New Roman" w:hAnsi="Times New Roman" w:cs="Times New Roman"/>
      <w:sz w:val="24"/>
      <w:szCs w:val="24"/>
      <w:u w:val="single"/>
      <w:lang w:bidi="ar-SA"/>
    </w:rPr>
  </w:style>
  <w:style w:type="paragraph" w:customStyle="1" w:styleId="separator4">
    <w:name w:val="separator4"/>
    <w:basedOn w:val="Normal"/>
    <w:rsid w:val="00114746"/>
    <w:pPr>
      <w:spacing w:after="0" w:line="240" w:lineRule="auto"/>
      <w:ind w:left="45" w:right="45"/>
    </w:pPr>
    <w:rPr>
      <w:rFonts w:ascii="Times New Roman" w:eastAsia="Times New Roman" w:hAnsi="Times New Roman" w:cs="Times New Roman"/>
      <w:color w:val="666666"/>
      <w:sz w:val="24"/>
      <w:szCs w:val="24"/>
      <w:lang w:bidi="ar-SA"/>
    </w:rPr>
  </w:style>
  <w:style w:type="paragraph" w:customStyle="1" w:styleId="collection-repo-meta1">
    <w:name w:val="collection-repo-meta1"/>
    <w:basedOn w:val="Normal"/>
    <w:rsid w:val="00114746"/>
    <w:pPr>
      <w:spacing w:before="150" w:after="100" w:afterAutospacing="1" w:line="240" w:lineRule="auto"/>
    </w:pPr>
    <w:rPr>
      <w:rFonts w:ascii="Times New Roman" w:eastAsia="Times New Roman" w:hAnsi="Times New Roman" w:cs="Times New Roman"/>
      <w:color w:val="999999"/>
      <w:sz w:val="20"/>
      <w:szCs w:val="20"/>
      <w:lang w:bidi="ar-SA"/>
    </w:rPr>
  </w:style>
  <w:style w:type="paragraph" w:customStyle="1" w:styleId="meta-info2">
    <w:name w:val="meta-info2"/>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collection-info2">
    <w:name w:val="collection-info2"/>
    <w:basedOn w:val="Normal"/>
    <w:rsid w:val="00114746"/>
    <w:pPr>
      <w:spacing w:before="150" w:after="300" w:line="240" w:lineRule="auto"/>
    </w:pPr>
    <w:rPr>
      <w:rFonts w:ascii="Times New Roman" w:eastAsia="Times New Roman" w:hAnsi="Times New Roman" w:cs="Times New Roman"/>
      <w:color w:val="999999"/>
      <w:sz w:val="20"/>
      <w:szCs w:val="20"/>
      <w:lang w:bidi="ar-SA"/>
    </w:rPr>
  </w:style>
  <w:style w:type="paragraph" w:customStyle="1" w:styleId="collection-tools1">
    <w:name w:val="collection-tools1"/>
    <w:basedOn w:val="Normal"/>
    <w:rsid w:val="00114746"/>
    <w:pPr>
      <w:spacing w:before="75" w:after="225" w:line="240" w:lineRule="auto"/>
    </w:pPr>
    <w:rPr>
      <w:rFonts w:ascii="Times New Roman" w:eastAsia="Times New Roman" w:hAnsi="Times New Roman" w:cs="Times New Roman"/>
      <w:sz w:val="24"/>
      <w:szCs w:val="24"/>
      <w:lang w:bidi="ar-SA"/>
    </w:rPr>
  </w:style>
  <w:style w:type="paragraph" w:customStyle="1" w:styleId="other-content1">
    <w:name w:val="other-content1"/>
    <w:basedOn w:val="Normal"/>
    <w:rsid w:val="00114746"/>
    <w:pPr>
      <w:pBdr>
        <w:left w:val="single" w:sz="6" w:space="15" w:color="F1F1F1"/>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ther-content-title1">
    <w:name w:val="other-content-title1"/>
    <w:basedOn w:val="Normal"/>
    <w:rsid w:val="00114746"/>
    <w:pPr>
      <w:spacing w:before="600" w:after="100" w:afterAutospacing="1" w:line="240" w:lineRule="auto"/>
    </w:pPr>
    <w:rPr>
      <w:rFonts w:ascii="Times New Roman" w:eastAsia="Times New Roman" w:hAnsi="Times New Roman" w:cs="Times New Roman"/>
      <w:sz w:val="24"/>
      <w:szCs w:val="24"/>
      <w:lang w:bidi="ar-SA"/>
    </w:rPr>
  </w:style>
  <w:style w:type="paragraph" w:customStyle="1" w:styleId="side-collection-list1">
    <w:name w:val="side-collection-list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ide-collection-link1">
    <w:name w:val="side-collection-link1"/>
    <w:basedOn w:val="Normal"/>
    <w:rsid w:val="00114746"/>
    <w:pPr>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side-collection-item-title1">
    <w:name w:val="side-collection-item-tit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ide-collection-image1">
    <w:name w:val="side-collection-image1"/>
    <w:basedOn w:val="Normal"/>
    <w:rsid w:val="00114746"/>
    <w:pPr>
      <w:shd w:val="clear" w:color="auto" w:fill="555555"/>
      <w:spacing w:before="100" w:beforeAutospacing="1" w:after="75" w:line="240" w:lineRule="auto"/>
      <w:jc w:val="center"/>
      <w:textAlignment w:val="center"/>
    </w:pPr>
    <w:rPr>
      <w:rFonts w:ascii="Times New Roman" w:eastAsia="Times New Roman" w:hAnsi="Times New Roman" w:cs="Times New Roman"/>
      <w:color w:val="FFFFFF"/>
      <w:sz w:val="24"/>
      <w:szCs w:val="24"/>
      <w:lang w:bidi="ar-SA"/>
    </w:rPr>
  </w:style>
  <w:style w:type="paragraph" w:customStyle="1" w:styleId="side-collection-list-item1">
    <w:name w:val="side-collection-list-item1"/>
    <w:basedOn w:val="Normal"/>
    <w:rsid w:val="00114746"/>
    <w:pPr>
      <w:spacing w:before="100" w:beforeAutospacing="1" w:after="300" w:line="240" w:lineRule="auto"/>
    </w:pPr>
    <w:rPr>
      <w:rFonts w:ascii="Times New Roman" w:eastAsia="Times New Roman" w:hAnsi="Times New Roman" w:cs="Times New Roman"/>
      <w:sz w:val="24"/>
      <w:szCs w:val="24"/>
      <w:lang w:bidi="ar-SA"/>
    </w:rPr>
  </w:style>
  <w:style w:type="paragraph" w:customStyle="1" w:styleId="collection-search-result1">
    <w:name w:val="collection-search-result1"/>
    <w:basedOn w:val="Normal"/>
    <w:rsid w:val="00114746"/>
    <w:pPr>
      <w:spacing w:before="100" w:beforeAutospacing="1" w:after="600" w:line="240" w:lineRule="auto"/>
    </w:pPr>
    <w:rPr>
      <w:rFonts w:ascii="Times New Roman" w:eastAsia="Times New Roman" w:hAnsi="Times New Roman" w:cs="Times New Roman"/>
      <w:sz w:val="24"/>
      <w:szCs w:val="24"/>
      <w:lang w:bidi="ar-SA"/>
    </w:rPr>
  </w:style>
  <w:style w:type="paragraph" w:customStyle="1" w:styleId="collection-search-result-title1">
    <w:name w:val="collection-search-result-title1"/>
    <w:basedOn w:val="Normal"/>
    <w:rsid w:val="00114746"/>
    <w:pPr>
      <w:spacing w:after="100" w:afterAutospacing="1" w:line="240" w:lineRule="auto"/>
    </w:pPr>
    <w:rPr>
      <w:rFonts w:ascii="Times New Roman" w:eastAsia="Times New Roman" w:hAnsi="Times New Roman" w:cs="Times New Roman"/>
      <w:sz w:val="24"/>
      <w:szCs w:val="24"/>
      <w:lang w:bidi="ar-SA"/>
    </w:rPr>
  </w:style>
  <w:style w:type="paragraph" w:customStyle="1" w:styleId="search-results-info1">
    <w:name w:val="search-results-info1"/>
    <w:basedOn w:val="Normal"/>
    <w:rsid w:val="00114746"/>
    <w:pPr>
      <w:spacing w:before="100" w:beforeAutospacing="1" w:after="300" w:line="450" w:lineRule="atLeast"/>
    </w:pPr>
    <w:rPr>
      <w:rFonts w:ascii="Times New Roman" w:eastAsia="Times New Roman" w:hAnsi="Times New Roman" w:cs="Times New Roman"/>
      <w:sz w:val="24"/>
      <w:szCs w:val="24"/>
      <w:lang w:bidi="ar-SA"/>
    </w:rPr>
  </w:style>
  <w:style w:type="paragraph" w:customStyle="1" w:styleId="collection-card-meta1">
    <w:name w:val="collection-card-meta1"/>
    <w:basedOn w:val="Normal"/>
    <w:rsid w:val="00114746"/>
    <w:pPr>
      <w:spacing w:before="75" w:after="225" w:line="240" w:lineRule="auto"/>
    </w:pPr>
    <w:rPr>
      <w:rFonts w:ascii="Times New Roman" w:eastAsia="Times New Roman" w:hAnsi="Times New Roman" w:cs="Times New Roman"/>
      <w:color w:val="777777"/>
      <w:sz w:val="24"/>
      <w:szCs w:val="24"/>
      <w:lang w:bidi="ar-SA"/>
    </w:rPr>
  </w:style>
  <w:style w:type="paragraph" w:customStyle="1" w:styleId="meta-info3">
    <w:name w:val="meta-info3"/>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last-updated1">
    <w:name w:val="last-updated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ollection-card-title1">
    <w:name w:val="collection-card-title1"/>
    <w:basedOn w:val="Normal"/>
    <w:rsid w:val="00114746"/>
    <w:pPr>
      <w:spacing w:before="150" w:after="150" w:line="240" w:lineRule="auto"/>
      <w:jc w:val="center"/>
      <w:textAlignment w:val="center"/>
    </w:pPr>
    <w:rPr>
      <w:rFonts w:ascii="Times New Roman" w:eastAsia="Times New Roman" w:hAnsi="Times New Roman" w:cs="Times New Roman"/>
      <w:b/>
      <w:bCs/>
      <w:sz w:val="29"/>
      <w:szCs w:val="29"/>
      <w:lang w:bidi="ar-SA"/>
    </w:rPr>
  </w:style>
  <w:style w:type="paragraph" w:customStyle="1" w:styleId="collection-card-body1">
    <w:name w:val="collection-card-body1"/>
    <w:basedOn w:val="Normal"/>
    <w:rsid w:val="00114746"/>
    <w:pPr>
      <w:spacing w:after="150" w:line="360" w:lineRule="atLeast"/>
    </w:pPr>
    <w:rPr>
      <w:rFonts w:ascii="Times New Roman" w:eastAsia="Times New Roman" w:hAnsi="Times New Roman" w:cs="Times New Roman"/>
      <w:sz w:val="23"/>
      <w:szCs w:val="23"/>
      <w:lang w:bidi="ar-SA"/>
    </w:rPr>
  </w:style>
  <w:style w:type="paragraph" w:customStyle="1" w:styleId="collection-link1">
    <w:name w:val="collection-link1"/>
    <w:basedOn w:val="Normal"/>
    <w:rsid w:val="00114746"/>
    <w:pPr>
      <w:spacing w:before="100" w:beforeAutospacing="1" w:after="100" w:afterAutospacing="1" w:line="240" w:lineRule="auto"/>
    </w:pPr>
    <w:rPr>
      <w:rFonts w:ascii="Times New Roman" w:eastAsia="Times New Roman" w:hAnsi="Times New Roman" w:cs="Times New Roman"/>
      <w:color w:val="333333"/>
      <w:sz w:val="24"/>
      <w:szCs w:val="24"/>
      <w:lang w:bidi="ar-SA"/>
    </w:rPr>
  </w:style>
  <w:style w:type="paragraph" w:customStyle="1" w:styleId="collection-link2">
    <w:name w:val="collection-link2"/>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collection-card-image1">
    <w:name w:val="collection-card-image1"/>
    <w:basedOn w:val="Normal"/>
    <w:rsid w:val="00114746"/>
    <w:pPr>
      <w:shd w:val="clear" w:color="auto" w:fill="555555"/>
      <w:spacing w:after="225" w:line="240" w:lineRule="auto"/>
      <w:ind w:left="-15" w:right="-15"/>
    </w:pPr>
    <w:rPr>
      <w:rFonts w:ascii="Times New Roman" w:eastAsia="Times New Roman" w:hAnsi="Times New Roman" w:cs="Times New Roman"/>
      <w:color w:val="FFFFFF"/>
      <w:sz w:val="24"/>
      <w:szCs w:val="24"/>
      <w:lang w:bidi="ar-SA"/>
    </w:rPr>
  </w:style>
  <w:style w:type="paragraph" w:customStyle="1" w:styleId="avatar24">
    <w:name w:val="avatar24"/>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see-more1">
    <w:name w:val="see-more1"/>
    <w:basedOn w:val="Normal"/>
    <w:rsid w:val="00114746"/>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grid-item1">
    <w:name w:val="grid-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01">
    <w:name w:val="grid-item-0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11">
    <w:name w:val="grid-item-1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21">
    <w:name w:val="grid-item-21"/>
    <w:basedOn w:val="Normal"/>
    <w:rsid w:val="00114746"/>
    <w:pPr>
      <w:spacing w:before="100" w:beforeAutospacing="1" w:after="100" w:afterAutospacing="1" w:line="240" w:lineRule="auto"/>
      <w:ind w:left="6120" w:right="3060"/>
    </w:pPr>
    <w:rPr>
      <w:rFonts w:ascii="Times New Roman" w:eastAsia="Times New Roman" w:hAnsi="Times New Roman" w:cs="Times New Roman"/>
      <w:sz w:val="24"/>
      <w:szCs w:val="24"/>
      <w:lang w:bidi="ar-SA"/>
    </w:rPr>
  </w:style>
  <w:style w:type="paragraph" w:customStyle="1" w:styleId="grid-item-31">
    <w:name w:val="grid-item-3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41">
    <w:name w:val="grid-item-4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grid-item-71">
    <w:name w:val="grid-item-7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1">
    <w:name w:val="featured-grid-link1"/>
    <w:basedOn w:val="Normal"/>
    <w:rsid w:val="00114746"/>
    <w:pPr>
      <w:shd w:val="clear" w:color="auto" w:fill="555555"/>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featured-grid-inner1">
    <w:name w:val="featured-grid-inner1"/>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3"/>
      <w:szCs w:val="23"/>
      <w:lang w:bidi="ar-SA"/>
    </w:rPr>
  </w:style>
  <w:style w:type="paragraph" w:customStyle="1" w:styleId="featured-grid-more-info1">
    <w:name w:val="featured-grid-more-inf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ta-info4">
    <w:name w:val="meta-info4"/>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howcase-name1">
    <w:name w:val="showcase-name1"/>
    <w:basedOn w:val="Normal"/>
    <w:rsid w:val="00114746"/>
    <w:pPr>
      <w:spacing w:before="100" w:beforeAutospacing="1" w:after="100" w:afterAutospacing="1" w:line="240" w:lineRule="auto"/>
    </w:pPr>
    <w:rPr>
      <w:rFonts w:ascii="Times New Roman" w:eastAsia="Times New Roman" w:hAnsi="Times New Roman" w:cs="Times New Roman"/>
      <w:color w:val="FFFFFF"/>
      <w:sz w:val="38"/>
      <w:szCs w:val="38"/>
      <w:lang w:bidi="ar-SA"/>
    </w:rPr>
  </w:style>
  <w:style w:type="paragraph" w:customStyle="1" w:styleId="showcase-info1">
    <w:name w:val="showcase-info1"/>
    <w:basedOn w:val="Normal"/>
    <w:rsid w:val="00114746"/>
    <w:pPr>
      <w:spacing w:before="100" w:beforeAutospacing="1" w:after="100" w:afterAutospacing="1" w:line="240" w:lineRule="auto"/>
    </w:pPr>
    <w:rPr>
      <w:rFonts w:ascii="Times New Roman" w:eastAsia="Times New Roman" w:hAnsi="Times New Roman" w:cs="Times New Roman"/>
      <w:sz w:val="20"/>
      <w:szCs w:val="20"/>
      <w:lang w:bidi="ar-SA"/>
    </w:rPr>
  </w:style>
  <w:style w:type="paragraph" w:customStyle="1" w:styleId="meta-info5">
    <w:name w:val="meta-info5"/>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featured-grid-outer1">
    <w:name w:val="featured-grid-outer1"/>
    <w:basedOn w:val="Normal"/>
    <w:rsid w:val="00114746"/>
    <w:pPr>
      <w:pBdr>
        <w:top w:val="single" w:sz="6" w:space="0" w:color="DDDDDD"/>
        <w:left w:val="single" w:sz="6" w:space="0" w:color="DDDDDD"/>
        <w:bottom w:val="single" w:sz="6" w:space="0" w:color="DDDDDD"/>
        <w:right w:val="single" w:sz="6" w:space="0" w:color="DDDDDD"/>
      </w:pBdr>
      <w:shd w:val="clear" w:color="auto" w:fill="F7F7F7"/>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featured-grid-link2">
    <w:name w:val="featured-grid-link2"/>
    <w:basedOn w:val="Normal"/>
    <w:rsid w:val="00114746"/>
    <w:pPr>
      <w:shd w:val="clear" w:color="auto" w:fill="555555"/>
      <w:spacing w:after="100" w:afterAutospacing="1" w:line="240" w:lineRule="auto"/>
      <w:ind w:left="-15" w:right="-15"/>
    </w:pPr>
    <w:rPr>
      <w:rFonts w:ascii="Times New Roman" w:eastAsia="Times New Roman" w:hAnsi="Times New Roman" w:cs="Times New Roman"/>
      <w:color w:val="FFFFFF"/>
      <w:sz w:val="24"/>
      <w:szCs w:val="24"/>
      <w:lang w:bidi="ar-SA"/>
    </w:rPr>
  </w:style>
  <w:style w:type="paragraph" w:customStyle="1" w:styleId="showcase-info2">
    <w:name w:val="showcase-info2"/>
    <w:basedOn w:val="Normal"/>
    <w:rsid w:val="00114746"/>
    <w:pPr>
      <w:spacing w:before="100" w:beforeAutospacing="1" w:after="100" w:afterAutospacing="1" w:line="240" w:lineRule="auto"/>
      <w:jc w:val="center"/>
      <w:textAlignment w:val="center"/>
    </w:pPr>
    <w:rPr>
      <w:rFonts w:ascii="Times New Roman" w:eastAsia="Times New Roman" w:hAnsi="Times New Roman" w:cs="Times New Roman"/>
      <w:sz w:val="20"/>
      <w:szCs w:val="20"/>
      <w:lang w:bidi="ar-SA"/>
    </w:rPr>
  </w:style>
  <w:style w:type="paragraph" w:customStyle="1" w:styleId="octicon104">
    <w:name w:val="octicon104"/>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meta-info6">
    <w:name w:val="meta-info6"/>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text5">
    <w:name w:val="text5"/>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howcase-name2">
    <w:name w:val="showcase-name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howcase-name3">
    <w:name w:val="showcase-name3"/>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empty1">
    <w:name w:val="empt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row-label1">
    <w:name w:val="row-label1"/>
    <w:basedOn w:val="Normal"/>
    <w:rsid w:val="00114746"/>
    <w:pPr>
      <w:spacing w:before="100" w:beforeAutospacing="1" w:after="100" w:afterAutospacing="1" w:line="240" w:lineRule="auto"/>
      <w:jc w:val="right"/>
    </w:pPr>
    <w:rPr>
      <w:rFonts w:ascii="Times New Roman" w:eastAsia="Times New Roman" w:hAnsi="Times New Roman" w:cs="Times New Roman"/>
      <w:b/>
      <w:bCs/>
      <w:sz w:val="24"/>
      <w:szCs w:val="24"/>
      <w:lang w:bidi="ar-SA"/>
    </w:rPr>
  </w:style>
  <w:style w:type="paragraph" w:customStyle="1" w:styleId="sort-form1">
    <w:name w:val="sort-form1"/>
    <w:basedOn w:val="Normal"/>
    <w:rsid w:val="00114746"/>
    <w:pPr>
      <w:spacing w:before="105" w:after="100" w:afterAutospacing="1" w:line="240" w:lineRule="auto"/>
    </w:pPr>
    <w:rPr>
      <w:rFonts w:ascii="Times New Roman" w:eastAsia="Times New Roman" w:hAnsi="Times New Roman" w:cs="Times New Roman"/>
      <w:sz w:val="24"/>
      <w:szCs w:val="24"/>
      <w:lang w:bidi="ar-SA"/>
    </w:rPr>
  </w:style>
  <w:style w:type="paragraph" w:customStyle="1" w:styleId="filterinput2">
    <w:name w:val="filter_input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ega-octicon36">
    <w:name w:val="mega-octicon36"/>
    <w:basedOn w:val="Normal"/>
    <w:rsid w:val="00114746"/>
    <w:pPr>
      <w:spacing w:before="45" w:after="100" w:afterAutospacing="1" w:line="240" w:lineRule="auto"/>
      <w:ind w:left="-630"/>
    </w:pPr>
    <w:rPr>
      <w:rFonts w:ascii="octicons" w:eastAsia="Times New Roman" w:hAnsi="octicons" w:cs="Times New Roman"/>
      <w:sz w:val="48"/>
      <w:szCs w:val="48"/>
      <w:lang w:bidi="ar-SA"/>
    </w:rPr>
  </w:style>
  <w:style w:type="paragraph" w:customStyle="1" w:styleId="starring-container1">
    <w:name w:val="starring-container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sort-info1">
    <w:name w:val="sort-info1"/>
    <w:basedOn w:val="Normal"/>
    <w:rsid w:val="00114746"/>
    <w:pPr>
      <w:spacing w:before="100" w:beforeAutospacing="1" w:after="100" w:afterAutospacing="1" w:line="240" w:lineRule="auto"/>
    </w:pPr>
    <w:rPr>
      <w:rFonts w:ascii="Times New Roman" w:eastAsia="Times New Roman" w:hAnsi="Times New Roman" w:cs="Times New Roman"/>
      <w:color w:val="999999"/>
      <w:sz w:val="17"/>
      <w:szCs w:val="17"/>
      <w:lang w:bidi="ar-SA"/>
    </w:rPr>
  </w:style>
  <w:style w:type="paragraph" w:customStyle="1" w:styleId="description11">
    <w:name w:val="description11"/>
    <w:basedOn w:val="Normal"/>
    <w:rsid w:val="00114746"/>
    <w:pPr>
      <w:spacing w:after="100" w:afterAutospacing="1" w:line="240" w:lineRule="auto"/>
    </w:pPr>
    <w:rPr>
      <w:rFonts w:ascii="Times New Roman" w:eastAsia="Times New Roman" w:hAnsi="Times New Roman" w:cs="Times New Roman"/>
      <w:color w:val="666666"/>
      <w:sz w:val="24"/>
      <w:szCs w:val="24"/>
      <w:lang w:bidi="ar-SA"/>
    </w:rPr>
  </w:style>
  <w:style w:type="paragraph" w:customStyle="1" w:styleId="button22">
    <w:name w:val="button22"/>
    <w:basedOn w:val="Normal"/>
    <w:rsid w:val="00114746"/>
    <w:pPr>
      <w:pBdr>
        <w:top w:val="single" w:sz="6" w:space="5" w:color="D5D5D5"/>
        <w:left w:val="single" w:sz="6" w:space="9" w:color="D5D5D5"/>
        <w:bottom w:val="single" w:sz="6" w:space="5" w:color="D5D5D5"/>
        <w:right w:val="single" w:sz="6" w:space="9" w:color="D5D5D5"/>
      </w:pBdr>
      <w:shd w:val="clear" w:color="auto" w:fill="EEEEEE"/>
      <w:spacing w:before="100" w:beforeAutospacing="1" w:after="100" w:afterAutospacing="1" w:line="240" w:lineRule="auto"/>
      <w:textAlignment w:val="center"/>
    </w:pPr>
    <w:rPr>
      <w:rFonts w:ascii="Times New Roman" w:eastAsia="Times New Roman" w:hAnsi="Times New Roman" w:cs="Times New Roman"/>
      <w:b/>
      <w:bCs/>
      <w:color w:val="555555"/>
      <w:sz w:val="20"/>
      <w:szCs w:val="20"/>
      <w:lang w:bidi="ar-SA"/>
    </w:rPr>
  </w:style>
  <w:style w:type="paragraph" w:customStyle="1" w:styleId="select-menu-modal5">
    <w:name w:val="select-menu-modal5"/>
    <w:basedOn w:val="Normal"/>
    <w:rsid w:val="00114746"/>
    <w:pPr>
      <w:pBdr>
        <w:top w:val="single" w:sz="6" w:space="0" w:color="CCCCCC"/>
        <w:left w:val="single" w:sz="6" w:space="0" w:color="CCCCCC"/>
        <w:bottom w:val="single" w:sz="6" w:space="0" w:color="CCCCCC"/>
        <w:right w:val="single" w:sz="6" w:space="0" w:color="CCCCCC"/>
      </w:pBdr>
      <w:shd w:val="clear" w:color="auto" w:fill="FFFFFF"/>
      <w:spacing w:before="60" w:after="300" w:line="240" w:lineRule="auto"/>
    </w:pPr>
    <w:rPr>
      <w:rFonts w:ascii="Times New Roman" w:eastAsia="Times New Roman" w:hAnsi="Times New Roman" w:cs="Times New Roman"/>
      <w:color w:val="666666"/>
      <w:sz w:val="18"/>
      <w:szCs w:val="18"/>
      <w:lang w:bidi="ar-SA"/>
    </w:rPr>
  </w:style>
  <w:style w:type="paragraph" w:customStyle="1" w:styleId="sudo1">
    <w:name w:val="sudo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uth-form-header1">
    <w:name w:val="auth-form-header1"/>
    <w:basedOn w:val="Normal"/>
    <w:rsid w:val="00114746"/>
    <w:pPr>
      <w:pBdr>
        <w:top w:val="single" w:sz="2" w:space="8" w:color="6E8290"/>
        <w:left w:val="single" w:sz="2" w:space="15" w:color="6E8290"/>
        <w:bottom w:val="single" w:sz="6" w:space="8" w:color="586873"/>
        <w:right w:val="single" w:sz="2" w:space="15" w:color="6E8290"/>
      </w:pBdr>
      <w:shd w:val="clear" w:color="auto" w:fill="6C8393"/>
      <w:spacing w:after="0" w:line="240" w:lineRule="auto"/>
    </w:pPr>
    <w:rPr>
      <w:rFonts w:ascii="Times New Roman" w:eastAsia="Times New Roman" w:hAnsi="Times New Roman" w:cs="Times New Roman"/>
      <w:color w:val="FFFFFF"/>
      <w:sz w:val="24"/>
      <w:szCs w:val="24"/>
      <w:lang w:bidi="ar-SA"/>
    </w:rPr>
  </w:style>
  <w:style w:type="paragraph" w:customStyle="1" w:styleId="mini-icon3">
    <w:name w:val="mini-icon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auth-form-body1">
    <w:name w:val="auth-form-body1"/>
    <w:basedOn w:val="Normal"/>
    <w:rsid w:val="00114746"/>
    <w:pPr>
      <w:pBdr>
        <w:top w:val="single" w:sz="2" w:space="15" w:color="FFFFFF"/>
        <w:left w:val="single" w:sz="2" w:space="15" w:color="D8DEE2"/>
        <w:bottom w:val="single" w:sz="2" w:space="15" w:color="D8DEE2"/>
        <w:right w:val="single" w:sz="2" w:space="15" w:color="D8DEE2"/>
      </w:pBdr>
      <w:shd w:val="clear" w:color="auto" w:fill="FFFFFF"/>
      <w:spacing w:before="100" w:beforeAutospacing="1" w:after="100" w:afterAutospacing="1" w:line="240" w:lineRule="auto"/>
    </w:pPr>
    <w:rPr>
      <w:rFonts w:ascii="Times New Roman" w:eastAsia="Times New Roman" w:hAnsi="Times New Roman" w:cs="Times New Roman"/>
      <w:sz w:val="21"/>
      <w:szCs w:val="21"/>
      <w:lang w:bidi="ar-SA"/>
    </w:rPr>
  </w:style>
  <w:style w:type="paragraph" w:customStyle="1" w:styleId="sunken-menu-contents1">
    <w:name w:val="sunken-menu-contents1"/>
    <w:basedOn w:val="Normal"/>
    <w:rsid w:val="00114746"/>
    <w:pPr>
      <w:spacing w:after="0" w:line="240" w:lineRule="auto"/>
    </w:pPr>
    <w:rPr>
      <w:rFonts w:ascii="Times New Roman" w:eastAsia="Times New Roman" w:hAnsi="Times New Roman" w:cs="Times New Roman"/>
      <w:sz w:val="24"/>
      <w:szCs w:val="24"/>
      <w:lang w:bidi="ar-SA"/>
    </w:rPr>
  </w:style>
  <w:style w:type="paragraph" w:customStyle="1" w:styleId="sunken-menu-item1">
    <w:name w:val="sunken-menu-item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05">
    <w:name w:val="octicon105"/>
    <w:basedOn w:val="Normal"/>
    <w:rsid w:val="00114746"/>
    <w:pPr>
      <w:spacing w:before="100" w:beforeAutospacing="1" w:after="100" w:afterAutospacing="1" w:line="240" w:lineRule="auto"/>
      <w:jc w:val="center"/>
    </w:pPr>
    <w:rPr>
      <w:rFonts w:ascii="octicons" w:eastAsia="Times New Roman" w:hAnsi="octicons" w:cs="Times New Roman"/>
      <w:color w:val="999999"/>
      <w:sz w:val="24"/>
      <w:szCs w:val="24"/>
      <w:lang w:bidi="ar-SA"/>
    </w:rPr>
  </w:style>
  <w:style w:type="paragraph" w:customStyle="1" w:styleId="octicon106">
    <w:name w:val="octicon106"/>
    <w:basedOn w:val="Normal"/>
    <w:rsid w:val="00114746"/>
    <w:pPr>
      <w:spacing w:before="100" w:beforeAutospacing="1" w:after="100" w:afterAutospacing="1" w:line="240" w:lineRule="auto"/>
      <w:jc w:val="center"/>
    </w:pPr>
    <w:rPr>
      <w:rFonts w:ascii="octicons" w:eastAsia="Times New Roman" w:hAnsi="octicons" w:cs="Times New Roman"/>
      <w:color w:val="333333"/>
      <w:sz w:val="24"/>
      <w:szCs w:val="24"/>
      <w:lang w:bidi="ar-SA"/>
    </w:rPr>
  </w:style>
  <w:style w:type="paragraph" w:customStyle="1" w:styleId="counter6">
    <w:name w:val="counter6"/>
    <w:basedOn w:val="Normal"/>
    <w:rsid w:val="00114746"/>
    <w:pPr>
      <w:shd w:val="clear" w:color="auto" w:fill="EEEEEE"/>
      <w:spacing w:before="100" w:beforeAutospacing="1" w:after="100" w:afterAutospacing="1" w:line="240" w:lineRule="auto"/>
    </w:pPr>
    <w:rPr>
      <w:rFonts w:ascii="Times New Roman" w:eastAsia="Times New Roman" w:hAnsi="Times New Roman" w:cs="Times New Roman"/>
      <w:b/>
      <w:bCs/>
      <w:color w:val="999999"/>
      <w:sz w:val="17"/>
      <w:szCs w:val="17"/>
      <w:lang w:bidi="ar-SA"/>
    </w:rPr>
  </w:style>
  <w:style w:type="paragraph" w:customStyle="1" w:styleId="mini-loader1">
    <w:name w:val="mini-loader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select-toggle-check1">
    <w:name w:val="select-toggle-check1"/>
    <w:basedOn w:val="Normal"/>
    <w:rsid w:val="00114746"/>
    <w:pPr>
      <w:spacing w:before="75" w:after="0" w:line="240" w:lineRule="auto"/>
    </w:pPr>
    <w:rPr>
      <w:rFonts w:ascii="Times New Roman" w:eastAsia="Times New Roman" w:hAnsi="Times New Roman" w:cs="Times New Roman"/>
      <w:sz w:val="24"/>
      <w:szCs w:val="24"/>
      <w:lang w:bidi="ar-SA"/>
    </w:rPr>
  </w:style>
  <w:style w:type="paragraph" w:customStyle="1" w:styleId="octicon107">
    <w:name w:val="octicon107"/>
    <w:basedOn w:val="Normal"/>
    <w:rsid w:val="00114746"/>
    <w:pPr>
      <w:spacing w:before="45" w:after="100" w:afterAutospacing="1" w:line="240" w:lineRule="auto"/>
    </w:pPr>
    <w:rPr>
      <w:rFonts w:ascii="octicons" w:eastAsia="Times New Roman" w:hAnsi="octicons" w:cs="Times New Roman"/>
      <w:sz w:val="24"/>
      <w:szCs w:val="24"/>
      <w:lang w:bidi="ar-SA"/>
    </w:rPr>
  </w:style>
  <w:style w:type="paragraph" w:customStyle="1" w:styleId="button-link4">
    <w:name w:val="button-link4"/>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button-link5">
    <w:name w:val="button-link5"/>
    <w:basedOn w:val="Normal"/>
    <w:rsid w:val="00114746"/>
    <w:pPr>
      <w:spacing w:before="100" w:beforeAutospacing="1" w:after="100" w:afterAutospacing="1" w:line="240" w:lineRule="auto"/>
    </w:pPr>
    <w:rPr>
      <w:rFonts w:ascii="Times New Roman" w:eastAsia="Times New Roman" w:hAnsi="Times New Roman" w:cs="Times New Roman"/>
      <w:color w:val="666666"/>
      <w:sz w:val="24"/>
      <w:szCs w:val="24"/>
      <w:lang w:bidi="ar-SA"/>
    </w:rPr>
  </w:style>
  <w:style w:type="paragraph" w:customStyle="1" w:styleId="button-link6">
    <w:name w:val="button-link6"/>
    <w:basedOn w:val="Normal"/>
    <w:rsid w:val="00114746"/>
    <w:pPr>
      <w:spacing w:before="100" w:beforeAutospacing="1" w:after="100" w:afterAutospacing="1" w:line="240" w:lineRule="auto"/>
    </w:pPr>
    <w:rPr>
      <w:rFonts w:ascii="Times New Roman" w:eastAsia="Times New Roman" w:hAnsi="Times New Roman" w:cs="Times New Roman"/>
      <w:color w:val="4183C4"/>
      <w:sz w:val="24"/>
      <w:szCs w:val="24"/>
      <w:lang w:bidi="ar-SA"/>
    </w:rPr>
  </w:style>
  <w:style w:type="paragraph" w:customStyle="1" w:styleId="select-menu-button2">
    <w:name w:val="select-menu-button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select-menu-modal6">
    <w:name w:val="select-menu-modal6"/>
    <w:basedOn w:val="Normal"/>
    <w:rsid w:val="00114746"/>
    <w:pPr>
      <w:pBdr>
        <w:top w:val="single" w:sz="6" w:space="0" w:color="CCCCCC"/>
        <w:left w:val="single" w:sz="6" w:space="0" w:color="CCCCCC"/>
        <w:bottom w:val="single" w:sz="6" w:space="0" w:color="CCCCCC"/>
        <w:right w:val="single" w:sz="6" w:space="0" w:color="CCCCCC"/>
      </w:pBdr>
      <w:shd w:val="clear" w:color="auto" w:fill="FFFFFF"/>
      <w:spacing w:after="300" w:line="240" w:lineRule="auto"/>
    </w:pPr>
    <w:rPr>
      <w:rFonts w:ascii="Times New Roman" w:eastAsia="Times New Roman" w:hAnsi="Times New Roman" w:cs="Times New Roman"/>
      <w:color w:val="666666"/>
      <w:sz w:val="18"/>
      <w:szCs w:val="18"/>
      <w:lang w:bidi="ar-SA"/>
    </w:rPr>
  </w:style>
  <w:style w:type="paragraph" w:customStyle="1" w:styleId="toolbar-filters1">
    <w:name w:val="toolbar-filters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oolbar-triage1">
    <w:name w:val="toolbar-triag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olbar-search-input2">
    <w:name w:val="toolbar-search-input2"/>
    <w:basedOn w:val="Normal"/>
    <w:rsid w:val="00114746"/>
    <w:pPr>
      <w:shd w:val="clear" w:color="auto" w:fill="FAFAFA"/>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abels3">
    <w:name w:val="labels3"/>
    <w:basedOn w:val="Normal"/>
    <w:rsid w:val="00114746"/>
    <w:pPr>
      <w:pBdr>
        <w:top w:val="single" w:sz="6" w:space="5" w:color="DDDDDD"/>
        <w:left w:val="single" w:sz="6" w:space="6" w:color="DDDDDD"/>
        <w:bottom w:val="single" w:sz="6" w:space="5" w:color="DDDDDD"/>
        <w:right w:val="single" w:sz="6" w:space="6" w:color="DDDDDD"/>
      </w:pBdr>
      <w:spacing w:before="100" w:beforeAutospacing="1" w:after="100" w:afterAutospacing="1" w:line="240" w:lineRule="auto"/>
      <w:ind w:left="-15"/>
    </w:pPr>
    <w:rPr>
      <w:rFonts w:ascii="Times New Roman" w:eastAsia="Times New Roman" w:hAnsi="Times New Roman" w:cs="Times New Roman"/>
      <w:vanish/>
      <w:sz w:val="24"/>
      <w:szCs w:val="24"/>
      <w:lang w:bidi="ar-SA"/>
    </w:rPr>
  </w:style>
  <w:style w:type="paragraph" w:customStyle="1" w:styleId="label14">
    <w:name w:val="label14"/>
    <w:basedOn w:val="Normal"/>
    <w:rsid w:val="00114746"/>
    <w:pPr>
      <w:spacing w:before="100" w:beforeAutospacing="1" w:after="100" w:afterAutospacing="1" w:line="240" w:lineRule="auto"/>
    </w:pPr>
    <w:rPr>
      <w:rFonts w:ascii="Times New Roman" w:eastAsia="Times New Roman" w:hAnsi="Times New Roman" w:cs="Times New Roman"/>
      <w:b/>
      <w:bCs/>
      <w:color w:val="FFFFFF"/>
      <w:sz w:val="17"/>
      <w:szCs w:val="17"/>
      <w:lang w:bidi="ar-SA"/>
    </w:rPr>
  </w:style>
  <w:style w:type="paragraph" w:customStyle="1" w:styleId="actions4">
    <w:name w:val="actions4"/>
    <w:basedOn w:val="Normal"/>
    <w:rsid w:val="00114746"/>
    <w:pPr>
      <w:spacing w:before="100" w:beforeAutospacing="1" w:after="100" w:afterAutospacing="1" w:line="240" w:lineRule="auto"/>
      <w:jc w:val="right"/>
    </w:pPr>
    <w:rPr>
      <w:rFonts w:ascii="Times New Roman" w:eastAsia="Times New Roman" w:hAnsi="Times New Roman" w:cs="Times New Roman"/>
      <w:sz w:val="24"/>
      <w:szCs w:val="24"/>
      <w:lang w:bidi="ar-SA"/>
    </w:rPr>
  </w:style>
  <w:style w:type="paragraph" w:customStyle="1" w:styleId="octicon108">
    <w:name w:val="octicon108"/>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paragraph" w:customStyle="1" w:styleId="octicon109">
    <w:name w:val="octicon109"/>
    <w:basedOn w:val="Normal"/>
    <w:rsid w:val="00114746"/>
    <w:pPr>
      <w:spacing w:before="100" w:beforeAutospacing="1" w:after="100" w:afterAutospacing="1" w:line="240" w:lineRule="auto"/>
    </w:pPr>
    <w:rPr>
      <w:rFonts w:ascii="octicons" w:eastAsia="Times New Roman" w:hAnsi="octicons" w:cs="Times New Roman"/>
      <w:color w:val="4183C4"/>
      <w:sz w:val="24"/>
      <w:szCs w:val="24"/>
      <w:lang w:bidi="ar-SA"/>
    </w:rPr>
  </w:style>
  <w:style w:type="paragraph" w:customStyle="1" w:styleId="history1">
    <w:name w:val="history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file-directory2">
    <w:name w:val="octicon-file-directory2"/>
    <w:basedOn w:val="Normal"/>
    <w:rsid w:val="00114746"/>
    <w:pPr>
      <w:spacing w:before="100" w:beforeAutospacing="1" w:after="100" w:afterAutospacing="1" w:line="240" w:lineRule="auto"/>
    </w:pPr>
    <w:rPr>
      <w:rFonts w:ascii="Times New Roman" w:eastAsia="Times New Roman" w:hAnsi="Times New Roman" w:cs="Times New Roman"/>
      <w:color w:val="80A6CD"/>
      <w:sz w:val="24"/>
      <w:szCs w:val="24"/>
      <w:lang w:bidi="ar-SA"/>
    </w:rPr>
  </w:style>
  <w:style w:type="paragraph" w:customStyle="1" w:styleId="octicon-file-submodule1">
    <w:name w:val="octicon-file-submodule1"/>
    <w:basedOn w:val="Normal"/>
    <w:rsid w:val="00114746"/>
    <w:pPr>
      <w:spacing w:before="100" w:beforeAutospacing="1" w:after="100" w:afterAutospacing="1" w:line="240" w:lineRule="auto"/>
    </w:pPr>
    <w:rPr>
      <w:rFonts w:ascii="Times New Roman" w:eastAsia="Times New Roman" w:hAnsi="Times New Roman" w:cs="Times New Roman"/>
      <w:color w:val="3CBF5E"/>
      <w:sz w:val="24"/>
      <w:szCs w:val="24"/>
      <w:lang w:bidi="ar-SA"/>
    </w:rPr>
  </w:style>
  <w:style w:type="paragraph" w:customStyle="1" w:styleId="octicon-file-text1">
    <w:name w:val="octicon-file-text1"/>
    <w:basedOn w:val="Normal"/>
    <w:rsid w:val="00114746"/>
    <w:pPr>
      <w:spacing w:before="100" w:beforeAutospacing="1" w:after="100" w:afterAutospacing="1" w:line="240" w:lineRule="auto"/>
    </w:pPr>
    <w:rPr>
      <w:rFonts w:ascii="Times New Roman" w:eastAsia="Times New Roman" w:hAnsi="Times New Roman" w:cs="Times New Roman"/>
      <w:color w:val="777777"/>
      <w:sz w:val="24"/>
      <w:szCs w:val="24"/>
      <w:lang w:bidi="ar-SA"/>
    </w:rPr>
  </w:style>
  <w:style w:type="character" w:customStyle="1" w:styleId="ref1">
    <w:name w:val="ref1"/>
    <w:basedOn w:val="DefaultParagraphFont"/>
    <w:rsid w:val="00114746"/>
    <w:rPr>
      <w:color w:val="AAAAAA"/>
    </w:rPr>
  </w:style>
  <w:style w:type="paragraph" w:customStyle="1" w:styleId="meta2">
    <w:name w:val="meta2"/>
    <w:basedOn w:val="Normal"/>
    <w:rsid w:val="00114746"/>
    <w:pPr>
      <w:pBdr>
        <w:bottom w:val="single" w:sz="6" w:space="4" w:color="D8D8D8"/>
      </w:pBdr>
      <w:shd w:val="clear" w:color="auto" w:fill="EAEAEA"/>
      <w:spacing w:before="100" w:beforeAutospacing="1" w:after="100" w:afterAutospacing="1" w:line="240" w:lineRule="auto"/>
    </w:pPr>
    <w:rPr>
      <w:rFonts w:ascii="Times New Roman" w:eastAsia="Times New Roman" w:hAnsi="Times New Roman" w:cs="Times New Roman"/>
      <w:color w:val="555555"/>
      <w:sz w:val="18"/>
      <w:szCs w:val="18"/>
      <w:lang w:bidi="ar-SA"/>
    </w:rPr>
  </w:style>
  <w:style w:type="paragraph" w:customStyle="1" w:styleId="meta-divider1">
    <w:name w:val="meta-divider1"/>
    <w:basedOn w:val="Normal"/>
    <w:rsid w:val="00114746"/>
    <w:pPr>
      <w:pBdr>
        <w:right w:val="single" w:sz="6" w:space="0" w:color="FFFFFF"/>
      </w:pBdr>
      <w:shd w:val="clear" w:color="auto" w:fill="DDDDDD"/>
      <w:spacing w:after="0" w:line="240" w:lineRule="auto"/>
      <w:ind w:left="45" w:right="45"/>
      <w:textAlignment w:val="center"/>
    </w:pPr>
    <w:rPr>
      <w:rFonts w:ascii="Times New Roman" w:eastAsia="Times New Roman" w:hAnsi="Times New Roman" w:cs="Times New Roman"/>
      <w:sz w:val="24"/>
      <w:szCs w:val="24"/>
      <w:lang w:bidi="ar-SA"/>
    </w:rPr>
  </w:style>
  <w:style w:type="paragraph" w:customStyle="1" w:styleId="edit-preview-tabs1">
    <w:name w:val="edit-preview-tabs1"/>
    <w:basedOn w:val="Normal"/>
    <w:rsid w:val="00114746"/>
    <w:pPr>
      <w:spacing w:before="60" w:after="100" w:afterAutospacing="1" w:line="240" w:lineRule="auto"/>
      <w:ind w:left="165"/>
    </w:pPr>
    <w:rPr>
      <w:rFonts w:ascii="Times New Roman" w:eastAsia="Times New Roman" w:hAnsi="Times New Roman" w:cs="Times New Roman"/>
      <w:sz w:val="24"/>
      <w:szCs w:val="24"/>
      <w:lang w:bidi="ar-SA"/>
    </w:rPr>
  </w:style>
  <w:style w:type="paragraph" w:customStyle="1" w:styleId="info4">
    <w:name w:val="info4"/>
    <w:basedOn w:val="Normal"/>
    <w:rsid w:val="00114746"/>
    <w:pPr>
      <w:spacing w:before="100" w:beforeAutospacing="1" w:after="100" w:afterAutospacing="1" w:line="495" w:lineRule="atLeast"/>
    </w:pPr>
    <w:rPr>
      <w:rFonts w:ascii="Courier" w:eastAsia="Times New Roman" w:hAnsi="Courier" w:cs="Times New Roman"/>
      <w:sz w:val="24"/>
      <w:szCs w:val="24"/>
      <w:lang w:bidi="ar-SA"/>
    </w:rPr>
  </w:style>
  <w:style w:type="paragraph" w:customStyle="1" w:styleId="file-name1">
    <w:name w:val="file-name1"/>
    <w:basedOn w:val="Normal"/>
    <w:rsid w:val="00114746"/>
    <w:pPr>
      <w:spacing w:before="100" w:beforeAutospacing="1" w:after="100" w:afterAutospacing="1" w:line="240" w:lineRule="auto"/>
    </w:pPr>
    <w:rPr>
      <w:rFonts w:ascii="Helvetica" w:eastAsia="Times New Roman" w:hAnsi="Helvetica" w:cs="Helvetica"/>
      <w:sz w:val="24"/>
      <w:szCs w:val="24"/>
      <w:lang w:bidi="ar-SA"/>
    </w:rPr>
  </w:style>
  <w:style w:type="paragraph" w:customStyle="1" w:styleId="diffstat-bar3">
    <w:name w:val="diffstat-bar3"/>
    <w:basedOn w:val="Normal"/>
    <w:rsid w:val="00114746"/>
    <w:pPr>
      <w:spacing w:before="100" w:beforeAutospacing="1" w:after="100" w:afterAutospacing="1" w:line="240" w:lineRule="auto"/>
    </w:pPr>
    <w:rPr>
      <w:rFonts w:ascii="Times New Roman" w:eastAsia="Times New Roman" w:hAnsi="Times New Roman" w:cs="Times New Roman"/>
      <w:color w:val="DDDDDD"/>
      <w:sz w:val="24"/>
      <w:szCs w:val="24"/>
      <w:lang w:bidi="ar-SA"/>
    </w:rPr>
  </w:style>
  <w:style w:type="paragraph" w:customStyle="1" w:styleId="actions5">
    <w:name w:val="actions5"/>
    <w:basedOn w:val="Normal"/>
    <w:rsid w:val="00114746"/>
    <w:pPr>
      <w:spacing w:before="100" w:beforeAutospacing="1" w:after="100" w:afterAutospacing="1" w:line="495" w:lineRule="atLeast"/>
    </w:pPr>
    <w:rPr>
      <w:rFonts w:ascii="Times New Roman" w:eastAsia="Times New Roman" w:hAnsi="Times New Roman" w:cs="Times New Roman"/>
      <w:sz w:val="24"/>
      <w:szCs w:val="24"/>
      <w:lang w:bidi="ar-SA"/>
    </w:rPr>
  </w:style>
  <w:style w:type="paragraph" w:customStyle="1" w:styleId="show-inline-notes2">
    <w:name w:val="show-inline-notes2"/>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image7">
    <w:name w:val="image7"/>
    <w:basedOn w:val="Normal"/>
    <w:rsid w:val="00114746"/>
    <w:pPr>
      <w:shd w:val="clear" w:color="auto" w:fill="DDDDDD"/>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added-frame1">
    <w:name w:val="added-frame1"/>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deleted-frame1">
    <w:name w:val="deleted-frame1"/>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border-wrap1">
    <w:name w:val="border-wrap1"/>
    <w:basedOn w:val="Normal"/>
    <w:rsid w:val="00114746"/>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view-modes1">
    <w:name w:val="view-modes1"/>
    <w:basedOn w:val="Normal"/>
    <w:rsid w:val="00114746"/>
    <w:pPr>
      <w:shd w:val="clear" w:color="auto" w:fill="E8E8E8"/>
      <w:spacing w:before="100" w:beforeAutospacing="1" w:after="100" w:afterAutospacing="1" w:line="240" w:lineRule="auto"/>
      <w:jc w:val="center"/>
    </w:pPr>
    <w:rPr>
      <w:rFonts w:ascii="Times New Roman" w:eastAsia="Times New Roman" w:hAnsi="Times New Roman" w:cs="Times New Roman"/>
      <w:color w:val="333333"/>
      <w:sz w:val="18"/>
      <w:szCs w:val="18"/>
      <w:lang w:bidi="ar-SA"/>
    </w:rPr>
  </w:style>
  <w:style w:type="paragraph" w:customStyle="1" w:styleId="hidden1">
    <w:name w:val="hidden1"/>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empty2">
    <w:name w:val="empty2"/>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rogress5">
    <w:name w:val="progress5"/>
    <w:basedOn w:val="Normal"/>
    <w:rsid w:val="00114746"/>
    <w:pPr>
      <w:spacing w:before="450" w:after="450" w:line="240" w:lineRule="auto"/>
      <w:ind w:left="450" w:right="450"/>
    </w:pPr>
    <w:rPr>
      <w:rFonts w:ascii="Times New Roman" w:eastAsia="Times New Roman" w:hAnsi="Times New Roman" w:cs="Times New Roman"/>
      <w:sz w:val="24"/>
      <w:szCs w:val="24"/>
      <w:lang w:bidi="ar-SA"/>
    </w:rPr>
  </w:style>
  <w:style w:type="paragraph" w:customStyle="1" w:styleId="progress-frame1">
    <w:name w:val="progress-frame1"/>
    <w:basedOn w:val="Normal"/>
    <w:rsid w:val="00114746"/>
    <w:pPr>
      <w:pBdr>
        <w:top w:val="single" w:sz="6" w:space="0" w:color="CCCCCC"/>
        <w:left w:val="single" w:sz="6" w:space="0" w:color="CCCCCC"/>
        <w:bottom w:val="single" w:sz="6" w:space="0" w:color="CCCCCC"/>
        <w:right w:val="single" w:sz="6" w:space="0" w:color="CCCCCC"/>
      </w:pBdr>
      <w:shd w:val="clear" w:color="auto" w:fill="EEEEEE"/>
      <w:spacing w:after="0" w:line="240" w:lineRule="auto"/>
    </w:pPr>
    <w:rPr>
      <w:rFonts w:ascii="Times New Roman" w:eastAsia="Times New Roman" w:hAnsi="Times New Roman" w:cs="Times New Roman"/>
      <w:sz w:val="24"/>
      <w:szCs w:val="24"/>
      <w:lang w:bidi="ar-SA"/>
    </w:rPr>
  </w:style>
  <w:style w:type="paragraph" w:customStyle="1" w:styleId="progress-bar7">
    <w:name w:val="progress-bar7"/>
    <w:basedOn w:val="Normal"/>
    <w:rsid w:val="00114746"/>
    <w:pPr>
      <w:shd w:val="clear" w:color="auto" w:fill="4183C4"/>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ed1">
    <w:name w:val="d-red1"/>
    <w:basedOn w:val="Normal"/>
    <w:rsid w:val="00114746"/>
    <w:pPr>
      <w:spacing w:before="100" w:beforeAutospacing="1" w:after="100" w:afterAutospacing="1" w:line="240" w:lineRule="auto"/>
    </w:pPr>
    <w:rPr>
      <w:rFonts w:ascii="Times New Roman" w:eastAsia="Times New Roman" w:hAnsi="Times New Roman" w:cs="Times New Roman"/>
      <w:color w:val="FF7777"/>
      <w:sz w:val="24"/>
      <w:szCs w:val="24"/>
      <w:lang w:bidi="ar-SA"/>
    </w:rPr>
  </w:style>
  <w:style w:type="paragraph" w:customStyle="1" w:styleId="a-green1">
    <w:name w:val="a-green1"/>
    <w:basedOn w:val="Normal"/>
    <w:rsid w:val="00114746"/>
    <w:pPr>
      <w:spacing w:before="100" w:beforeAutospacing="1" w:after="100" w:afterAutospacing="1" w:line="240" w:lineRule="auto"/>
    </w:pPr>
    <w:rPr>
      <w:rFonts w:ascii="Times New Roman" w:eastAsia="Times New Roman" w:hAnsi="Times New Roman" w:cs="Times New Roman"/>
      <w:color w:val="63C363"/>
      <w:sz w:val="24"/>
      <w:szCs w:val="24"/>
      <w:lang w:bidi="ar-SA"/>
    </w:rPr>
  </w:style>
  <w:style w:type="paragraph" w:customStyle="1" w:styleId="viewspan1">
    <w:name w:val="view&gt;span1"/>
    <w:basedOn w:val="Normal"/>
    <w:rsid w:val="00114746"/>
    <w:pPr>
      <w:spacing w:before="100" w:beforeAutospacing="1" w:after="100" w:afterAutospacing="1" w:line="240" w:lineRule="auto"/>
      <w:textAlignment w:val="center"/>
    </w:pPr>
    <w:rPr>
      <w:rFonts w:ascii="Times New Roman" w:eastAsia="Times New Roman" w:hAnsi="Times New Roman" w:cs="Times New Roman"/>
      <w:sz w:val="24"/>
      <w:szCs w:val="24"/>
      <w:lang w:bidi="ar-SA"/>
    </w:rPr>
  </w:style>
  <w:style w:type="paragraph" w:customStyle="1" w:styleId="two-up1">
    <w:name w:val="two-up1"/>
    <w:basedOn w:val="Normal"/>
    <w:rsid w:val="00114746"/>
    <w:pPr>
      <w:spacing w:before="100" w:beforeAutospacing="1" w:after="100" w:afterAutospacing="1" w:line="240" w:lineRule="auto"/>
    </w:pPr>
    <w:rPr>
      <w:rFonts w:ascii="Times New Roman" w:eastAsia="Times New Roman" w:hAnsi="Times New Roman" w:cs="Times New Roman"/>
      <w:spacing w:val="240"/>
      <w:sz w:val="24"/>
      <w:szCs w:val="24"/>
      <w:lang w:bidi="ar-SA"/>
    </w:rPr>
  </w:style>
  <w:style w:type="paragraph" w:customStyle="1" w:styleId="shell1">
    <w:name w:val="shell1"/>
    <w:basedOn w:val="Normal"/>
    <w:rsid w:val="00114746"/>
    <w:pP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frame1">
    <w:name w:val="swipe-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nion-skin-frame1">
    <w:name w:val="onion-skin-fram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2">
    <w:name w:val="deleted-frame2"/>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shell1">
    <w:name w:val="swipe-shell1"/>
    <w:basedOn w:val="Normal"/>
    <w:rsid w:val="00114746"/>
    <w:pPr>
      <w:pBdr>
        <w:left w:val="single" w:sz="6" w:space="0" w:color="999999"/>
      </w:pBd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added-frame2">
    <w:name w:val="added-frame2"/>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swipe-bar1">
    <w:name w:val="swipe-ba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op-handle1">
    <w:name w:val="top-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bottom-handle1">
    <w:name w:val="bottom-handl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eleted-frame3">
    <w:name w:val="deleted-frame3"/>
    <w:basedOn w:val="Normal"/>
    <w:rsid w:val="00114746"/>
    <w:pPr>
      <w:pBdr>
        <w:top w:val="single" w:sz="6" w:space="0" w:color="FF7777"/>
        <w:left w:val="single" w:sz="6" w:space="0" w:color="FF7777"/>
        <w:bottom w:val="single" w:sz="6" w:space="0" w:color="FF7777"/>
        <w:right w:val="single" w:sz="6" w:space="0" w:color="FF7777"/>
      </w:pBdr>
      <w:shd w:val="clear" w:color="auto" w:fill="FFFFFF"/>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added-frame3">
    <w:name w:val="added-frame3"/>
    <w:basedOn w:val="Normal"/>
    <w:rsid w:val="00114746"/>
    <w:pPr>
      <w:pBdr>
        <w:top w:val="single" w:sz="6" w:space="0" w:color="63C363"/>
        <w:left w:val="single" w:sz="6" w:space="0" w:color="63C363"/>
        <w:bottom w:val="single" w:sz="6" w:space="0" w:color="63C363"/>
        <w:right w:val="single" w:sz="6" w:space="0" w:color="63C363"/>
      </w:pBdr>
      <w:spacing w:before="100" w:beforeAutospacing="1" w:after="100" w:afterAutospacing="1" w:line="0" w:lineRule="auto"/>
    </w:pPr>
    <w:rPr>
      <w:rFonts w:ascii="Times New Roman" w:eastAsia="Times New Roman" w:hAnsi="Times New Roman" w:cs="Times New Roman"/>
      <w:sz w:val="24"/>
      <w:szCs w:val="24"/>
      <w:lang w:bidi="ar-SA"/>
    </w:rPr>
  </w:style>
  <w:style w:type="paragraph" w:customStyle="1" w:styleId="controls1">
    <w:name w:val="controls1"/>
    <w:basedOn w:val="Normal"/>
    <w:rsid w:val="00114746"/>
    <w:pPr>
      <w:spacing w:before="100" w:beforeAutospacing="1" w:after="100" w:afterAutospacing="1" w:line="240" w:lineRule="auto"/>
      <w:ind w:left="-2250"/>
    </w:pPr>
    <w:rPr>
      <w:rFonts w:ascii="Times New Roman" w:eastAsia="Times New Roman" w:hAnsi="Times New Roman" w:cs="Times New Roman"/>
      <w:sz w:val="24"/>
      <w:szCs w:val="24"/>
      <w:lang w:bidi="ar-SA"/>
    </w:rPr>
  </w:style>
  <w:style w:type="paragraph" w:customStyle="1" w:styleId="transparent1">
    <w:name w:val="transparent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paque1">
    <w:name w:val="opaqu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track1">
    <w:name w:val="drag-track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ragger1">
    <w:name w:val="dragg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highlight4">
    <w:name w:val="highlight4"/>
    <w:basedOn w:val="Normal"/>
    <w:rsid w:val="00114746"/>
    <w:pPr>
      <w:shd w:val="clear" w:color="auto" w:fill="FFFFFF"/>
      <w:spacing w:before="100" w:beforeAutospacing="1" w:after="100" w:afterAutospacing="1" w:line="270" w:lineRule="atLeast"/>
    </w:pPr>
    <w:rPr>
      <w:rFonts w:ascii="Times New Roman" w:eastAsia="Times New Roman" w:hAnsi="Times New Roman" w:cs="Times New Roman"/>
      <w:sz w:val="24"/>
      <w:szCs w:val="24"/>
      <w:lang w:bidi="ar-SA"/>
    </w:rPr>
  </w:style>
  <w:style w:type="paragraph" w:customStyle="1" w:styleId="line1">
    <w:name w:val="line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no-nl-marker3">
    <w:name w:val="no-nl-marker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no-nl-marker4">
    <w:name w:val="no-nl-marker4"/>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diff-line-pre1">
    <w:name w:val="diff-line-pre1"/>
    <w:basedOn w:val="Normal"/>
    <w:rsid w:val="00114746"/>
    <w:pPr>
      <w:spacing w:before="100" w:beforeAutospacing="1" w:after="100" w:afterAutospacing="1" w:line="240" w:lineRule="auto"/>
      <w:ind w:hanging="120"/>
    </w:pPr>
    <w:rPr>
      <w:rFonts w:ascii="Times New Roman" w:eastAsia="Times New Roman" w:hAnsi="Times New Roman" w:cs="Times New Roman"/>
      <w:sz w:val="24"/>
      <w:szCs w:val="24"/>
      <w:lang w:bidi="ar-SA"/>
    </w:rPr>
  </w:style>
  <w:style w:type="paragraph" w:customStyle="1" w:styleId="diff-line-wrap1">
    <w:name w:val="diff-line-wrap1"/>
    <w:basedOn w:val="Normal"/>
    <w:rsid w:val="00114746"/>
    <w:pPr>
      <w:spacing w:before="100" w:beforeAutospacing="1" w:after="100" w:afterAutospacing="1" w:line="240" w:lineRule="auto"/>
      <w:ind w:right="1500"/>
    </w:pPr>
    <w:rPr>
      <w:rFonts w:ascii="Times New Roman" w:eastAsia="Times New Roman" w:hAnsi="Times New Roman" w:cs="Times New Roman"/>
      <w:sz w:val="21"/>
      <w:szCs w:val="21"/>
      <w:lang w:bidi="ar-SA"/>
    </w:rPr>
  </w:style>
  <w:style w:type="paragraph" w:customStyle="1" w:styleId="diff-line-code1">
    <w:name w:val="diff-line-code1"/>
    <w:basedOn w:val="Normal"/>
    <w:rsid w:val="00114746"/>
    <w:pPr>
      <w:shd w:val="clear" w:color="auto" w:fill="F8F8FF"/>
      <w:spacing w:before="100" w:beforeAutospacing="1" w:after="100" w:afterAutospacing="1" w:line="240" w:lineRule="auto"/>
    </w:pPr>
    <w:rPr>
      <w:rFonts w:ascii="Consolas" w:eastAsia="Times New Roman" w:hAnsi="Consolas" w:cs="Consolas"/>
      <w:color w:val="999999"/>
      <w:sz w:val="20"/>
      <w:szCs w:val="20"/>
      <w:lang w:bidi="ar-SA"/>
    </w:rPr>
  </w:style>
  <w:style w:type="paragraph" w:customStyle="1" w:styleId="diff-line-num2">
    <w:name w:val="diff-line-num2"/>
    <w:basedOn w:val="Normal"/>
    <w:rsid w:val="00114746"/>
    <w:pPr>
      <w:pBdr>
        <w:right w:val="single" w:sz="6" w:space="6" w:color="E4E4FF"/>
      </w:pBdr>
      <w:shd w:val="clear" w:color="auto" w:fill="F3F3FF"/>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2">
    <w:name w:val="diff-line-code2"/>
    <w:basedOn w:val="Normal"/>
    <w:rsid w:val="00114746"/>
    <w:pPr>
      <w:shd w:val="clear" w:color="auto" w:fill="DDFF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3">
    <w:name w:val="diff-line-num3"/>
    <w:basedOn w:val="Normal"/>
    <w:rsid w:val="00114746"/>
    <w:pPr>
      <w:pBdr>
        <w:right w:val="single" w:sz="6" w:space="6" w:color="B4E2B4"/>
      </w:pBdr>
      <w:shd w:val="clear" w:color="auto" w:fill="CEFFCE"/>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line-code3">
    <w:name w:val="diff-line-code3"/>
    <w:basedOn w:val="Normal"/>
    <w:rsid w:val="00114746"/>
    <w:pPr>
      <w:shd w:val="clear" w:color="auto" w:fill="FFDDDD"/>
      <w:spacing w:before="100" w:beforeAutospacing="1" w:after="100" w:afterAutospacing="1" w:line="240" w:lineRule="auto"/>
    </w:pPr>
    <w:rPr>
      <w:rFonts w:ascii="Consolas" w:eastAsia="Times New Roman" w:hAnsi="Consolas" w:cs="Consolas"/>
      <w:color w:val="333333"/>
      <w:sz w:val="20"/>
      <w:szCs w:val="20"/>
      <w:lang w:bidi="ar-SA"/>
    </w:rPr>
  </w:style>
  <w:style w:type="paragraph" w:customStyle="1" w:styleId="diff-line-num4">
    <w:name w:val="diff-line-num4"/>
    <w:basedOn w:val="Normal"/>
    <w:rsid w:val="00114746"/>
    <w:pPr>
      <w:pBdr>
        <w:right w:val="single" w:sz="6" w:space="6" w:color="E9AEAE"/>
      </w:pBdr>
      <w:shd w:val="clear" w:color="auto" w:fill="F7C8C8"/>
      <w:spacing w:before="100" w:beforeAutospacing="1" w:after="100" w:afterAutospacing="1" w:line="270" w:lineRule="atLeast"/>
      <w:jc w:val="right"/>
      <w:textAlignment w:val="top"/>
    </w:pPr>
    <w:rPr>
      <w:rFonts w:ascii="Consolas" w:eastAsia="Times New Roman" w:hAnsi="Consolas" w:cs="Consolas"/>
      <w:color w:val="AAAAAA"/>
      <w:sz w:val="24"/>
      <w:szCs w:val="24"/>
      <w:lang w:bidi="ar-SA"/>
    </w:rPr>
  </w:style>
  <w:style w:type="paragraph" w:customStyle="1" w:styleId="diff-expander1">
    <w:name w:val="diff-expander1"/>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octicon110">
    <w:name w:val="octicon110"/>
    <w:basedOn w:val="Normal"/>
    <w:rsid w:val="00114746"/>
    <w:pPr>
      <w:spacing w:before="100" w:beforeAutospacing="1" w:after="100" w:afterAutospacing="1" w:line="300" w:lineRule="atLeast"/>
    </w:pPr>
    <w:rPr>
      <w:rFonts w:ascii="octicons" w:eastAsia="Times New Roman" w:hAnsi="octicons" w:cs="Times New Roman"/>
      <w:sz w:val="24"/>
      <w:szCs w:val="24"/>
      <w:lang w:bidi="ar-SA"/>
    </w:rPr>
  </w:style>
  <w:style w:type="paragraph" w:customStyle="1" w:styleId="diff-expander2">
    <w:name w:val="diff-expander2"/>
    <w:basedOn w:val="Normal"/>
    <w:rsid w:val="00114746"/>
    <w:pPr>
      <w:shd w:val="clear" w:color="auto" w:fill="E6C856"/>
      <w:spacing w:before="100" w:beforeAutospacing="1" w:after="100" w:afterAutospacing="1" w:line="240" w:lineRule="auto"/>
    </w:pPr>
    <w:rPr>
      <w:rFonts w:ascii="Times New Roman" w:eastAsia="Times New Roman" w:hAnsi="Times New Roman" w:cs="Times New Roman"/>
      <w:color w:val="FFFFFF"/>
      <w:sz w:val="24"/>
      <w:szCs w:val="24"/>
      <w:lang w:bidi="ar-SA"/>
    </w:rPr>
  </w:style>
  <w:style w:type="paragraph" w:customStyle="1" w:styleId="tree-browser1">
    <w:name w:val="tree-browser1"/>
    <w:basedOn w:val="Normal"/>
    <w:rsid w:val="00114746"/>
    <w:pPr>
      <w:pBdr>
        <w:top w:val="single" w:sz="6" w:space="0" w:color="CACACA"/>
        <w:bottom w:val="single" w:sz="6" w:space="0" w:color="CACACA"/>
      </w:pBdr>
      <w:spacing w:after="0" w:line="240" w:lineRule="auto"/>
    </w:pPr>
    <w:rPr>
      <w:rFonts w:ascii="Times New Roman" w:eastAsia="Times New Roman" w:hAnsi="Times New Roman" w:cs="Times New Roman"/>
      <w:sz w:val="24"/>
      <w:szCs w:val="24"/>
      <w:lang w:bidi="ar-SA"/>
    </w:rPr>
  </w:style>
  <w:style w:type="paragraph" w:customStyle="1" w:styleId="no-results3">
    <w:name w:val="no-results3"/>
    <w:basedOn w:val="Normal"/>
    <w:rsid w:val="00114746"/>
    <w:pPr>
      <w:spacing w:before="100" w:beforeAutospacing="1" w:after="100" w:afterAutospacing="1" w:line="240" w:lineRule="auto"/>
    </w:pPr>
    <w:rPr>
      <w:rFonts w:ascii="Times New Roman" w:eastAsia="Times New Roman" w:hAnsi="Times New Roman" w:cs="Times New Roman"/>
      <w:vanish/>
      <w:sz w:val="24"/>
      <w:szCs w:val="24"/>
      <w:lang w:bidi="ar-SA"/>
    </w:rPr>
  </w:style>
  <w:style w:type="paragraph" w:customStyle="1" w:styleId="tabnav-widget1">
    <w:name w:val="tabnav-widget1"/>
    <w:basedOn w:val="Normal"/>
    <w:rsid w:val="00114746"/>
    <w:pPr>
      <w:spacing w:after="100" w:afterAutospacing="1" w:line="240" w:lineRule="auto"/>
      <w:textAlignment w:val="top"/>
    </w:pPr>
    <w:rPr>
      <w:rFonts w:ascii="Times New Roman" w:eastAsia="Times New Roman" w:hAnsi="Times New Roman" w:cs="Times New Roman"/>
      <w:sz w:val="24"/>
      <w:szCs w:val="24"/>
      <w:lang w:bidi="ar-SA"/>
    </w:rPr>
  </w:style>
  <w:style w:type="paragraph" w:customStyle="1" w:styleId="gravatar8">
    <w:name w:val="gravatar8"/>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user-list-info1">
    <w:name w:val="user-list-info1"/>
    <w:basedOn w:val="Normal"/>
    <w:rsid w:val="00114746"/>
    <w:pPr>
      <w:spacing w:before="100" w:beforeAutospacing="1" w:after="100" w:afterAutospacing="1" w:line="240" w:lineRule="auto"/>
    </w:pPr>
    <w:rPr>
      <w:rFonts w:ascii="Times New Roman" w:eastAsia="Times New Roman" w:hAnsi="Times New Roman" w:cs="Times New Roman"/>
      <w:sz w:val="27"/>
      <w:szCs w:val="27"/>
      <w:lang w:bidi="ar-SA"/>
    </w:rPr>
  </w:style>
  <w:style w:type="paragraph" w:customStyle="1" w:styleId="user-list-meta1">
    <w:name w:val="user-list-meta1"/>
    <w:basedOn w:val="Normal"/>
    <w:rsid w:val="00114746"/>
    <w:pPr>
      <w:spacing w:before="45" w:after="0" w:line="240" w:lineRule="auto"/>
    </w:pPr>
    <w:rPr>
      <w:rFonts w:ascii="Times New Roman" w:eastAsia="Times New Roman" w:hAnsi="Times New Roman" w:cs="Times New Roman"/>
      <w:color w:val="999999"/>
      <w:sz w:val="17"/>
      <w:szCs w:val="17"/>
      <w:lang w:bidi="ar-SA"/>
    </w:rPr>
  </w:style>
  <w:style w:type="paragraph" w:customStyle="1" w:styleId="user-list-metali1">
    <w:name w:val="user-list-meta&gt;li1"/>
    <w:basedOn w:val="Normal"/>
    <w:rsid w:val="00114746"/>
    <w:pPr>
      <w:spacing w:before="100" w:beforeAutospacing="1" w:after="100" w:afterAutospacing="1" w:line="240" w:lineRule="auto"/>
      <w:ind w:right="150"/>
    </w:pPr>
    <w:rPr>
      <w:rFonts w:ascii="Times New Roman" w:eastAsia="Times New Roman" w:hAnsi="Times New Roman" w:cs="Times New Roman"/>
      <w:sz w:val="24"/>
      <w:szCs w:val="24"/>
      <w:lang w:bidi="ar-SA"/>
    </w:rPr>
  </w:style>
  <w:style w:type="paragraph" w:customStyle="1" w:styleId="octicon111">
    <w:name w:val="octicon111"/>
    <w:basedOn w:val="Normal"/>
    <w:rsid w:val="00114746"/>
    <w:pPr>
      <w:spacing w:after="0" w:line="240" w:lineRule="auto"/>
      <w:ind w:right="45"/>
      <w:textAlignment w:val="bottom"/>
    </w:pPr>
    <w:rPr>
      <w:rFonts w:ascii="octicons" w:eastAsia="Times New Roman" w:hAnsi="octicons" w:cs="Times New Roman"/>
      <w:color w:val="838383"/>
      <w:sz w:val="24"/>
      <w:szCs w:val="24"/>
      <w:lang w:bidi="ar-SA"/>
    </w:rPr>
  </w:style>
  <w:style w:type="paragraph" w:customStyle="1" w:styleId="user-list-item1">
    <w:name w:val="user-list-item1"/>
    <w:basedOn w:val="Normal"/>
    <w:rsid w:val="00114746"/>
    <w:pPr>
      <w:pBdr>
        <w:bottom w:val="single" w:sz="6" w:space="15" w:color="F1F1F1"/>
      </w:pBdr>
      <w:spacing w:after="300" w:line="240" w:lineRule="auto"/>
    </w:pPr>
    <w:rPr>
      <w:rFonts w:ascii="Times New Roman" w:eastAsia="Times New Roman" w:hAnsi="Times New Roman" w:cs="Times New Roman"/>
      <w:sz w:val="24"/>
      <w:szCs w:val="24"/>
      <w:lang w:bidi="ar-SA"/>
    </w:rPr>
  </w:style>
  <w:style w:type="paragraph" w:customStyle="1" w:styleId="follow-list-container1">
    <w:name w:val="follow-list-container1"/>
    <w:basedOn w:val="Normal"/>
    <w:rsid w:val="00114746"/>
    <w:pPr>
      <w:spacing w:before="100" w:beforeAutospacing="1" w:after="100" w:afterAutospacing="1" w:line="240" w:lineRule="auto"/>
      <w:ind w:left="1350"/>
    </w:pPr>
    <w:rPr>
      <w:rFonts w:ascii="Times New Roman" w:eastAsia="Times New Roman" w:hAnsi="Times New Roman" w:cs="Times New Roman"/>
      <w:sz w:val="24"/>
      <w:szCs w:val="24"/>
      <w:lang w:bidi="ar-SA"/>
    </w:rPr>
  </w:style>
  <w:style w:type="paragraph" w:customStyle="1" w:styleId="follow-list-item1">
    <w:name w:val="follow-list-item1"/>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item2">
    <w:name w:val="follow-list-item2"/>
    <w:basedOn w:val="Normal"/>
    <w:rsid w:val="00114746"/>
    <w:pPr>
      <w:pBdr>
        <w:bottom w:val="single" w:sz="6" w:space="15" w:color="EEEEEE"/>
      </w:pBdr>
      <w:spacing w:before="100" w:beforeAutospacing="1" w:after="300" w:line="240" w:lineRule="auto"/>
      <w:ind w:right="300"/>
    </w:pPr>
    <w:rPr>
      <w:rFonts w:ascii="Times New Roman" w:eastAsia="Times New Roman" w:hAnsi="Times New Roman" w:cs="Times New Roman"/>
      <w:sz w:val="24"/>
      <w:szCs w:val="24"/>
      <w:lang w:bidi="ar-SA"/>
    </w:rPr>
  </w:style>
  <w:style w:type="paragraph" w:customStyle="1" w:styleId="follow-list-name1">
    <w:name w:val="follow-list-name1"/>
    <w:basedOn w:val="Normal"/>
    <w:rsid w:val="00114746"/>
    <w:pPr>
      <w:spacing w:after="75" w:line="240" w:lineRule="auto"/>
    </w:pPr>
    <w:rPr>
      <w:rFonts w:ascii="Times New Roman" w:eastAsia="Times New Roman" w:hAnsi="Times New Roman" w:cs="Times New Roman"/>
      <w:sz w:val="24"/>
      <w:szCs w:val="24"/>
      <w:lang w:bidi="ar-SA"/>
    </w:rPr>
  </w:style>
  <w:style w:type="paragraph" w:customStyle="1" w:styleId="follow-list-info2">
    <w:name w:val="follow-list-info2"/>
    <w:basedOn w:val="Normal"/>
    <w:rsid w:val="00114746"/>
    <w:pPr>
      <w:spacing w:after="144" w:line="240" w:lineRule="auto"/>
    </w:pPr>
    <w:rPr>
      <w:rFonts w:ascii="Times New Roman" w:eastAsia="Times New Roman" w:hAnsi="Times New Roman" w:cs="Times New Roman"/>
      <w:color w:val="666666"/>
      <w:sz w:val="18"/>
      <w:szCs w:val="18"/>
      <w:lang w:bidi="ar-SA"/>
    </w:rPr>
  </w:style>
  <w:style w:type="paragraph" w:customStyle="1" w:styleId="gravatar9">
    <w:name w:val="gravatar9"/>
    <w:basedOn w:val="Normal"/>
    <w:rsid w:val="00114746"/>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markdown-body4">
    <w:name w:val="markdown-body4"/>
    <w:basedOn w:val="Normal"/>
    <w:rsid w:val="00114746"/>
    <w:pPr>
      <w:spacing w:after="0" w:line="240" w:lineRule="auto"/>
      <w:ind w:left="-450" w:right="-450"/>
    </w:pPr>
    <w:rPr>
      <w:rFonts w:ascii="Times New Roman" w:eastAsia="Times New Roman" w:hAnsi="Times New Roman" w:cs="Times New Roman"/>
      <w:sz w:val="23"/>
      <w:szCs w:val="23"/>
      <w:lang w:bidi="ar-SA"/>
    </w:rPr>
  </w:style>
  <w:style w:type="character" w:customStyle="1" w:styleId="time-elapsed1">
    <w:name w:val="time-elapsed1"/>
    <w:basedOn w:val="DefaultParagraphFont"/>
    <w:rsid w:val="00114746"/>
    <w:rPr>
      <w:color w:val="999999"/>
    </w:rPr>
  </w:style>
  <w:style w:type="character" w:customStyle="1" w:styleId="time-elapsed2">
    <w:name w:val="time-elapsed2"/>
    <w:basedOn w:val="DefaultParagraphFont"/>
    <w:rsid w:val="00114746"/>
    <w:rPr>
      <w:color w:val="999999"/>
    </w:rPr>
  </w:style>
  <w:style w:type="character" w:customStyle="1" w:styleId="username3">
    <w:name w:val="username3"/>
    <w:basedOn w:val="DefaultParagraphFont"/>
    <w:rsid w:val="00114746"/>
    <w:rPr>
      <w:vanish w:val="0"/>
      <w:webHidden w:val="0"/>
      <w:specVanish w:val="0"/>
    </w:rPr>
  </w:style>
  <w:style w:type="character" w:customStyle="1" w:styleId="username4">
    <w:name w:val="username4"/>
    <w:basedOn w:val="DefaultParagraphFont"/>
    <w:rsid w:val="00114746"/>
    <w:rPr>
      <w:vanish w:val="0"/>
      <w:webHidden w:val="0"/>
      <w:specVanish w:val="0"/>
    </w:rPr>
  </w:style>
  <w:style w:type="character" w:customStyle="1" w:styleId="count5">
    <w:name w:val="count5"/>
    <w:basedOn w:val="DefaultParagraphFont"/>
    <w:rsid w:val="00114746"/>
    <w:rPr>
      <w:color w:val="999999"/>
    </w:rPr>
  </w:style>
  <w:style w:type="paragraph" w:customStyle="1" w:styleId="octicon112">
    <w:name w:val="octicon112"/>
    <w:basedOn w:val="Normal"/>
    <w:rsid w:val="00114746"/>
    <w:pPr>
      <w:spacing w:before="100" w:beforeAutospacing="1" w:after="100" w:afterAutospacing="1" w:line="240" w:lineRule="auto"/>
    </w:pPr>
    <w:rPr>
      <w:rFonts w:ascii="octicons" w:eastAsia="Times New Roman" w:hAnsi="octicons" w:cs="Times New Roman"/>
      <w:sz w:val="24"/>
      <w:szCs w:val="24"/>
      <w:lang w:bidi="ar-SA"/>
    </w:rPr>
  </w:style>
  <w:style w:type="character" w:customStyle="1" w:styleId="octicon113">
    <w:name w:val="octicon113"/>
    <w:basedOn w:val="DefaultParagraphFont"/>
    <w:rsid w:val="00114746"/>
    <w:rPr>
      <w:rFonts w:ascii="octicons" w:hAnsi="octicons" w:hint="default"/>
      <w:i w:val="0"/>
      <w:iCs w:val="0"/>
      <w:smallCaps w:val="0"/>
      <w:strike w:val="0"/>
      <w:dstrike w:val="0"/>
      <w:sz w:val="24"/>
      <w:szCs w:val="24"/>
      <w:u w:val="none"/>
      <w:effect w:val="none"/>
    </w:rPr>
  </w:style>
  <w:style w:type="character" w:customStyle="1" w:styleId="nt2">
    <w:name w:val="nt2"/>
    <w:basedOn w:val="DefaultParagraphFont"/>
    <w:rsid w:val="00114746"/>
  </w:style>
  <w:style w:type="character" w:customStyle="1" w:styleId="na2">
    <w:name w:val="na2"/>
    <w:basedOn w:val="DefaultParagraphFont"/>
    <w:rsid w:val="00114746"/>
  </w:style>
  <w:style w:type="character" w:customStyle="1" w:styleId="s5">
    <w:name w:val="s5"/>
    <w:basedOn w:val="DefaultParagraphFont"/>
    <w:rsid w:val="00114746"/>
  </w:style>
  <w:style w:type="paragraph" w:customStyle="1" w:styleId="DisclaimerTextMS">
    <w:name w:val="Disclaimer Text MS"/>
    <w:basedOn w:val="Normal"/>
    <w:qFormat/>
    <w:rsid w:val="00855889"/>
    <w:pPr>
      <w:spacing w:before="200" w:after="200" w:line="264" w:lineRule="auto"/>
    </w:pPr>
    <w:rPr>
      <w:rFonts w:ascii="Segoe Pro" w:eastAsiaTheme="minorHAnsi" w:hAnsi="Segoe Pro"/>
      <w:color w:val="525051"/>
      <w:sz w:val="20"/>
      <w:szCs w:val="20"/>
      <w:lang w:bidi="ar-SA"/>
    </w:rPr>
  </w:style>
  <w:style w:type="paragraph" w:styleId="NoSpacing">
    <w:name w:val="No Spacing"/>
    <w:uiPriority w:val="1"/>
    <w:qFormat/>
    <w:rsid w:val="00D66431"/>
    <w:pPr>
      <w:spacing w:after="0" w:line="240" w:lineRule="auto"/>
    </w:pPr>
    <w:rPr>
      <w:lang w:bidi="en-US"/>
    </w:rPr>
  </w:style>
  <w:style w:type="character" w:customStyle="1" w:styleId="apple-converted-space">
    <w:name w:val="apple-converted-space"/>
    <w:basedOn w:val="DefaultParagraphFont"/>
    <w:rsid w:val="002533AB"/>
  </w:style>
  <w:style w:type="character" w:customStyle="1" w:styleId="lwcollapsibleareatitle">
    <w:name w:val="lw_collapsiblearea_title"/>
    <w:basedOn w:val="DefaultParagraphFont"/>
    <w:rsid w:val="002533AB"/>
  </w:style>
  <w:style w:type="character" w:customStyle="1" w:styleId="codelanguage1">
    <w:name w:val="codelanguage1"/>
    <w:basedOn w:val="DefaultParagraphFont"/>
    <w:rsid w:val="005C4E57"/>
    <w:rPr>
      <w:b/>
      <w:bCs/>
      <w:vanish w:val="0"/>
      <w:webHidden w:val="0"/>
      <w:color w:val="000066"/>
      <w:shd w:val="clear" w:color="auto" w:fill="EFEFF7"/>
      <w:specVanish w:val="0"/>
    </w:rPr>
  </w:style>
  <w:style w:type="paragraph" w:customStyle="1" w:styleId="additional-info">
    <w:name w:val="additional-inf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ull-width">
    <w:name w:val="full-width"/>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dropdown-icon">
    <w:name w:val="dropdown-icon"/>
    <w:basedOn w:val="Normal"/>
    <w:rsid w:val="004329D7"/>
    <w:pPr>
      <w:spacing w:before="100" w:beforeAutospacing="1" w:after="100" w:afterAutospacing="1" w:line="240" w:lineRule="auto"/>
      <w:ind w:left="75" w:hanging="18913"/>
    </w:pPr>
    <w:rPr>
      <w:rFonts w:ascii="Times New Roman" w:eastAsia="Times New Roman" w:hAnsi="Times New Roman" w:cs="Times New Roman"/>
      <w:sz w:val="24"/>
      <w:szCs w:val="24"/>
      <w:lang w:val="pt-BR" w:eastAsia="pt-BR" w:bidi="ar-SA"/>
    </w:rPr>
  </w:style>
  <w:style w:type="paragraph" w:customStyle="1" w:styleId="icon-search">
    <w:name w:val="icon-search"/>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seperator">
    <w:name w:val="seperator"/>
    <w:basedOn w:val="Normal"/>
    <w:rsid w:val="004329D7"/>
    <w:pPr>
      <w:spacing w:after="0" w:line="240" w:lineRule="auto"/>
      <w:ind w:left="90" w:right="90"/>
    </w:pPr>
    <w:rPr>
      <w:rFonts w:ascii="Times New Roman" w:eastAsia="Times New Roman" w:hAnsi="Times New Roman" w:cs="Times New Roman"/>
      <w:sz w:val="24"/>
      <w:szCs w:val="24"/>
      <w:lang w:val="pt-BR" w:eastAsia="pt-BR" w:bidi="ar-SA"/>
    </w:rPr>
  </w:style>
  <w:style w:type="paragraph" w:customStyle="1" w:styleId="btn">
    <w:name w:val="btn"/>
    <w:basedOn w:val="Normal"/>
    <w:rsid w:val="004329D7"/>
    <w:pPr>
      <w:shd w:val="clear" w:color="auto" w:fill="73B43D"/>
      <w:spacing w:before="100" w:beforeAutospacing="1" w:after="100" w:afterAutospacing="1" w:line="360" w:lineRule="atLeast"/>
    </w:pPr>
    <w:rPr>
      <w:rFonts w:ascii="Segoe UI" w:eastAsia="Times New Roman" w:hAnsi="Segoe UI" w:cs="Segoe UI"/>
      <w:color w:val="FFFFFF"/>
      <w:spacing w:val="15"/>
      <w:sz w:val="27"/>
      <w:szCs w:val="27"/>
      <w:lang w:val="pt-BR" w:eastAsia="pt-BR" w:bidi="ar-SA"/>
    </w:rPr>
  </w:style>
  <w:style w:type="paragraph" w:customStyle="1" w:styleId="page">
    <w:name w:val="page"/>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left">
    <w:name w:val="col-left"/>
    <w:basedOn w:val="Normal"/>
    <w:rsid w:val="004329D7"/>
    <w:pPr>
      <w:spacing w:before="100" w:beforeAutospacing="1" w:after="100" w:afterAutospacing="1" w:line="240" w:lineRule="auto"/>
      <w:ind w:left="-4425"/>
    </w:pPr>
    <w:rPr>
      <w:rFonts w:ascii="Times New Roman" w:eastAsia="Times New Roman" w:hAnsi="Times New Roman" w:cs="Times New Roman"/>
      <w:sz w:val="24"/>
      <w:szCs w:val="24"/>
      <w:lang w:val="pt-BR" w:eastAsia="pt-BR" w:bidi="ar-SA"/>
    </w:rPr>
  </w:style>
  <w:style w:type="paragraph" w:customStyle="1" w:styleId="col-article">
    <w:name w:val="col-article"/>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mid">
    <w:name w:val="col-mid"/>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l-right">
    <w:name w:val="col-right"/>
    <w:basedOn w:val="Normal"/>
    <w:rsid w:val="004329D7"/>
    <w:pPr>
      <w:spacing w:before="100" w:beforeAutospacing="1" w:after="100" w:afterAutospacing="1" w:line="240" w:lineRule="auto"/>
      <w:ind w:right="-5250"/>
    </w:pPr>
    <w:rPr>
      <w:rFonts w:ascii="Times New Roman" w:eastAsia="Times New Roman" w:hAnsi="Times New Roman" w:cs="Times New Roman"/>
      <w:sz w:val="24"/>
      <w:szCs w:val="24"/>
      <w:lang w:val="pt-BR" w:eastAsia="pt-BR" w:bidi="ar-SA"/>
    </w:rPr>
  </w:style>
  <w:style w:type="paragraph" w:customStyle="1" w:styleId="grouped-listheader">
    <w:name w:val="grouped-list&gt;header"/>
    <w:basedOn w:val="Normal"/>
    <w:rsid w:val="004329D7"/>
    <w:pPr>
      <w:shd w:val="clear" w:color="auto" w:fill="4F4F4F"/>
      <w:spacing w:before="100" w:beforeAutospacing="1" w:after="300" w:line="240" w:lineRule="auto"/>
    </w:pPr>
    <w:rPr>
      <w:rFonts w:ascii="Segoe UI" w:eastAsia="Times New Roman" w:hAnsi="Segoe UI" w:cs="Segoe UI"/>
      <w:color w:val="F4F4F4"/>
      <w:spacing w:val="15"/>
      <w:sz w:val="21"/>
      <w:szCs w:val="21"/>
      <w:lang w:val="pt-BR" w:eastAsia="pt-BR" w:bidi="ar-SA"/>
    </w:rPr>
  </w:style>
  <w:style w:type="paragraph" w:customStyle="1" w:styleId="header-ctas">
    <w:name w:val="header-ctas"/>
    <w:basedOn w:val="Normal"/>
    <w:rsid w:val="004329D7"/>
    <w:pPr>
      <w:spacing w:before="100" w:beforeAutospacing="1" w:after="100" w:afterAutospacing="1" w:line="480" w:lineRule="atLeast"/>
    </w:pPr>
    <w:rPr>
      <w:rFonts w:ascii="Times New Roman" w:eastAsia="Times New Roman" w:hAnsi="Times New Roman" w:cs="Times New Roman"/>
      <w:sz w:val="24"/>
      <w:szCs w:val="24"/>
      <w:lang w:val="pt-BR" w:eastAsia="pt-BR" w:bidi="ar-SA"/>
    </w:rPr>
  </w:style>
  <w:style w:type="paragraph" w:customStyle="1" w:styleId="half-left">
    <w:name w:val="half-lef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half-right">
    <w:name w:val="half-righ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bout-author">
    <w:name w:val="about-author"/>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d-text">
    <w:name w:val="ad-text"/>
    <w:basedOn w:val="Normal"/>
    <w:rsid w:val="004329D7"/>
    <w:pPr>
      <w:spacing w:before="195" w:after="195" w:line="240" w:lineRule="auto"/>
    </w:pPr>
    <w:rPr>
      <w:rFonts w:ascii="Segoe UI" w:eastAsia="Times New Roman" w:hAnsi="Segoe UI" w:cs="Segoe UI"/>
      <w:caps/>
      <w:color w:val="515151"/>
      <w:sz w:val="17"/>
      <w:szCs w:val="17"/>
      <w:lang w:val="pt-BR" w:eastAsia="pt-BR" w:bidi="ar-SA"/>
    </w:rPr>
  </w:style>
  <w:style w:type="paragraph" w:customStyle="1" w:styleId="centered-ad-728">
    <w:name w:val="centered-ad-728"/>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ad-728">
    <w:name w:val="ad-728"/>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ad">
    <w:name w:val="a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video-wrap">
    <w:name w:val="video-wrap"/>
    <w:basedOn w:val="Normal"/>
    <w:rsid w:val="004329D7"/>
    <w:pPr>
      <w:spacing w:before="100" w:beforeAutospacing="1" w:after="450" w:line="240" w:lineRule="auto"/>
    </w:pPr>
    <w:rPr>
      <w:rFonts w:ascii="Times New Roman" w:eastAsia="Times New Roman" w:hAnsi="Times New Roman" w:cs="Times New Roman"/>
      <w:sz w:val="24"/>
      <w:szCs w:val="24"/>
      <w:lang w:val="pt-BR" w:eastAsia="pt-BR" w:bidi="ar-SA"/>
    </w:rPr>
  </w:style>
  <w:style w:type="paragraph" w:customStyle="1" w:styleId="page-tip">
    <w:name w:val="page-tip"/>
    <w:basedOn w:val="Normal"/>
    <w:rsid w:val="004329D7"/>
    <w:pPr>
      <w:shd w:val="clear" w:color="auto" w:fill="F5F5F5"/>
      <w:spacing w:before="450" w:after="100" w:afterAutospacing="1" w:line="240" w:lineRule="auto"/>
    </w:pPr>
    <w:rPr>
      <w:rFonts w:ascii="Times New Roman" w:eastAsia="Times New Roman" w:hAnsi="Times New Roman" w:cs="Times New Roman"/>
      <w:sz w:val="24"/>
      <w:szCs w:val="24"/>
      <w:lang w:val="pt-BR" w:eastAsia="pt-BR" w:bidi="ar-SA"/>
    </w:rPr>
  </w:style>
  <w:style w:type="paragraph" w:customStyle="1" w:styleId="page-tipspan">
    <w:name w:val="page-tip&gt;span"/>
    <w:basedOn w:val="Normal"/>
    <w:rsid w:val="004329D7"/>
    <w:pPr>
      <w:shd w:val="clear" w:color="auto" w:fill="1CA0DA"/>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copy">
    <w:name w:val="copy"/>
    <w:basedOn w:val="Normal"/>
    <w:rsid w:val="004329D7"/>
    <w:pPr>
      <w:spacing w:before="100" w:beforeAutospacing="1" w:after="100" w:afterAutospacing="1" w:line="240" w:lineRule="auto"/>
      <w:jc w:val="center"/>
    </w:pPr>
    <w:rPr>
      <w:rFonts w:ascii="Times New Roman" w:eastAsia="Times New Roman" w:hAnsi="Times New Roman" w:cs="Times New Roman"/>
      <w:sz w:val="24"/>
      <w:szCs w:val="24"/>
      <w:lang w:val="pt-BR" w:eastAsia="pt-BR" w:bidi="ar-SA"/>
    </w:rPr>
  </w:style>
  <w:style w:type="paragraph" w:customStyle="1" w:styleId="clear">
    <w:name w:val="clea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
    <w:name w:val="icon"/>
    <w:basedOn w:val="Normal"/>
    <w:rsid w:val="004329D7"/>
    <w:pPr>
      <w:spacing w:after="0" w:line="240" w:lineRule="auto"/>
      <w:ind w:left="-105" w:hanging="18913"/>
    </w:pPr>
    <w:rPr>
      <w:rFonts w:ascii="Times New Roman" w:eastAsia="Times New Roman" w:hAnsi="Times New Roman" w:cs="Times New Roman"/>
      <w:sz w:val="24"/>
      <w:szCs w:val="24"/>
      <w:lang w:val="pt-BR" w:eastAsia="pt-BR" w:bidi="ar-SA"/>
    </w:rPr>
  </w:style>
  <w:style w:type="paragraph" w:customStyle="1" w:styleId="icon-left">
    <w:name w:val="icon-left"/>
    <w:basedOn w:val="Normal"/>
    <w:rsid w:val="004329D7"/>
    <w:pPr>
      <w:spacing w:after="0" w:line="240" w:lineRule="auto"/>
      <w:ind w:hanging="18913"/>
    </w:pPr>
    <w:rPr>
      <w:rFonts w:ascii="Times New Roman" w:eastAsia="Times New Roman" w:hAnsi="Times New Roman" w:cs="Times New Roman"/>
      <w:sz w:val="24"/>
      <w:szCs w:val="24"/>
      <w:lang w:val="pt-BR" w:eastAsia="pt-BR" w:bidi="ar-SA"/>
    </w:rPr>
  </w:style>
  <w:style w:type="paragraph" w:customStyle="1" w:styleId="icon-rss">
    <w:name w:val="icon-rss"/>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windows">
    <w:name w:val="icon-windows"/>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user">
    <w:name w:val="icon-user"/>
    <w:basedOn w:val="Normal"/>
    <w:rsid w:val="004329D7"/>
    <w:pPr>
      <w:spacing w:after="0" w:line="240" w:lineRule="auto"/>
      <w:ind w:left="-120"/>
    </w:pPr>
    <w:rPr>
      <w:rFonts w:ascii="Times New Roman" w:eastAsia="Times New Roman" w:hAnsi="Times New Roman" w:cs="Times New Roman"/>
      <w:sz w:val="24"/>
      <w:szCs w:val="24"/>
      <w:lang w:val="pt-BR" w:eastAsia="pt-BR" w:bidi="ar-SA"/>
    </w:rPr>
  </w:style>
  <w:style w:type="paragraph" w:customStyle="1" w:styleId="icon-filter">
    <w:name w:val="icon-filter"/>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icon-light">
    <w:name w:val="icon-light"/>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article">
    <w:name w:val="icon-article"/>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article-color">
    <w:name w:val="icon-article-color"/>
    <w:basedOn w:val="Normal"/>
    <w:rsid w:val="004329D7"/>
    <w:pPr>
      <w:spacing w:after="0" w:line="240" w:lineRule="auto"/>
      <w:ind w:left="-60"/>
    </w:pPr>
    <w:rPr>
      <w:rFonts w:ascii="Times New Roman" w:eastAsia="Times New Roman" w:hAnsi="Times New Roman" w:cs="Times New Roman"/>
      <w:sz w:val="24"/>
      <w:szCs w:val="24"/>
      <w:lang w:val="pt-BR" w:eastAsia="pt-BR" w:bidi="ar-SA"/>
    </w:rPr>
  </w:style>
  <w:style w:type="paragraph" w:customStyle="1" w:styleId="icon-video">
    <w:name w:val="icon-video"/>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video-color">
    <w:name w:val="icon-video-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
    <w:name w:val="icon-whitepape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whitepaper-color">
    <w:name w:val="icon-whitepaper-colo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icon-book">
    <w:name w:val="icon-boo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book-color">
    <w:name w:val="icon-boo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
    <w:name w:val="icon-link"/>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icon-link-color">
    <w:name w:val="icon-link-color"/>
    <w:basedOn w:val="Normal"/>
    <w:rsid w:val="004329D7"/>
    <w:pPr>
      <w:spacing w:after="0" w:line="240" w:lineRule="auto"/>
      <w:ind w:left="-75"/>
    </w:pPr>
    <w:rPr>
      <w:rFonts w:ascii="Times New Roman" w:eastAsia="Times New Roman" w:hAnsi="Times New Roman" w:cs="Times New Roman"/>
      <w:sz w:val="24"/>
      <w:szCs w:val="24"/>
      <w:lang w:val="pt-BR" w:eastAsia="pt-BR" w:bidi="ar-SA"/>
    </w:rPr>
  </w:style>
  <w:style w:type="paragraph" w:customStyle="1" w:styleId="nav-numbered">
    <w:name w:val="nav-numbered"/>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pln">
    <w:name w:val="pln"/>
    <w:basedOn w:val="Normal"/>
    <w:rsid w:val="004329D7"/>
    <w:pPr>
      <w:spacing w:before="100" w:beforeAutospacing="1" w:after="100" w:afterAutospacing="1" w:line="240" w:lineRule="auto"/>
    </w:pPr>
    <w:rPr>
      <w:rFonts w:ascii="Times New Roman" w:eastAsia="Times New Roman" w:hAnsi="Times New Roman" w:cs="Times New Roman"/>
      <w:color w:val="000000"/>
      <w:sz w:val="24"/>
      <w:szCs w:val="24"/>
      <w:lang w:val="pt-BR" w:eastAsia="pt-BR" w:bidi="ar-SA"/>
    </w:rPr>
  </w:style>
  <w:style w:type="paragraph" w:customStyle="1" w:styleId="code-icon">
    <w:name w:val="code-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email-icon">
    <w:name w:val="email-icon"/>
    <w:basedOn w:val="Normal"/>
    <w:rsid w:val="004329D7"/>
    <w:pPr>
      <w:spacing w:before="100" w:beforeAutospacing="1"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type-tag">
    <w:name w:val="type-tag"/>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summary-box">
    <w:name w:val="summary-box"/>
    <w:basedOn w:val="Normal"/>
    <w:rsid w:val="004329D7"/>
    <w:pPr>
      <w:pBdr>
        <w:top w:val="single" w:sz="6" w:space="11" w:color="BBDFEA"/>
        <w:left w:val="single" w:sz="6" w:space="11" w:color="BBDFEA"/>
        <w:bottom w:val="single" w:sz="6" w:space="11" w:color="BBDFEA"/>
        <w:right w:val="single" w:sz="6" w:space="11" w:color="BBDFEA"/>
      </w:pBdr>
      <w:shd w:val="clear" w:color="auto" w:fill="EFFAFD"/>
      <w:spacing w:before="100" w:beforeAutospacing="1" w:after="450" w:line="240" w:lineRule="auto"/>
    </w:pPr>
    <w:rPr>
      <w:rFonts w:ascii="Times New Roman" w:eastAsia="Times New Roman" w:hAnsi="Times New Roman" w:cs="Times New Roman"/>
      <w:color w:val="3D3D3D"/>
      <w:sz w:val="21"/>
      <w:szCs w:val="21"/>
      <w:lang w:val="pt-BR" w:eastAsia="pt-BR" w:bidi="ar-SA"/>
    </w:rPr>
  </w:style>
  <w:style w:type="paragraph" w:customStyle="1" w:styleId="download-box">
    <w:name w:val="download-box"/>
    <w:basedOn w:val="Normal"/>
    <w:rsid w:val="004329D7"/>
    <w:pPr>
      <w:pBdr>
        <w:top w:val="single" w:sz="6" w:space="11" w:color="CEE1AF"/>
        <w:left w:val="single" w:sz="6" w:space="11" w:color="CEE1AF"/>
        <w:bottom w:val="single" w:sz="6" w:space="11" w:color="CEE1AF"/>
        <w:right w:val="single" w:sz="6" w:space="11" w:color="CEE1AF"/>
      </w:pBdr>
      <w:shd w:val="clear" w:color="auto" w:fill="F3FCE3"/>
      <w:spacing w:before="100" w:beforeAutospacing="1" w:after="525" w:line="240" w:lineRule="auto"/>
    </w:pPr>
    <w:rPr>
      <w:rFonts w:ascii="Times New Roman" w:eastAsia="Times New Roman" w:hAnsi="Times New Roman" w:cs="Times New Roman"/>
      <w:sz w:val="24"/>
      <w:szCs w:val="24"/>
      <w:lang w:val="pt-BR" w:eastAsia="pt-BR" w:bidi="ar-SA"/>
    </w:rPr>
  </w:style>
  <w:style w:type="paragraph" w:customStyle="1" w:styleId="logo">
    <w:name w:val="logo"/>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facebook">
    <w:name w:val="facebook"/>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twitter">
    <w:name w:val="twit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footer">
    <w:name w:val="logo-footer"/>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
    <w:name w:val="last"/>
    <w:basedOn w:val="Normal"/>
    <w:rsid w:val="004329D7"/>
    <w:pPr>
      <w:spacing w:before="100" w:beforeAutospacing="1" w:after="100" w:afterAutospacing="1" w:line="240" w:lineRule="auto"/>
    </w:pPr>
    <w:rPr>
      <w:rFonts w:ascii="Times New Roman" w:eastAsia="Times New Roman" w:hAnsi="Times New Roman" w:cs="Times New Roman"/>
      <w:sz w:val="24"/>
      <w:szCs w:val="24"/>
      <w:lang w:val="pt-BR" w:eastAsia="pt-BR" w:bidi="ar-SA"/>
    </w:rPr>
  </w:style>
  <w:style w:type="paragraph" w:customStyle="1" w:styleId="last1">
    <w:name w:val="last1"/>
    <w:basedOn w:val="Normal"/>
    <w:rsid w:val="004329D7"/>
    <w:pPr>
      <w:spacing w:after="100" w:afterAutospacing="1" w:line="240" w:lineRule="auto"/>
    </w:pPr>
    <w:rPr>
      <w:rFonts w:ascii="Times New Roman" w:eastAsia="Times New Roman" w:hAnsi="Times New Roman" w:cs="Times New Roman"/>
      <w:sz w:val="24"/>
      <w:szCs w:val="24"/>
      <w:lang w:val="pt-BR" w:eastAsia="pt-BR" w:bidi="ar-SA"/>
    </w:rPr>
  </w:style>
  <w:style w:type="paragraph" w:customStyle="1" w:styleId="logo1">
    <w:name w:val="logo1"/>
    <w:basedOn w:val="Normal"/>
    <w:rsid w:val="004329D7"/>
    <w:pPr>
      <w:spacing w:after="0" w:line="240" w:lineRule="auto"/>
    </w:pPr>
    <w:rPr>
      <w:rFonts w:ascii="Times New Roman" w:eastAsia="Times New Roman" w:hAnsi="Times New Roman" w:cs="Times New Roman"/>
      <w:sz w:val="24"/>
      <w:szCs w:val="24"/>
      <w:lang w:val="pt-BR" w:eastAsia="pt-BR" w:bidi="ar-SA"/>
    </w:rPr>
  </w:style>
  <w:style w:type="paragraph" w:customStyle="1" w:styleId="facebook1">
    <w:name w:val="facebook1"/>
    <w:basedOn w:val="Normal"/>
    <w:rsid w:val="004329D7"/>
    <w:pPr>
      <w:spacing w:before="90" w:after="100" w:afterAutospacing="1" w:line="240" w:lineRule="auto"/>
      <w:ind w:left="150" w:hanging="18913"/>
    </w:pPr>
    <w:rPr>
      <w:rFonts w:ascii="Times New Roman" w:eastAsia="Times New Roman" w:hAnsi="Times New Roman" w:cs="Times New Roman"/>
      <w:sz w:val="24"/>
      <w:szCs w:val="24"/>
      <w:lang w:val="pt-BR" w:eastAsia="pt-BR" w:bidi="ar-SA"/>
    </w:rPr>
  </w:style>
  <w:style w:type="paragraph" w:customStyle="1" w:styleId="twitter1">
    <w:name w:val="twitter1"/>
    <w:basedOn w:val="Normal"/>
    <w:rsid w:val="004329D7"/>
    <w:pPr>
      <w:spacing w:before="90" w:after="100" w:afterAutospacing="1" w:line="240" w:lineRule="auto"/>
      <w:ind w:hanging="18913"/>
    </w:pPr>
    <w:rPr>
      <w:rFonts w:ascii="Times New Roman" w:eastAsia="Times New Roman" w:hAnsi="Times New Roman" w:cs="Times New Roman"/>
      <w:sz w:val="24"/>
      <w:szCs w:val="24"/>
      <w:lang w:val="pt-BR" w:eastAsia="pt-BR" w:bidi="ar-SA"/>
    </w:rPr>
  </w:style>
  <w:style w:type="paragraph" w:customStyle="1" w:styleId="logo-footer1">
    <w:name w:val="logo-footer1"/>
    <w:basedOn w:val="Normal"/>
    <w:rsid w:val="004329D7"/>
    <w:pPr>
      <w:spacing w:before="45" w:after="30" w:line="240" w:lineRule="auto"/>
      <w:ind w:hanging="18913"/>
    </w:pPr>
    <w:rPr>
      <w:rFonts w:ascii="Times New Roman" w:eastAsia="Times New Roman" w:hAnsi="Times New Roman" w:cs="Times New Roman"/>
      <w:sz w:val="24"/>
      <w:szCs w:val="24"/>
      <w:lang w:val="pt-BR" w:eastAsia="pt-BR" w:bidi="ar-SA"/>
    </w:rPr>
  </w:style>
  <w:style w:type="paragraph" w:customStyle="1" w:styleId="additional-info1">
    <w:name w:val="additional-info1"/>
    <w:basedOn w:val="Normal"/>
    <w:rsid w:val="004329D7"/>
    <w:pPr>
      <w:spacing w:before="450" w:after="100" w:afterAutospacing="1" w:line="270" w:lineRule="atLeast"/>
      <w:ind w:left="450"/>
    </w:pPr>
    <w:rPr>
      <w:rFonts w:ascii="Times New Roman" w:eastAsia="Times New Roman" w:hAnsi="Times New Roman" w:cs="Times New Roman"/>
      <w:color w:val="688B98"/>
      <w:sz w:val="20"/>
      <w:szCs w:val="20"/>
      <w:lang w:val="pt-BR" w:eastAsia="pt-BR" w:bidi="ar-SA"/>
    </w:rPr>
  </w:style>
  <w:style w:type="paragraph" w:customStyle="1" w:styleId="col-right1">
    <w:name w:val="col-right1"/>
    <w:basedOn w:val="Normal"/>
    <w:rsid w:val="004329D7"/>
    <w:pPr>
      <w:spacing w:before="100" w:beforeAutospacing="1" w:after="100" w:afterAutospacing="1" w:line="240" w:lineRule="auto"/>
      <w:ind w:left="675" w:right="-5250"/>
    </w:pPr>
    <w:rPr>
      <w:rFonts w:ascii="Times New Roman" w:eastAsia="Times New Roman" w:hAnsi="Times New Roman" w:cs="Times New Roman"/>
      <w:sz w:val="24"/>
      <w:szCs w:val="24"/>
      <w:lang w:val="pt-BR" w:eastAsia="pt-BR" w:bidi="ar-SA"/>
    </w:rPr>
  </w:style>
  <w:style w:type="paragraph" w:customStyle="1" w:styleId="btn1">
    <w:name w:val="btn1"/>
    <w:basedOn w:val="Normal"/>
    <w:rsid w:val="004329D7"/>
    <w:pPr>
      <w:shd w:val="clear" w:color="auto" w:fill="73B43D"/>
      <w:spacing w:before="100" w:beforeAutospacing="1" w:after="450" w:line="360" w:lineRule="atLeast"/>
    </w:pPr>
    <w:rPr>
      <w:rFonts w:ascii="Segoe UI" w:eastAsia="Times New Roman" w:hAnsi="Segoe UI" w:cs="Segoe UI"/>
      <w:color w:val="FFFFFF"/>
      <w:spacing w:val="15"/>
      <w:sz w:val="27"/>
      <w:szCs w:val="27"/>
      <w:lang w:val="pt-BR" w:eastAsia="pt-BR" w:bidi="ar-SA"/>
    </w:rPr>
  </w:style>
  <w:style w:type="paragraph" w:customStyle="1" w:styleId="about-author1">
    <w:name w:val="about-author1"/>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paragraph" w:customStyle="1" w:styleId="about-author2">
    <w:name w:val="about-author2"/>
    <w:basedOn w:val="Normal"/>
    <w:rsid w:val="004329D7"/>
    <w:pPr>
      <w:pBdr>
        <w:top w:val="single" w:sz="6" w:space="8" w:color="D3D3D3"/>
        <w:left w:val="single" w:sz="6" w:space="31" w:color="D3D3D3"/>
        <w:bottom w:val="single" w:sz="6" w:space="8" w:color="D3D3D3"/>
        <w:right w:val="single" w:sz="6" w:space="8" w:color="D3D3D3"/>
      </w:pBdr>
      <w:shd w:val="clear" w:color="auto" w:fill="F6F6F6"/>
      <w:spacing w:before="450" w:after="450" w:line="240" w:lineRule="auto"/>
    </w:pPr>
    <w:rPr>
      <w:rFonts w:ascii="Times New Roman" w:eastAsia="Times New Roman" w:hAnsi="Times New Roman" w:cs="Times New Roman"/>
      <w:sz w:val="24"/>
      <w:szCs w:val="24"/>
      <w:lang w:val="pt-BR" w:eastAsia="pt-BR" w:bidi="ar-SA"/>
    </w:rPr>
  </w:style>
  <w:style w:type="character" w:customStyle="1" w:styleId="pln1">
    <w:name w:val="pln1"/>
    <w:basedOn w:val="DefaultParagraphFont"/>
    <w:rsid w:val="004329D7"/>
    <w:rPr>
      <w:color w:val="000000"/>
    </w:rPr>
  </w:style>
  <w:style w:type="character" w:customStyle="1" w:styleId="pun">
    <w:name w:val="pun"/>
    <w:basedOn w:val="DefaultParagraphFont"/>
    <w:rsid w:val="004329D7"/>
  </w:style>
  <w:style w:type="character" w:customStyle="1" w:styleId="typ">
    <w:name w:val="typ"/>
    <w:basedOn w:val="DefaultParagraphFont"/>
    <w:rsid w:val="004329D7"/>
  </w:style>
  <w:style w:type="character" w:customStyle="1" w:styleId="kwd">
    <w:name w:val="kwd"/>
    <w:basedOn w:val="DefaultParagraphFont"/>
    <w:rsid w:val="004329D7"/>
  </w:style>
  <w:style w:type="character" w:customStyle="1" w:styleId="icon1">
    <w:name w:val="icon1"/>
    <w:basedOn w:val="DefaultParagraphFont"/>
    <w:rsid w:val="004329D7"/>
  </w:style>
  <w:style w:type="character" w:customStyle="1" w:styleId="mstwbox">
    <w:name w:val="mstwbox"/>
    <w:basedOn w:val="DefaultParagraphFont"/>
    <w:rsid w:val="004329D7"/>
  </w:style>
  <w:style w:type="paragraph" w:customStyle="1" w:styleId="Bodycopy">
    <w:name w:val="Body copy"/>
    <w:link w:val="BodycopyChar"/>
    <w:qFormat/>
    <w:rsid w:val="00C76CE1"/>
    <w:pPr>
      <w:spacing w:after="240" w:line="270" w:lineRule="atLeast"/>
    </w:pPr>
    <w:rPr>
      <w:rFonts w:ascii="Segoe Pro" w:eastAsia="Times New Roman" w:hAnsi="Segoe Pro" w:cs="Times New Roman"/>
      <w:color w:val="000000" w:themeColor="text1"/>
      <w:szCs w:val="20"/>
    </w:rPr>
  </w:style>
  <w:style w:type="character" w:customStyle="1" w:styleId="BodycopyChar">
    <w:name w:val="Body copy Char"/>
    <w:basedOn w:val="DefaultParagraphFont"/>
    <w:link w:val="Bodycopy"/>
    <w:rsid w:val="00C76CE1"/>
    <w:rPr>
      <w:rFonts w:ascii="Segoe Pro" w:eastAsia="Times New Roman" w:hAnsi="Segoe Pro" w:cs="Times New Roman"/>
      <w:color w:val="000000" w:themeColor="text1"/>
      <w:szCs w:val="20"/>
    </w:rPr>
  </w:style>
  <w:style w:type="character" w:customStyle="1" w:styleId="ListParagraphChar">
    <w:name w:val="List Paragraph Char"/>
    <w:aliases w:val="Procedure Step Char,Bullet List Char,FooterText Char"/>
    <w:basedOn w:val="DefaultParagraphFont"/>
    <w:link w:val="ListParagraph"/>
    <w:uiPriority w:val="34"/>
    <w:rsid w:val="00C76CE1"/>
    <w:rPr>
      <w:rFonts w:eastAsiaTheme="minorHAnsi"/>
      <w:lang w:val="en-NZ"/>
    </w:rPr>
  </w:style>
  <w:style w:type="paragraph" w:customStyle="1" w:styleId="Code">
    <w:name w:val="Code"/>
    <w:basedOn w:val="Bodycopy"/>
    <w:link w:val="CodeChar"/>
    <w:uiPriority w:val="4"/>
    <w:qFormat/>
    <w:rsid w:val="00C76CE1"/>
    <w:pPr>
      <w:framePr w:wrap="notBeside" w:vAnchor="text" w:hAnchor="text" w:y="1"/>
      <w:shd w:val="clear" w:color="auto" w:fill="F2F2F2" w:themeFill="background1" w:themeFillShade="F2"/>
      <w:spacing w:before="260" w:line="240" w:lineRule="auto"/>
      <w:contextualSpacing/>
    </w:pPr>
    <w:rPr>
      <w:rFonts w:ascii="Courier New" w:hAnsi="Courier New"/>
      <w:sz w:val="20"/>
    </w:rPr>
  </w:style>
  <w:style w:type="character" w:customStyle="1" w:styleId="CodeChar">
    <w:name w:val="Code Char"/>
    <w:basedOn w:val="BodycopyChar"/>
    <w:link w:val="Code"/>
    <w:uiPriority w:val="4"/>
    <w:rsid w:val="00C76CE1"/>
    <w:rPr>
      <w:rFonts w:ascii="Courier New" w:eastAsia="Times New Roman" w:hAnsi="Courier New" w:cs="Times New Roman"/>
      <w:color w:val="000000" w:themeColor="text1"/>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19850">
      <w:bodyDiv w:val="1"/>
      <w:marLeft w:val="0"/>
      <w:marRight w:val="0"/>
      <w:marTop w:val="0"/>
      <w:marBottom w:val="0"/>
      <w:divBdr>
        <w:top w:val="none" w:sz="0" w:space="0" w:color="auto"/>
        <w:left w:val="none" w:sz="0" w:space="0" w:color="auto"/>
        <w:bottom w:val="none" w:sz="0" w:space="0" w:color="auto"/>
        <w:right w:val="none" w:sz="0" w:space="0" w:color="auto"/>
      </w:divBdr>
      <w:divsChild>
        <w:div w:id="315768280">
          <w:marLeft w:val="0"/>
          <w:marRight w:val="0"/>
          <w:marTop w:val="0"/>
          <w:marBottom w:val="0"/>
          <w:divBdr>
            <w:top w:val="none" w:sz="0" w:space="0" w:color="auto"/>
            <w:left w:val="none" w:sz="0" w:space="0" w:color="auto"/>
            <w:bottom w:val="none" w:sz="0" w:space="0" w:color="auto"/>
            <w:right w:val="none" w:sz="0" w:space="0" w:color="auto"/>
          </w:divBdr>
        </w:div>
        <w:div w:id="707415839">
          <w:marLeft w:val="0"/>
          <w:marRight w:val="0"/>
          <w:marTop w:val="0"/>
          <w:marBottom w:val="0"/>
          <w:divBdr>
            <w:top w:val="none" w:sz="0" w:space="0" w:color="auto"/>
            <w:left w:val="none" w:sz="0" w:space="0" w:color="auto"/>
            <w:bottom w:val="none" w:sz="0" w:space="0" w:color="auto"/>
            <w:right w:val="none" w:sz="0" w:space="0" w:color="auto"/>
          </w:divBdr>
        </w:div>
      </w:divsChild>
    </w:div>
    <w:div w:id="140536642">
      <w:marLeft w:val="0"/>
      <w:marRight w:val="0"/>
      <w:marTop w:val="0"/>
      <w:marBottom w:val="0"/>
      <w:divBdr>
        <w:top w:val="single" w:sz="12" w:space="0" w:color="005893"/>
        <w:left w:val="single" w:sz="12" w:space="0" w:color="005893"/>
        <w:bottom w:val="single" w:sz="12" w:space="0" w:color="005893"/>
        <w:right w:val="single" w:sz="12" w:space="0" w:color="005893"/>
      </w:divBdr>
      <w:divsChild>
        <w:div w:id="102196051">
          <w:marLeft w:val="0"/>
          <w:marRight w:val="0"/>
          <w:marTop w:val="0"/>
          <w:marBottom w:val="0"/>
          <w:divBdr>
            <w:top w:val="none" w:sz="0" w:space="0" w:color="auto"/>
            <w:left w:val="none" w:sz="0" w:space="0" w:color="auto"/>
            <w:bottom w:val="none" w:sz="0" w:space="0" w:color="auto"/>
            <w:right w:val="none" w:sz="0" w:space="0" w:color="auto"/>
          </w:divBdr>
          <w:divsChild>
            <w:div w:id="189152939">
              <w:marLeft w:val="0"/>
              <w:marRight w:val="0"/>
              <w:marTop w:val="0"/>
              <w:marBottom w:val="0"/>
              <w:divBdr>
                <w:top w:val="none" w:sz="0" w:space="0" w:color="5494BE"/>
                <w:left w:val="none" w:sz="0" w:space="0" w:color="5494BE"/>
                <w:bottom w:val="none" w:sz="0" w:space="0" w:color="5494BE"/>
                <w:right w:val="none" w:sz="0" w:space="0" w:color="5494BE"/>
              </w:divBdr>
            </w:div>
            <w:div w:id="1030303674">
              <w:marLeft w:val="0"/>
              <w:marRight w:val="0"/>
              <w:marTop w:val="0"/>
              <w:marBottom w:val="0"/>
              <w:divBdr>
                <w:top w:val="none" w:sz="0" w:space="0" w:color="auto"/>
                <w:left w:val="none" w:sz="0" w:space="0" w:color="auto"/>
                <w:bottom w:val="none" w:sz="0" w:space="0" w:color="auto"/>
                <w:right w:val="none" w:sz="0" w:space="0" w:color="auto"/>
              </w:divBdr>
            </w:div>
            <w:div w:id="12738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42691689">
      <w:bodyDiv w:val="1"/>
      <w:marLeft w:val="0"/>
      <w:marRight w:val="0"/>
      <w:marTop w:val="0"/>
      <w:marBottom w:val="0"/>
      <w:divBdr>
        <w:top w:val="none" w:sz="0" w:space="0" w:color="auto"/>
        <w:left w:val="none" w:sz="0" w:space="0" w:color="auto"/>
        <w:bottom w:val="none" w:sz="0" w:space="0" w:color="auto"/>
        <w:right w:val="none" w:sz="0" w:space="0" w:color="auto"/>
      </w:divBdr>
      <w:divsChild>
        <w:div w:id="1681352511">
          <w:marLeft w:val="0"/>
          <w:marRight w:val="0"/>
          <w:marTop w:val="0"/>
          <w:marBottom w:val="0"/>
          <w:divBdr>
            <w:top w:val="none" w:sz="0" w:space="0" w:color="auto"/>
            <w:left w:val="none" w:sz="0" w:space="0" w:color="auto"/>
            <w:bottom w:val="none" w:sz="0" w:space="0" w:color="auto"/>
            <w:right w:val="none" w:sz="0" w:space="0" w:color="auto"/>
          </w:divBdr>
          <w:divsChild>
            <w:div w:id="1621064905">
              <w:marLeft w:val="0"/>
              <w:marRight w:val="0"/>
              <w:marTop w:val="0"/>
              <w:marBottom w:val="0"/>
              <w:divBdr>
                <w:top w:val="none" w:sz="0" w:space="0" w:color="auto"/>
                <w:left w:val="none" w:sz="0" w:space="0" w:color="auto"/>
                <w:bottom w:val="none" w:sz="0" w:space="0" w:color="auto"/>
                <w:right w:val="none" w:sz="0" w:space="0" w:color="auto"/>
              </w:divBdr>
              <w:divsChild>
                <w:div w:id="326325520">
                  <w:marLeft w:val="0"/>
                  <w:marRight w:val="0"/>
                  <w:marTop w:val="0"/>
                  <w:marBottom w:val="0"/>
                  <w:divBdr>
                    <w:top w:val="none" w:sz="0" w:space="0" w:color="auto"/>
                    <w:left w:val="none" w:sz="0" w:space="0" w:color="auto"/>
                    <w:bottom w:val="none" w:sz="0" w:space="0" w:color="auto"/>
                    <w:right w:val="none" w:sz="0" w:space="0" w:color="auto"/>
                  </w:divBdr>
                  <w:divsChild>
                    <w:div w:id="1322348282">
                      <w:marLeft w:val="0"/>
                      <w:marRight w:val="0"/>
                      <w:marTop w:val="0"/>
                      <w:marBottom w:val="0"/>
                      <w:divBdr>
                        <w:top w:val="none" w:sz="0" w:space="0" w:color="auto"/>
                        <w:left w:val="none" w:sz="0" w:space="0" w:color="auto"/>
                        <w:bottom w:val="none" w:sz="0" w:space="0" w:color="auto"/>
                        <w:right w:val="none" w:sz="0" w:space="0" w:color="auto"/>
                      </w:divBdr>
                      <w:divsChild>
                        <w:div w:id="329211122">
                          <w:marLeft w:val="0"/>
                          <w:marRight w:val="0"/>
                          <w:marTop w:val="0"/>
                          <w:marBottom w:val="0"/>
                          <w:divBdr>
                            <w:top w:val="none" w:sz="0" w:space="0" w:color="auto"/>
                            <w:left w:val="none" w:sz="0" w:space="0" w:color="auto"/>
                            <w:bottom w:val="none" w:sz="0" w:space="0" w:color="auto"/>
                            <w:right w:val="none" w:sz="0" w:space="0" w:color="auto"/>
                          </w:divBdr>
                          <w:divsChild>
                            <w:div w:id="494077923">
                              <w:marLeft w:val="0"/>
                              <w:marRight w:val="0"/>
                              <w:marTop w:val="0"/>
                              <w:marBottom w:val="0"/>
                              <w:divBdr>
                                <w:top w:val="none" w:sz="0" w:space="0" w:color="auto"/>
                                <w:left w:val="none" w:sz="0" w:space="0" w:color="auto"/>
                                <w:bottom w:val="none" w:sz="0" w:space="0" w:color="auto"/>
                                <w:right w:val="none" w:sz="0" w:space="0" w:color="auto"/>
                              </w:divBdr>
                              <w:divsChild>
                                <w:div w:id="1480077489">
                                  <w:marLeft w:val="0"/>
                                  <w:marRight w:val="0"/>
                                  <w:marTop w:val="0"/>
                                  <w:marBottom w:val="225"/>
                                  <w:divBdr>
                                    <w:top w:val="single" w:sz="6" w:space="0" w:color="CCCCCC"/>
                                    <w:left w:val="single" w:sz="6" w:space="0" w:color="CCCCCC"/>
                                    <w:bottom w:val="single" w:sz="6" w:space="0" w:color="CCCCCC"/>
                                    <w:right w:val="single" w:sz="6" w:space="0" w:color="CCCCCC"/>
                                  </w:divBdr>
                                  <w:divsChild>
                                    <w:div w:id="940071918">
                                      <w:marLeft w:val="0"/>
                                      <w:marRight w:val="0"/>
                                      <w:marTop w:val="0"/>
                                      <w:marBottom w:val="0"/>
                                      <w:divBdr>
                                        <w:top w:val="none" w:sz="0" w:space="0" w:color="auto"/>
                                        <w:left w:val="none" w:sz="0" w:space="0" w:color="auto"/>
                                        <w:bottom w:val="none" w:sz="0" w:space="0" w:color="auto"/>
                                        <w:right w:val="none" w:sz="0" w:space="0" w:color="auto"/>
                                      </w:divBdr>
                                      <w:divsChild>
                                        <w:div w:id="24720636">
                                          <w:blockQuote w:val="1"/>
                                          <w:marLeft w:val="0"/>
                                          <w:marRight w:val="0"/>
                                          <w:marTop w:val="0"/>
                                          <w:marBottom w:val="0"/>
                                          <w:divBdr>
                                            <w:top w:val="none" w:sz="0" w:space="0" w:color="auto"/>
                                            <w:left w:val="none" w:sz="0" w:space="0" w:color="auto"/>
                                            <w:bottom w:val="none" w:sz="0" w:space="0" w:color="auto"/>
                                            <w:right w:val="none" w:sz="0" w:space="0" w:color="auto"/>
                                          </w:divBdr>
                                        </w:div>
                                        <w:div w:id="88670880">
                                          <w:blockQuote w:val="1"/>
                                          <w:marLeft w:val="0"/>
                                          <w:marRight w:val="0"/>
                                          <w:marTop w:val="0"/>
                                          <w:marBottom w:val="0"/>
                                          <w:divBdr>
                                            <w:top w:val="none" w:sz="0" w:space="0" w:color="auto"/>
                                            <w:left w:val="none" w:sz="0" w:space="0" w:color="auto"/>
                                            <w:bottom w:val="none" w:sz="0" w:space="0" w:color="auto"/>
                                            <w:right w:val="none" w:sz="0" w:space="0" w:color="auto"/>
                                          </w:divBdr>
                                        </w:div>
                                        <w:div w:id="321812978">
                                          <w:blockQuote w:val="1"/>
                                          <w:marLeft w:val="0"/>
                                          <w:marRight w:val="0"/>
                                          <w:marTop w:val="0"/>
                                          <w:marBottom w:val="0"/>
                                          <w:divBdr>
                                            <w:top w:val="none" w:sz="0" w:space="0" w:color="auto"/>
                                            <w:left w:val="none" w:sz="0" w:space="0" w:color="auto"/>
                                            <w:bottom w:val="none" w:sz="0" w:space="0" w:color="auto"/>
                                            <w:right w:val="none" w:sz="0" w:space="0" w:color="auto"/>
                                          </w:divBdr>
                                        </w:div>
                                        <w:div w:id="538007845">
                                          <w:blockQuote w:val="1"/>
                                          <w:marLeft w:val="0"/>
                                          <w:marRight w:val="0"/>
                                          <w:marTop w:val="0"/>
                                          <w:marBottom w:val="0"/>
                                          <w:divBdr>
                                            <w:top w:val="none" w:sz="0" w:space="0" w:color="auto"/>
                                            <w:left w:val="none" w:sz="0" w:space="0" w:color="auto"/>
                                            <w:bottom w:val="none" w:sz="0" w:space="0" w:color="auto"/>
                                            <w:right w:val="none" w:sz="0" w:space="0" w:color="auto"/>
                                          </w:divBdr>
                                        </w:div>
                                        <w:div w:id="555747318">
                                          <w:blockQuote w:val="1"/>
                                          <w:marLeft w:val="0"/>
                                          <w:marRight w:val="0"/>
                                          <w:marTop w:val="0"/>
                                          <w:marBottom w:val="0"/>
                                          <w:divBdr>
                                            <w:top w:val="none" w:sz="0" w:space="0" w:color="auto"/>
                                            <w:left w:val="none" w:sz="0" w:space="0" w:color="auto"/>
                                            <w:bottom w:val="none" w:sz="0" w:space="0" w:color="auto"/>
                                            <w:right w:val="none" w:sz="0" w:space="0" w:color="auto"/>
                                          </w:divBdr>
                                        </w:div>
                                        <w:div w:id="782112220">
                                          <w:blockQuote w:val="1"/>
                                          <w:marLeft w:val="0"/>
                                          <w:marRight w:val="0"/>
                                          <w:marTop w:val="0"/>
                                          <w:marBottom w:val="0"/>
                                          <w:divBdr>
                                            <w:top w:val="none" w:sz="0" w:space="0" w:color="auto"/>
                                            <w:left w:val="none" w:sz="0" w:space="0" w:color="auto"/>
                                            <w:bottom w:val="none" w:sz="0" w:space="0" w:color="auto"/>
                                            <w:right w:val="none" w:sz="0" w:space="0" w:color="auto"/>
                                          </w:divBdr>
                                        </w:div>
                                        <w:div w:id="845174092">
                                          <w:marLeft w:val="0"/>
                                          <w:marRight w:val="0"/>
                                          <w:marTop w:val="0"/>
                                          <w:marBottom w:val="0"/>
                                          <w:divBdr>
                                            <w:top w:val="none" w:sz="0" w:space="0" w:color="auto"/>
                                            <w:left w:val="none" w:sz="0" w:space="0" w:color="auto"/>
                                            <w:bottom w:val="none" w:sz="0" w:space="0" w:color="auto"/>
                                            <w:right w:val="none" w:sz="0" w:space="0" w:color="auto"/>
                                          </w:divBdr>
                                        </w:div>
                                        <w:div w:id="904032178">
                                          <w:blockQuote w:val="1"/>
                                          <w:marLeft w:val="0"/>
                                          <w:marRight w:val="0"/>
                                          <w:marTop w:val="0"/>
                                          <w:marBottom w:val="0"/>
                                          <w:divBdr>
                                            <w:top w:val="none" w:sz="0" w:space="0" w:color="auto"/>
                                            <w:left w:val="none" w:sz="0" w:space="0" w:color="auto"/>
                                            <w:bottom w:val="none" w:sz="0" w:space="0" w:color="auto"/>
                                            <w:right w:val="none" w:sz="0" w:space="0" w:color="auto"/>
                                          </w:divBdr>
                                        </w:div>
                                        <w:div w:id="935137770">
                                          <w:blockQuote w:val="1"/>
                                          <w:marLeft w:val="0"/>
                                          <w:marRight w:val="0"/>
                                          <w:marTop w:val="0"/>
                                          <w:marBottom w:val="0"/>
                                          <w:divBdr>
                                            <w:top w:val="none" w:sz="0" w:space="0" w:color="auto"/>
                                            <w:left w:val="none" w:sz="0" w:space="0" w:color="auto"/>
                                            <w:bottom w:val="none" w:sz="0" w:space="0" w:color="auto"/>
                                            <w:right w:val="none" w:sz="0" w:space="0" w:color="auto"/>
                                          </w:divBdr>
                                        </w:div>
                                        <w:div w:id="1052577900">
                                          <w:blockQuote w:val="1"/>
                                          <w:marLeft w:val="0"/>
                                          <w:marRight w:val="0"/>
                                          <w:marTop w:val="0"/>
                                          <w:marBottom w:val="0"/>
                                          <w:divBdr>
                                            <w:top w:val="none" w:sz="0" w:space="0" w:color="auto"/>
                                            <w:left w:val="none" w:sz="0" w:space="0" w:color="auto"/>
                                            <w:bottom w:val="none" w:sz="0" w:space="0" w:color="auto"/>
                                            <w:right w:val="none" w:sz="0" w:space="0" w:color="auto"/>
                                          </w:divBdr>
                                        </w:div>
                                        <w:div w:id="1313218227">
                                          <w:blockQuote w:val="1"/>
                                          <w:marLeft w:val="0"/>
                                          <w:marRight w:val="0"/>
                                          <w:marTop w:val="0"/>
                                          <w:marBottom w:val="0"/>
                                          <w:divBdr>
                                            <w:top w:val="none" w:sz="0" w:space="0" w:color="auto"/>
                                            <w:left w:val="none" w:sz="0" w:space="0" w:color="auto"/>
                                            <w:bottom w:val="none" w:sz="0" w:space="0" w:color="auto"/>
                                            <w:right w:val="none" w:sz="0" w:space="0" w:color="auto"/>
                                          </w:divBdr>
                                        </w:div>
                                        <w:div w:id="1396465742">
                                          <w:blockQuote w:val="1"/>
                                          <w:marLeft w:val="0"/>
                                          <w:marRight w:val="0"/>
                                          <w:marTop w:val="0"/>
                                          <w:marBottom w:val="0"/>
                                          <w:divBdr>
                                            <w:top w:val="none" w:sz="0" w:space="0" w:color="auto"/>
                                            <w:left w:val="none" w:sz="0" w:space="0" w:color="auto"/>
                                            <w:bottom w:val="none" w:sz="0" w:space="0" w:color="auto"/>
                                            <w:right w:val="none" w:sz="0" w:space="0" w:color="auto"/>
                                          </w:divBdr>
                                        </w:div>
                                        <w:div w:id="1425609973">
                                          <w:blockQuote w:val="1"/>
                                          <w:marLeft w:val="0"/>
                                          <w:marRight w:val="0"/>
                                          <w:marTop w:val="0"/>
                                          <w:marBottom w:val="0"/>
                                          <w:divBdr>
                                            <w:top w:val="none" w:sz="0" w:space="0" w:color="auto"/>
                                            <w:left w:val="none" w:sz="0" w:space="0" w:color="auto"/>
                                            <w:bottom w:val="none" w:sz="0" w:space="0" w:color="auto"/>
                                            <w:right w:val="none" w:sz="0" w:space="0" w:color="auto"/>
                                          </w:divBdr>
                                        </w:div>
                                        <w:div w:id="1503933815">
                                          <w:blockQuote w:val="1"/>
                                          <w:marLeft w:val="0"/>
                                          <w:marRight w:val="0"/>
                                          <w:marTop w:val="0"/>
                                          <w:marBottom w:val="0"/>
                                          <w:divBdr>
                                            <w:top w:val="none" w:sz="0" w:space="0" w:color="auto"/>
                                            <w:left w:val="none" w:sz="0" w:space="0" w:color="auto"/>
                                            <w:bottom w:val="none" w:sz="0" w:space="0" w:color="auto"/>
                                            <w:right w:val="none" w:sz="0" w:space="0" w:color="auto"/>
                                          </w:divBdr>
                                        </w:div>
                                        <w:div w:id="1752313927">
                                          <w:blockQuote w:val="1"/>
                                          <w:marLeft w:val="0"/>
                                          <w:marRight w:val="0"/>
                                          <w:marTop w:val="0"/>
                                          <w:marBottom w:val="0"/>
                                          <w:divBdr>
                                            <w:top w:val="none" w:sz="0" w:space="0" w:color="auto"/>
                                            <w:left w:val="none" w:sz="0" w:space="0" w:color="auto"/>
                                            <w:bottom w:val="none" w:sz="0" w:space="0" w:color="auto"/>
                                            <w:right w:val="none" w:sz="0" w:space="0" w:color="auto"/>
                                          </w:divBdr>
                                        </w:div>
                                        <w:div w:id="1823690760">
                                          <w:blockQuote w:val="1"/>
                                          <w:marLeft w:val="0"/>
                                          <w:marRight w:val="0"/>
                                          <w:marTop w:val="0"/>
                                          <w:marBottom w:val="0"/>
                                          <w:divBdr>
                                            <w:top w:val="none" w:sz="0" w:space="0" w:color="auto"/>
                                            <w:left w:val="none" w:sz="0" w:space="0" w:color="auto"/>
                                            <w:bottom w:val="none" w:sz="0" w:space="0" w:color="auto"/>
                                            <w:right w:val="none" w:sz="0" w:space="0" w:color="auto"/>
                                          </w:divBdr>
                                        </w:div>
                                        <w:div w:id="1926256380">
                                          <w:blockQuote w:val="1"/>
                                          <w:marLeft w:val="0"/>
                                          <w:marRight w:val="0"/>
                                          <w:marTop w:val="0"/>
                                          <w:marBottom w:val="0"/>
                                          <w:divBdr>
                                            <w:top w:val="none" w:sz="0" w:space="0" w:color="auto"/>
                                            <w:left w:val="none" w:sz="0" w:space="0" w:color="auto"/>
                                            <w:bottom w:val="none" w:sz="0" w:space="0" w:color="auto"/>
                                            <w:right w:val="none" w:sz="0" w:space="0" w:color="auto"/>
                                          </w:divBdr>
                                        </w:div>
                                        <w:div w:id="19263819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2932898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138">
          <w:marLeft w:val="446"/>
          <w:marRight w:val="0"/>
          <w:marTop w:val="160"/>
          <w:marBottom w:val="0"/>
          <w:divBdr>
            <w:top w:val="none" w:sz="0" w:space="0" w:color="auto"/>
            <w:left w:val="none" w:sz="0" w:space="0" w:color="auto"/>
            <w:bottom w:val="none" w:sz="0" w:space="0" w:color="auto"/>
            <w:right w:val="none" w:sz="0" w:space="0" w:color="auto"/>
          </w:divBdr>
        </w:div>
      </w:divsChild>
    </w:div>
    <w:div w:id="360663719">
      <w:bodyDiv w:val="1"/>
      <w:marLeft w:val="0"/>
      <w:marRight w:val="0"/>
      <w:marTop w:val="0"/>
      <w:marBottom w:val="0"/>
      <w:divBdr>
        <w:top w:val="none" w:sz="0" w:space="0" w:color="auto"/>
        <w:left w:val="none" w:sz="0" w:space="0" w:color="auto"/>
        <w:bottom w:val="none" w:sz="0" w:space="0" w:color="auto"/>
        <w:right w:val="none" w:sz="0" w:space="0" w:color="auto"/>
      </w:divBdr>
      <w:divsChild>
        <w:div w:id="1859462337">
          <w:marLeft w:val="0"/>
          <w:marRight w:val="0"/>
          <w:marTop w:val="0"/>
          <w:marBottom w:val="0"/>
          <w:divBdr>
            <w:top w:val="none" w:sz="0" w:space="0" w:color="auto"/>
            <w:left w:val="none" w:sz="0" w:space="0" w:color="auto"/>
            <w:bottom w:val="none" w:sz="0" w:space="0" w:color="auto"/>
            <w:right w:val="none" w:sz="0" w:space="0" w:color="auto"/>
          </w:divBdr>
          <w:divsChild>
            <w:div w:id="260918494">
              <w:marLeft w:val="0"/>
              <w:marRight w:val="0"/>
              <w:marTop w:val="0"/>
              <w:marBottom w:val="0"/>
              <w:divBdr>
                <w:top w:val="none" w:sz="0" w:space="0" w:color="auto"/>
                <w:left w:val="none" w:sz="0" w:space="0" w:color="auto"/>
                <w:bottom w:val="none" w:sz="0" w:space="0" w:color="auto"/>
                <w:right w:val="none" w:sz="0" w:space="0" w:color="auto"/>
              </w:divBdr>
              <w:divsChild>
                <w:div w:id="1408842563">
                  <w:marLeft w:val="0"/>
                  <w:marRight w:val="0"/>
                  <w:marTop w:val="0"/>
                  <w:marBottom w:val="0"/>
                  <w:divBdr>
                    <w:top w:val="none" w:sz="0" w:space="0" w:color="auto"/>
                    <w:left w:val="none" w:sz="0" w:space="0" w:color="auto"/>
                    <w:bottom w:val="none" w:sz="0" w:space="0" w:color="auto"/>
                    <w:right w:val="none" w:sz="0" w:space="0" w:color="auto"/>
                  </w:divBdr>
                  <w:divsChild>
                    <w:div w:id="814371071">
                      <w:marLeft w:val="0"/>
                      <w:marRight w:val="0"/>
                      <w:marTop w:val="0"/>
                      <w:marBottom w:val="0"/>
                      <w:divBdr>
                        <w:top w:val="none" w:sz="0" w:space="0" w:color="auto"/>
                        <w:left w:val="none" w:sz="0" w:space="0" w:color="auto"/>
                        <w:bottom w:val="none" w:sz="0" w:space="0" w:color="auto"/>
                        <w:right w:val="none" w:sz="0" w:space="0" w:color="auto"/>
                      </w:divBdr>
                      <w:divsChild>
                        <w:div w:id="1630235667">
                          <w:marLeft w:val="0"/>
                          <w:marRight w:val="0"/>
                          <w:marTop w:val="0"/>
                          <w:marBottom w:val="0"/>
                          <w:divBdr>
                            <w:top w:val="none" w:sz="0" w:space="0" w:color="auto"/>
                            <w:left w:val="none" w:sz="0" w:space="0" w:color="auto"/>
                            <w:bottom w:val="none" w:sz="0" w:space="0" w:color="auto"/>
                            <w:right w:val="none" w:sz="0" w:space="0" w:color="auto"/>
                          </w:divBdr>
                          <w:divsChild>
                            <w:div w:id="2014407076">
                              <w:marLeft w:val="0"/>
                              <w:marRight w:val="0"/>
                              <w:marTop w:val="0"/>
                              <w:marBottom w:val="0"/>
                              <w:divBdr>
                                <w:top w:val="none" w:sz="0" w:space="0" w:color="auto"/>
                                <w:left w:val="none" w:sz="0" w:space="0" w:color="auto"/>
                                <w:bottom w:val="none" w:sz="0" w:space="0" w:color="auto"/>
                                <w:right w:val="none" w:sz="0" w:space="0" w:color="auto"/>
                              </w:divBdr>
                              <w:divsChild>
                                <w:div w:id="1001347612">
                                  <w:marLeft w:val="0"/>
                                  <w:marRight w:val="0"/>
                                  <w:marTop w:val="0"/>
                                  <w:marBottom w:val="0"/>
                                  <w:divBdr>
                                    <w:top w:val="none" w:sz="0" w:space="0" w:color="auto"/>
                                    <w:left w:val="none" w:sz="0" w:space="0" w:color="auto"/>
                                    <w:bottom w:val="none" w:sz="0" w:space="0" w:color="auto"/>
                                    <w:right w:val="none" w:sz="0" w:space="0" w:color="auto"/>
                                  </w:divBdr>
                                  <w:divsChild>
                                    <w:div w:id="1143960362">
                                      <w:marLeft w:val="0"/>
                                      <w:marRight w:val="0"/>
                                      <w:marTop w:val="0"/>
                                      <w:marBottom w:val="0"/>
                                      <w:divBdr>
                                        <w:top w:val="none" w:sz="0" w:space="0" w:color="auto"/>
                                        <w:left w:val="none" w:sz="0" w:space="0" w:color="auto"/>
                                        <w:bottom w:val="none" w:sz="0" w:space="0" w:color="auto"/>
                                        <w:right w:val="none" w:sz="0" w:space="0" w:color="auto"/>
                                      </w:divBdr>
                                      <w:divsChild>
                                        <w:div w:id="62721700">
                                          <w:marLeft w:val="0"/>
                                          <w:marRight w:val="0"/>
                                          <w:marTop w:val="0"/>
                                          <w:marBottom w:val="0"/>
                                          <w:divBdr>
                                            <w:top w:val="none" w:sz="0" w:space="0" w:color="auto"/>
                                            <w:left w:val="none" w:sz="0" w:space="0" w:color="auto"/>
                                            <w:bottom w:val="none" w:sz="0" w:space="0" w:color="auto"/>
                                            <w:right w:val="none" w:sz="0" w:space="0" w:color="auto"/>
                                          </w:divBdr>
                                          <w:divsChild>
                                            <w:div w:id="532764224">
                                              <w:marLeft w:val="0"/>
                                              <w:marRight w:val="0"/>
                                              <w:marTop w:val="0"/>
                                              <w:marBottom w:val="0"/>
                                              <w:divBdr>
                                                <w:top w:val="none" w:sz="0" w:space="0" w:color="auto"/>
                                                <w:left w:val="none" w:sz="0" w:space="0" w:color="auto"/>
                                                <w:bottom w:val="none" w:sz="0" w:space="0" w:color="auto"/>
                                                <w:right w:val="none" w:sz="0" w:space="0" w:color="auto"/>
                                              </w:divBdr>
                                              <w:divsChild>
                                                <w:div w:id="518324577">
                                                  <w:marLeft w:val="0"/>
                                                  <w:marRight w:val="0"/>
                                                  <w:marTop w:val="0"/>
                                                  <w:marBottom w:val="0"/>
                                                  <w:divBdr>
                                                    <w:top w:val="none" w:sz="0" w:space="0" w:color="auto"/>
                                                    <w:left w:val="none" w:sz="0" w:space="0" w:color="auto"/>
                                                    <w:bottom w:val="none" w:sz="0" w:space="0" w:color="auto"/>
                                                    <w:right w:val="none" w:sz="0" w:space="0" w:color="auto"/>
                                                  </w:divBdr>
                                                  <w:divsChild>
                                                    <w:div w:id="1991446273">
                                                      <w:marLeft w:val="0"/>
                                                      <w:marRight w:val="0"/>
                                                      <w:marTop w:val="0"/>
                                                      <w:marBottom w:val="0"/>
                                                      <w:divBdr>
                                                        <w:top w:val="none" w:sz="0" w:space="0" w:color="auto"/>
                                                        <w:left w:val="none" w:sz="0" w:space="0" w:color="auto"/>
                                                        <w:bottom w:val="none" w:sz="0" w:space="0" w:color="auto"/>
                                                        <w:right w:val="none" w:sz="0" w:space="0" w:color="auto"/>
                                                      </w:divBdr>
                                                    </w:div>
                                                  </w:divsChild>
                                                </w:div>
                                                <w:div w:id="780489845">
                                                  <w:marLeft w:val="0"/>
                                                  <w:marRight w:val="0"/>
                                                  <w:marTop w:val="0"/>
                                                  <w:marBottom w:val="0"/>
                                                  <w:divBdr>
                                                    <w:top w:val="none" w:sz="0" w:space="0" w:color="auto"/>
                                                    <w:left w:val="none" w:sz="0" w:space="0" w:color="auto"/>
                                                    <w:bottom w:val="none" w:sz="0" w:space="0" w:color="auto"/>
                                                    <w:right w:val="none" w:sz="0" w:space="0" w:color="auto"/>
                                                  </w:divBdr>
                                                  <w:divsChild>
                                                    <w:div w:id="34551179">
                                                      <w:marLeft w:val="0"/>
                                                      <w:marRight w:val="0"/>
                                                      <w:marTop w:val="0"/>
                                                      <w:marBottom w:val="0"/>
                                                      <w:divBdr>
                                                        <w:top w:val="none" w:sz="0" w:space="0" w:color="auto"/>
                                                        <w:left w:val="none" w:sz="0" w:space="0" w:color="auto"/>
                                                        <w:bottom w:val="none" w:sz="0" w:space="0" w:color="auto"/>
                                                        <w:right w:val="none" w:sz="0" w:space="0" w:color="auto"/>
                                                      </w:divBdr>
                                                      <w:divsChild>
                                                        <w:div w:id="1088044360">
                                                          <w:marLeft w:val="0"/>
                                                          <w:marRight w:val="0"/>
                                                          <w:marTop w:val="0"/>
                                                          <w:marBottom w:val="0"/>
                                                          <w:divBdr>
                                                            <w:top w:val="none" w:sz="0" w:space="0" w:color="auto"/>
                                                            <w:left w:val="none" w:sz="0" w:space="0" w:color="auto"/>
                                                            <w:bottom w:val="none" w:sz="0" w:space="0" w:color="auto"/>
                                                            <w:right w:val="none" w:sz="0" w:space="0" w:color="auto"/>
                                                          </w:divBdr>
                                                        </w:div>
                                                        <w:div w:id="1528331127">
                                                          <w:marLeft w:val="0"/>
                                                          <w:marRight w:val="0"/>
                                                          <w:marTop w:val="0"/>
                                                          <w:marBottom w:val="0"/>
                                                          <w:divBdr>
                                                            <w:top w:val="none" w:sz="0" w:space="0" w:color="auto"/>
                                                            <w:left w:val="none" w:sz="0" w:space="0" w:color="auto"/>
                                                            <w:bottom w:val="none" w:sz="0" w:space="0" w:color="auto"/>
                                                            <w:right w:val="none" w:sz="0" w:space="0" w:color="auto"/>
                                                          </w:divBdr>
                                                          <w:divsChild>
                                                            <w:div w:id="149861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11818">
                                                      <w:marLeft w:val="0"/>
                                                      <w:marRight w:val="0"/>
                                                      <w:marTop w:val="0"/>
                                                      <w:marBottom w:val="0"/>
                                                      <w:divBdr>
                                                        <w:top w:val="none" w:sz="0" w:space="0" w:color="auto"/>
                                                        <w:left w:val="none" w:sz="0" w:space="0" w:color="auto"/>
                                                        <w:bottom w:val="none" w:sz="0" w:space="0" w:color="auto"/>
                                                        <w:right w:val="none" w:sz="0" w:space="0" w:color="auto"/>
                                                      </w:divBdr>
                                                      <w:divsChild>
                                                        <w:div w:id="384765973">
                                                          <w:marLeft w:val="0"/>
                                                          <w:marRight w:val="0"/>
                                                          <w:marTop w:val="0"/>
                                                          <w:marBottom w:val="0"/>
                                                          <w:divBdr>
                                                            <w:top w:val="none" w:sz="0" w:space="0" w:color="auto"/>
                                                            <w:left w:val="none" w:sz="0" w:space="0" w:color="auto"/>
                                                            <w:bottom w:val="none" w:sz="0" w:space="0" w:color="auto"/>
                                                            <w:right w:val="none" w:sz="0" w:space="0" w:color="auto"/>
                                                          </w:divBdr>
                                                        </w:div>
                                                        <w:div w:id="1564679237">
                                                          <w:marLeft w:val="0"/>
                                                          <w:marRight w:val="0"/>
                                                          <w:marTop w:val="0"/>
                                                          <w:marBottom w:val="0"/>
                                                          <w:divBdr>
                                                            <w:top w:val="none" w:sz="0" w:space="0" w:color="auto"/>
                                                            <w:left w:val="none" w:sz="0" w:space="0" w:color="auto"/>
                                                            <w:bottom w:val="none" w:sz="0" w:space="0" w:color="auto"/>
                                                            <w:right w:val="none" w:sz="0" w:space="0" w:color="auto"/>
                                                          </w:divBdr>
                                                          <w:divsChild>
                                                            <w:div w:id="147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055">
                                                      <w:marLeft w:val="0"/>
                                                      <w:marRight w:val="0"/>
                                                      <w:marTop w:val="0"/>
                                                      <w:marBottom w:val="0"/>
                                                      <w:divBdr>
                                                        <w:top w:val="none" w:sz="0" w:space="0" w:color="auto"/>
                                                        <w:left w:val="none" w:sz="0" w:space="0" w:color="auto"/>
                                                        <w:bottom w:val="none" w:sz="0" w:space="0" w:color="auto"/>
                                                        <w:right w:val="none" w:sz="0" w:space="0" w:color="auto"/>
                                                      </w:divBdr>
                                                      <w:divsChild>
                                                        <w:div w:id="102237556">
                                                          <w:marLeft w:val="0"/>
                                                          <w:marRight w:val="0"/>
                                                          <w:marTop w:val="0"/>
                                                          <w:marBottom w:val="0"/>
                                                          <w:divBdr>
                                                            <w:top w:val="none" w:sz="0" w:space="0" w:color="auto"/>
                                                            <w:left w:val="none" w:sz="0" w:space="0" w:color="auto"/>
                                                            <w:bottom w:val="none" w:sz="0" w:space="0" w:color="auto"/>
                                                            <w:right w:val="none" w:sz="0" w:space="0" w:color="auto"/>
                                                          </w:divBdr>
                                                        </w:div>
                                                        <w:div w:id="775640240">
                                                          <w:marLeft w:val="0"/>
                                                          <w:marRight w:val="0"/>
                                                          <w:marTop w:val="0"/>
                                                          <w:marBottom w:val="0"/>
                                                          <w:divBdr>
                                                            <w:top w:val="none" w:sz="0" w:space="0" w:color="auto"/>
                                                            <w:left w:val="none" w:sz="0" w:space="0" w:color="auto"/>
                                                            <w:bottom w:val="none" w:sz="0" w:space="0" w:color="auto"/>
                                                            <w:right w:val="none" w:sz="0" w:space="0" w:color="auto"/>
                                                          </w:divBdr>
                                                          <w:divsChild>
                                                            <w:div w:id="7158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5482">
                                                      <w:marLeft w:val="0"/>
                                                      <w:marRight w:val="0"/>
                                                      <w:marTop w:val="0"/>
                                                      <w:marBottom w:val="0"/>
                                                      <w:divBdr>
                                                        <w:top w:val="none" w:sz="0" w:space="0" w:color="auto"/>
                                                        <w:left w:val="none" w:sz="0" w:space="0" w:color="auto"/>
                                                        <w:bottom w:val="none" w:sz="0" w:space="0" w:color="auto"/>
                                                        <w:right w:val="none" w:sz="0" w:space="0" w:color="auto"/>
                                                      </w:divBdr>
                                                      <w:divsChild>
                                                        <w:div w:id="537552388">
                                                          <w:marLeft w:val="0"/>
                                                          <w:marRight w:val="0"/>
                                                          <w:marTop w:val="0"/>
                                                          <w:marBottom w:val="0"/>
                                                          <w:divBdr>
                                                            <w:top w:val="none" w:sz="0" w:space="0" w:color="auto"/>
                                                            <w:left w:val="none" w:sz="0" w:space="0" w:color="auto"/>
                                                            <w:bottom w:val="none" w:sz="0" w:space="0" w:color="auto"/>
                                                            <w:right w:val="none" w:sz="0" w:space="0" w:color="auto"/>
                                                          </w:divBdr>
                                                          <w:divsChild>
                                                            <w:div w:id="1644506209">
                                                              <w:marLeft w:val="0"/>
                                                              <w:marRight w:val="0"/>
                                                              <w:marTop w:val="0"/>
                                                              <w:marBottom w:val="0"/>
                                                              <w:divBdr>
                                                                <w:top w:val="none" w:sz="0" w:space="0" w:color="auto"/>
                                                                <w:left w:val="none" w:sz="0" w:space="0" w:color="auto"/>
                                                                <w:bottom w:val="none" w:sz="0" w:space="0" w:color="auto"/>
                                                                <w:right w:val="none" w:sz="0" w:space="0" w:color="auto"/>
                                                              </w:divBdr>
                                                            </w:div>
                                                          </w:divsChild>
                                                        </w:div>
                                                        <w:div w:id="2028174809">
                                                          <w:marLeft w:val="0"/>
                                                          <w:marRight w:val="0"/>
                                                          <w:marTop w:val="0"/>
                                                          <w:marBottom w:val="0"/>
                                                          <w:divBdr>
                                                            <w:top w:val="none" w:sz="0" w:space="0" w:color="auto"/>
                                                            <w:left w:val="none" w:sz="0" w:space="0" w:color="auto"/>
                                                            <w:bottom w:val="none" w:sz="0" w:space="0" w:color="auto"/>
                                                            <w:right w:val="none" w:sz="0" w:space="0" w:color="auto"/>
                                                          </w:divBdr>
                                                          <w:divsChild>
                                                            <w:div w:id="218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47">
                                                      <w:marLeft w:val="0"/>
                                                      <w:marRight w:val="0"/>
                                                      <w:marTop w:val="0"/>
                                                      <w:marBottom w:val="0"/>
                                                      <w:divBdr>
                                                        <w:top w:val="none" w:sz="0" w:space="0" w:color="auto"/>
                                                        <w:left w:val="none" w:sz="0" w:space="0" w:color="auto"/>
                                                        <w:bottom w:val="none" w:sz="0" w:space="0" w:color="auto"/>
                                                        <w:right w:val="none" w:sz="0" w:space="0" w:color="auto"/>
                                                      </w:divBdr>
                                                      <w:divsChild>
                                                        <w:div w:id="17053238">
                                                          <w:marLeft w:val="0"/>
                                                          <w:marRight w:val="0"/>
                                                          <w:marTop w:val="0"/>
                                                          <w:marBottom w:val="0"/>
                                                          <w:divBdr>
                                                            <w:top w:val="none" w:sz="0" w:space="0" w:color="auto"/>
                                                            <w:left w:val="none" w:sz="0" w:space="0" w:color="auto"/>
                                                            <w:bottom w:val="none" w:sz="0" w:space="0" w:color="auto"/>
                                                            <w:right w:val="none" w:sz="0" w:space="0" w:color="auto"/>
                                                          </w:divBdr>
                                                        </w:div>
                                                        <w:div w:id="1756585797">
                                                          <w:marLeft w:val="0"/>
                                                          <w:marRight w:val="0"/>
                                                          <w:marTop w:val="0"/>
                                                          <w:marBottom w:val="0"/>
                                                          <w:divBdr>
                                                            <w:top w:val="none" w:sz="0" w:space="0" w:color="auto"/>
                                                            <w:left w:val="none" w:sz="0" w:space="0" w:color="auto"/>
                                                            <w:bottom w:val="none" w:sz="0" w:space="0" w:color="auto"/>
                                                            <w:right w:val="none" w:sz="0" w:space="0" w:color="auto"/>
                                                          </w:divBdr>
                                                          <w:divsChild>
                                                            <w:div w:id="2628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7852">
                                                      <w:marLeft w:val="0"/>
                                                      <w:marRight w:val="0"/>
                                                      <w:marTop w:val="0"/>
                                                      <w:marBottom w:val="0"/>
                                                      <w:divBdr>
                                                        <w:top w:val="none" w:sz="0" w:space="0" w:color="auto"/>
                                                        <w:left w:val="none" w:sz="0" w:space="0" w:color="auto"/>
                                                        <w:bottom w:val="none" w:sz="0" w:space="0" w:color="auto"/>
                                                        <w:right w:val="none" w:sz="0" w:space="0" w:color="auto"/>
                                                      </w:divBdr>
                                                      <w:divsChild>
                                                        <w:div w:id="957683780">
                                                          <w:marLeft w:val="0"/>
                                                          <w:marRight w:val="0"/>
                                                          <w:marTop w:val="0"/>
                                                          <w:marBottom w:val="0"/>
                                                          <w:divBdr>
                                                            <w:top w:val="none" w:sz="0" w:space="0" w:color="auto"/>
                                                            <w:left w:val="none" w:sz="0" w:space="0" w:color="auto"/>
                                                            <w:bottom w:val="none" w:sz="0" w:space="0" w:color="auto"/>
                                                            <w:right w:val="none" w:sz="0" w:space="0" w:color="auto"/>
                                                          </w:divBdr>
                                                          <w:divsChild>
                                                            <w:div w:id="876893668">
                                                              <w:marLeft w:val="0"/>
                                                              <w:marRight w:val="0"/>
                                                              <w:marTop w:val="0"/>
                                                              <w:marBottom w:val="0"/>
                                                              <w:divBdr>
                                                                <w:top w:val="none" w:sz="0" w:space="0" w:color="auto"/>
                                                                <w:left w:val="none" w:sz="0" w:space="0" w:color="auto"/>
                                                                <w:bottom w:val="none" w:sz="0" w:space="0" w:color="auto"/>
                                                                <w:right w:val="none" w:sz="0" w:space="0" w:color="auto"/>
                                                              </w:divBdr>
                                                            </w:div>
                                                          </w:divsChild>
                                                        </w:div>
                                                        <w:div w:id="1916740482">
                                                          <w:marLeft w:val="0"/>
                                                          <w:marRight w:val="0"/>
                                                          <w:marTop w:val="0"/>
                                                          <w:marBottom w:val="0"/>
                                                          <w:divBdr>
                                                            <w:top w:val="none" w:sz="0" w:space="0" w:color="auto"/>
                                                            <w:left w:val="none" w:sz="0" w:space="0" w:color="auto"/>
                                                            <w:bottom w:val="none" w:sz="0" w:space="0" w:color="auto"/>
                                                            <w:right w:val="none" w:sz="0" w:space="0" w:color="auto"/>
                                                          </w:divBdr>
                                                        </w:div>
                                                      </w:divsChild>
                                                    </w:div>
                                                    <w:div w:id="1532693026">
                                                      <w:marLeft w:val="0"/>
                                                      <w:marRight w:val="0"/>
                                                      <w:marTop w:val="0"/>
                                                      <w:marBottom w:val="0"/>
                                                      <w:divBdr>
                                                        <w:top w:val="none" w:sz="0" w:space="0" w:color="auto"/>
                                                        <w:left w:val="none" w:sz="0" w:space="0" w:color="auto"/>
                                                        <w:bottom w:val="none" w:sz="0" w:space="0" w:color="auto"/>
                                                        <w:right w:val="none" w:sz="0" w:space="0" w:color="auto"/>
                                                      </w:divBdr>
                                                      <w:divsChild>
                                                        <w:div w:id="645819562">
                                                          <w:marLeft w:val="0"/>
                                                          <w:marRight w:val="0"/>
                                                          <w:marTop w:val="0"/>
                                                          <w:marBottom w:val="0"/>
                                                          <w:divBdr>
                                                            <w:top w:val="none" w:sz="0" w:space="0" w:color="auto"/>
                                                            <w:left w:val="none" w:sz="0" w:space="0" w:color="auto"/>
                                                            <w:bottom w:val="none" w:sz="0" w:space="0" w:color="auto"/>
                                                            <w:right w:val="none" w:sz="0" w:space="0" w:color="auto"/>
                                                          </w:divBdr>
                                                        </w:div>
                                                        <w:div w:id="1615167034">
                                                          <w:marLeft w:val="0"/>
                                                          <w:marRight w:val="0"/>
                                                          <w:marTop w:val="0"/>
                                                          <w:marBottom w:val="0"/>
                                                          <w:divBdr>
                                                            <w:top w:val="none" w:sz="0" w:space="0" w:color="auto"/>
                                                            <w:left w:val="none" w:sz="0" w:space="0" w:color="auto"/>
                                                            <w:bottom w:val="none" w:sz="0" w:space="0" w:color="auto"/>
                                                            <w:right w:val="none" w:sz="0" w:space="0" w:color="auto"/>
                                                          </w:divBdr>
                                                          <w:divsChild>
                                                            <w:div w:id="11724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7838">
                                                      <w:marLeft w:val="0"/>
                                                      <w:marRight w:val="0"/>
                                                      <w:marTop w:val="0"/>
                                                      <w:marBottom w:val="0"/>
                                                      <w:divBdr>
                                                        <w:top w:val="none" w:sz="0" w:space="0" w:color="auto"/>
                                                        <w:left w:val="none" w:sz="0" w:space="0" w:color="auto"/>
                                                        <w:bottom w:val="none" w:sz="0" w:space="0" w:color="auto"/>
                                                        <w:right w:val="none" w:sz="0" w:space="0" w:color="auto"/>
                                                      </w:divBdr>
                                                      <w:divsChild>
                                                        <w:div w:id="975335088">
                                                          <w:marLeft w:val="0"/>
                                                          <w:marRight w:val="0"/>
                                                          <w:marTop w:val="0"/>
                                                          <w:marBottom w:val="0"/>
                                                          <w:divBdr>
                                                            <w:top w:val="none" w:sz="0" w:space="0" w:color="auto"/>
                                                            <w:left w:val="none" w:sz="0" w:space="0" w:color="auto"/>
                                                            <w:bottom w:val="none" w:sz="0" w:space="0" w:color="auto"/>
                                                            <w:right w:val="none" w:sz="0" w:space="0" w:color="auto"/>
                                                          </w:divBdr>
                                                          <w:divsChild>
                                                            <w:div w:id="1468165005">
                                                              <w:marLeft w:val="0"/>
                                                              <w:marRight w:val="0"/>
                                                              <w:marTop w:val="0"/>
                                                              <w:marBottom w:val="0"/>
                                                              <w:divBdr>
                                                                <w:top w:val="none" w:sz="0" w:space="0" w:color="auto"/>
                                                                <w:left w:val="none" w:sz="0" w:space="0" w:color="auto"/>
                                                                <w:bottom w:val="none" w:sz="0" w:space="0" w:color="auto"/>
                                                                <w:right w:val="none" w:sz="0" w:space="0" w:color="auto"/>
                                                              </w:divBdr>
                                                            </w:div>
                                                          </w:divsChild>
                                                        </w:div>
                                                        <w:div w:id="20676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2286752">
      <w:bodyDiv w:val="1"/>
      <w:marLeft w:val="0"/>
      <w:marRight w:val="0"/>
      <w:marTop w:val="0"/>
      <w:marBottom w:val="0"/>
      <w:divBdr>
        <w:top w:val="none" w:sz="0" w:space="0" w:color="auto"/>
        <w:left w:val="none" w:sz="0" w:space="0" w:color="auto"/>
        <w:bottom w:val="none" w:sz="0" w:space="0" w:color="auto"/>
        <w:right w:val="none" w:sz="0" w:space="0" w:color="auto"/>
      </w:divBdr>
      <w:divsChild>
        <w:div w:id="1849518415">
          <w:marLeft w:val="0"/>
          <w:marRight w:val="0"/>
          <w:marTop w:val="0"/>
          <w:marBottom w:val="0"/>
          <w:divBdr>
            <w:top w:val="none" w:sz="0" w:space="0" w:color="auto"/>
            <w:left w:val="none" w:sz="0" w:space="0" w:color="auto"/>
            <w:bottom w:val="none" w:sz="0" w:space="0" w:color="auto"/>
            <w:right w:val="none" w:sz="0" w:space="0" w:color="auto"/>
          </w:divBdr>
          <w:divsChild>
            <w:div w:id="541525819">
              <w:marLeft w:val="0"/>
              <w:marRight w:val="0"/>
              <w:marTop w:val="0"/>
              <w:marBottom w:val="180"/>
              <w:divBdr>
                <w:top w:val="single" w:sz="6" w:space="0" w:color="939393"/>
                <w:left w:val="single" w:sz="6" w:space="0" w:color="939393"/>
                <w:bottom w:val="single" w:sz="6" w:space="0" w:color="939393"/>
                <w:right w:val="single" w:sz="6" w:space="0" w:color="939393"/>
              </w:divBdr>
              <w:divsChild>
                <w:div w:id="1992439883">
                  <w:marLeft w:val="0"/>
                  <w:marRight w:val="0"/>
                  <w:marTop w:val="0"/>
                  <w:marBottom w:val="0"/>
                  <w:divBdr>
                    <w:top w:val="none" w:sz="0" w:space="0" w:color="auto"/>
                    <w:left w:val="none" w:sz="0" w:space="0" w:color="auto"/>
                    <w:bottom w:val="none" w:sz="0" w:space="0" w:color="auto"/>
                    <w:right w:val="none" w:sz="0" w:space="0" w:color="auto"/>
                  </w:divBdr>
                  <w:divsChild>
                    <w:div w:id="11056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6096">
          <w:marLeft w:val="0"/>
          <w:marRight w:val="0"/>
          <w:marTop w:val="0"/>
          <w:marBottom w:val="0"/>
          <w:divBdr>
            <w:top w:val="none" w:sz="0" w:space="0" w:color="auto"/>
            <w:left w:val="none" w:sz="0" w:space="0" w:color="auto"/>
            <w:bottom w:val="none" w:sz="0" w:space="0" w:color="auto"/>
            <w:right w:val="none" w:sz="0" w:space="0" w:color="auto"/>
          </w:divBdr>
          <w:divsChild>
            <w:div w:id="812870850">
              <w:marLeft w:val="0"/>
              <w:marRight w:val="0"/>
              <w:marTop w:val="0"/>
              <w:marBottom w:val="180"/>
              <w:divBdr>
                <w:top w:val="single" w:sz="6" w:space="0" w:color="939393"/>
                <w:left w:val="single" w:sz="6" w:space="0" w:color="939393"/>
                <w:bottom w:val="single" w:sz="6" w:space="0" w:color="939393"/>
                <w:right w:val="single" w:sz="6" w:space="0" w:color="939393"/>
              </w:divBdr>
              <w:divsChild>
                <w:div w:id="2127117778">
                  <w:marLeft w:val="0"/>
                  <w:marRight w:val="0"/>
                  <w:marTop w:val="0"/>
                  <w:marBottom w:val="0"/>
                  <w:divBdr>
                    <w:top w:val="none" w:sz="0" w:space="0" w:color="auto"/>
                    <w:left w:val="none" w:sz="0" w:space="0" w:color="auto"/>
                    <w:bottom w:val="none" w:sz="0" w:space="0" w:color="auto"/>
                    <w:right w:val="none" w:sz="0" w:space="0" w:color="auto"/>
                  </w:divBdr>
                  <w:divsChild>
                    <w:div w:id="14663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7179">
      <w:bodyDiv w:val="1"/>
      <w:marLeft w:val="0"/>
      <w:marRight w:val="0"/>
      <w:marTop w:val="0"/>
      <w:marBottom w:val="0"/>
      <w:divBdr>
        <w:top w:val="none" w:sz="0" w:space="0" w:color="auto"/>
        <w:left w:val="none" w:sz="0" w:space="0" w:color="auto"/>
        <w:bottom w:val="none" w:sz="0" w:space="0" w:color="auto"/>
        <w:right w:val="none" w:sz="0" w:space="0" w:color="auto"/>
      </w:divBdr>
      <w:divsChild>
        <w:div w:id="1483547768">
          <w:marLeft w:val="0"/>
          <w:marRight w:val="0"/>
          <w:marTop w:val="0"/>
          <w:marBottom w:val="0"/>
          <w:divBdr>
            <w:top w:val="none" w:sz="0" w:space="0" w:color="auto"/>
            <w:left w:val="none" w:sz="0" w:space="0" w:color="auto"/>
            <w:bottom w:val="none" w:sz="0" w:space="0" w:color="auto"/>
            <w:right w:val="none" w:sz="0" w:space="0" w:color="auto"/>
          </w:divBdr>
          <w:divsChild>
            <w:div w:id="4829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596">
      <w:bodyDiv w:val="1"/>
      <w:marLeft w:val="0"/>
      <w:marRight w:val="0"/>
      <w:marTop w:val="0"/>
      <w:marBottom w:val="0"/>
      <w:divBdr>
        <w:top w:val="none" w:sz="0" w:space="0" w:color="auto"/>
        <w:left w:val="none" w:sz="0" w:space="0" w:color="auto"/>
        <w:bottom w:val="none" w:sz="0" w:space="0" w:color="auto"/>
        <w:right w:val="none" w:sz="0" w:space="0" w:color="auto"/>
      </w:divBdr>
      <w:divsChild>
        <w:div w:id="1138306759">
          <w:marLeft w:val="0"/>
          <w:marRight w:val="0"/>
          <w:marTop w:val="0"/>
          <w:marBottom w:val="0"/>
          <w:divBdr>
            <w:top w:val="none" w:sz="0" w:space="0" w:color="auto"/>
            <w:left w:val="none" w:sz="0" w:space="0" w:color="auto"/>
            <w:bottom w:val="none" w:sz="0" w:space="0" w:color="auto"/>
            <w:right w:val="none" w:sz="0" w:space="0" w:color="auto"/>
          </w:divBdr>
          <w:divsChild>
            <w:div w:id="505945205">
              <w:marLeft w:val="0"/>
              <w:marRight w:val="0"/>
              <w:marTop w:val="0"/>
              <w:marBottom w:val="0"/>
              <w:divBdr>
                <w:top w:val="none" w:sz="0" w:space="0" w:color="auto"/>
                <w:left w:val="none" w:sz="0" w:space="0" w:color="auto"/>
                <w:bottom w:val="none" w:sz="0" w:space="0" w:color="auto"/>
                <w:right w:val="none" w:sz="0" w:space="0" w:color="auto"/>
              </w:divBdr>
              <w:divsChild>
                <w:div w:id="705105525">
                  <w:marLeft w:val="4200"/>
                  <w:marRight w:val="0"/>
                  <w:marTop w:val="0"/>
                  <w:marBottom w:val="0"/>
                  <w:divBdr>
                    <w:top w:val="none" w:sz="0" w:space="0" w:color="auto"/>
                    <w:left w:val="none" w:sz="0" w:space="0" w:color="auto"/>
                    <w:bottom w:val="none" w:sz="0" w:space="0" w:color="auto"/>
                    <w:right w:val="none" w:sz="0" w:space="0" w:color="auto"/>
                  </w:divBdr>
                  <w:divsChild>
                    <w:div w:id="1895769272">
                      <w:marLeft w:val="0"/>
                      <w:marRight w:val="0"/>
                      <w:marTop w:val="0"/>
                      <w:marBottom w:val="0"/>
                      <w:divBdr>
                        <w:top w:val="none" w:sz="0" w:space="0" w:color="auto"/>
                        <w:left w:val="none" w:sz="0" w:space="0" w:color="auto"/>
                        <w:bottom w:val="none" w:sz="0" w:space="0" w:color="auto"/>
                        <w:right w:val="none" w:sz="0" w:space="0" w:color="auto"/>
                      </w:divBdr>
                      <w:divsChild>
                        <w:div w:id="1167357253">
                          <w:marLeft w:val="0"/>
                          <w:marRight w:val="0"/>
                          <w:marTop w:val="0"/>
                          <w:marBottom w:val="0"/>
                          <w:divBdr>
                            <w:top w:val="none" w:sz="0" w:space="0" w:color="auto"/>
                            <w:left w:val="none" w:sz="0" w:space="0" w:color="auto"/>
                            <w:bottom w:val="none" w:sz="0" w:space="0" w:color="auto"/>
                            <w:right w:val="none" w:sz="0" w:space="0" w:color="auto"/>
                          </w:divBdr>
                          <w:divsChild>
                            <w:div w:id="128523381">
                              <w:marLeft w:val="0"/>
                              <w:marRight w:val="0"/>
                              <w:marTop w:val="0"/>
                              <w:marBottom w:val="0"/>
                              <w:divBdr>
                                <w:top w:val="none" w:sz="0" w:space="0" w:color="auto"/>
                                <w:left w:val="none" w:sz="0" w:space="0" w:color="auto"/>
                                <w:bottom w:val="none" w:sz="0" w:space="0" w:color="auto"/>
                                <w:right w:val="none" w:sz="0" w:space="0" w:color="auto"/>
                              </w:divBdr>
                              <w:divsChild>
                                <w:div w:id="1116674100">
                                  <w:marLeft w:val="0"/>
                                  <w:marRight w:val="0"/>
                                  <w:marTop w:val="0"/>
                                  <w:marBottom w:val="0"/>
                                  <w:divBdr>
                                    <w:top w:val="none" w:sz="0" w:space="0" w:color="auto"/>
                                    <w:left w:val="none" w:sz="0" w:space="0" w:color="auto"/>
                                    <w:bottom w:val="none" w:sz="0" w:space="0" w:color="auto"/>
                                    <w:right w:val="none" w:sz="0" w:space="0" w:color="auto"/>
                                  </w:divBdr>
                                  <w:divsChild>
                                    <w:div w:id="1223174465">
                                      <w:marLeft w:val="0"/>
                                      <w:marRight w:val="0"/>
                                      <w:marTop w:val="0"/>
                                      <w:marBottom w:val="0"/>
                                      <w:divBdr>
                                        <w:top w:val="none" w:sz="0" w:space="0" w:color="auto"/>
                                        <w:left w:val="none" w:sz="0" w:space="0" w:color="auto"/>
                                        <w:bottom w:val="none" w:sz="0" w:space="0" w:color="auto"/>
                                        <w:right w:val="none" w:sz="0" w:space="0" w:color="auto"/>
                                      </w:divBdr>
                                    </w:div>
                                    <w:div w:id="585114439">
                                      <w:marLeft w:val="0"/>
                                      <w:marRight w:val="0"/>
                                      <w:marTop w:val="0"/>
                                      <w:marBottom w:val="0"/>
                                      <w:divBdr>
                                        <w:top w:val="none" w:sz="0" w:space="0" w:color="auto"/>
                                        <w:left w:val="none" w:sz="0" w:space="0" w:color="auto"/>
                                        <w:bottom w:val="none" w:sz="0" w:space="0" w:color="auto"/>
                                        <w:right w:val="none" w:sz="0" w:space="0" w:color="auto"/>
                                      </w:divBdr>
                                      <w:divsChild>
                                        <w:div w:id="56128037">
                                          <w:marLeft w:val="0"/>
                                          <w:marRight w:val="0"/>
                                          <w:marTop w:val="0"/>
                                          <w:marBottom w:val="0"/>
                                          <w:divBdr>
                                            <w:top w:val="none" w:sz="0" w:space="0" w:color="auto"/>
                                            <w:left w:val="none" w:sz="0" w:space="0" w:color="auto"/>
                                            <w:bottom w:val="none" w:sz="0" w:space="0" w:color="auto"/>
                                            <w:right w:val="none" w:sz="0" w:space="0" w:color="auto"/>
                                          </w:divBdr>
                                          <w:divsChild>
                                            <w:div w:id="1570573567">
                                              <w:marLeft w:val="0"/>
                                              <w:marRight w:val="0"/>
                                              <w:marTop w:val="0"/>
                                              <w:marBottom w:val="0"/>
                                              <w:divBdr>
                                                <w:top w:val="none" w:sz="0" w:space="0" w:color="auto"/>
                                                <w:left w:val="none" w:sz="0" w:space="0" w:color="auto"/>
                                                <w:bottom w:val="none" w:sz="0" w:space="0" w:color="auto"/>
                                                <w:right w:val="none" w:sz="0" w:space="0" w:color="auto"/>
                                              </w:divBdr>
                                              <w:divsChild>
                                                <w:div w:id="1101875811">
                                                  <w:marLeft w:val="0"/>
                                                  <w:marRight w:val="0"/>
                                                  <w:marTop w:val="0"/>
                                                  <w:marBottom w:val="0"/>
                                                  <w:divBdr>
                                                    <w:top w:val="none" w:sz="0" w:space="0" w:color="auto"/>
                                                    <w:left w:val="none" w:sz="0" w:space="0" w:color="auto"/>
                                                    <w:bottom w:val="none" w:sz="0" w:space="0" w:color="auto"/>
                                                    <w:right w:val="none" w:sz="0" w:space="0" w:color="auto"/>
                                                  </w:divBdr>
                                                  <w:divsChild>
                                                    <w:div w:id="872577868">
                                                      <w:marLeft w:val="0"/>
                                                      <w:marRight w:val="0"/>
                                                      <w:marTop w:val="0"/>
                                                      <w:marBottom w:val="0"/>
                                                      <w:divBdr>
                                                        <w:top w:val="none" w:sz="0" w:space="0" w:color="auto"/>
                                                        <w:left w:val="none" w:sz="0" w:space="0" w:color="auto"/>
                                                        <w:bottom w:val="none" w:sz="0" w:space="0" w:color="auto"/>
                                                        <w:right w:val="none" w:sz="0" w:space="0" w:color="auto"/>
                                                      </w:divBdr>
                                                      <w:divsChild>
                                                        <w:div w:id="1279995071">
                                                          <w:marLeft w:val="0"/>
                                                          <w:marRight w:val="0"/>
                                                          <w:marTop w:val="0"/>
                                                          <w:marBottom w:val="0"/>
                                                          <w:divBdr>
                                                            <w:top w:val="none" w:sz="0" w:space="0" w:color="auto"/>
                                                            <w:left w:val="none" w:sz="0" w:space="0" w:color="auto"/>
                                                            <w:bottom w:val="none" w:sz="0" w:space="0" w:color="auto"/>
                                                            <w:right w:val="none" w:sz="0" w:space="0" w:color="auto"/>
                                                          </w:divBdr>
                                                        </w:div>
                                                      </w:divsChild>
                                                    </w:div>
                                                    <w:div w:id="1887788817">
                                                      <w:marLeft w:val="0"/>
                                                      <w:marRight w:val="0"/>
                                                      <w:marTop w:val="0"/>
                                                      <w:marBottom w:val="0"/>
                                                      <w:divBdr>
                                                        <w:top w:val="none" w:sz="0" w:space="0" w:color="auto"/>
                                                        <w:left w:val="none" w:sz="0" w:space="0" w:color="auto"/>
                                                        <w:bottom w:val="none" w:sz="0" w:space="0" w:color="auto"/>
                                                        <w:right w:val="none" w:sz="0" w:space="0" w:color="auto"/>
                                                      </w:divBdr>
                                                      <w:divsChild>
                                                        <w:div w:id="7943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8632">
                                              <w:marLeft w:val="0"/>
                                              <w:marRight w:val="0"/>
                                              <w:marTop w:val="0"/>
                                              <w:marBottom w:val="0"/>
                                              <w:divBdr>
                                                <w:top w:val="none" w:sz="0" w:space="0" w:color="auto"/>
                                                <w:left w:val="none" w:sz="0" w:space="0" w:color="auto"/>
                                                <w:bottom w:val="none" w:sz="0" w:space="0" w:color="auto"/>
                                                <w:right w:val="none" w:sz="0" w:space="0" w:color="auto"/>
                                              </w:divBdr>
                                              <w:divsChild>
                                                <w:div w:id="1426995048">
                                                  <w:marLeft w:val="0"/>
                                                  <w:marRight w:val="0"/>
                                                  <w:marTop w:val="0"/>
                                                  <w:marBottom w:val="0"/>
                                                  <w:divBdr>
                                                    <w:top w:val="none" w:sz="0" w:space="0" w:color="auto"/>
                                                    <w:left w:val="none" w:sz="0" w:space="0" w:color="auto"/>
                                                    <w:bottom w:val="none" w:sz="0" w:space="0" w:color="auto"/>
                                                    <w:right w:val="none" w:sz="0" w:space="0" w:color="auto"/>
                                                  </w:divBdr>
                                                  <w:divsChild>
                                                    <w:div w:id="581138953">
                                                      <w:marLeft w:val="0"/>
                                                      <w:marRight w:val="0"/>
                                                      <w:marTop w:val="0"/>
                                                      <w:marBottom w:val="0"/>
                                                      <w:divBdr>
                                                        <w:top w:val="none" w:sz="0" w:space="0" w:color="auto"/>
                                                        <w:left w:val="none" w:sz="0" w:space="0" w:color="auto"/>
                                                        <w:bottom w:val="none" w:sz="0" w:space="0" w:color="auto"/>
                                                        <w:right w:val="none" w:sz="0" w:space="0" w:color="auto"/>
                                                      </w:divBdr>
                                                    </w:div>
                                                  </w:divsChild>
                                                </w:div>
                                                <w:div w:id="546841390">
                                                  <w:marLeft w:val="0"/>
                                                  <w:marRight w:val="0"/>
                                                  <w:marTop w:val="0"/>
                                                  <w:marBottom w:val="0"/>
                                                  <w:divBdr>
                                                    <w:top w:val="none" w:sz="0" w:space="0" w:color="auto"/>
                                                    <w:left w:val="none" w:sz="0" w:space="0" w:color="auto"/>
                                                    <w:bottom w:val="none" w:sz="0" w:space="0" w:color="auto"/>
                                                    <w:right w:val="none" w:sz="0" w:space="0" w:color="auto"/>
                                                  </w:divBdr>
                                                  <w:divsChild>
                                                    <w:div w:id="770978423">
                                                      <w:marLeft w:val="0"/>
                                                      <w:marRight w:val="0"/>
                                                      <w:marTop w:val="0"/>
                                                      <w:marBottom w:val="0"/>
                                                      <w:divBdr>
                                                        <w:top w:val="none" w:sz="0" w:space="0" w:color="auto"/>
                                                        <w:left w:val="none" w:sz="0" w:space="0" w:color="auto"/>
                                                        <w:bottom w:val="none" w:sz="0" w:space="0" w:color="auto"/>
                                                        <w:right w:val="none" w:sz="0" w:space="0" w:color="auto"/>
                                                      </w:divBdr>
                                                      <w:divsChild>
                                                        <w:div w:id="971521403">
                                                          <w:marLeft w:val="0"/>
                                                          <w:marRight w:val="0"/>
                                                          <w:marTop w:val="0"/>
                                                          <w:marBottom w:val="0"/>
                                                          <w:divBdr>
                                                            <w:top w:val="none" w:sz="0" w:space="0" w:color="auto"/>
                                                            <w:left w:val="none" w:sz="0" w:space="0" w:color="auto"/>
                                                            <w:bottom w:val="none" w:sz="0" w:space="0" w:color="auto"/>
                                                            <w:right w:val="none" w:sz="0" w:space="0" w:color="auto"/>
                                                          </w:divBdr>
                                                        </w:div>
                                                      </w:divsChild>
                                                    </w:div>
                                                    <w:div w:id="2143111571">
                                                      <w:marLeft w:val="0"/>
                                                      <w:marRight w:val="0"/>
                                                      <w:marTop w:val="0"/>
                                                      <w:marBottom w:val="0"/>
                                                      <w:divBdr>
                                                        <w:top w:val="none" w:sz="0" w:space="0" w:color="auto"/>
                                                        <w:left w:val="none" w:sz="0" w:space="0" w:color="auto"/>
                                                        <w:bottom w:val="none" w:sz="0" w:space="0" w:color="auto"/>
                                                        <w:right w:val="none" w:sz="0" w:space="0" w:color="auto"/>
                                                      </w:divBdr>
                                                      <w:divsChild>
                                                        <w:div w:id="3101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3863">
                                      <w:marLeft w:val="0"/>
                                      <w:marRight w:val="0"/>
                                      <w:marTop w:val="0"/>
                                      <w:marBottom w:val="0"/>
                                      <w:divBdr>
                                        <w:top w:val="none" w:sz="0" w:space="0" w:color="auto"/>
                                        <w:left w:val="none" w:sz="0" w:space="0" w:color="auto"/>
                                        <w:bottom w:val="none" w:sz="0" w:space="0" w:color="auto"/>
                                        <w:right w:val="none" w:sz="0" w:space="0" w:color="auto"/>
                                      </w:divBdr>
                                      <w:divsChild>
                                        <w:div w:id="1490367076">
                                          <w:marLeft w:val="0"/>
                                          <w:marRight w:val="0"/>
                                          <w:marTop w:val="0"/>
                                          <w:marBottom w:val="0"/>
                                          <w:divBdr>
                                            <w:top w:val="none" w:sz="0" w:space="0" w:color="auto"/>
                                            <w:left w:val="none" w:sz="0" w:space="0" w:color="auto"/>
                                            <w:bottom w:val="none" w:sz="0" w:space="0" w:color="auto"/>
                                            <w:right w:val="none" w:sz="0" w:space="0" w:color="auto"/>
                                          </w:divBdr>
                                        </w:div>
                                      </w:divsChild>
                                    </w:div>
                                    <w:div w:id="92674072">
                                      <w:marLeft w:val="0"/>
                                      <w:marRight w:val="0"/>
                                      <w:marTop w:val="0"/>
                                      <w:marBottom w:val="0"/>
                                      <w:divBdr>
                                        <w:top w:val="none" w:sz="0" w:space="0" w:color="auto"/>
                                        <w:left w:val="none" w:sz="0" w:space="0" w:color="auto"/>
                                        <w:bottom w:val="none" w:sz="0" w:space="0" w:color="auto"/>
                                        <w:right w:val="none" w:sz="0" w:space="0" w:color="auto"/>
                                      </w:divBdr>
                                      <w:divsChild>
                                        <w:div w:id="1454710840">
                                          <w:marLeft w:val="0"/>
                                          <w:marRight w:val="0"/>
                                          <w:marTop w:val="0"/>
                                          <w:marBottom w:val="0"/>
                                          <w:divBdr>
                                            <w:top w:val="none" w:sz="0" w:space="0" w:color="auto"/>
                                            <w:left w:val="none" w:sz="0" w:space="0" w:color="auto"/>
                                            <w:bottom w:val="none" w:sz="0" w:space="0" w:color="auto"/>
                                            <w:right w:val="none" w:sz="0" w:space="0" w:color="auto"/>
                                          </w:divBdr>
                                        </w:div>
                                      </w:divsChild>
                                    </w:div>
                                    <w:div w:id="128205966">
                                      <w:marLeft w:val="0"/>
                                      <w:marRight w:val="0"/>
                                      <w:marTop w:val="0"/>
                                      <w:marBottom w:val="0"/>
                                      <w:divBdr>
                                        <w:top w:val="none" w:sz="0" w:space="0" w:color="auto"/>
                                        <w:left w:val="none" w:sz="0" w:space="0" w:color="auto"/>
                                        <w:bottom w:val="none" w:sz="0" w:space="0" w:color="auto"/>
                                        <w:right w:val="none" w:sz="0" w:space="0" w:color="auto"/>
                                      </w:divBdr>
                                      <w:divsChild>
                                        <w:div w:id="771632775">
                                          <w:marLeft w:val="0"/>
                                          <w:marRight w:val="0"/>
                                          <w:marTop w:val="0"/>
                                          <w:marBottom w:val="0"/>
                                          <w:divBdr>
                                            <w:top w:val="none" w:sz="0" w:space="0" w:color="auto"/>
                                            <w:left w:val="none" w:sz="0" w:space="0" w:color="auto"/>
                                            <w:bottom w:val="none" w:sz="0" w:space="0" w:color="auto"/>
                                            <w:right w:val="none" w:sz="0" w:space="0" w:color="auto"/>
                                          </w:divBdr>
                                          <w:divsChild>
                                            <w:div w:id="990330071">
                                              <w:marLeft w:val="0"/>
                                              <w:marRight w:val="0"/>
                                              <w:marTop w:val="0"/>
                                              <w:marBottom w:val="0"/>
                                              <w:divBdr>
                                                <w:top w:val="none" w:sz="0" w:space="0" w:color="auto"/>
                                                <w:left w:val="none" w:sz="0" w:space="0" w:color="auto"/>
                                                <w:bottom w:val="none" w:sz="0" w:space="0" w:color="auto"/>
                                                <w:right w:val="none" w:sz="0" w:space="0" w:color="auto"/>
                                              </w:divBdr>
                                              <w:divsChild>
                                                <w:div w:id="2086756289">
                                                  <w:marLeft w:val="0"/>
                                                  <w:marRight w:val="0"/>
                                                  <w:marTop w:val="0"/>
                                                  <w:marBottom w:val="0"/>
                                                  <w:divBdr>
                                                    <w:top w:val="none" w:sz="0" w:space="0" w:color="auto"/>
                                                    <w:left w:val="none" w:sz="0" w:space="0" w:color="auto"/>
                                                    <w:bottom w:val="none" w:sz="0" w:space="0" w:color="auto"/>
                                                    <w:right w:val="none" w:sz="0" w:space="0" w:color="auto"/>
                                                  </w:divBdr>
                                                  <w:divsChild>
                                                    <w:div w:id="448857345">
                                                      <w:marLeft w:val="0"/>
                                                      <w:marRight w:val="0"/>
                                                      <w:marTop w:val="0"/>
                                                      <w:marBottom w:val="0"/>
                                                      <w:divBdr>
                                                        <w:top w:val="none" w:sz="0" w:space="0" w:color="auto"/>
                                                        <w:left w:val="none" w:sz="0" w:space="0" w:color="auto"/>
                                                        <w:bottom w:val="none" w:sz="0" w:space="0" w:color="auto"/>
                                                        <w:right w:val="none" w:sz="0" w:space="0" w:color="auto"/>
                                                      </w:divBdr>
                                                    </w:div>
                                                  </w:divsChild>
                                                </w:div>
                                                <w:div w:id="635255720">
                                                  <w:marLeft w:val="0"/>
                                                  <w:marRight w:val="0"/>
                                                  <w:marTop w:val="0"/>
                                                  <w:marBottom w:val="0"/>
                                                  <w:divBdr>
                                                    <w:top w:val="none" w:sz="0" w:space="0" w:color="auto"/>
                                                    <w:left w:val="none" w:sz="0" w:space="0" w:color="auto"/>
                                                    <w:bottom w:val="none" w:sz="0" w:space="0" w:color="auto"/>
                                                    <w:right w:val="none" w:sz="0" w:space="0" w:color="auto"/>
                                                  </w:divBdr>
                                                  <w:divsChild>
                                                    <w:div w:id="94979471">
                                                      <w:marLeft w:val="0"/>
                                                      <w:marRight w:val="0"/>
                                                      <w:marTop w:val="0"/>
                                                      <w:marBottom w:val="0"/>
                                                      <w:divBdr>
                                                        <w:top w:val="none" w:sz="0" w:space="0" w:color="auto"/>
                                                        <w:left w:val="none" w:sz="0" w:space="0" w:color="auto"/>
                                                        <w:bottom w:val="none" w:sz="0" w:space="0" w:color="auto"/>
                                                        <w:right w:val="none" w:sz="0" w:space="0" w:color="auto"/>
                                                      </w:divBdr>
                                                      <w:divsChild>
                                                        <w:div w:id="213588941">
                                                          <w:marLeft w:val="0"/>
                                                          <w:marRight w:val="0"/>
                                                          <w:marTop w:val="0"/>
                                                          <w:marBottom w:val="0"/>
                                                          <w:divBdr>
                                                            <w:top w:val="none" w:sz="0" w:space="0" w:color="auto"/>
                                                            <w:left w:val="none" w:sz="0" w:space="0" w:color="auto"/>
                                                            <w:bottom w:val="none" w:sz="0" w:space="0" w:color="auto"/>
                                                            <w:right w:val="none" w:sz="0" w:space="0" w:color="auto"/>
                                                          </w:divBdr>
                                                        </w:div>
                                                      </w:divsChild>
                                                    </w:div>
                                                    <w:div w:id="2023238647">
                                                      <w:marLeft w:val="0"/>
                                                      <w:marRight w:val="0"/>
                                                      <w:marTop w:val="0"/>
                                                      <w:marBottom w:val="0"/>
                                                      <w:divBdr>
                                                        <w:top w:val="none" w:sz="0" w:space="0" w:color="auto"/>
                                                        <w:left w:val="none" w:sz="0" w:space="0" w:color="auto"/>
                                                        <w:bottom w:val="none" w:sz="0" w:space="0" w:color="auto"/>
                                                        <w:right w:val="none" w:sz="0" w:space="0" w:color="auto"/>
                                                      </w:divBdr>
                                                      <w:divsChild>
                                                        <w:div w:id="7368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604905">
                                      <w:marLeft w:val="0"/>
                                      <w:marRight w:val="0"/>
                                      <w:marTop w:val="0"/>
                                      <w:marBottom w:val="0"/>
                                      <w:divBdr>
                                        <w:top w:val="none" w:sz="0" w:space="0" w:color="auto"/>
                                        <w:left w:val="none" w:sz="0" w:space="0" w:color="auto"/>
                                        <w:bottom w:val="none" w:sz="0" w:space="0" w:color="auto"/>
                                        <w:right w:val="none" w:sz="0" w:space="0" w:color="auto"/>
                                      </w:divBdr>
                                    </w:div>
                                    <w:div w:id="1725564076">
                                      <w:marLeft w:val="0"/>
                                      <w:marRight w:val="0"/>
                                      <w:marTop w:val="0"/>
                                      <w:marBottom w:val="0"/>
                                      <w:divBdr>
                                        <w:top w:val="none" w:sz="0" w:space="0" w:color="auto"/>
                                        <w:left w:val="none" w:sz="0" w:space="0" w:color="auto"/>
                                        <w:bottom w:val="none" w:sz="0" w:space="0" w:color="auto"/>
                                        <w:right w:val="none" w:sz="0" w:space="0" w:color="auto"/>
                                      </w:divBdr>
                                      <w:divsChild>
                                        <w:div w:id="1154684695">
                                          <w:marLeft w:val="0"/>
                                          <w:marRight w:val="0"/>
                                          <w:marTop w:val="0"/>
                                          <w:marBottom w:val="0"/>
                                          <w:divBdr>
                                            <w:top w:val="none" w:sz="0" w:space="0" w:color="auto"/>
                                            <w:left w:val="none" w:sz="0" w:space="0" w:color="auto"/>
                                            <w:bottom w:val="none" w:sz="0" w:space="0" w:color="auto"/>
                                            <w:right w:val="none" w:sz="0" w:space="0" w:color="auto"/>
                                          </w:divBdr>
                                          <w:divsChild>
                                            <w:div w:id="1056011270">
                                              <w:marLeft w:val="0"/>
                                              <w:marRight w:val="0"/>
                                              <w:marTop w:val="0"/>
                                              <w:marBottom w:val="0"/>
                                              <w:divBdr>
                                                <w:top w:val="none" w:sz="0" w:space="0" w:color="auto"/>
                                                <w:left w:val="none" w:sz="0" w:space="0" w:color="auto"/>
                                                <w:bottom w:val="none" w:sz="0" w:space="0" w:color="auto"/>
                                                <w:right w:val="none" w:sz="0" w:space="0" w:color="auto"/>
                                              </w:divBdr>
                                              <w:divsChild>
                                                <w:div w:id="1722443364">
                                                  <w:marLeft w:val="0"/>
                                                  <w:marRight w:val="0"/>
                                                  <w:marTop w:val="0"/>
                                                  <w:marBottom w:val="0"/>
                                                  <w:divBdr>
                                                    <w:top w:val="none" w:sz="0" w:space="0" w:color="auto"/>
                                                    <w:left w:val="none" w:sz="0" w:space="0" w:color="auto"/>
                                                    <w:bottom w:val="none" w:sz="0" w:space="0" w:color="auto"/>
                                                    <w:right w:val="none" w:sz="0" w:space="0" w:color="auto"/>
                                                  </w:divBdr>
                                                </w:div>
                                              </w:divsChild>
                                            </w:div>
                                            <w:div w:id="1221676333">
                                              <w:marLeft w:val="0"/>
                                              <w:marRight w:val="0"/>
                                              <w:marTop w:val="0"/>
                                              <w:marBottom w:val="0"/>
                                              <w:divBdr>
                                                <w:top w:val="none" w:sz="0" w:space="0" w:color="auto"/>
                                                <w:left w:val="none" w:sz="0" w:space="0" w:color="auto"/>
                                                <w:bottom w:val="none" w:sz="0" w:space="0" w:color="auto"/>
                                                <w:right w:val="none" w:sz="0" w:space="0" w:color="auto"/>
                                              </w:divBdr>
                                              <w:divsChild>
                                                <w:div w:id="1785542038">
                                                  <w:marLeft w:val="0"/>
                                                  <w:marRight w:val="0"/>
                                                  <w:marTop w:val="0"/>
                                                  <w:marBottom w:val="0"/>
                                                  <w:divBdr>
                                                    <w:top w:val="none" w:sz="0" w:space="0" w:color="auto"/>
                                                    <w:left w:val="none" w:sz="0" w:space="0" w:color="auto"/>
                                                    <w:bottom w:val="none" w:sz="0" w:space="0" w:color="auto"/>
                                                    <w:right w:val="none" w:sz="0" w:space="0" w:color="auto"/>
                                                  </w:divBdr>
                                                  <w:divsChild>
                                                    <w:div w:id="1136870377">
                                                      <w:marLeft w:val="0"/>
                                                      <w:marRight w:val="0"/>
                                                      <w:marTop w:val="0"/>
                                                      <w:marBottom w:val="0"/>
                                                      <w:divBdr>
                                                        <w:top w:val="none" w:sz="0" w:space="0" w:color="auto"/>
                                                        <w:left w:val="none" w:sz="0" w:space="0" w:color="auto"/>
                                                        <w:bottom w:val="none" w:sz="0" w:space="0" w:color="auto"/>
                                                        <w:right w:val="none" w:sz="0" w:space="0" w:color="auto"/>
                                                      </w:divBdr>
                                                    </w:div>
                                                  </w:divsChild>
                                                </w:div>
                                                <w:div w:id="937911779">
                                                  <w:marLeft w:val="0"/>
                                                  <w:marRight w:val="0"/>
                                                  <w:marTop w:val="0"/>
                                                  <w:marBottom w:val="0"/>
                                                  <w:divBdr>
                                                    <w:top w:val="none" w:sz="0" w:space="0" w:color="auto"/>
                                                    <w:left w:val="none" w:sz="0" w:space="0" w:color="auto"/>
                                                    <w:bottom w:val="none" w:sz="0" w:space="0" w:color="auto"/>
                                                    <w:right w:val="none" w:sz="0" w:space="0" w:color="auto"/>
                                                  </w:divBdr>
                                                  <w:divsChild>
                                                    <w:div w:id="15180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37616045">
      <w:bodyDiv w:val="1"/>
      <w:marLeft w:val="0"/>
      <w:marRight w:val="0"/>
      <w:marTop w:val="0"/>
      <w:marBottom w:val="0"/>
      <w:divBdr>
        <w:top w:val="none" w:sz="0" w:space="0" w:color="auto"/>
        <w:left w:val="none" w:sz="0" w:space="0" w:color="auto"/>
        <w:bottom w:val="none" w:sz="0" w:space="0" w:color="auto"/>
        <w:right w:val="none" w:sz="0" w:space="0" w:color="auto"/>
      </w:divBdr>
      <w:divsChild>
        <w:div w:id="1769348522">
          <w:marLeft w:val="0"/>
          <w:marRight w:val="0"/>
          <w:marTop w:val="0"/>
          <w:marBottom w:val="0"/>
          <w:divBdr>
            <w:top w:val="none" w:sz="0" w:space="0" w:color="auto"/>
            <w:left w:val="none" w:sz="0" w:space="0" w:color="auto"/>
            <w:bottom w:val="none" w:sz="0" w:space="0" w:color="auto"/>
            <w:right w:val="none" w:sz="0" w:space="0" w:color="auto"/>
          </w:divBdr>
          <w:divsChild>
            <w:div w:id="1249343956">
              <w:marLeft w:val="0"/>
              <w:marRight w:val="0"/>
              <w:marTop w:val="0"/>
              <w:marBottom w:val="0"/>
              <w:divBdr>
                <w:top w:val="none" w:sz="0" w:space="0" w:color="auto"/>
                <w:left w:val="none" w:sz="0" w:space="0" w:color="auto"/>
                <w:bottom w:val="none" w:sz="0" w:space="0" w:color="auto"/>
                <w:right w:val="none" w:sz="0" w:space="0" w:color="auto"/>
              </w:divBdr>
              <w:divsChild>
                <w:div w:id="517934306">
                  <w:marLeft w:val="0"/>
                  <w:marRight w:val="0"/>
                  <w:marTop w:val="0"/>
                  <w:marBottom w:val="0"/>
                  <w:divBdr>
                    <w:top w:val="none" w:sz="0" w:space="0" w:color="auto"/>
                    <w:left w:val="none" w:sz="0" w:space="0" w:color="auto"/>
                    <w:bottom w:val="none" w:sz="0" w:space="0" w:color="auto"/>
                    <w:right w:val="none" w:sz="0" w:space="0" w:color="auto"/>
                  </w:divBdr>
                  <w:divsChild>
                    <w:div w:id="342754939">
                      <w:marLeft w:val="0"/>
                      <w:marRight w:val="0"/>
                      <w:marTop w:val="0"/>
                      <w:marBottom w:val="0"/>
                      <w:divBdr>
                        <w:top w:val="none" w:sz="0" w:space="0" w:color="auto"/>
                        <w:left w:val="none" w:sz="0" w:space="0" w:color="auto"/>
                        <w:bottom w:val="none" w:sz="0" w:space="0" w:color="auto"/>
                        <w:right w:val="none" w:sz="0" w:space="0" w:color="auto"/>
                      </w:divBdr>
                      <w:divsChild>
                        <w:div w:id="167409262">
                          <w:marLeft w:val="0"/>
                          <w:marRight w:val="0"/>
                          <w:marTop w:val="0"/>
                          <w:marBottom w:val="0"/>
                          <w:divBdr>
                            <w:top w:val="none" w:sz="0" w:space="0" w:color="auto"/>
                            <w:left w:val="none" w:sz="0" w:space="0" w:color="auto"/>
                            <w:bottom w:val="none" w:sz="0" w:space="0" w:color="auto"/>
                            <w:right w:val="none" w:sz="0" w:space="0" w:color="auto"/>
                          </w:divBdr>
                          <w:divsChild>
                            <w:div w:id="206115137">
                              <w:marLeft w:val="0"/>
                              <w:marRight w:val="0"/>
                              <w:marTop w:val="0"/>
                              <w:marBottom w:val="0"/>
                              <w:divBdr>
                                <w:top w:val="none" w:sz="0" w:space="0" w:color="auto"/>
                                <w:left w:val="none" w:sz="0" w:space="0" w:color="auto"/>
                                <w:bottom w:val="none" w:sz="0" w:space="0" w:color="auto"/>
                                <w:right w:val="none" w:sz="0" w:space="0" w:color="auto"/>
                              </w:divBdr>
                              <w:divsChild>
                                <w:div w:id="1954903696">
                                  <w:marLeft w:val="0"/>
                                  <w:marRight w:val="0"/>
                                  <w:marTop w:val="0"/>
                                  <w:marBottom w:val="0"/>
                                  <w:divBdr>
                                    <w:top w:val="none" w:sz="0" w:space="0" w:color="auto"/>
                                    <w:left w:val="none" w:sz="0" w:space="0" w:color="auto"/>
                                    <w:bottom w:val="none" w:sz="0" w:space="0" w:color="auto"/>
                                    <w:right w:val="none" w:sz="0" w:space="0" w:color="auto"/>
                                  </w:divBdr>
                                  <w:divsChild>
                                    <w:div w:id="2125997322">
                                      <w:marLeft w:val="0"/>
                                      <w:marRight w:val="0"/>
                                      <w:marTop w:val="0"/>
                                      <w:marBottom w:val="0"/>
                                      <w:divBdr>
                                        <w:top w:val="none" w:sz="0" w:space="0" w:color="auto"/>
                                        <w:left w:val="none" w:sz="0" w:space="0" w:color="auto"/>
                                        <w:bottom w:val="none" w:sz="0" w:space="0" w:color="auto"/>
                                        <w:right w:val="none" w:sz="0" w:space="0" w:color="auto"/>
                                      </w:divBdr>
                                      <w:divsChild>
                                        <w:div w:id="1895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01593657">
      <w:bodyDiv w:val="1"/>
      <w:marLeft w:val="0"/>
      <w:marRight w:val="0"/>
      <w:marTop w:val="0"/>
      <w:marBottom w:val="0"/>
      <w:divBdr>
        <w:top w:val="none" w:sz="0" w:space="0" w:color="auto"/>
        <w:left w:val="none" w:sz="0" w:space="0" w:color="auto"/>
        <w:bottom w:val="none" w:sz="0" w:space="0" w:color="auto"/>
        <w:right w:val="none" w:sz="0" w:space="0" w:color="auto"/>
      </w:divBdr>
      <w:divsChild>
        <w:div w:id="1453279732">
          <w:marLeft w:val="0"/>
          <w:marRight w:val="0"/>
          <w:marTop w:val="0"/>
          <w:marBottom w:val="0"/>
          <w:divBdr>
            <w:top w:val="none" w:sz="0" w:space="0" w:color="auto"/>
            <w:left w:val="none" w:sz="0" w:space="0" w:color="auto"/>
            <w:bottom w:val="none" w:sz="0" w:space="0" w:color="auto"/>
            <w:right w:val="none" w:sz="0" w:space="0" w:color="auto"/>
          </w:divBdr>
          <w:divsChild>
            <w:div w:id="1224101339">
              <w:marLeft w:val="4"/>
              <w:marRight w:val="4"/>
              <w:marTop w:val="0"/>
              <w:marBottom w:val="0"/>
              <w:divBdr>
                <w:top w:val="none" w:sz="0" w:space="0" w:color="auto"/>
                <w:left w:val="none" w:sz="0" w:space="0" w:color="auto"/>
                <w:bottom w:val="none" w:sz="0" w:space="0" w:color="auto"/>
                <w:right w:val="none" w:sz="0" w:space="0" w:color="auto"/>
              </w:divBdr>
              <w:divsChild>
                <w:div w:id="636489968">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731318570">
      <w:bodyDiv w:val="1"/>
      <w:marLeft w:val="0"/>
      <w:marRight w:val="0"/>
      <w:marTop w:val="0"/>
      <w:marBottom w:val="0"/>
      <w:divBdr>
        <w:top w:val="none" w:sz="0" w:space="0" w:color="auto"/>
        <w:left w:val="none" w:sz="0" w:space="0" w:color="auto"/>
        <w:bottom w:val="none" w:sz="0" w:space="0" w:color="auto"/>
        <w:right w:val="none" w:sz="0" w:space="0" w:color="auto"/>
      </w:divBdr>
      <w:divsChild>
        <w:div w:id="1329017534">
          <w:marLeft w:val="0"/>
          <w:marRight w:val="0"/>
          <w:marTop w:val="0"/>
          <w:marBottom w:val="0"/>
          <w:divBdr>
            <w:top w:val="none" w:sz="0" w:space="0" w:color="auto"/>
            <w:left w:val="none" w:sz="0" w:space="0" w:color="auto"/>
            <w:bottom w:val="none" w:sz="0" w:space="0" w:color="auto"/>
            <w:right w:val="none" w:sz="0" w:space="0" w:color="auto"/>
          </w:divBdr>
          <w:divsChild>
            <w:div w:id="1250431423">
              <w:marLeft w:val="0"/>
              <w:marRight w:val="0"/>
              <w:marTop w:val="0"/>
              <w:marBottom w:val="0"/>
              <w:divBdr>
                <w:top w:val="none" w:sz="0" w:space="0" w:color="auto"/>
                <w:left w:val="none" w:sz="0" w:space="0" w:color="auto"/>
                <w:bottom w:val="none" w:sz="0" w:space="0" w:color="auto"/>
                <w:right w:val="none" w:sz="0" w:space="0" w:color="auto"/>
              </w:divBdr>
              <w:divsChild>
                <w:div w:id="273438268">
                  <w:marLeft w:val="3990"/>
                  <w:marRight w:val="0"/>
                  <w:marTop w:val="0"/>
                  <w:marBottom w:val="0"/>
                  <w:divBdr>
                    <w:top w:val="none" w:sz="0" w:space="0" w:color="auto"/>
                    <w:left w:val="none" w:sz="0" w:space="0" w:color="auto"/>
                    <w:bottom w:val="none" w:sz="0" w:space="0" w:color="auto"/>
                    <w:right w:val="none" w:sz="0" w:space="0" w:color="auto"/>
                  </w:divBdr>
                  <w:divsChild>
                    <w:div w:id="1910656606">
                      <w:marLeft w:val="0"/>
                      <w:marRight w:val="0"/>
                      <w:marTop w:val="0"/>
                      <w:marBottom w:val="0"/>
                      <w:divBdr>
                        <w:top w:val="none" w:sz="0" w:space="0" w:color="auto"/>
                        <w:left w:val="none" w:sz="0" w:space="0" w:color="auto"/>
                        <w:bottom w:val="none" w:sz="0" w:space="0" w:color="auto"/>
                        <w:right w:val="none" w:sz="0" w:space="0" w:color="auto"/>
                      </w:divBdr>
                      <w:divsChild>
                        <w:div w:id="1051705">
                          <w:marLeft w:val="0"/>
                          <w:marRight w:val="0"/>
                          <w:marTop w:val="0"/>
                          <w:marBottom w:val="0"/>
                          <w:divBdr>
                            <w:top w:val="none" w:sz="0" w:space="0" w:color="auto"/>
                            <w:left w:val="none" w:sz="0" w:space="0" w:color="auto"/>
                            <w:bottom w:val="none" w:sz="0" w:space="0" w:color="auto"/>
                            <w:right w:val="none" w:sz="0" w:space="0" w:color="auto"/>
                          </w:divBdr>
                          <w:divsChild>
                            <w:div w:id="711001682">
                              <w:marLeft w:val="0"/>
                              <w:marRight w:val="0"/>
                              <w:marTop w:val="0"/>
                              <w:marBottom w:val="0"/>
                              <w:divBdr>
                                <w:top w:val="none" w:sz="0" w:space="0" w:color="auto"/>
                                <w:left w:val="none" w:sz="0" w:space="0" w:color="auto"/>
                                <w:bottom w:val="none" w:sz="0" w:space="0" w:color="auto"/>
                                <w:right w:val="none" w:sz="0" w:space="0" w:color="auto"/>
                              </w:divBdr>
                              <w:divsChild>
                                <w:div w:id="1122266080">
                                  <w:marLeft w:val="0"/>
                                  <w:marRight w:val="0"/>
                                  <w:marTop w:val="0"/>
                                  <w:marBottom w:val="0"/>
                                  <w:divBdr>
                                    <w:top w:val="none" w:sz="0" w:space="0" w:color="auto"/>
                                    <w:left w:val="none" w:sz="0" w:space="0" w:color="auto"/>
                                    <w:bottom w:val="none" w:sz="0" w:space="0" w:color="auto"/>
                                    <w:right w:val="none" w:sz="0" w:space="0" w:color="auto"/>
                                  </w:divBdr>
                                  <w:divsChild>
                                    <w:div w:id="2085253356">
                                      <w:marLeft w:val="0"/>
                                      <w:marRight w:val="0"/>
                                      <w:marTop w:val="0"/>
                                      <w:marBottom w:val="0"/>
                                      <w:divBdr>
                                        <w:top w:val="none" w:sz="0" w:space="0" w:color="auto"/>
                                        <w:left w:val="none" w:sz="0" w:space="0" w:color="auto"/>
                                        <w:bottom w:val="none" w:sz="0" w:space="0" w:color="auto"/>
                                        <w:right w:val="none" w:sz="0" w:space="0" w:color="auto"/>
                                      </w:divBdr>
                                      <w:divsChild>
                                        <w:div w:id="1955398769">
                                          <w:marLeft w:val="0"/>
                                          <w:marRight w:val="0"/>
                                          <w:marTop w:val="0"/>
                                          <w:marBottom w:val="0"/>
                                          <w:divBdr>
                                            <w:top w:val="none" w:sz="0" w:space="0" w:color="auto"/>
                                            <w:left w:val="none" w:sz="0" w:space="0" w:color="auto"/>
                                            <w:bottom w:val="none" w:sz="0" w:space="0" w:color="auto"/>
                                            <w:right w:val="none" w:sz="0" w:space="0" w:color="auto"/>
                                          </w:divBdr>
                                          <w:divsChild>
                                            <w:div w:id="19950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0246107">
      <w:bodyDiv w:val="1"/>
      <w:marLeft w:val="0"/>
      <w:marRight w:val="0"/>
      <w:marTop w:val="0"/>
      <w:marBottom w:val="0"/>
      <w:divBdr>
        <w:top w:val="none" w:sz="0" w:space="0" w:color="auto"/>
        <w:left w:val="none" w:sz="0" w:space="0" w:color="auto"/>
        <w:bottom w:val="none" w:sz="0" w:space="0" w:color="auto"/>
        <w:right w:val="none" w:sz="0" w:space="0" w:color="auto"/>
      </w:divBdr>
      <w:divsChild>
        <w:div w:id="233660494">
          <w:marLeft w:val="0"/>
          <w:marRight w:val="0"/>
          <w:marTop w:val="0"/>
          <w:marBottom w:val="0"/>
          <w:divBdr>
            <w:top w:val="none" w:sz="0" w:space="0" w:color="auto"/>
            <w:left w:val="none" w:sz="0" w:space="0" w:color="auto"/>
            <w:bottom w:val="none" w:sz="0" w:space="0" w:color="auto"/>
            <w:right w:val="none" w:sz="0" w:space="0" w:color="auto"/>
          </w:divBdr>
          <w:divsChild>
            <w:div w:id="7846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651">
      <w:marLeft w:val="0"/>
      <w:marRight w:val="0"/>
      <w:marTop w:val="0"/>
      <w:marBottom w:val="0"/>
      <w:divBdr>
        <w:top w:val="none" w:sz="0" w:space="0" w:color="auto"/>
        <w:left w:val="none" w:sz="0" w:space="0" w:color="auto"/>
        <w:bottom w:val="none" w:sz="0" w:space="0" w:color="auto"/>
        <w:right w:val="none" w:sz="0" w:space="0" w:color="auto"/>
      </w:divBdr>
    </w:div>
    <w:div w:id="1194463247">
      <w:bodyDiv w:val="1"/>
      <w:marLeft w:val="0"/>
      <w:marRight w:val="0"/>
      <w:marTop w:val="0"/>
      <w:marBottom w:val="0"/>
      <w:divBdr>
        <w:top w:val="none" w:sz="0" w:space="0" w:color="auto"/>
        <w:left w:val="none" w:sz="0" w:space="0" w:color="auto"/>
        <w:bottom w:val="none" w:sz="0" w:space="0" w:color="auto"/>
        <w:right w:val="none" w:sz="0" w:space="0" w:color="auto"/>
      </w:divBdr>
    </w:div>
    <w:div w:id="1298298887">
      <w:bodyDiv w:val="1"/>
      <w:marLeft w:val="0"/>
      <w:marRight w:val="0"/>
      <w:marTop w:val="0"/>
      <w:marBottom w:val="0"/>
      <w:divBdr>
        <w:top w:val="none" w:sz="0" w:space="0" w:color="auto"/>
        <w:left w:val="none" w:sz="0" w:space="0" w:color="auto"/>
        <w:bottom w:val="none" w:sz="0" w:space="0" w:color="auto"/>
        <w:right w:val="none" w:sz="0" w:space="0" w:color="auto"/>
      </w:divBdr>
      <w:divsChild>
        <w:div w:id="184566447">
          <w:marLeft w:val="0"/>
          <w:marRight w:val="0"/>
          <w:marTop w:val="0"/>
          <w:marBottom w:val="0"/>
          <w:divBdr>
            <w:top w:val="none" w:sz="0" w:space="0" w:color="auto"/>
            <w:left w:val="none" w:sz="0" w:space="0" w:color="auto"/>
            <w:bottom w:val="none" w:sz="0" w:space="0" w:color="auto"/>
            <w:right w:val="none" w:sz="0" w:space="0" w:color="auto"/>
          </w:divBdr>
          <w:divsChild>
            <w:div w:id="1337803764">
              <w:marLeft w:val="0"/>
              <w:marRight w:val="0"/>
              <w:marTop w:val="0"/>
              <w:marBottom w:val="0"/>
              <w:divBdr>
                <w:top w:val="none" w:sz="0" w:space="0" w:color="auto"/>
                <w:left w:val="none" w:sz="0" w:space="0" w:color="auto"/>
                <w:bottom w:val="none" w:sz="0" w:space="0" w:color="auto"/>
                <w:right w:val="none" w:sz="0" w:space="0" w:color="auto"/>
              </w:divBdr>
              <w:divsChild>
                <w:div w:id="855391088">
                  <w:marLeft w:val="4200"/>
                  <w:marRight w:val="0"/>
                  <w:marTop w:val="0"/>
                  <w:marBottom w:val="0"/>
                  <w:divBdr>
                    <w:top w:val="none" w:sz="0" w:space="0" w:color="auto"/>
                    <w:left w:val="none" w:sz="0" w:space="0" w:color="auto"/>
                    <w:bottom w:val="none" w:sz="0" w:space="0" w:color="auto"/>
                    <w:right w:val="none" w:sz="0" w:space="0" w:color="auto"/>
                  </w:divBdr>
                  <w:divsChild>
                    <w:div w:id="1146318700">
                      <w:marLeft w:val="0"/>
                      <w:marRight w:val="0"/>
                      <w:marTop w:val="0"/>
                      <w:marBottom w:val="0"/>
                      <w:divBdr>
                        <w:top w:val="none" w:sz="0" w:space="0" w:color="auto"/>
                        <w:left w:val="none" w:sz="0" w:space="0" w:color="auto"/>
                        <w:bottom w:val="none" w:sz="0" w:space="0" w:color="auto"/>
                        <w:right w:val="none" w:sz="0" w:space="0" w:color="auto"/>
                      </w:divBdr>
                      <w:divsChild>
                        <w:div w:id="1443183782">
                          <w:marLeft w:val="0"/>
                          <w:marRight w:val="0"/>
                          <w:marTop w:val="0"/>
                          <w:marBottom w:val="0"/>
                          <w:divBdr>
                            <w:top w:val="none" w:sz="0" w:space="0" w:color="auto"/>
                            <w:left w:val="none" w:sz="0" w:space="0" w:color="auto"/>
                            <w:bottom w:val="none" w:sz="0" w:space="0" w:color="auto"/>
                            <w:right w:val="none" w:sz="0" w:space="0" w:color="auto"/>
                          </w:divBdr>
                          <w:divsChild>
                            <w:div w:id="1382289785">
                              <w:marLeft w:val="0"/>
                              <w:marRight w:val="0"/>
                              <w:marTop w:val="0"/>
                              <w:marBottom w:val="0"/>
                              <w:divBdr>
                                <w:top w:val="none" w:sz="0" w:space="0" w:color="auto"/>
                                <w:left w:val="none" w:sz="0" w:space="0" w:color="auto"/>
                                <w:bottom w:val="none" w:sz="0" w:space="0" w:color="auto"/>
                                <w:right w:val="none" w:sz="0" w:space="0" w:color="auto"/>
                              </w:divBdr>
                              <w:divsChild>
                                <w:div w:id="1822772128">
                                  <w:marLeft w:val="0"/>
                                  <w:marRight w:val="0"/>
                                  <w:marTop w:val="0"/>
                                  <w:marBottom w:val="0"/>
                                  <w:divBdr>
                                    <w:top w:val="none" w:sz="0" w:space="0" w:color="auto"/>
                                    <w:left w:val="none" w:sz="0" w:space="0" w:color="auto"/>
                                    <w:bottom w:val="none" w:sz="0" w:space="0" w:color="auto"/>
                                    <w:right w:val="none" w:sz="0" w:space="0" w:color="auto"/>
                                  </w:divBdr>
                                  <w:divsChild>
                                    <w:div w:id="299000829">
                                      <w:marLeft w:val="0"/>
                                      <w:marRight w:val="0"/>
                                      <w:marTop w:val="0"/>
                                      <w:marBottom w:val="0"/>
                                      <w:divBdr>
                                        <w:top w:val="none" w:sz="0" w:space="0" w:color="auto"/>
                                        <w:left w:val="none" w:sz="0" w:space="0" w:color="auto"/>
                                        <w:bottom w:val="none" w:sz="0" w:space="0" w:color="auto"/>
                                        <w:right w:val="none" w:sz="0" w:space="0" w:color="auto"/>
                                      </w:divBdr>
                                      <w:divsChild>
                                        <w:div w:id="579876351">
                                          <w:marLeft w:val="0"/>
                                          <w:marRight w:val="0"/>
                                          <w:marTop w:val="0"/>
                                          <w:marBottom w:val="0"/>
                                          <w:divBdr>
                                            <w:top w:val="none" w:sz="0" w:space="0" w:color="auto"/>
                                            <w:left w:val="none" w:sz="0" w:space="0" w:color="auto"/>
                                            <w:bottom w:val="none" w:sz="0" w:space="0" w:color="auto"/>
                                            <w:right w:val="none" w:sz="0" w:space="0" w:color="auto"/>
                                          </w:divBdr>
                                        </w:div>
                                      </w:divsChild>
                                    </w:div>
                                    <w:div w:id="636378885">
                                      <w:marLeft w:val="0"/>
                                      <w:marRight w:val="0"/>
                                      <w:marTop w:val="0"/>
                                      <w:marBottom w:val="0"/>
                                      <w:divBdr>
                                        <w:top w:val="none" w:sz="0" w:space="0" w:color="auto"/>
                                        <w:left w:val="none" w:sz="0" w:space="0" w:color="auto"/>
                                        <w:bottom w:val="none" w:sz="0" w:space="0" w:color="auto"/>
                                        <w:right w:val="none" w:sz="0" w:space="0" w:color="auto"/>
                                      </w:divBdr>
                                      <w:divsChild>
                                        <w:div w:id="59249980">
                                          <w:marLeft w:val="0"/>
                                          <w:marRight w:val="0"/>
                                          <w:marTop w:val="0"/>
                                          <w:marBottom w:val="0"/>
                                          <w:divBdr>
                                            <w:top w:val="none" w:sz="0" w:space="0" w:color="auto"/>
                                            <w:left w:val="none" w:sz="0" w:space="0" w:color="auto"/>
                                            <w:bottom w:val="none" w:sz="0" w:space="0" w:color="auto"/>
                                            <w:right w:val="none" w:sz="0" w:space="0" w:color="auto"/>
                                          </w:divBdr>
                                        </w:div>
                                      </w:divsChild>
                                    </w:div>
                                    <w:div w:id="1722316778">
                                      <w:marLeft w:val="0"/>
                                      <w:marRight w:val="0"/>
                                      <w:marTop w:val="0"/>
                                      <w:marBottom w:val="0"/>
                                      <w:divBdr>
                                        <w:top w:val="none" w:sz="0" w:space="0" w:color="auto"/>
                                        <w:left w:val="none" w:sz="0" w:space="0" w:color="auto"/>
                                        <w:bottom w:val="none" w:sz="0" w:space="0" w:color="auto"/>
                                        <w:right w:val="none" w:sz="0" w:space="0" w:color="auto"/>
                                      </w:divBdr>
                                      <w:divsChild>
                                        <w:div w:id="1672945549">
                                          <w:marLeft w:val="0"/>
                                          <w:marRight w:val="0"/>
                                          <w:marTop w:val="0"/>
                                          <w:marBottom w:val="0"/>
                                          <w:divBdr>
                                            <w:top w:val="none" w:sz="0" w:space="0" w:color="auto"/>
                                            <w:left w:val="none" w:sz="0" w:space="0" w:color="auto"/>
                                            <w:bottom w:val="none" w:sz="0" w:space="0" w:color="auto"/>
                                            <w:right w:val="none" w:sz="0" w:space="0" w:color="auto"/>
                                          </w:divBdr>
                                        </w:div>
                                      </w:divsChild>
                                    </w:div>
                                    <w:div w:id="1843855779">
                                      <w:marLeft w:val="0"/>
                                      <w:marRight w:val="0"/>
                                      <w:marTop w:val="0"/>
                                      <w:marBottom w:val="0"/>
                                      <w:divBdr>
                                        <w:top w:val="none" w:sz="0" w:space="0" w:color="auto"/>
                                        <w:left w:val="none" w:sz="0" w:space="0" w:color="auto"/>
                                        <w:bottom w:val="none" w:sz="0" w:space="0" w:color="auto"/>
                                        <w:right w:val="none" w:sz="0" w:space="0" w:color="auto"/>
                                      </w:divBdr>
                                      <w:divsChild>
                                        <w:div w:id="1564632988">
                                          <w:marLeft w:val="0"/>
                                          <w:marRight w:val="0"/>
                                          <w:marTop w:val="0"/>
                                          <w:marBottom w:val="0"/>
                                          <w:divBdr>
                                            <w:top w:val="none" w:sz="0" w:space="0" w:color="auto"/>
                                            <w:left w:val="none" w:sz="0" w:space="0" w:color="auto"/>
                                            <w:bottom w:val="none" w:sz="0" w:space="0" w:color="auto"/>
                                            <w:right w:val="none" w:sz="0" w:space="0" w:color="auto"/>
                                          </w:divBdr>
                                        </w:div>
                                      </w:divsChild>
                                    </w:div>
                                    <w:div w:id="1710177382">
                                      <w:marLeft w:val="0"/>
                                      <w:marRight w:val="0"/>
                                      <w:marTop w:val="0"/>
                                      <w:marBottom w:val="0"/>
                                      <w:divBdr>
                                        <w:top w:val="none" w:sz="0" w:space="0" w:color="auto"/>
                                        <w:left w:val="none" w:sz="0" w:space="0" w:color="auto"/>
                                        <w:bottom w:val="none" w:sz="0" w:space="0" w:color="auto"/>
                                        <w:right w:val="none" w:sz="0" w:space="0" w:color="auto"/>
                                      </w:divBdr>
                                      <w:divsChild>
                                        <w:div w:id="410782697">
                                          <w:marLeft w:val="0"/>
                                          <w:marRight w:val="0"/>
                                          <w:marTop w:val="0"/>
                                          <w:marBottom w:val="0"/>
                                          <w:divBdr>
                                            <w:top w:val="none" w:sz="0" w:space="0" w:color="auto"/>
                                            <w:left w:val="none" w:sz="0" w:space="0" w:color="auto"/>
                                            <w:bottom w:val="none" w:sz="0" w:space="0" w:color="auto"/>
                                            <w:right w:val="none" w:sz="0" w:space="0" w:color="auto"/>
                                          </w:divBdr>
                                        </w:div>
                                      </w:divsChild>
                                    </w:div>
                                    <w:div w:id="1292975201">
                                      <w:marLeft w:val="0"/>
                                      <w:marRight w:val="0"/>
                                      <w:marTop w:val="0"/>
                                      <w:marBottom w:val="0"/>
                                      <w:divBdr>
                                        <w:top w:val="none" w:sz="0" w:space="0" w:color="auto"/>
                                        <w:left w:val="none" w:sz="0" w:space="0" w:color="auto"/>
                                        <w:bottom w:val="none" w:sz="0" w:space="0" w:color="auto"/>
                                        <w:right w:val="none" w:sz="0" w:space="0" w:color="auto"/>
                                      </w:divBdr>
                                      <w:divsChild>
                                        <w:div w:id="176847592">
                                          <w:marLeft w:val="0"/>
                                          <w:marRight w:val="0"/>
                                          <w:marTop w:val="0"/>
                                          <w:marBottom w:val="0"/>
                                          <w:divBdr>
                                            <w:top w:val="none" w:sz="0" w:space="0" w:color="auto"/>
                                            <w:left w:val="none" w:sz="0" w:space="0" w:color="auto"/>
                                            <w:bottom w:val="none" w:sz="0" w:space="0" w:color="auto"/>
                                            <w:right w:val="none" w:sz="0" w:space="0" w:color="auto"/>
                                          </w:divBdr>
                                          <w:divsChild>
                                            <w:div w:id="1697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9455005">
      <w:bodyDiv w:val="1"/>
      <w:marLeft w:val="0"/>
      <w:marRight w:val="0"/>
      <w:marTop w:val="0"/>
      <w:marBottom w:val="0"/>
      <w:divBdr>
        <w:top w:val="none" w:sz="0" w:space="0" w:color="auto"/>
        <w:left w:val="none" w:sz="0" w:space="0" w:color="auto"/>
        <w:bottom w:val="none" w:sz="0" w:space="0" w:color="auto"/>
        <w:right w:val="none" w:sz="0" w:space="0" w:color="auto"/>
      </w:divBdr>
      <w:divsChild>
        <w:div w:id="1684091219">
          <w:marLeft w:val="0"/>
          <w:marRight w:val="0"/>
          <w:marTop w:val="0"/>
          <w:marBottom w:val="0"/>
          <w:divBdr>
            <w:top w:val="none" w:sz="0" w:space="0" w:color="auto"/>
            <w:left w:val="none" w:sz="0" w:space="0" w:color="auto"/>
            <w:bottom w:val="none" w:sz="0" w:space="0" w:color="auto"/>
            <w:right w:val="none" w:sz="0" w:space="0" w:color="auto"/>
          </w:divBdr>
          <w:divsChild>
            <w:div w:id="1117216227">
              <w:marLeft w:val="0"/>
              <w:marRight w:val="0"/>
              <w:marTop w:val="0"/>
              <w:marBottom w:val="0"/>
              <w:divBdr>
                <w:top w:val="none" w:sz="0" w:space="0" w:color="auto"/>
                <w:left w:val="none" w:sz="0" w:space="0" w:color="auto"/>
                <w:bottom w:val="none" w:sz="0" w:space="0" w:color="auto"/>
                <w:right w:val="none" w:sz="0" w:space="0" w:color="auto"/>
              </w:divBdr>
              <w:divsChild>
                <w:div w:id="1531533286">
                  <w:marLeft w:val="0"/>
                  <w:marRight w:val="0"/>
                  <w:marTop w:val="0"/>
                  <w:marBottom w:val="0"/>
                  <w:divBdr>
                    <w:top w:val="none" w:sz="0" w:space="0" w:color="auto"/>
                    <w:left w:val="none" w:sz="0" w:space="0" w:color="auto"/>
                    <w:bottom w:val="none" w:sz="0" w:space="0" w:color="auto"/>
                    <w:right w:val="none" w:sz="0" w:space="0" w:color="auto"/>
                  </w:divBdr>
                  <w:divsChild>
                    <w:div w:id="1703551337">
                      <w:marLeft w:val="0"/>
                      <w:marRight w:val="0"/>
                      <w:marTop w:val="0"/>
                      <w:marBottom w:val="0"/>
                      <w:divBdr>
                        <w:top w:val="none" w:sz="0" w:space="0" w:color="auto"/>
                        <w:left w:val="none" w:sz="0" w:space="0" w:color="auto"/>
                        <w:bottom w:val="none" w:sz="0" w:space="0" w:color="auto"/>
                        <w:right w:val="none" w:sz="0" w:space="0" w:color="auto"/>
                      </w:divBdr>
                      <w:divsChild>
                        <w:div w:id="1573390699">
                          <w:marLeft w:val="0"/>
                          <w:marRight w:val="0"/>
                          <w:marTop w:val="0"/>
                          <w:marBottom w:val="0"/>
                          <w:divBdr>
                            <w:top w:val="none" w:sz="0" w:space="0" w:color="auto"/>
                            <w:left w:val="none" w:sz="0" w:space="0" w:color="auto"/>
                            <w:bottom w:val="none" w:sz="0" w:space="0" w:color="auto"/>
                            <w:right w:val="none" w:sz="0" w:space="0" w:color="auto"/>
                          </w:divBdr>
                          <w:divsChild>
                            <w:div w:id="1081179561">
                              <w:marLeft w:val="0"/>
                              <w:marRight w:val="0"/>
                              <w:marTop w:val="0"/>
                              <w:marBottom w:val="0"/>
                              <w:divBdr>
                                <w:top w:val="none" w:sz="0" w:space="0" w:color="auto"/>
                                <w:left w:val="none" w:sz="0" w:space="0" w:color="auto"/>
                                <w:bottom w:val="none" w:sz="0" w:space="0" w:color="auto"/>
                                <w:right w:val="none" w:sz="0" w:space="0" w:color="auto"/>
                              </w:divBdr>
                              <w:divsChild>
                                <w:div w:id="500390116">
                                  <w:marLeft w:val="0"/>
                                  <w:marRight w:val="0"/>
                                  <w:marTop w:val="0"/>
                                  <w:marBottom w:val="0"/>
                                  <w:divBdr>
                                    <w:top w:val="none" w:sz="0" w:space="0" w:color="auto"/>
                                    <w:left w:val="none" w:sz="0" w:space="0" w:color="auto"/>
                                    <w:bottom w:val="none" w:sz="0" w:space="0" w:color="auto"/>
                                    <w:right w:val="none" w:sz="0" w:space="0" w:color="auto"/>
                                  </w:divBdr>
                                  <w:divsChild>
                                    <w:div w:id="391123046">
                                      <w:marLeft w:val="0"/>
                                      <w:marRight w:val="0"/>
                                      <w:marTop w:val="0"/>
                                      <w:marBottom w:val="0"/>
                                      <w:divBdr>
                                        <w:top w:val="none" w:sz="0" w:space="0" w:color="auto"/>
                                        <w:left w:val="none" w:sz="0" w:space="0" w:color="auto"/>
                                        <w:bottom w:val="none" w:sz="0" w:space="0" w:color="auto"/>
                                        <w:right w:val="none" w:sz="0" w:space="0" w:color="auto"/>
                                      </w:divBdr>
                                      <w:divsChild>
                                        <w:div w:id="715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675751">
      <w:bodyDiv w:val="1"/>
      <w:marLeft w:val="0"/>
      <w:marRight w:val="0"/>
      <w:marTop w:val="0"/>
      <w:marBottom w:val="0"/>
      <w:divBdr>
        <w:top w:val="none" w:sz="0" w:space="0" w:color="auto"/>
        <w:left w:val="none" w:sz="0" w:space="0" w:color="auto"/>
        <w:bottom w:val="none" w:sz="0" w:space="0" w:color="auto"/>
        <w:right w:val="none" w:sz="0" w:space="0" w:color="auto"/>
      </w:divBdr>
    </w:div>
    <w:div w:id="1376078662">
      <w:bodyDiv w:val="1"/>
      <w:marLeft w:val="0"/>
      <w:marRight w:val="0"/>
      <w:marTop w:val="0"/>
      <w:marBottom w:val="0"/>
      <w:divBdr>
        <w:top w:val="none" w:sz="0" w:space="0" w:color="auto"/>
        <w:left w:val="none" w:sz="0" w:space="0" w:color="auto"/>
        <w:bottom w:val="none" w:sz="0" w:space="0" w:color="auto"/>
        <w:right w:val="none" w:sz="0" w:space="0" w:color="auto"/>
      </w:divBdr>
      <w:divsChild>
        <w:div w:id="1239750876">
          <w:marLeft w:val="0"/>
          <w:marRight w:val="0"/>
          <w:marTop w:val="0"/>
          <w:marBottom w:val="0"/>
          <w:divBdr>
            <w:top w:val="none" w:sz="0" w:space="0" w:color="auto"/>
            <w:left w:val="none" w:sz="0" w:space="0" w:color="auto"/>
            <w:bottom w:val="none" w:sz="0" w:space="0" w:color="auto"/>
            <w:right w:val="none" w:sz="0" w:space="0" w:color="auto"/>
          </w:divBdr>
          <w:divsChild>
            <w:div w:id="1454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41413">
      <w:bodyDiv w:val="1"/>
      <w:marLeft w:val="0"/>
      <w:marRight w:val="0"/>
      <w:marTop w:val="0"/>
      <w:marBottom w:val="0"/>
      <w:divBdr>
        <w:top w:val="none" w:sz="0" w:space="0" w:color="auto"/>
        <w:left w:val="none" w:sz="0" w:space="0" w:color="auto"/>
        <w:bottom w:val="none" w:sz="0" w:space="0" w:color="auto"/>
        <w:right w:val="none" w:sz="0" w:space="0" w:color="auto"/>
      </w:divBdr>
      <w:divsChild>
        <w:div w:id="811100069">
          <w:marLeft w:val="0"/>
          <w:marRight w:val="0"/>
          <w:marTop w:val="0"/>
          <w:marBottom w:val="0"/>
          <w:divBdr>
            <w:top w:val="none" w:sz="0" w:space="0" w:color="auto"/>
            <w:left w:val="none" w:sz="0" w:space="0" w:color="auto"/>
            <w:bottom w:val="none" w:sz="0" w:space="0" w:color="auto"/>
            <w:right w:val="none" w:sz="0" w:space="0" w:color="auto"/>
          </w:divBdr>
          <w:divsChild>
            <w:div w:id="180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3866">
      <w:bodyDiv w:val="1"/>
      <w:marLeft w:val="0"/>
      <w:marRight w:val="0"/>
      <w:marTop w:val="0"/>
      <w:marBottom w:val="0"/>
      <w:divBdr>
        <w:top w:val="none" w:sz="0" w:space="0" w:color="auto"/>
        <w:left w:val="none" w:sz="0" w:space="0" w:color="auto"/>
        <w:bottom w:val="none" w:sz="0" w:space="0" w:color="auto"/>
        <w:right w:val="none" w:sz="0" w:space="0" w:color="auto"/>
      </w:divBdr>
      <w:divsChild>
        <w:div w:id="755831281">
          <w:marLeft w:val="0"/>
          <w:marRight w:val="0"/>
          <w:marTop w:val="0"/>
          <w:marBottom w:val="0"/>
          <w:divBdr>
            <w:top w:val="none" w:sz="0" w:space="0" w:color="auto"/>
            <w:left w:val="none" w:sz="0" w:space="0" w:color="auto"/>
            <w:bottom w:val="none" w:sz="0" w:space="0" w:color="auto"/>
            <w:right w:val="none" w:sz="0" w:space="0" w:color="auto"/>
          </w:divBdr>
          <w:divsChild>
            <w:div w:id="939530573">
              <w:marLeft w:val="0"/>
              <w:marRight w:val="0"/>
              <w:marTop w:val="0"/>
              <w:marBottom w:val="0"/>
              <w:divBdr>
                <w:top w:val="none" w:sz="0" w:space="0" w:color="auto"/>
                <w:left w:val="none" w:sz="0" w:space="0" w:color="auto"/>
                <w:bottom w:val="none" w:sz="0" w:space="0" w:color="auto"/>
                <w:right w:val="none" w:sz="0" w:space="0" w:color="auto"/>
              </w:divBdr>
              <w:divsChild>
                <w:div w:id="1360619765">
                  <w:marLeft w:val="0"/>
                  <w:marRight w:val="0"/>
                  <w:marTop w:val="0"/>
                  <w:marBottom w:val="0"/>
                  <w:divBdr>
                    <w:top w:val="none" w:sz="0" w:space="0" w:color="auto"/>
                    <w:left w:val="none" w:sz="0" w:space="0" w:color="auto"/>
                    <w:bottom w:val="none" w:sz="0" w:space="0" w:color="auto"/>
                    <w:right w:val="none" w:sz="0" w:space="0" w:color="auto"/>
                  </w:divBdr>
                  <w:divsChild>
                    <w:div w:id="27149739">
                      <w:marLeft w:val="0"/>
                      <w:marRight w:val="0"/>
                      <w:marTop w:val="0"/>
                      <w:marBottom w:val="0"/>
                      <w:divBdr>
                        <w:top w:val="none" w:sz="0" w:space="0" w:color="auto"/>
                        <w:left w:val="none" w:sz="0" w:space="0" w:color="auto"/>
                        <w:bottom w:val="none" w:sz="0" w:space="0" w:color="auto"/>
                        <w:right w:val="none" w:sz="0" w:space="0" w:color="auto"/>
                      </w:divBdr>
                      <w:divsChild>
                        <w:div w:id="777679913">
                          <w:marLeft w:val="0"/>
                          <w:marRight w:val="0"/>
                          <w:marTop w:val="0"/>
                          <w:marBottom w:val="0"/>
                          <w:divBdr>
                            <w:top w:val="none" w:sz="0" w:space="0" w:color="auto"/>
                            <w:left w:val="none" w:sz="0" w:space="0" w:color="auto"/>
                            <w:bottom w:val="none" w:sz="0" w:space="0" w:color="auto"/>
                            <w:right w:val="none" w:sz="0" w:space="0" w:color="auto"/>
                          </w:divBdr>
                          <w:divsChild>
                            <w:div w:id="1223523495">
                              <w:marLeft w:val="0"/>
                              <w:marRight w:val="0"/>
                              <w:marTop w:val="0"/>
                              <w:marBottom w:val="0"/>
                              <w:divBdr>
                                <w:top w:val="none" w:sz="0" w:space="0" w:color="auto"/>
                                <w:left w:val="none" w:sz="0" w:space="0" w:color="auto"/>
                                <w:bottom w:val="none" w:sz="0" w:space="0" w:color="auto"/>
                                <w:right w:val="none" w:sz="0" w:space="0" w:color="auto"/>
                              </w:divBdr>
                              <w:divsChild>
                                <w:div w:id="817959195">
                                  <w:marLeft w:val="0"/>
                                  <w:marRight w:val="0"/>
                                  <w:marTop w:val="0"/>
                                  <w:marBottom w:val="225"/>
                                  <w:divBdr>
                                    <w:top w:val="single" w:sz="6" w:space="0" w:color="CCCCCC"/>
                                    <w:left w:val="single" w:sz="6" w:space="0" w:color="CCCCCC"/>
                                    <w:bottom w:val="single" w:sz="6" w:space="0" w:color="CCCCCC"/>
                                    <w:right w:val="single" w:sz="6" w:space="0" w:color="CCCCCC"/>
                                  </w:divBdr>
                                  <w:divsChild>
                                    <w:div w:id="1539781764">
                                      <w:marLeft w:val="0"/>
                                      <w:marRight w:val="0"/>
                                      <w:marTop w:val="0"/>
                                      <w:marBottom w:val="0"/>
                                      <w:divBdr>
                                        <w:top w:val="none" w:sz="0" w:space="0" w:color="auto"/>
                                        <w:left w:val="none" w:sz="0" w:space="0" w:color="auto"/>
                                        <w:bottom w:val="none" w:sz="0" w:space="0" w:color="auto"/>
                                        <w:right w:val="none" w:sz="0" w:space="0" w:color="auto"/>
                                      </w:divBdr>
                                      <w:divsChild>
                                        <w:div w:id="93021949">
                                          <w:blockQuote w:val="1"/>
                                          <w:marLeft w:val="0"/>
                                          <w:marRight w:val="0"/>
                                          <w:marTop w:val="0"/>
                                          <w:marBottom w:val="0"/>
                                          <w:divBdr>
                                            <w:top w:val="none" w:sz="0" w:space="0" w:color="auto"/>
                                            <w:left w:val="none" w:sz="0" w:space="0" w:color="auto"/>
                                            <w:bottom w:val="none" w:sz="0" w:space="0" w:color="auto"/>
                                            <w:right w:val="none" w:sz="0" w:space="0" w:color="auto"/>
                                          </w:divBdr>
                                        </w:div>
                                        <w:div w:id="311759314">
                                          <w:blockQuote w:val="1"/>
                                          <w:marLeft w:val="0"/>
                                          <w:marRight w:val="0"/>
                                          <w:marTop w:val="0"/>
                                          <w:marBottom w:val="0"/>
                                          <w:divBdr>
                                            <w:top w:val="none" w:sz="0" w:space="0" w:color="auto"/>
                                            <w:left w:val="none" w:sz="0" w:space="0" w:color="auto"/>
                                            <w:bottom w:val="none" w:sz="0" w:space="0" w:color="auto"/>
                                            <w:right w:val="none" w:sz="0" w:space="0" w:color="auto"/>
                                          </w:divBdr>
                                        </w:div>
                                        <w:div w:id="487206357">
                                          <w:blockQuote w:val="1"/>
                                          <w:marLeft w:val="0"/>
                                          <w:marRight w:val="0"/>
                                          <w:marTop w:val="0"/>
                                          <w:marBottom w:val="0"/>
                                          <w:divBdr>
                                            <w:top w:val="none" w:sz="0" w:space="0" w:color="auto"/>
                                            <w:left w:val="none" w:sz="0" w:space="0" w:color="auto"/>
                                            <w:bottom w:val="none" w:sz="0" w:space="0" w:color="auto"/>
                                            <w:right w:val="none" w:sz="0" w:space="0" w:color="auto"/>
                                          </w:divBdr>
                                        </w:div>
                                        <w:div w:id="738141056">
                                          <w:blockQuote w:val="1"/>
                                          <w:marLeft w:val="0"/>
                                          <w:marRight w:val="0"/>
                                          <w:marTop w:val="0"/>
                                          <w:marBottom w:val="0"/>
                                          <w:divBdr>
                                            <w:top w:val="none" w:sz="0" w:space="0" w:color="auto"/>
                                            <w:left w:val="none" w:sz="0" w:space="0" w:color="auto"/>
                                            <w:bottom w:val="none" w:sz="0" w:space="0" w:color="auto"/>
                                            <w:right w:val="none" w:sz="0" w:space="0" w:color="auto"/>
                                          </w:divBdr>
                                        </w:div>
                                        <w:div w:id="767966172">
                                          <w:blockQuote w:val="1"/>
                                          <w:marLeft w:val="0"/>
                                          <w:marRight w:val="0"/>
                                          <w:marTop w:val="0"/>
                                          <w:marBottom w:val="0"/>
                                          <w:divBdr>
                                            <w:top w:val="none" w:sz="0" w:space="0" w:color="auto"/>
                                            <w:left w:val="none" w:sz="0" w:space="0" w:color="auto"/>
                                            <w:bottom w:val="none" w:sz="0" w:space="0" w:color="auto"/>
                                            <w:right w:val="none" w:sz="0" w:space="0" w:color="auto"/>
                                          </w:divBdr>
                                        </w:div>
                                        <w:div w:id="774637240">
                                          <w:marLeft w:val="0"/>
                                          <w:marRight w:val="0"/>
                                          <w:marTop w:val="0"/>
                                          <w:marBottom w:val="0"/>
                                          <w:divBdr>
                                            <w:top w:val="none" w:sz="0" w:space="0" w:color="auto"/>
                                            <w:left w:val="none" w:sz="0" w:space="0" w:color="auto"/>
                                            <w:bottom w:val="none" w:sz="0" w:space="0" w:color="auto"/>
                                            <w:right w:val="none" w:sz="0" w:space="0" w:color="auto"/>
                                          </w:divBdr>
                                        </w:div>
                                        <w:div w:id="870148120">
                                          <w:blockQuote w:val="1"/>
                                          <w:marLeft w:val="0"/>
                                          <w:marRight w:val="0"/>
                                          <w:marTop w:val="0"/>
                                          <w:marBottom w:val="0"/>
                                          <w:divBdr>
                                            <w:top w:val="none" w:sz="0" w:space="0" w:color="auto"/>
                                            <w:left w:val="none" w:sz="0" w:space="0" w:color="auto"/>
                                            <w:bottom w:val="none" w:sz="0" w:space="0" w:color="auto"/>
                                            <w:right w:val="none" w:sz="0" w:space="0" w:color="auto"/>
                                          </w:divBdr>
                                        </w:div>
                                        <w:div w:id="1194417655">
                                          <w:blockQuote w:val="1"/>
                                          <w:marLeft w:val="0"/>
                                          <w:marRight w:val="0"/>
                                          <w:marTop w:val="0"/>
                                          <w:marBottom w:val="0"/>
                                          <w:divBdr>
                                            <w:top w:val="none" w:sz="0" w:space="0" w:color="auto"/>
                                            <w:left w:val="none" w:sz="0" w:space="0" w:color="auto"/>
                                            <w:bottom w:val="none" w:sz="0" w:space="0" w:color="auto"/>
                                            <w:right w:val="none" w:sz="0" w:space="0" w:color="auto"/>
                                          </w:divBdr>
                                        </w:div>
                                        <w:div w:id="1253664610">
                                          <w:blockQuote w:val="1"/>
                                          <w:marLeft w:val="0"/>
                                          <w:marRight w:val="0"/>
                                          <w:marTop w:val="0"/>
                                          <w:marBottom w:val="0"/>
                                          <w:divBdr>
                                            <w:top w:val="none" w:sz="0" w:space="0" w:color="auto"/>
                                            <w:left w:val="none" w:sz="0" w:space="0" w:color="auto"/>
                                            <w:bottom w:val="none" w:sz="0" w:space="0" w:color="auto"/>
                                            <w:right w:val="none" w:sz="0" w:space="0" w:color="auto"/>
                                          </w:divBdr>
                                        </w:div>
                                        <w:div w:id="1359311763">
                                          <w:blockQuote w:val="1"/>
                                          <w:marLeft w:val="0"/>
                                          <w:marRight w:val="0"/>
                                          <w:marTop w:val="0"/>
                                          <w:marBottom w:val="0"/>
                                          <w:divBdr>
                                            <w:top w:val="none" w:sz="0" w:space="0" w:color="auto"/>
                                            <w:left w:val="none" w:sz="0" w:space="0" w:color="auto"/>
                                            <w:bottom w:val="none" w:sz="0" w:space="0" w:color="auto"/>
                                            <w:right w:val="none" w:sz="0" w:space="0" w:color="auto"/>
                                          </w:divBdr>
                                        </w:div>
                                        <w:div w:id="1496992898">
                                          <w:blockQuote w:val="1"/>
                                          <w:marLeft w:val="0"/>
                                          <w:marRight w:val="0"/>
                                          <w:marTop w:val="0"/>
                                          <w:marBottom w:val="0"/>
                                          <w:divBdr>
                                            <w:top w:val="none" w:sz="0" w:space="0" w:color="auto"/>
                                            <w:left w:val="none" w:sz="0" w:space="0" w:color="auto"/>
                                            <w:bottom w:val="none" w:sz="0" w:space="0" w:color="auto"/>
                                            <w:right w:val="none" w:sz="0" w:space="0" w:color="auto"/>
                                          </w:divBdr>
                                        </w:div>
                                        <w:div w:id="1524323505">
                                          <w:blockQuote w:val="1"/>
                                          <w:marLeft w:val="0"/>
                                          <w:marRight w:val="0"/>
                                          <w:marTop w:val="0"/>
                                          <w:marBottom w:val="0"/>
                                          <w:divBdr>
                                            <w:top w:val="none" w:sz="0" w:space="0" w:color="auto"/>
                                            <w:left w:val="none" w:sz="0" w:space="0" w:color="auto"/>
                                            <w:bottom w:val="none" w:sz="0" w:space="0" w:color="auto"/>
                                            <w:right w:val="none" w:sz="0" w:space="0" w:color="auto"/>
                                          </w:divBdr>
                                        </w:div>
                                        <w:div w:id="1524367507">
                                          <w:blockQuote w:val="1"/>
                                          <w:marLeft w:val="0"/>
                                          <w:marRight w:val="0"/>
                                          <w:marTop w:val="0"/>
                                          <w:marBottom w:val="0"/>
                                          <w:divBdr>
                                            <w:top w:val="none" w:sz="0" w:space="0" w:color="auto"/>
                                            <w:left w:val="none" w:sz="0" w:space="0" w:color="auto"/>
                                            <w:bottom w:val="none" w:sz="0" w:space="0" w:color="auto"/>
                                            <w:right w:val="none" w:sz="0" w:space="0" w:color="auto"/>
                                          </w:divBdr>
                                        </w:div>
                                        <w:div w:id="1707215074">
                                          <w:blockQuote w:val="1"/>
                                          <w:marLeft w:val="0"/>
                                          <w:marRight w:val="0"/>
                                          <w:marTop w:val="0"/>
                                          <w:marBottom w:val="0"/>
                                          <w:divBdr>
                                            <w:top w:val="none" w:sz="0" w:space="0" w:color="auto"/>
                                            <w:left w:val="none" w:sz="0" w:space="0" w:color="auto"/>
                                            <w:bottom w:val="none" w:sz="0" w:space="0" w:color="auto"/>
                                            <w:right w:val="none" w:sz="0" w:space="0" w:color="auto"/>
                                          </w:divBdr>
                                        </w:div>
                                        <w:div w:id="1977178914">
                                          <w:blockQuote w:val="1"/>
                                          <w:marLeft w:val="0"/>
                                          <w:marRight w:val="0"/>
                                          <w:marTop w:val="0"/>
                                          <w:marBottom w:val="0"/>
                                          <w:divBdr>
                                            <w:top w:val="none" w:sz="0" w:space="0" w:color="auto"/>
                                            <w:left w:val="none" w:sz="0" w:space="0" w:color="auto"/>
                                            <w:bottom w:val="none" w:sz="0" w:space="0" w:color="auto"/>
                                            <w:right w:val="none" w:sz="0" w:space="0" w:color="auto"/>
                                          </w:divBdr>
                                        </w:div>
                                        <w:div w:id="1982735694">
                                          <w:blockQuote w:val="1"/>
                                          <w:marLeft w:val="0"/>
                                          <w:marRight w:val="0"/>
                                          <w:marTop w:val="0"/>
                                          <w:marBottom w:val="0"/>
                                          <w:divBdr>
                                            <w:top w:val="none" w:sz="0" w:space="0" w:color="auto"/>
                                            <w:left w:val="none" w:sz="0" w:space="0" w:color="auto"/>
                                            <w:bottom w:val="none" w:sz="0" w:space="0" w:color="auto"/>
                                            <w:right w:val="none" w:sz="0" w:space="0" w:color="auto"/>
                                          </w:divBdr>
                                        </w:div>
                                        <w:div w:id="2034647051">
                                          <w:blockQuote w:val="1"/>
                                          <w:marLeft w:val="0"/>
                                          <w:marRight w:val="0"/>
                                          <w:marTop w:val="0"/>
                                          <w:marBottom w:val="0"/>
                                          <w:divBdr>
                                            <w:top w:val="none" w:sz="0" w:space="0" w:color="auto"/>
                                            <w:left w:val="none" w:sz="0" w:space="0" w:color="auto"/>
                                            <w:bottom w:val="none" w:sz="0" w:space="0" w:color="auto"/>
                                            <w:right w:val="none" w:sz="0" w:space="0" w:color="auto"/>
                                          </w:divBdr>
                                        </w:div>
                                        <w:div w:id="20370757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560384">
      <w:bodyDiv w:val="1"/>
      <w:marLeft w:val="0"/>
      <w:marRight w:val="0"/>
      <w:marTop w:val="0"/>
      <w:marBottom w:val="0"/>
      <w:divBdr>
        <w:top w:val="none" w:sz="0" w:space="0" w:color="auto"/>
        <w:left w:val="none" w:sz="0" w:space="0" w:color="auto"/>
        <w:bottom w:val="none" w:sz="0" w:space="0" w:color="auto"/>
        <w:right w:val="none" w:sz="0" w:space="0" w:color="auto"/>
      </w:divBdr>
      <w:divsChild>
        <w:div w:id="1654721486">
          <w:marLeft w:val="0"/>
          <w:marRight w:val="0"/>
          <w:marTop w:val="0"/>
          <w:marBottom w:val="0"/>
          <w:divBdr>
            <w:top w:val="none" w:sz="0" w:space="0" w:color="auto"/>
            <w:left w:val="none" w:sz="0" w:space="0" w:color="auto"/>
            <w:bottom w:val="none" w:sz="0" w:space="0" w:color="auto"/>
            <w:right w:val="none" w:sz="0" w:space="0" w:color="auto"/>
          </w:divBdr>
          <w:divsChild>
            <w:div w:id="556820940">
              <w:marLeft w:val="0"/>
              <w:marRight w:val="0"/>
              <w:marTop w:val="0"/>
              <w:marBottom w:val="0"/>
              <w:divBdr>
                <w:top w:val="none" w:sz="0" w:space="0" w:color="auto"/>
                <w:left w:val="none" w:sz="0" w:space="0" w:color="auto"/>
                <w:bottom w:val="none" w:sz="0" w:space="0" w:color="auto"/>
                <w:right w:val="none" w:sz="0" w:space="0" w:color="auto"/>
              </w:divBdr>
              <w:divsChild>
                <w:div w:id="692418756">
                  <w:marLeft w:val="0"/>
                  <w:marRight w:val="0"/>
                  <w:marTop w:val="0"/>
                  <w:marBottom w:val="0"/>
                  <w:divBdr>
                    <w:top w:val="none" w:sz="0" w:space="0" w:color="auto"/>
                    <w:left w:val="none" w:sz="0" w:space="0" w:color="auto"/>
                    <w:bottom w:val="none" w:sz="0" w:space="0" w:color="auto"/>
                    <w:right w:val="none" w:sz="0" w:space="0" w:color="auto"/>
                  </w:divBdr>
                  <w:divsChild>
                    <w:div w:id="2048525320">
                      <w:marLeft w:val="0"/>
                      <w:marRight w:val="0"/>
                      <w:marTop w:val="0"/>
                      <w:marBottom w:val="0"/>
                      <w:divBdr>
                        <w:top w:val="none" w:sz="0" w:space="0" w:color="auto"/>
                        <w:left w:val="none" w:sz="0" w:space="0" w:color="auto"/>
                        <w:bottom w:val="none" w:sz="0" w:space="0" w:color="auto"/>
                        <w:right w:val="none" w:sz="0" w:space="0" w:color="auto"/>
                      </w:divBdr>
                      <w:divsChild>
                        <w:div w:id="1570313007">
                          <w:marLeft w:val="0"/>
                          <w:marRight w:val="0"/>
                          <w:marTop w:val="0"/>
                          <w:marBottom w:val="0"/>
                          <w:divBdr>
                            <w:top w:val="none" w:sz="0" w:space="0" w:color="auto"/>
                            <w:left w:val="none" w:sz="0" w:space="0" w:color="auto"/>
                            <w:bottom w:val="none" w:sz="0" w:space="0" w:color="auto"/>
                            <w:right w:val="none" w:sz="0" w:space="0" w:color="auto"/>
                          </w:divBdr>
                          <w:divsChild>
                            <w:div w:id="1170482321">
                              <w:marLeft w:val="0"/>
                              <w:marRight w:val="0"/>
                              <w:marTop w:val="0"/>
                              <w:marBottom w:val="0"/>
                              <w:divBdr>
                                <w:top w:val="none" w:sz="0" w:space="0" w:color="auto"/>
                                <w:left w:val="none" w:sz="0" w:space="0" w:color="auto"/>
                                <w:bottom w:val="none" w:sz="0" w:space="0" w:color="auto"/>
                                <w:right w:val="none" w:sz="0" w:space="0" w:color="auto"/>
                              </w:divBdr>
                              <w:divsChild>
                                <w:div w:id="102040865">
                                  <w:marLeft w:val="0"/>
                                  <w:marRight w:val="0"/>
                                  <w:marTop w:val="0"/>
                                  <w:marBottom w:val="225"/>
                                  <w:divBdr>
                                    <w:top w:val="single" w:sz="6" w:space="0" w:color="CCCCCC"/>
                                    <w:left w:val="single" w:sz="6" w:space="0" w:color="CCCCCC"/>
                                    <w:bottom w:val="single" w:sz="6" w:space="0" w:color="CCCCCC"/>
                                    <w:right w:val="single" w:sz="6" w:space="0" w:color="CCCCCC"/>
                                  </w:divBdr>
                                  <w:divsChild>
                                    <w:div w:id="1069881152">
                                      <w:marLeft w:val="0"/>
                                      <w:marRight w:val="0"/>
                                      <w:marTop w:val="0"/>
                                      <w:marBottom w:val="0"/>
                                      <w:divBdr>
                                        <w:top w:val="none" w:sz="0" w:space="0" w:color="auto"/>
                                        <w:left w:val="none" w:sz="0" w:space="0" w:color="auto"/>
                                        <w:bottom w:val="none" w:sz="0" w:space="0" w:color="auto"/>
                                        <w:right w:val="none" w:sz="0" w:space="0" w:color="auto"/>
                                      </w:divBdr>
                                      <w:divsChild>
                                        <w:div w:id="429739069">
                                          <w:blockQuote w:val="1"/>
                                          <w:marLeft w:val="0"/>
                                          <w:marRight w:val="0"/>
                                          <w:marTop w:val="0"/>
                                          <w:marBottom w:val="0"/>
                                          <w:divBdr>
                                            <w:top w:val="none" w:sz="0" w:space="0" w:color="auto"/>
                                            <w:left w:val="none" w:sz="0" w:space="0" w:color="auto"/>
                                            <w:bottom w:val="none" w:sz="0" w:space="0" w:color="auto"/>
                                            <w:right w:val="none" w:sz="0" w:space="0" w:color="auto"/>
                                          </w:divBdr>
                                        </w:div>
                                        <w:div w:id="444543564">
                                          <w:blockQuote w:val="1"/>
                                          <w:marLeft w:val="0"/>
                                          <w:marRight w:val="0"/>
                                          <w:marTop w:val="0"/>
                                          <w:marBottom w:val="0"/>
                                          <w:divBdr>
                                            <w:top w:val="none" w:sz="0" w:space="0" w:color="auto"/>
                                            <w:left w:val="none" w:sz="0" w:space="0" w:color="auto"/>
                                            <w:bottom w:val="none" w:sz="0" w:space="0" w:color="auto"/>
                                            <w:right w:val="none" w:sz="0" w:space="0" w:color="auto"/>
                                          </w:divBdr>
                                        </w:div>
                                        <w:div w:id="546844232">
                                          <w:blockQuote w:val="1"/>
                                          <w:marLeft w:val="0"/>
                                          <w:marRight w:val="0"/>
                                          <w:marTop w:val="0"/>
                                          <w:marBottom w:val="0"/>
                                          <w:divBdr>
                                            <w:top w:val="none" w:sz="0" w:space="0" w:color="auto"/>
                                            <w:left w:val="none" w:sz="0" w:space="0" w:color="auto"/>
                                            <w:bottom w:val="none" w:sz="0" w:space="0" w:color="auto"/>
                                            <w:right w:val="none" w:sz="0" w:space="0" w:color="auto"/>
                                          </w:divBdr>
                                        </w:div>
                                        <w:div w:id="604970883">
                                          <w:blockQuote w:val="1"/>
                                          <w:marLeft w:val="0"/>
                                          <w:marRight w:val="0"/>
                                          <w:marTop w:val="0"/>
                                          <w:marBottom w:val="0"/>
                                          <w:divBdr>
                                            <w:top w:val="none" w:sz="0" w:space="0" w:color="auto"/>
                                            <w:left w:val="none" w:sz="0" w:space="0" w:color="auto"/>
                                            <w:bottom w:val="none" w:sz="0" w:space="0" w:color="auto"/>
                                            <w:right w:val="none" w:sz="0" w:space="0" w:color="auto"/>
                                          </w:divBdr>
                                        </w:div>
                                        <w:div w:id="683631241">
                                          <w:blockQuote w:val="1"/>
                                          <w:marLeft w:val="0"/>
                                          <w:marRight w:val="0"/>
                                          <w:marTop w:val="0"/>
                                          <w:marBottom w:val="0"/>
                                          <w:divBdr>
                                            <w:top w:val="none" w:sz="0" w:space="0" w:color="auto"/>
                                            <w:left w:val="none" w:sz="0" w:space="0" w:color="auto"/>
                                            <w:bottom w:val="none" w:sz="0" w:space="0" w:color="auto"/>
                                            <w:right w:val="none" w:sz="0" w:space="0" w:color="auto"/>
                                          </w:divBdr>
                                        </w:div>
                                        <w:div w:id="806626230">
                                          <w:marLeft w:val="0"/>
                                          <w:marRight w:val="0"/>
                                          <w:marTop w:val="0"/>
                                          <w:marBottom w:val="0"/>
                                          <w:divBdr>
                                            <w:top w:val="none" w:sz="0" w:space="0" w:color="auto"/>
                                            <w:left w:val="none" w:sz="0" w:space="0" w:color="auto"/>
                                            <w:bottom w:val="none" w:sz="0" w:space="0" w:color="auto"/>
                                            <w:right w:val="none" w:sz="0" w:space="0" w:color="auto"/>
                                          </w:divBdr>
                                        </w:div>
                                        <w:div w:id="818227200">
                                          <w:blockQuote w:val="1"/>
                                          <w:marLeft w:val="0"/>
                                          <w:marRight w:val="0"/>
                                          <w:marTop w:val="0"/>
                                          <w:marBottom w:val="0"/>
                                          <w:divBdr>
                                            <w:top w:val="none" w:sz="0" w:space="0" w:color="auto"/>
                                            <w:left w:val="none" w:sz="0" w:space="0" w:color="auto"/>
                                            <w:bottom w:val="none" w:sz="0" w:space="0" w:color="auto"/>
                                            <w:right w:val="none" w:sz="0" w:space="0" w:color="auto"/>
                                          </w:divBdr>
                                        </w:div>
                                        <w:div w:id="914128783">
                                          <w:blockQuote w:val="1"/>
                                          <w:marLeft w:val="0"/>
                                          <w:marRight w:val="0"/>
                                          <w:marTop w:val="0"/>
                                          <w:marBottom w:val="0"/>
                                          <w:divBdr>
                                            <w:top w:val="none" w:sz="0" w:space="0" w:color="auto"/>
                                            <w:left w:val="none" w:sz="0" w:space="0" w:color="auto"/>
                                            <w:bottom w:val="none" w:sz="0" w:space="0" w:color="auto"/>
                                            <w:right w:val="none" w:sz="0" w:space="0" w:color="auto"/>
                                          </w:divBdr>
                                        </w:div>
                                        <w:div w:id="984699050">
                                          <w:blockQuote w:val="1"/>
                                          <w:marLeft w:val="0"/>
                                          <w:marRight w:val="0"/>
                                          <w:marTop w:val="0"/>
                                          <w:marBottom w:val="0"/>
                                          <w:divBdr>
                                            <w:top w:val="none" w:sz="0" w:space="0" w:color="auto"/>
                                            <w:left w:val="none" w:sz="0" w:space="0" w:color="auto"/>
                                            <w:bottom w:val="none" w:sz="0" w:space="0" w:color="auto"/>
                                            <w:right w:val="none" w:sz="0" w:space="0" w:color="auto"/>
                                          </w:divBdr>
                                        </w:div>
                                        <w:div w:id="1125583388">
                                          <w:blockQuote w:val="1"/>
                                          <w:marLeft w:val="0"/>
                                          <w:marRight w:val="0"/>
                                          <w:marTop w:val="0"/>
                                          <w:marBottom w:val="0"/>
                                          <w:divBdr>
                                            <w:top w:val="none" w:sz="0" w:space="0" w:color="auto"/>
                                            <w:left w:val="none" w:sz="0" w:space="0" w:color="auto"/>
                                            <w:bottom w:val="none" w:sz="0" w:space="0" w:color="auto"/>
                                            <w:right w:val="none" w:sz="0" w:space="0" w:color="auto"/>
                                          </w:divBdr>
                                        </w:div>
                                        <w:div w:id="1202405265">
                                          <w:blockQuote w:val="1"/>
                                          <w:marLeft w:val="0"/>
                                          <w:marRight w:val="0"/>
                                          <w:marTop w:val="0"/>
                                          <w:marBottom w:val="0"/>
                                          <w:divBdr>
                                            <w:top w:val="none" w:sz="0" w:space="0" w:color="auto"/>
                                            <w:left w:val="none" w:sz="0" w:space="0" w:color="auto"/>
                                            <w:bottom w:val="none" w:sz="0" w:space="0" w:color="auto"/>
                                            <w:right w:val="none" w:sz="0" w:space="0" w:color="auto"/>
                                          </w:divBdr>
                                        </w:div>
                                        <w:div w:id="1290893609">
                                          <w:blockQuote w:val="1"/>
                                          <w:marLeft w:val="0"/>
                                          <w:marRight w:val="0"/>
                                          <w:marTop w:val="0"/>
                                          <w:marBottom w:val="0"/>
                                          <w:divBdr>
                                            <w:top w:val="none" w:sz="0" w:space="0" w:color="auto"/>
                                            <w:left w:val="none" w:sz="0" w:space="0" w:color="auto"/>
                                            <w:bottom w:val="none" w:sz="0" w:space="0" w:color="auto"/>
                                            <w:right w:val="none" w:sz="0" w:space="0" w:color="auto"/>
                                          </w:divBdr>
                                        </w:div>
                                        <w:div w:id="1331981484">
                                          <w:blockQuote w:val="1"/>
                                          <w:marLeft w:val="0"/>
                                          <w:marRight w:val="0"/>
                                          <w:marTop w:val="0"/>
                                          <w:marBottom w:val="0"/>
                                          <w:divBdr>
                                            <w:top w:val="none" w:sz="0" w:space="0" w:color="auto"/>
                                            <w:left w:val="none" w:sz="0" w:space="0" w:color="auto"/>
                                            <w:bottom w:val="none" w:sz="0" w:space="0" w:color="auto"/>
                                            <w:right w:val="none" w:sz="0" w:space="0" w:color="auto"/>
                                          </w:divBdr>
                                        </w:div>
                                        <w:div w:id="1365204874">
                                          <w:blockQuote w:val="1"/>
                                          <w:marLeft w:val="0"/>
                                          <w:marRight w:val="0"/>
                                          <w:marTop w:val="0"/>
                                          <w:marBottom w:val="0"/>
                                          <w:divBdr>
                                            <w:top w:val="none" w:sz="0" w:space="0" w:color="auto"/>
                                            <w:left w:val="none" w:sz="0" w:space="0" w:color="auto"/>
                                            <w:bottom w:val="none" w:sz="0" w:space="0" w:color="auto"/>
                                            <w:right w:val="none" w:sz="0" w:space="0" w:color="auto"/>
                                          </w:divBdr>
                                        </w:div>
                                        <w:div w:id="1376615720">
                                          <w:blockQuote w:val="1"/>
                                          <w:marLeft w:val="0"/>
                                          <w:marRight w:val="0"/>
                                          <w:marTop w:val="0"/>
                                          <w:marBottom w:val="0"/>
                                          <w:divBdr>
                                            <w:top w:val="none" w:sz="0" w:space="0" w:color="auto"/>
                                            <w:left w:val="none" w:sz="0" w:space="0" w:color="auto"/>
                                            <w:bottom w:val="none" w:sz="0" w:space="0" w:color="auto"/>
                                            <w:right w:val="none" w:sz="0" w:space="0" w:color="auto"/>
                                          </w:divBdr>
                                        </w:div>
                                        <w:div w:id="1895585350">
                                          <w:blockQuote w:val="1"/>
                                          <w:marLeft w:val="0"/>
                                          <w:marRight w:val="0"/>
                                          <w:marTop w:val="0"/>
                                          <w:marBottom w:val="0"/>
                                          <w:divBdr>
                                            <w:top w:val="none" w:sz="0" w:space="0" w:color="auto"/>
                                            <w:left w:val="none" w:sz="0" w:space="0" w:color="auto"/>
                                            <w:bottom w:val="none" w:sz="0" w:space="0" w:color="auto"/>
                                            <w:right w:val="none" w:sz="0" w:space="0" w:color="auto"/>
                                          </w:divBdr>
                                        </w:div>
                                        <w:div w:id="2034183463">
                                          <w:blockQuote w:val="1"/>
                                          <w:marLeft w:val="0"/>
                                          <w:marRight w:val="0"/>
                                          <w:marTop w:val="0"/>
                                          <w:marBottom w:val="0"/>
                                          <w:divBdr>
                                            <w:top w:val="none" w:sz="0" w:space="0" w:color="auto"/>
                                            <w:left w:val="none" w:sz="0" w:space="0" w:color="auto"/>
                                            <w:bottom w:val="none" w:sz="0" w:space="0" w:color="auto"/>
                                            <w:right w:val="none" w:sz="0" w:space="0" w:color="auto"/>
                                          </w:divBdr>
                                        </w:div>
                                        <w:div w:id="209239183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102996">
      <w:bodyDiv w:val="1"/>
      <w:marLeft w:val="0"/>
      <w:marRight w:val="0"/>
      <w:marTop w:val="0"/>
      <w:marBottom w:val="0"/>
      <w:divBdr>
        <w:top w:val="none" w:sz="0" w:space="0" w:color="auto"/>
        <w:left w:val="none" w:sz="0" w:space="0" w:color="auto"/>
        <w:bottom w:val="none" w:sz="0" w:space="0" w:color="auto"/>
        <w:right w:val="none" w:sz="0" w:space="0" w:color="auto"/>
      </w:divBdr>
      <w:divsChild>
        <w:div w:id="1934975279">
          <w:marLeft w:val="0"/>
          <w:marRight w:val="0"/>
          <w:marTop w:val="0"/>
          <w:marBottom w:val="0"/>
          <w:divBdr>
            <w:top w:val="none" w:sz="0" w:space="0" w:color="auto"/>
            <w:left w:val="none" w:sz="0" w:space="0" w:color="auto"/>
            <w:bottom w:val="none" w:sz="0" w:space="0" w:color="auto"/>
            <w:right w:val="none" w:sz="0" w:space="0" w:color="auto"/>
          </w:divBdr>
          <w:divsChild>
            <w:div w:id="1537505024">
              <w:marLeft w:val="0"/>
              <w:marRight w:val="0"/>
              <w:marTop w:val="0"/>
              <w:marBottom w:val="0"/>
              <w:divBdr>
                <w:top w:val="none" w:sz="0" w:space="0" w:color="auto"/>
                <w:left w:val="none" w:sz="0" w:space="0" w:color="auto"/>
                <w:bottom w:val="none" w:sz="0" w:space="0" w:color="auto"/>
                <w:right w:val="none" w:sz="0" w:space="0" w:color="auto"/>
              </w:divBdr>
              <w:divsChild>
                <w:div w:id="627854927">
                  <w:marLeft w:val="3990"/>
                  <w:marRight w:val="0"/>
                  <w:marTop w:val="0"/>
                  <w:marBottom w:val="0"/>
                  <w:divBdr>
                    <w:top w:val="none" w:sz="0" w:space="0" w:color="auto"/>
                    <w:left w:val="none" w:sz="0" w:space="0" w:color="auto"/>
                    <w:bottom w:val="none" w:sz="0" w:space="0" w:color="auto"/>
                    <w:right w:val="none" w:sz="0" w:space="0" w:color="auto"/>
                  </w:divBdr>
                  <w:divsChild>
                    <w:div w:id="1170605244">
                      <w:marLeft w:val="0"/>
                      <w:marRight w:val="0"/>
                      <w:marTop w:val="0"/>
                      <w:marBottom w:val="0"/>
                      <w:divBdr>
                        <w:top w:val="none" w:sz="0" w:space="0" w:color="auto"/>
                        <w:left w:val="none" w:sz="0" w:space="0" w:color="auto"/>
                        <w:bottom w:val="none" w:sz="0" w:space="0" w:color="auto"/>
                        <w:right w:val="none" w:sz="0" w:space="0" w:color="auto"/>
                      </w:divBdr>
                      <w:divsChild>
                        <w:div w:id="742340971">
                          <w:marLeft w:val="0"/>
                          <w:marRight w:val="0"/>
                          <w:marTop w:val="0"/>
                          <w:marBottom w:val="0"/>
                          <w:divBdr>
                            <w:top w:val="none" w:sz="0" w:space="0" w:color="auto"/>
                            <w:left w:val="none" w:sz="0" w:space="0" w:color="auto"/>
                            <w:bottom w:val="none" w:sz="0" w:space="0" w:color="auto"/>
                            <w:right w:val="none" w:sz="0" w:space="0" w:color="auto"/>
                          </w:divBdr>
                          <w:divsChild>
                            <w:div w:id="1007097068">
                              <w:marLeft w:val="0"/>
                              <w:marRight w:val="0"/>
                              <w:marTop w:val="0"/>
                              <w:marBottom w:val="0"/>
                              <w:divBdr>
                                <w:top w:val="none" w:sz="0" w:space="0" w:color="auto"/>
                                <w:left w:val="none" w:sz="0" w:space="0" w:color="auto"/>
                                <w:bottom w:val="none" w:sz="0" w:space="0" w:color="auto"/>
                                <w:right w:val="none" w:sz="0" w:space="0" w:color="auto"/>
                              </w:divBdr>
                              <w:divsChild>
                                <w:div w:id="481386231">
                                  <w:marLeft w:val="0"/>
                                  <w:marRight w:val="0"/>
                                  <w:marTop w:val="0"/>
                                  <w:marBottom w:val="0"/>
                                  <w:divBdr>
                                    <w:top w:val="none" w:sz="0" w:space="0" w:color="auto"/>
                                    <w:left w:val="none" w:sz="0" w:space="0" w:color="auto"/>
                                    <w:bottom w:val="none" w:sz="0" w:space="0" w:color="auto"/>
                                    <w:right w:val="none" w:sz="0" w:space="0" w:color="auto"/>
                                  </w:divBdr>
                                  <w:divsChild>
                                    <w:div w:id="181865176">
                                      <w:marLeft w:val="0"/>
                                      <w:marRight w:val="0"/>
                                      <w:marTop w:val="0"/>
                                      <w:marBottom w:val="0"/>
                                      <w:divBdr>
                                        <w:top w:val="none" w:sz="0" w:space="0" w:color="auto"/>
                                        <w:left w:val="none" w:sz="0" w:space="0" w:color="auto"/>
                                        <w:bottom w:val="none" w:sz="0" w:space="0" w:color="auto"/>
                                        <w:right w:val="none" w:sz="0" w:space="0" w:color="auto"/>
                                      </w:divBdr>
                                      <w:divsChild>
                                        <w:div w:id="1949854160">
                                          <w:marLeft w:val="0"/>
                                          <w:marRight w:val="0"/>
                                          <w:marTop w:val="0"/>
                                          <w:marBottom w:val="0"/>
                                          <w:divBdr>
                                            <w:top w:val="none" w:sz="0" w:space="0" w:color="auto"/>
                                            <w:left w:val="none" w:sz="0" w:space="0" w:color="auto"/>
                                            <w:bottom w:val="none" w:sz="0" w:space="0" w:color="auto"/>
                                            <w:right w:val="none" w:sz="0" w:space="0" w:color="auto"/>
                                          </w:divBdr>
                                          <w:divsChild>
                                            <w:div w:id="9801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791926">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1697390831">
      <w:bodyDiv w:val="1"/>
      <w:marLeft w:val="0"/>
      <w:marRight w:val="0"/>
      <w:marTop w:val="0"/>
      <w:marBottom w:val="0"/>
      <w:divBdr>
        <w:top w:val="none" w:sz="0" w:space="0" w:color="auto"/>
        <w:left w:val="none" w:sz="0" w:space="0" w:color="auto"/>
        <w:bottom w:val="none" w:sz="0" w:space="0" w:color="auto"/>
        <w:right w:val="none" w:sz="0" w:space="0" w:color="auto"/>
      </w:divBdr>
      <w:divsChild>
        <w:div w:id="225728170">
          <w:marLeft w:val="0"/>
          <w:marRight w:val="0"/>
          <w:marTop w:val="0"/>
          <w:marBottom w:val="0"/>
          <w:divBdr>
            <w:top w:val="none" w:sz="0" w:space="0" w:color="auto"/>
            <w:left w:val="none" w:sz="0" w:space="0" w:color="auto"/>
            <w:bottom w:val="none" w:sz="0" w:space="0" w:color="auto"/>
            <w:right w:val="none" w:sz="0" w:space="0" w:color="auto"/>
          </w:divBdr>
          <w:divsChild>
            <w:div w:id="171914287">
              <w:marLeft w:val="0"/>
              <w:marRight w:val="0"/>
              <w:marTop w:val="0"/>
              <w:marBottom w:val="0"/>
              <w:divBdr>
                <w:top w:val="none" w:sz="0" w:space="0" w:color="auto"/>
                <w:left w:val="none" w:sz="0" w:space="0" w:color="auto"/>
                <w:bottom w:val="none" w:sz="0" w:space="0" w:color="auto"/>
                <w:right w:val="none" w:sz="0" w:space="0" w:color="auto"/>
              </w:divBdr>
              <w:divsChild>
                <w:div w:id="335885052">
                  <w:marLeft w:val="0"/>
                  <w:marRight w:val="0"/>
                  <w:marTop w:val="0"/>
                  <w:marBottom w:val="0"/>
                  <w:divBdr>
                    <w:top w:val="none" w:sz="0" w:space="0" w:color="auto"/>
                    <w:left w:val="none" w:sz="0" w:space="0" w:color="auto"/>
                    <w:bottom w:val="none" w:sz="0" w:space="0" w:color="auto"/>
                    <w:right w:val="none" w:sz="0" w:space="0" w:color="auto"/>
                  </w:divBdr>
                  <w:divsChild>
                    <w:div w:id="987246352">
                      <w:marLeft w:val="0"/>
                      <w:marRight w:val="0"/>
                      <w:marTop w:val="0"/>
                      <w:marBottom w:val="0"/>
                      <w:divBdr>
                        <w:top w:val="none" w:sz="0" w:space="0" w:color="auto"/>
                        <w:left w:val="none" w:sz="0" w:space="0" w:color="auto"/>
                        <w:bottom w:val="none" w:sz="0" w:space="0" w:color="auto"/>
                        <w:right w:val="none" w:sz="0" w:space="0" w:color="auto"/>
                      </w:divBdr>
                      <w:divsChild>
                        <w:div w:id="1031495958">
                          <w:marLeft w:val="0"/>
                          <w:marRight w:val="0"/>
                          <w:marTop w:val="0"/>
                          <w:marBottom w:val="0"/>
                          <w:divBdr>
                            <w:top w:val="none" w:sz="0" w:space="0" w:color="auto"/>
                            <w:left w:val="none" w:sz="0" w:space="0" w:color="auto"/>
                            <w:bottom w:val="none" w:sz="0" w:space="0" w:color="auto"/>
                            <w:right w:val="none" w:sz="0" w:space="0" w:color="auto"/>
                          </w:divBdr>
                          <w:divsChild>
                            <w:div w:id="384718906">
                              <w:marLeft w:val="0"/>
                              <w:marRight w:val="0"/>
                              <w:marTop w:val="0"/>
                              <w:marBottom w:val="0"/>
                              <w:divBdr>
                                <w:top w:val="none" w:sz="0" w:space="0" w:color="auto"/>
                                <w:left w:val="none" w:sz="0" w:space="0" w:color="auto"/>
                                <w:bottom w:val="none" w:sz="0" w:space="0" w:color="auto"/>
                                <w:right w:val="none" w:sz="0" w:space="0" w:color="auto"/>
                              </w:divBdr>
                              <w:divsChild>
                                <w:div w:id="162669568">
                                  <w:marLeft w:val="0"/>
                                  <w:marRight w:val="0"/>
                                  <w:marTop w:val="0"/>
                                  <w:marBottom w:val="0"/>
                                  <w:divBdr>
                                    <w:top w:val="none" w:sz="0" w:space="0" w:color="auto"/>
                                    <w:left w:val="none" w:sz="0" w:space="0" w:color="auto"/>
                                    <w:bottom w:val="none" w:sz="0" w:space="0" w:color="auto"/>
                                    <w:right w:val="none" w:sz="0" w:space="0" w:color="auto"/>
                                  </w:divBdr>
                                  <w:divsChild>
                                    <w:div w:id="1933932843">
                                      <w:marLeft w:val="0"/>
                                      <w:marRight w:val="0"/>
                                      <w:marTop w:val="0"/>
                                      <w:marBottom w:val="0"/>
                                      <w:divBdr>
                                        <w:top w:val="none" w:sz="0" w:space="0" w:color="auto"/>
                                        <w:left w:val="none" w:sz="0" w:space="0" w:color="auto"/>
                                        <w:bottom w:val="none" w:sz="0" w:space="0" w:color="auto"/>
                                        <w:right w:val="none" w:sz="0" w:space="0" w:color="auto"/>
                                      </w:divBdr>
                                      <w:divsChild>
                                        <w:div w:id="1597205351">
                                          <w:marLeft w:val="0"/>
                                          <w:marRight w:val="0"/>
                                          <w:marTop w:val="0"/>
                                          <w:marBottom w:val="0"/>
                                          <w:divBdr>
                                            <w:top w:val="none" w:sz="0" w:space="0" w:color="auto"/>
                                            <w:left w:val="none" w:sz="0" w:space="0" w:color="auto"/>
                                            <w:bottom w:val="none" w:sz="0" w:space="0" w:color="auto"/>
                                            <w:right w:val="none" w:sz="0" w:space="0" w:color="auto"/>
                                          </w:divBdr>
                                          <w:divsChild>
                                            <w:div w:id="594095708">
                                              <w:marLeft w:val="0"/>
                                              <w:marRight w:val="0"/>
                                              <w:marTop w:val="0"/>
                                              <w:marBottom w:val="0"/>
                                              <w:divBdr>
                                                <w:top w:val="none" w:sz="0" w:space="0" w:color="auto"/>
                                                <w:left w:val="none" w:sz="0" w:space="0" w:color="auto"/>
                                                <w:bottom w:val="none" w:sz="0" w:space="0" w:color="auto"/>
                                                <w:right w:val="none" w:sz="0" w:space="0" w:color="auto"/>
                                              </w:divBdr>
                                            </w:div>
                                            <w:div w:id="63105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4772">
      <w:bodyDiv w:val="1"/>
      <w:marLeft w:val="0"/>
      <w:marRight w:val="0"/>
      <w:marTop w:val="0"/>
      <w:marBottom w:val="0"/>
      <w:divBdr>
        <w:top w:val="none" w:sz="0" w:space="0" w:color="auto"/>
        <w:left w:val="none" w:sz="0" w:space="0" w:color="auto"/>
        <w:bottom w:val="none" w:sz="0" w:space="0" w:color="auto"/>
        <w:right w:val="none" w:sz="0" w:space="0" w:color="auto"/>
      </w:divBdr>
    </w:div>
    <w:div w:id="1914853430">
      <w:bodyDiv w:val="1"/>
      <w:marLeft w:val="0"/>
      <w:marRight w:val="0"/>
      <w:marTop w:val="0"/>
      <w:marBottom w:val="0"/>
      <w:divBdr>
        <w:top w:val="none" w:sz="0" w:space="0" w:color="auto"/>
        <w:left w:val="none" w:sz="0" w:space="0" w:color="auto"/>
        <w:bottom w:val="none" w:sz="0" w:space="0" w:color="auto"/>
        <w:right w:val="none" w:sz="0" w:space="0" w:color="auto"/>
      </w:divBdr>
      <w:divsChild>
        <w:div w:id="1700547492">
          <w:marLeft w:val="0"/>
          <w:marRight w:val="0"/>
          <w:marTop w:val="0"/>
          <w:marBottom w:val="0"/>
          <w:divBdr>
            <w:top w:val="none" w:sz="0" w:space="0" w:color="auto"/>
            <w:left w:val="none" w:sz="0" w:space="0" w:color="auto"/>
            <w:bottom w:val="none" w:sz="0" w:space="0" w:color="auto"/>
            <w:right w:val="none" w:sz="0" w:space="0" w:color="auto"/>
          </w:divBdr>
          <w:divsChild>
            <w:div w:id="80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WATK-FreeTrial" TargetMode="External"/><Relationship Id="rId18" Type="http://schemas.openxmlformats.org/officeDocument/2006/relationships/hyperlink" Target="https://gallery.cortanaintelligence.com/Tutorial/Sensor-Data-Analytics-with-ASA-and-Power-BI-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zure.microsoft.com/en-us/documentation/articles/event-hubs-csharp-ephcs-getstarted/" TargetMode="External"/><Relationship Id="rId20" Type="http://schemas.openxmlformats.org/officeDocument/2006/relationships/hyperlink" Target="https://github.com/Azure/Cortana-Intelligence-Gallery-Content/tree/master/Tutorials/SQL-Data-Warehous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go.microsoft.com/fwlink/p/?LinkId=393708" TargetMode="External"/><Relationship Id="rId23" Type="http://schemas.openxmlformats.org/officeDocument/2006/relationships/hyperlink" Target="https://github.com/Microsoft/Cognitive-Samples-IntelligentKiosk/" TargetMode="Externa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o.microsoft.com/fwlink/p/?linkid=320376" TargetMode="External"/><Relationship Id="rId22" Type="http://schemas.openxmlformats.org/officeDocument/2006/relationships/hyperlink" Target="https://gallery.cortanaintelligence.com/SolutionTemplate/Predictive-Maintenance-for-Aerospac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F385E-8A82-4371-B5C2-CDDCA09B8DBF}">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B6E284C8-69BC-4252-A738-759AD2034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84E142-516D-4234-BA66-10F40970B60C}">
  <ds:schemaRefs>
    <ds:schemaRef ds:uri="http://schemas.microsoft.com/sharepoint/v3/contenttype/forms"/>
  </ds:schemaRefs>
</ds:datastoreItem>
</file>

<file path=customXml/itemProps4.xml><?xml version="1.0" encoding="utf-8"?>
<ds:datastoreItem xmlns:ds="http://schemas.openxmlformats.org/officeDocument/2006/customXml" ds:itemID="{7D6C0BB3-1DA2-463C-A905-D400063A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2015-09-02T19:30:00Z</dcterms:created>
  <dcterms:modified xsi:type="dcterms:W3CDTF">2016-08-23T07:18:00Z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MetadataToken">
    <vt:lpwstr>300x223x1</vt:lpwstr>
  </property>
  <property fmtid="{D5CDD505-2E9C-101B-9397-08002B2CF9AE}" pid="4" name="DocVizPreviewMetadata_Count">
    <vt:i4>1</vt:i4>
  </property>
  <property fmtid="{D5CDD505-2E9C-101B-9397-08002B2CF9AE}" pid="5" name="DocVizPreviewMetadata_0">
    <vt:lpwstr>300x223x1</vt:lpwstr>
  </property>
</Properties>
</file>