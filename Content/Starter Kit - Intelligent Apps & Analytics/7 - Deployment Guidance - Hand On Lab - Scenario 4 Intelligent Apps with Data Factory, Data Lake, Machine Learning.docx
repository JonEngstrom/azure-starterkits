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B2579C" w:rsidRDefault="002573C3" w:rsidP="002573C3">
      <w:pPr>
        <w:rPr>
          <w:rFonts w:ascii="Segoe UI" w:hAnsi="Segoe UI" w:cs="Segoe UI"/>
          <w:noProof/>
          <w:vanish/>
          <w:lang w:eastAsia="es-AR"/>
          <w:specVanish/>
        </w:rPr>
      </w:pPr>
    </w:p>
    <w:p w14:paraId="60F99250" w14:textId="77777777" w:rsidR="004E7B96" w:rsidRPr="00B2579C" w:rsidRDefault="004E7B96" w:rsidP="002573C3">
      <w:pPr>
        <w:rPr>
          <w:rFonts w:ascii="Segoe UI" w:hAnsi="Segoe UI" w:cs="Segoe UI"/>
          <w:noProof/>
        </w:rPr>
      </w:pPr>
    </w:p>
    <w:p w14:paraId="616EE339" w14:textId="2A472EE0" w:rsidR="004E7B96" w:rsidRPr="00B2579C" w:rsidRDefault="004E7B96" w:rsidP="00CD3997">
      <w:pPr>
        <w:jc w:val="center"/>
        <w:rPr>
          <w:rFonts w:ascii="Segoe UI" w:hAnsi="Segoe UI" w:cs="Segoe UI"/>
          <w:noProof/>
        </w:rPr>
      </w:pPr>
    </w:p>
    <w:p w14:paraId="31F5D57F" w14:textId="77777777" w:rsidR="00855889" w:rsidRPr="00B2579C" w:rsidRDefault="00855889" w:rsidP="00855889">
      <w:pPr>
        <w:pBdr>
          <w:bottom w:val="single" w:sz="4" w:space="1" w:color="auto"/>
        </w:pBdr>
        <w:rPr>
          <w:rFonts w:ascii="Segoe UI" w:hAnsi="Segoe UI" w:cs="Segoe UI"/>
          <w:noProof/>
          <w:sz w:val="52"/>
          <w:szCs w:val="52"/>
          <w:highlight w:val="yellow"/>
          <w:lang w:bidi="ar-SA"/>
        </w:rPr>
      </w:pPr>
      <w:r w:rsidRPr="58955ABA">
        <w:rPr>
          <w:rFonts w:ascii="Segoe UI" w:eastAsia="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B2579C" w:rsidRDefault="00855889" w:rsidP="00855889">
      <w:pPr>
        <w:rPr>
          <w:rFonts w:ascii="Segoe UI" w:hAnsi="Segoe UI" w:cs="Segoe UI"/>
          <w:noProof/>
          <w:sz w:val="52"/>
          <w:highlight w:val="yellow"/>
        </w:rPr>
      </w:pPr>
    </w:p>
    <w:p w14:paraId="75815B8D" w14:textId="77777777" w:rsidR="00855889" w:rsidRPr="00B2579C" w:rsidRDefault="00855889" w:rsidP="00855889">
      <w:pPr>
        <w:rPr>
          <w:rFonts w:ascii="Segoe UI" w:hAnsi="Segoe UI" w:cs="Segoe UI"/>
          <w:noProof/>
          <w:sz w:val="52"/>
          <w:highlight w:val="yellow"/>
        </w:rPr>
      </w:pPr>
    </w:p>
    <w:p w14:paraId="7EA2312C" w14:textId="77777777" w:rsidR="00855889" w:rsidRPr="00B2579C" w:rsidRDefault="00855889" w:rsidP="00855889">
      <w:pPr>
        <w:rPr>
          <w:rFonts w:ascii="Segoe UI" w:hAnsi="Segoe UI" w:cs="Segoe UI"/>
          <w:noProof/>
          <w:sz w:val="52"/>
          <w:highlight w:val="yellow"/>
        </w:rPr>
      </w:pPr>
    </w:p>
    <w:p w14:paraId="2F45560D" w14:textId="6070ECC3" w:rsidR="00855889" w:rsidRPr="00B2579C"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58955ABA">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58955ABA">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58955ABA">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67E2907B" w:rsidR="00855889" w:rsidRPr="00B2579C" w:rsidRDefault="58955ABA" w:rsidP="00855889">
      <w:pPr>
        <w:pStyle w:val="HOLTitle1"/>
        <w:rPr>
          <w:rFonts w:ascii="Segoe UI" w:hAnsi="Segoe UI" w:cs="Segoe UI"/>
          <w:noProof/>
        </w:rPr>
      </w:pPr>
      <w:r w:rsidRPr="58955ABA">
        <w:rPr>
          <w:rFonts w:ascii="Segoe UI" w:eastAsia="Segoe UI" w:hAnsi="Segoe UI" w:cs="Segoe UI"/>
          <w:noProof/>
        </w:rPr>
        <w:t>Intelligent Apps Scenario</w:t>
      </w:r>
    </w:p>
    <w:p w14:paraId="27CD4D62" w14:textId="7084BEDF" w:rsidR="00855889" w:rsidRPr="00B2579C" w:rsidRDefault="00C24FE7" w:rsidP="00855889">
      <w:pPr>
        <w:rPr>
          <w:rFonts w:ascii="Segoe UI" w:hAnsi="Segoe UI" w:cs="Segoe UI"/>
          <w:noProof/>
          <w:szCs w:val="20"/>
        </w:rPr>
      </w:pPr>
      <w:r w:rsidRPr="00C24FE7">
        <w:rPr>
          <w:rFonts w:ascii="Segoe UI" w:eastAsia="Batang" w:hAnsi="Segoe UI" w:cs="Segoe UI"/>
          <w:noProof/>
          <w:sz w:val="40"/>
          <w:szCs w:val="40"/>
          <w:lang w:eastAsia="ko-KR"/>
        </w:rPr>
        <w:t>Building Predictive Pipelines Incorporating Azure Data Lake and Azure Machine Learning</w:t>
      </w:r>
    </w:p>
    <w:p w14:paraId="4C20A185" w14:textId="77777777" w:rsidR="00855889" w:rsidRPr="00B2579C" w:rsidRDefault="00855889" w:rsidP="00855889">
      <w:pPr>
        <w:rPr>
          <w:rFonts w:ascii="Segoe UI" w:hAnsi="Segoe UI" w:cs="Segoe UI"/>
          <w:noProof/>
        </w:rPr>
      </w:pPr>
    </w:p>
    <w:p w14:paraId="03DBE142" w14:textId="77777777" w:rsidR="00855889" w:rsidRPr="00B2579C" w:rsidRDefault="00855889" w:rsidP="00855889">
      <w:pPr>
        <w:rPr>
          <w:rFonts w:ascii="Segoe UI" w:hAnsi="Segoe UI" w:cs="Segoe UI"/>
          <w:noProof/>
        </w:rPr>
      </w:pPr>
    </w:p>
    <w:p w14:paraId="255D4BB0" w14:textId="77777777" w:rsidR="00855889" w:rsidRPr="00B2579C" w:rsidRDefault="00855889" w:rsidP="00855889">
      <w:pPr>
        <w:rPr>
          <w:rFonts w:ascii="Segoe UI" w:hAnsi="Segoe UI" w:cs="Segoe UI"/>
          <w:noProof/>
        </w:rPr>
      </w:pPr>
    </w:p>
    <w:p w14:paraId="241D1B3B" w14:textId="083307F5" w:rsidR="007123D8" w:rsidRPr="00B2579C" w:rsidRDefault="58955ABA" w:rsidP="007123D8">
      <w:pPr>
        <w:rPr>
          <w:rFonts w:ascii="Segoe UI" w:hAnsi="Segoe UI" w:cs="Segoe UI"/>
          <w:lang w:bidi="ar-SA"/>
        </w:rPr>
      </w:pPr>
      <w:r w:rsidRPr="58955ABA">
        <w:rPr>
          <w:rFonts w:ascii="Segoe UI" w:eastAsia="Segoe UI" w:hAnsi="Segoe UI" w:cs="Segoe UI"/>
        </w:rPr>
        <w:t>Last Update: Aug 2016</w:t>
      </w:r>
    </w:p>
    <w:p w14:paraId="73D31ABE" w14:textId="77777777" w:rsidR="00855889" w:rsidRPr="00B2579C" w:rsidRDefault="00855889" w:rsidP="00855889">
      <w:pPr>
        <w:rPr>
          <w:rFonts w:ascii="Segoe UI" w:hAnsi="Segoe UI" w:cs="Segoe UI"/>
          <w:noProof/>
        </w:rPr>
      </w:pPr>
    </w:p>
    <w:p w14:paraId="04B5DA25" w14:textId="55BFE8E7" w:rsidR="00855889" w:rsidRPr="00B2579C" w:rsidRDefault="00855889" w:rsidP="00855889">
      <w:pPr>
        <w:jc w:val="center"/>
        <w:rPr>
          <w:rFonts w:ascii="Segoe UI" w:hAnsi="Segoe UI" w:cs="Segoe UI"/>
          <w:noProof/>
        </w:rPr>
      </w:pPr>
      <w:r w:rsidRPr="00B2579C">
        <w:rPr>
          <w:rFonts w:ascii="Segoe UI" w:hAnsi="Segoe UI" w:cs="Segoe UI"/>
          <w:noProof/>
          <w:lang w:eastAsia="zh-CN"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B2579C" w:rsidRDefault="00855889" w:rsidP="00855889">
      <w:pPr>
        <w:pStyle w:val="TOC1"/>
        <w:rPr>
          <w:rFonts w:ascii="Segoe UI" w:hAnsi="Segoe UI" w:cs="Segoe UI"/>
        </w:rPr>
      </w:pPr>
      <w:r w:rsidRPr="00B2579C">
        <w:rPr>
          <w:rFonts w:ascii="Segoe UI" w:hAnsi="Segoe UI" w:cs="Segoe UI"/>
          <w:lang w:eastAsia="zh-CN"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B2579C" w:rsidRDefault="00855889" w:rsidP="00855889">
      <w:pPr>
        <w:spacing w:after="160" w:line="256" w:lineRule="auto"/>
        <w:rPr>
          <w:rFonts w:ascii="Segoe UI" w:eastAsia="Batang" w:hAnsi="Segoe UI" w:cs="Segoe UI"/>
          <w:b/>
          <w:bCs/>
          <w:caps/>
          <w:noProof/>
          <w:lang w:eastAsia="ko-KR"/>
        </w:rPr>
      </w:pPr>
      <w:r w:rsidRPr="00B2579C">
        <w:rPr>
          <w:rFonts w:ascii="Segoe UI" w:hAnsi="Segoe UI" w:cs="Segoe UI"/>
        </w:rPr>
        <w:br w:type="page"/>
      </w:r>
    </w:p>
    <w:p w14:paraId="249D1F65" w14:textId="77777777" w:rsidR="00855889" w:rsidRPr="00B2579C" w:rsidRDefault="58955ABA" w:rsidP="00855889">
      <w:pPr>
        <w:pStyle w:val="DisclaimerTextMS"/>
        <w:rPr>
          <w:rFonts w:ascii="Segoe UI" w:hAnsi="Segoe UI" w:cs="Segoe UI"/>
          <w:b/>
        </w:rPr>
      </w:pPr>
      <w:r w:rsidRPr="58955ABA">
        <w:rPr>
          <w:rFonts w:ascii="Segoe UI" w:eastAsia="Segoe UI" w:hAnsi="Segoe UI" w:cs="Segoe UI"/>
          <w:b/>
          <w:bCs/>
        </w:rPr>
        <w:lastRenderedPageBreak/>
        <w:t>MICROSOFT MAKES NO WARRANTIES, EXPRESS, IMPLIED OR STATUTORY, AS TO THE INFORMATION IN THIS DOCUMENT.</w:t>
      </w:r>
    </w:p>
    <w:p w14:paraId="3ACA2F1F"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405F6FD2" w:rsidR="00855889" w:rsidRPr="00B2579C" w:rsidRDefault="58955ABA" w:rsidP="00855889">
      <w:pPr>
        <w:pStyle w:val="DisclaimerTextMS"/>
        <w:rPr>
          <w:rFonts w:ascii="Segoe UI" w:hAnsi="Segoe UI" w:cs="Segoe UI"/>
        </w:rPr>
      </w:pPr>
      <w:r w:rsidRPr="58955ABA">
        <w:rPr>
          <w:rFonts w:ascii="Segoe UI" w:eastAsia="Segoe UI" w:hAnsi="Segoe UI" w:cs="Segoe UI"/>
        </w:rPr>
        <w:t>© 2016 Microsoft Corporation. All rights reserved. Any use or distribution of these materials without express authorization of Microsoft Corp. is strictly prohibited.</w:t>
      </w:r>
    </w:p>
    <w:p w14:paraId="74C23D2E"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Microsoft and Windows are either registered trademarks of Microsoft Corporation in the United States and/or other countries.</w:t>
      </w:r>
    </w:p>
    <w:p w14:paraId="5AB1FB1B" w14:textId="77777777" w:rsidR="00855889" w:rsidRPr="00B2579C" w:rsidRDefault="58955ABA" w:rsidP="00855889">
      <w:pPr>
        <w:pStyle w:val="DisclaimerTextMS"/>
        <w:rPr>
          <w:rFonts w:ascii="Segoe UI" w:hAnsi="Segoe UI" w:cs="Segoe UI"/>
          <w:i/>
          <w:sz w:val="18"/>
          <w:szCs w:val="18"/>
        </w:rPr>
      </w:pPr>
      <w:r w:rsidRPr="58955ABA">
        <w:rPr>
          <w:rFonts w:ascii="Segoe UI" w:eastAsia="Segoe UI" w:hAnsi="Segoe UI" w:cs="Segoe UI"/>
        </w:rPr>
        <w:t>The names of actual companies and products mentioned herein may be the trademarks of their respective owners.</w:t>
      </w:r>
      <w:r w:rsidRPr="58955ABA">
        <w:rPr>
          <w:rFonts w:ascii="Segoe UI" w:eastAsia="Segoe UI" w:hAnsi="Segoe UI" w:cs="Segoe UI"/>
          <w:i/>
          <w:iCs/>
        </w:rPr>
        <w:t xml:space="preserve"> </w:t>
      </w:r>
    </w:p>
    <w:p w14:paraId="75AECE65" w14:textId="6865AA99" w:rsidR="002573C3" w:rsidRPr="00B2579C" w:rsidRDefault="002573C3" w:rsidP="00A63FD6">
      <w:pPr>
        <w:pStyle w:val="TOC1"/>
        <w:jc w:val="right"/>
        <w:rPr>
          <w:rFonts w:ascii="Segoe UI" w:hAnsi="Segoe UI" w:cs="Segoe UI"/>
          <w:caps w:val="0"/>
        </w:rPr>
      </w:pPr>
      <w:r w:rsidRPr="00B2579C">
        <w:rPr>
          <w:rFonts w:ascii="Segoe UI" w:hAnsi="Segoe UI" w:cs="Segoe UI"/>
        </w:rPr>
        <w:br w:type="page"/>
      </w:r>
      <w:r w:rsidR="00E5208E" w:rsidRPr="00B2579C">
        <w:rPr>
          <w:rFonts w:ascii="Segoe UI" w:hAnsi="Segoe UI" w:cs="Segoe UI"/>
        </w:rPr>
        <w:lastRenderedPageBreak/>
        <w:t xml:space="preserve"> </w:t>
      </w:r>
      <w:r w:rsidR="004D047E" w:rsidRPr="00B2579C">
        <w:rPr>
          <w:rFonts w:ascii="Segoe UI" w:hAnsi="Segoe UI" w:cs="Segoe UI"/>
        </w:rPr>
        <w:fldChar w:fldCharType="begin"/>
      </w:r>
      <w:r w:rsidR="004D047E" w:rsidRPr="00B2579C">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B2579C" w:rsidRDefault="00A63FD6" w:rsidP="00A63FD6">
          <w:pPr>
            <w:pStyle w:val="TOCHeading"/>
            <w:rPr>
              <w:rFonts w:ascii="Segoe UI" w:hAnsi="Segoe UI" w:cs="Segoe UI"/>
            </w:rPr>
          </w:pPr>
          <w:r w:rsidRPr="00B2579C">
            <w:rPr>
              <w:rFonts w:ascii="Segoe UI" w:hAnsi="Segoe UI" w:cs="Segoe UI"/>
            </w:rPr>
            <w:t>Contents</w:t>
          </w:r>
        </w:p>
        <w:p w14:paraId="7A5256EA" w14:textId="61EC6155" w:rsidR="000D1A68" w:rsidRDefault="004D047E">
          <w:pPr>
            <w:pStyle w:val="TOC1"/>
            <w:rPr>
              <w:ins w:id="0" w:author="Author"/>
              <w:rFonts w:asciiTheme="minorHAnsi" w:eastAsiaTheme="minorEastAsia" w:hAnsiTheme="minorHAnsi" w:cstheme="minorBidi"/>
              <w:b w:val="0"/>
              <w:bCs w:val="0"/>
              <w:caps w:val="0"/>
              <w:kern w:val="2"/>
              <w:sz w:val="21"/>
              <w:szCs w:val="22"/>
              <w:lang w:eastAsia="zh-CN" w:bidi="ar-SA"/>
            </w:rPr>
          </w:pPr>
          <w:r w:rsidRPr="00B2579C">
            <w:rPr>
              <w:rFonts w:ascii="Segoe UI" w:hAnsi="Segoe UI" w:cs="Segoe UI"/>
              <w:b w:val="0"/>
              <w:bCs w:val="0"/>
              <w:noProof w:val="0"/>
            </w:rPr>
            <w:fldChar w:fldCharType="begin"/>
          </w:r>
          <w:r w:rsidR="00A63FD6" w:rsidRPr="00B2579C">
            <w:rPr>
              <w:rFonts w:ascii="Segoe UI" w:hAnsi="Segoe UI" w:cs="Segoe UI"/>
            </w:rPr>
            <w:instrText xml:space="preserve"> TOC \o "1-3" \h \z \u </w:instrText>
          </w:r>
          <w:r w:rsidRPr="00B2579C">
            <w:rPr>
              <w:rFonts w:ascii="Segoe UI" w:hAnsi="Segoe UI" w:cs="Segoe UI"/>
              <w:b w:val="0"/>
              <w:bCs w:val="0"/>
              <w:noProof w:val="0"/>
            </w:rPr>
            <w:fldChar w:fldCharType="separate"/>
          </w:r>
          <w:ins w:id="1" w:author="Author">
            <w:r w:rsidR="000D1A68" w:rsidRPr="00C02323">
              <w:rPr>
                <w:rStyle w:val="Hyperlink"/>
              </w:rPr>
              <w:fldChar w:fldCharType="begin"/>
            </w:r>
            <w:r w:rsidR="000D1A68" w:rsidRPr="00C02323">
              <w:rPr>
                <w:rStyle w:val="Hyperlink"/>
              </w:rPr>
              <w:instrText xml:space="preserve"> </w:instrText>
            </w:r>
            <w:r w:rsidR="000D1A68">
              <w:instrText>HYPERLINK \l "_Toc459905828"</w:instrText>
            </w:r>
            <w:r w:rsidR="000D1A68" w:rsidRPr="00C02323">
              <w:rPr>
                <w:rStyle w:val="Hyperlink"/>
              </w:rPr>
              <w:instrText xml:space="preserve"> </w:instrText>
            </w:r>
            <w:r w:rsidR="000D1A68" w:rsidRPr="00C02323">
              <w:rPr>
                <w:rStyle w:val="Hyperlink"/>
              </w:rPr>
            </w:r>
            <w:r w:rsidR="000D1A68" w:rsidRPr="00C02323">
              <w:rPr>
                <w:rStyle w:val="Hyperlink"/>
              </w:rPr>
              <w:fldChar w:fldCharType="separate"/>
            </w:r>
            <w:r w:rsidR="000D1A68" w:rsidRPr="00C02323">
              <w:rPr>
                <w:rStyle w:val="Hyperlink"/>
                <w:rFonts w:ascii="Segoe UI" w:hAnsi="Segoe UI" w:cs="Segoe UI"/>
              </w:rPr>
              <w:t>Overview</w:t>
            </w:r>
            <w:r w:rsidR="000D1A68">
              <w:rPr>
                <w:webHidden/>
              </w:rPr>
              <w:tab/>
            </w:r>
            <w:r w:rsidR="000D1A68">
              <w:rPr>
                <w:webHidden/>
              </w:rPr>
              <w:fldChar w:fldCharType="begin"/>
            </w:r>
            <w:r w:rsidR="000D1A68">
              <w:rPr>
                <w:webHidden/>
              </w:rPr>
              <w:instrText xml:space="preserve"> PAGEREF _Toc459905828 \h </w:instrText>
            </w:r>
            <w:r w:rsidR="000D1A68">
              <w:rPr>
                <w:webHidden/>
              </w:rPr>
            </w:r>
          </w:ins>
          <w:r w:rsidR="000D1A68">
            <w:rPr>
              <w:webHidden/>
            </w:rPr>
            <w:fldChar w:fldCharType="separate"/>
          </w:r>
          <w:ins w:id="2" w:author="Author">
            <w:r w:rsidR="000D1A68">
              <w:rPr>
                <w:webHidden/>
              </w:rPr>
              <w:t>4</w:t>
            </w:r>
            <w:r w:rsidR="000D1A68">
              <w:rPr>
                <w:webHidden/>
              </w:rPr>
              <w:fldChar w:fldCharType="end"/>
            </w:r>
            <w:r w:rsidR="000D1A68" w:rsidRPr="00C02323">
              <w:rPr>
                <w:rStyle w:val="Hyperlink"/>
              </w:rPr>
              <w:fldChar w:fldCharType="end"/>
            </w:r>
          </w:ins>
        </w:p>
        <w:p w14:paraId="43DD44A5" w14:textId="44D254E1" w:rsidR="000D1A68" w:rsidRDefault="000D1A68">
          <w:pPr>
            <w:pStyle w:val="TOC1"/>
            <w:rPr>
              <w:ins w:id="3" w:author="Author"/>
              <w:rFonts w:asciiTheme="minorHAnsi" w:eastAsiaTheme="minorEastAsia" w:hAnsiTheme="minorHAnsi" w:cstheme="minorBidi"/>
              <w:b w:val="0"/>
              <w:bCs w:val="0"/>
              <w:caps w:val="0"/>
              <w:kern w:val="2"/>
              <w:sz w:val="21"/>
              <w:szCs w:val="22"/>
              <w:lang w:eastAsia="zh-CN" w:bidi="ar-SA"/>
            </w:rPr>
          </w:pPr>
          <w:ins w:id="4" w:author="Author">
            <w:r w:rsidRPr="00C02323">
              <w:rPr>
                <w:rStyle w:val="Hyperlink"/>
              </w:rPr>
              <w:fldChar w:fldCharType="begin"/>
            </w:r>
            <w:r w:rsidRPr="00C02323">
              <w:rPr>
                <w:rStyle w:val="Hyperlink"/>
              </w:rPr>
              <w:instrText xml:space="preserve"> </w:instrText>
            </w:r>
            <w:r>
              <w:instrText>HYPERLINK \l "_Toc459905829"</w:instrText>
            </w:r>
            <w:r w:rsidRPr="00C02323">
              <w:rPr>
                <w:rStyle w:val="Hyperlink"/>
              </w:rPr>
              <w:instrText xml:space="preserve"> </w:instrText>
            </w:r>
            <w:r w:rsidRPr="00C02323">
              <w:rPr>
                <w:rStyle w:val="Hyperlink"/>
              </w:rPr>
            </w:r>
            <w:r w:rsidRPr="00C02323">
              <w:rPr>
                <w:rStyle w:val="Hyperlink"/>
              </w:rPr>
              <w:fldChar w:fldCharType="separate"/>
            </w:r>
            <w:r w:rsidRPr="00C02323">
              <w:rPr>
                <w:rStyle w:val="Hyperlink"/>
                <w:rFonts w:ascii="Segoe UI" w:hAnsi="Segoe UI" w:cs="Segoe UI"/>
              </w:rPr>
              <w:t>Scenario:</w:t>
            </w:r>
            <w:r>
              <w:rPr>
                <w:webHidden/>
              </w:rPr>
              <w:tab/>
            </w:r>
            <w:r>
              <w:rPr>
                <w:webHidden/>
              </w:rPr>
              <w:fldChar w:fldCharType="begin"/>
            </w:r>
            <w:r>
              <w:rPr>
                <w:webHidden/>
              </w:rPr>
              <w:instrText xml:space="preserve"> PAGEREF _Toc459905829 \h </w:instrText>
            </w:r>
            <w:r>
              <w:rPr>
                <w:webHidden/>
              </w:rPr>
            </w:r>
          </w:ins>
          <w:r>
            <w:rPr>
              <w:webHidden/>
            </w:rPr>
            <w:fldChar w:fldCharType="separate"/>
          </w:r>
          <w:ins w:id="5" w:author="Author">
            <w:r>
              <w:rPr>
                <w:webHidden/>
              </w:rPr>
              <w:t>4</w:t>
            </w:r>
            <w:r>
              <w:rPr>
                <w:webHidden/>
              </w:rPr>
              <w:fldChar w:fldCharType="end"/>
            </w:r>
            <w:r w:rsidRPr="00C02323">
              <w:rPr>
                <w:rStyle w:val="Hyperlink"/>
              </w:rPr>
              <w:fldChar w:fldCharType="end"/>
            </w:r>
          </w:ins>
        </w:p>
        <w:p w14:paraId="1A9F4EAD" w14:textId="609BC24D" w:rsidR="000D1A68" w:rsidRDefault="000D1A68">
          <w:pPr>
            <w:pStyle w:val="TOC1"/>
            <w:rPr>
              <w:ins w:id="6" w:author="Author"/>
              <w:rFonts w:asciiTheme="minorHAnsi" w:eastAsiaTheme="minorEastAsia" w:hAnsiTheme="minorHAnsi" w:cstheme="minorBidi"/>
              <w:b w:val="0"/>
              <w:bCs w:val="0"/>
              <w:caps w:val="0"/>
              <w:kern w:val="2"/>
              <w:sz w:val="21"/>
              <w:szCs w:val="22"/>
              <w:lang w:eastAsia="zh-CN" w:bidi="ar-SA"/>
            </w:rPr>
          </w:pPr>
          <w:ins w:id="7" w:author="Author">
            <w:r w:rsidRPr="00C02323">
              <w:rPr>
                <w:rStyle w:val="Hyperlink"/>
              </w:rPr>
              <w:fldChar w:fldCharType="begin"/>
            </w:r>
            <w:r w:rsidRPr="00C02323">
              <w:rPr>
                <w:rStyle w:val="Hyperlink"/>
              </w:rPr>
              <w:instrText xml:space="preserve"> </w:instrText>
            </w:r>
            <w:r>
              <w:instrText>HYPERLINK \l "_Toc459905830"</w:instrText>
            </w:r>
            <w:r w:rsidRPr="00C02323">
              <w:rPr>
                <w:rStyle w:val="Hyperlink"/>
              </w:rPr>
              <w:instrText xml:space="preserve"> </w:instrText>
            </w:r>
            <w:r w:rsidRPr="00C02323">
              <w:rPr>
                <w:rStyle w:val="Hyperlink"/>
              </w:rPr>
            </w:r>
            <w:r w:rsidRPr="00C02323">
              <w:rPr>
                <w:rStyle w:val="Hyperlink"/>
              </w:rPr>
              <w:fldChar w:fldCharType="separate"/>
            </w:r>
            <w:r w:rsidRPr="00C02323">
              <w:rPr>
                <w:rStyle w:val="Hyperlink"/>
                <w:rFonts w:ascii="Segoe UI" w:hAnsi="Segoe UI" w:cs="Segoe UI"/>
              </w:rPr>
              <w:t>Prerequisites</w:t>
            </w:r>
            <w:r>
              <w:rPr>
                <w:webHidden/>
              </w:rPr>
              <w:tab/>
            </w:r>
            <w:r>
              <w:rPr>
                <w:webHidden/>
              </w:rPr>
              <w:fldChar w:fldCharType="begin"/>
            </w:r>
            <w:r>
              <w:rPr>
                <w:webHidden/>
              </w:rPr>
              <w:instrText xml:space="preserve"> PAGEREF _Toc459905830 \h </w:instrText>
            </w:r>
            <w:r>
              <w:rPr>
                <w:webHidden/>
              </w:rPr>
            </w:r>
          </w:ins>
          <w:r>
            <w:rPr>
              <w:webHidden/>
            </w:rPr>
            <w:fldChar w:fldCharType="separate"/>
          </w:r>
          <w:ins w:id="8" w:author="Author">
            <w:r>
              <w:rPr>
                <w:webHidden/>
              </w:rPr>
              <w:t>6</w:t>
            </w:r>
            <w:r>
              <w:rPr>
                <w:webHidden/>
              </w:rPr>
              <w:fldChar w:fldCharType="end"/>
            </w:r>
            <w:r w:rsidRPr="00C02323">
              <w:rPr>
                <w:rStyle w:val="Hyperlink"/>
              </w:rPr>
              <w:fldChar w:fldCharType="end"/>
            </w:r>
          </w:ins>
        </w:p>
        <w:p w14:paraId="6C9A096D" w14:textId="6FBF22F5" w:rsidR="000D1A68" w:rsidRDefault="000D1A68">
          <w:pPr>
            <w:pStyle w:val="TOC1"/>
            <w:rPr>
              <w:ins w:id="9" w:author="Author"/>
              <w:rFonts w:asciiTheme="minorHAnsi" w:eastAsiaTheme="minorEastAsia" w:hAnsiTheme="minorHAnsi" w:cstheme="minorBidi"/>
              <w:b w:val="0"/>
              <w:bCs w:val="0"/>
              <w:caps w:val="0"/>
              <w:kern w:val="2"/>
              <w:sz w:val="21"/>
              <w:szCs w:val="22"/>
              <w:lang w:eastAsia="zh-CN" w:bidi="ar-SA"/>
            </w:rPr>
          </w:pPr>
          <w:ins w:id="10" w:author="Author">
            <w:r w:rsidRPr="00C02323">
              <w:rPr>
                <w:rStyle w:val="Hyperlink"/>
              </w:rPr>
              <w:fldChar w:fldCharType="begin"/>
            </w:r>
            <w:r w:rsidRPr="00C02323">
              <w:rPr>
                <w:rStyle w:val="Hyperlink"/>
              </w:rPr>
              <w:instrText xml:space="preserve"> </w:instrText>
            </w:r>
            <w:r>
              <w:instrText>HYPERLINK \l "_Toc459905831"</w:instrText>
            </w:r>
            <w:r w:rsidRPr="00C02323">
              <w:rPr>
                <w:rStyle w:val="Hyperlink"/>
              </w:rPr>
              <w:instrText xml:space="preserve"> </w:instrText>
            </w:r>
            <w:r w:rsidRPr="00C02323">
              <w:rPr>
                <w:rStyle w:val="Hyperlink"/>
              </w:rPr>
            </w:r>
            <w:r w:rsidRPr="00C02323">
              <w:rPr>
                <w:rStyle w:val="Hyperlink"/>
              </w:rPr>
              <w:fldChar w:fldCharType="separate"/>
            </w:r>
            <w:r w:rsidRPr="00C02323">
              <w:rPr>
                <w:rStyle w:val="Hyperlink"/>
              </w:rPr>
              <w:t>Architecture</w:t>
            </w:r>
            <w:r>
              <w:rPr>
                <w:webHidden/>
              </w:rPr>
              <w:tab/>
            </w:r>
            <w:r>
              <w:rPr>
                <w:webHidden/>
              </w:rPr>
              <w:fldChar w:fldCharType="begin"/>
            </w:r>
            <w:r>
              <w:rPr>
                <w:webHidden/>
              </w:rPr>
              <w:instrText xml:space="preserve"> PAGEREF _Toc459905831 \h </w:instrText>
            </w:r>
            <w:r>
              <w:rPr>
                <w:webHidden/>
              </w:rPr>
            </w:r>
          </w:ins>
          <w:r>
            <w:rPr>
              <w:webHidden/>
            </w:rPr>
            <w:fldChar w:fldCharType="separate"/>
          </w:r>
          <w:ins w:id="11" w:author="Author">
            <w:r>
              <w:rPr>
                <w:webHidden/>
              </w:rPr>
              <w:t>6</w:t>
            </w:r>
            <w:r>
              <w:rPr>
                <w:webHidden/>
              </w:rPr>
              <w:fldChar w:fldCharType="end"/>
            </w:r>
            <w:r w:rsidRPr="00C02323">
              <w:rPr>
                <w:rStyle w:val="Hyperlink"/>
              </w:rPr>
              <w:fldChar w:fldCharType="end"/>
            </w:r>
          </w:ins>
        </w:p>
        <w:p w14:paraId="6C689ED8" w14:textId="7D2AD80B" w:rsidR="000D1A68" w:rsidRDefault="000D1A68">
          <w:pPr>
            <w:pStyle w:val="TOC1"/>
            <w:rPr>
              <w:ins w:id="12" w:author="Author"/>
              <w:rFonts w:asciiTheme="minorHAnsi" w:eastAsiaTheme="minorEastAsia" w:hAnsiTheme="minorHAnsi" w:cstheme="minorBidi"/>
              <w:b w:val="0"/>
              <w:bCs w:val="0"/>
              <w:caps w:val="0"/>
              <w:kern w:val="2"/>
              <w:sz w:val="21"/>
              <w:szCs w:val="22"/>
              <w:lang w:eastAsia="zh-CN" w:bidi="ar-SA"/>
            </w:rPr>
          </w:pPr>
          <w:ins w:id="13" w:author="Author">
            <w:r w:rsidRPr="00C02323">
              <w:rPr>
                <w:rStyle w:val="Hyperlink"/>
              </w:rPr>
              <w:fldChar w:fldCharType="begin"/>
            </w:r>
            <w:r w:rsidRPr="00C02323">
              <w:rPr>
                <w:rStyle w:val="Hyperlink"/>
              </w:rPr>
              <w:instrText xml:space="preserve"> </w:instrText>
            </w:r>
            <w:r>
              <w:instrText>HYPERLINK \l "_Toc459905832"</w:instrText>
            </w:r>
            <w:r w:rsidRPr="00C02323">
              <w:rPr>
                <w:rStyle w:val="Hyperlink"/>
              </w:rPr>
              <w:instrText xml:space="preserve"> </w:instrText>
            </w:r>
            <w:r w:rsidRPr="00C02323">
              <w:rPr>
                <w:rStyle w:val="Hyperlink"/>
              </w:rPr>
            </w:r>
            <w:r w:rsidRPr="00C02323">
              <w:rPr>
                <w:rStyle w:val="Hyperlink"/>
              </w:rPr>
              <w:fldChar w:fldCharType="separate"/>
            </w:r>
            <w:r w:rsidRPr="00C02323">
              <w:rPr>
                <w:rStyle w:val="Hyperlink"/>
              </w:rPr>
              <w:t>Deployment instructions</w:t>
            </w:r>
            <w:r>
              <w:rPr>
                <w:webHidden/>
              </w:rPr>
              <w:tab/>
            </w:r>
            <w:r>
              <w:rPr>
                <w:webHidden/>
              </w:rPr>
              <w:fldChar w:fldCharType="begin"/>
            </w:r>
            <w:r>
              <w:rPr>
                <w:webHidden/>
              </w:rPr>
              <w:instrText xml:space="preserve"> PAGEREF _Toc459905832 \h </w:instrText>
            </w:r>
            <w:r>
              <w:rPr>
                <w:webHidden/>
              </w:rPr>
            </w:r>
          </w:ins>
          <w:r>
            <w:rPr>
              <w:webHidden/>
            </w:rPr>
            <w:fldChar w:fldCharType="separate"/>
          </w:r>
          <w:ins w:id="14" w:author="Author">
            <w:r>
              <w:rPr>
                <w:webHidden/>
              </w:rPr>
              <w:t>7</w:t>
            </w:r>
            <w:r>
              <w:rPr>
                <w:webHidden/>
              </w:rPr>
              <w:fldChar w:fldCharType="end"/>
            </w:r>
            <w:r w:rsidRPr="00C02323">
              <w:rPr>
                <w:rStyle w:val="Hyperlink"/>
              </w:rPr>
              <w:fldChar w:fldCharType="end"/>
            </w:r>
          </w:ins>
        </w:p>
        <w:p w14:paraId="04A2B53D" w14:textId="12CD8730" w:rsidR="000D1A68" w:rsidRDefault="000D1A68">
          <w:pPr>
            <w:pStyle w:val="TOC2"/>
            <w:rPr>
              <w:ins w:id="15" w:author="Author"/>
              <w:rFonts w:asciiTheme="minorHAnsi" w:hAnsiTheme="minorHAnsi"/>
              <w:noProof/>
              <w:kern w:val="2"/>
              <w:sz w:val="21"/>
              <w:lang w:eastAsia="zh-CN" w:bidi="ar-SA"/>
            </w:rPr>
          </w:pPr>
          <w:ins w:id="16" w:author="Author">
            <w:r w:rsidRPr="00C02323">
              <w:rPr>
                <w:rStyle w:val="Hyperlink"/>
                <w:noProof/>
              </w:rPr>
              <w:fldChar w:fldCharType="begin"/>
            </w:r>
            <w:r w:rsidRPr="00C02323">
              <w:rPr>
                <w:rStyle w:val="Hyperlink"/>
                <w:noProof/>
              </w:rPr>
              <w:instrText xml:space="preserve"> </w:instrText>
            </w:r>
            <w:r>
              <w:rPr>
                <w:noProof/>
              </w:rPr>
              <w:instrText>HYPERLINK \l "_Toc459905833"</w:instrText>
            </w:r>
            <w:r w:rsidRPr="00C02323">
              <w:rPr>
                <w:rStyle w:val="Hyperlink"/>
                <w:noProof/>
              </w:rPr>
              <w:instrText xml:space="preserve"> </w:instrText>
            </w:r>
            <w:r w:rsidRPr="00C02323">
              <w:rPr>
                <w:rStyle w:val="Hyperlink"/>
                <w:noProof/>
              </w:rPr>
            </w:r>
            <w:r w:rsidRPr="00C02323">
              <w:rPr>
                <w:rStyle w:val="Hyperlink"/>
                <w:noProof/>
              </w:rPr>
              <w:fldChar w:fldCharType="separate"/>
            </w:r>
            <w:r w:rsidRPr="00C02323">
              <w:rPr>
                <w:rStyle w:val="Hyperlink"/>
                <w:rFonts w:ascii="Segoe UI" w:hAnsi="Segoe UI" w:cs="Segoe UI"/>
                <w:noProof/>
              </w:rPr>
              <w:t xml:space="preserve">Exercise 1: </w:t>
            </w:r>
            <w:r w:rsidRPr="00C02323">
              <w:rPr>
                <w:rStyle w:val="Hyperlink"/>
                <w:rFonts w:ascii="Segoe UI" w:hAnsi="Segoe UI" w:cs="Segoe UI"/>
                <w:noProof/>
                <w:lang w:val="en"/>
              </w:rPr>
              <w:t>Create Azure SQL Data Warehouse tables</w:t>
            </w:r>
            <w:r>
              <w:rPr>
                <w:noProof/>
                <w:webHidden/>
              </w:rPr>
              <w:tab/>
            </w:r>
            <w:r>
              <w:rPr>
                <w:noProof/>
                <w:webHidden/>
              </w:rPr>
              <w:fldChar w:fldCharType="begin"/>
            </w:r>
            <w:r>
              <w:rPr>
                <w:noProof/>
                <w:webHidden/>
              </w:rPr>
              <w:instrText xml:space="preserve"> PAGEREF _Toc459905833 \h </w:instrText>
            </w:r>
            <w:r>
              <w:rPr>
                <w:noProof/>
                <w:webHidden/>
              </w:rPr>
            </w:r>
          </w:ins>
          <w:r>
            <w:rPr>
              <w:noProof/>
              <w:webHidden/>
            </w:rPr>
            <w:fldChar w:fldCharType="separate"/>
          </w:r>
          <w:ins w:id="17" w:author="Author">
            <w:r>
              <w:rPr>
                <w:noProof/>
                <w:webHidden/>
              </w:rPr>
              <w:t>7</w:t>
            </w:r>
            <w:r>
              <w:rPr>
                <w:noProof/>
                <w:webHidden/>
              </w:rPr>
              <w:fldChar w:fldCharType="end"/>
            </w:r>
            <w:r w:rsidRPr="00C02323">
              <w:rPr>
                <w:rStyle w:val="Hyperlink"/>
                <w:noProof/>
              </w:rPr>
              <w:fldChar w:fldCharType="end"/>
            </w:r>
          </w:ins>
        </w:p>
        <w:p w14:paraId="710FA6DF" w14:textId="2E29634B" w:rsidR="000D1A68" w:rsidRDefault="000D1A68">
          <w:pPr>
            <w:pStyle w:val="TOC2"/>
            <w:rPr>
              <w:ins w:id="18" w:author="Author"/>
              <w:rFonts w:asciiTheme="minorHAnsi" w:hAnsiTheme="minorHAnsi"/>
              <w:noProof/>
              <w:kern w:val="2"/>
              <w:sz w:val="21"/>
              <w:lang w:eastAsia="zh-CN" w:bidi="ar-SA"/>
            </w:rPr>
          </w:pPr>
          <w:ins w:id="19" w:author="Author">
            <w:r w:rsidRPr="00C02323">
              <w:rPr>
                <w:rStyle w:val="Hyperlink"/>
                <w:noProof/>
              </w:rPr>
              <w:fldChar w:fldCharType="begin"/>
            </w:r>
            <w:r w:rsidRPr="00C02323">
              <w:rPr>
                <w:rStyle w:val="Hyperlink"/>
                <w:noProof/>
              </w:rPr>
              <w:instrText xml:space="preserve"> </w:instrText>
            </w:r>
            <w:r>
              <w:rPr>
                <w:noProof/>
              </w:rPr>
              <w:instrText>HYPERLINK \l "_Toc459905834"</w:instrText>
            </w:r>
            <w:r w:rsidRPr="00C02323">
              <w:rPr>
                <w:rStyle w:val="Hyperlink"/>
                <w:noProof/>
              </w:rPr>
              <w:instrText xml:space="preserve"> </w:instrText>
            </w:r>
            <w:r w:rsidRPr="00C02323">
              <w:rPr>
                <w:rStyle w:val="Hyperlink"/>
                <w:noProof/>
              </w:rPr>
            </w:r>
            <w:r w:rsidRPr="00C02323">
              <w:rPr>
                <w:rStyle w:val="Hyperlink"/>
                <w:noProof/>
              </w:rPr>
              <w:fldChar w:fldCharType="separate"/>
            </w:r>
            <w:r w:rsidRPr="00C02323">
              <w:rPr>
                <w:rStyle w:val="Hyperlink"/>
                <w:rFonts w:ascii="Segoe UI" w:hAnsi="Segoe UI" w:cs="Segoe UI"/>
                <w:noProof/>
              </w:rPr>
              <w:t xml:space="preserve">Exercise 2: </w:t>
            </w:r>
            <w:r w:rsidRPr="00C02323">
              <w:rPr>
                <w:rStyle w:val="Hyperlink"/>
                <w:rFonts w:ascii="Segoe UI" w:hAnsi="Segoe UI" w:cs="Segoe UI"/>
                <w:noProof/>
                <w:lang w:val="en"/>
              </w:rPr>
              <w:t>Create the Azure Machine Learning service</w:t>
            </w:r>
            <w:r>
              <w:rPr>
                <w:noProof/>
                <w:webHidden/>
              </w:rPr>
              <w:tab/>
            </w:r>
            <w:r>
              <w:rPr>
                <w:noProof/>
                <w:webHidden/>
              </w:rPr>
              <w:fldChar w:fldCharType="begin"/>
            </w:r>
            <w:r>
              <w:rPr>
                <w:noProof/>
                <w:webHidden/>
              </w:rPr>
              <w:instrText xml:space="preserve"> PAGEREF _Toc459905834 \h </w:instrText>
            </w:r>
            <w:r>
              <w:rPr>
                <w:noProof/>
                <w:webHidden/>
              </w:rPr>
            </w:r>
          </w:ins>
          <w:r>
            <w:rPr>
              <w:noProof/>
              <w:webHidden/>
            </w:rPr>
            <w:fldChar w:fldCharType="separate"/>
          </w:r>
          <w:ins w:id="20" w:author="Author">
            <w:r>
              <w:rPr>
                <w:noProof/>
                <w:webHidden/>
              </w:rPr>
              <w:t>7</w:t>
            </w:r>
            <w:r>
              <w:rPr>
                <w:noProof/>
                <w:webHidden/>
              </w:rPr>
              <w:fldChar w:fldCharType="end"/>
            </w:r>
            <w:r w:rsidRPr="00C02323">
              <w:rPr>
                <w:rStyle w:val="Hyperlink"/>
                <w:noProof/>
              </w:rPr>
              <w:fldChar w:fldCharType="end"/>
            </w:r>
          </w:ins>
        </w:p>
        <w:p w14:paraId="00819E52" w14:textId="6EDC3DBC" w:rsidR="000D1A68" w:rsidRDefault="000D1A68">
          <w:pPr>
            <w:pStyle w:val="TOC2"/>
            <w:rPr>
              <w:ins w:id="21" w:author="Author"/>
              <w:rFonts w:asciiTheme="minorHAnsi" w:hAnsiTheme="minorHAnsi"/>
              <w:noProof/>
              <w:kern w:val="2"/>
              <w:sz w:val="21"/>
              <w:lang w:eastAsia="zh-CN" w:bidi="ar-SA"/>
            </w:rPr>
          </w:pPr>
          <w:ins w:id="22" w:author="Author">
            <w:r w:rsidRPr="00C02323">
              <w:rPr>
                <w:rStyle w:val="Hyperlink"/>
                <w:noProof/>
              </w:rPr>
              <w:fldChar w:fldCharType="begin"/>
            </w:r>
            <w:r w:rsidRPr="00C02323">
              <w:rPr>
                <w:rStyle w:val="Hyperlink"/>
                <w:noProof/>
              </w:rPr>
              <w:instrText xml:space="preserve"> </w:instrText>
            </w:r>
            <w:r>
              <w:rPr>
                <w:noProof/>
              </w:rPr>
              <w:instrText>HYPERLINK \l "_Toc459905835"</w:instrText>
            </w:r>
            <w:r w:rsidRPr="00C02323">
              <w:rPr>
                <w:rStyle w:val="Hyperlink"/>
                <w:noProof/>
              </w:rPr>
              <w:instrText xml:space="preserve"> </w:instrText>
            </w:r>
            <w:r w:rsidRPr="00C02323">
              <w:rPr>
                <w:rStyle w:val="Hyperlink"/>
                <w:noProof/>
              </w:rPr>
            </w:r>
            <w:r w:rsidRPr="00C02323">
              <w:rPr>
                <w:rStyle w:val="Hyperlink"/>
                <w:noProof/>
              </w:rPr>
              <w:fldChar w:fldCharType="separate"/>
            </w:r>
            <w:r w:rsidRPr="00C02323">
              <w:rPr>
                <w:rStyle w:val="Hyperlink"/>
                <w:rFonts w:ascii="Segoe UI" w:hAnsi="Segoe UI" w:cs="Segoe UI"/>
                <w:noProof/>
              </w:rPr>
              <w:t xml:space="preserve">Exercise 3: </w:t>
            </w:r>
            <w:r w:rsidRPr="00C02323">
              <w:rPr>
                <w:rStyle w:val="Hyperlink"/>
                <w:rFonts w:ascii="Segoe UI" w:hAnsi="Segoe UI" w:cs="Segoe UI"/>
                <w:noProof/>
                <w:lang w:val="en"/>
              </w:rPr>
              <w:t>Edit and start the Azure Stream Analytics job</w:t>
            </w:r>
            <w:r>
              <w:rPr>
                <w:noProof/>
                <w:webHidden/>
              </w:rPr>
              <w:tab/>
            </w:r>
            <w:r>
              <w:rPr>
                <w:noProof/>
                <w:webHidden/>
              </w:rPr>
              <w:fldChar w:fldCharType="begin"/>
            </w:r>
            <w:r>
              <w:rPr>
                <w:noProof/>
                <w:webHidden/>
              </w:rPr>
              <w:instrText xml:space="preserve"> PAGEREF _Toc459905835 \h </w:instrText>
            </w:r>
            <w:r>
              <w:rPr>
                <w:noProof/>
                <w:webHidden/>
              </w:rPr>
            </w:r>
          </w:ins>
          <w:r>
            <w:rPr>
              <w:noProof/>
              <w:webHidden/>
            </w:rPr>
            <w:fldChar w:fldCharType="separate"/>
          </w:r>
          <w:ins w:id="23" w:author="Author">
            <w:r>
              <w:rPr>
                <w:noProof/>
                <w:webHidden/>
              </w:rPr>
              <w:t>8</w:t>
            </w:r>
            <w:r>
              <w:rPr>
                <w:noProof/>
                <w:webHidden/>
              </w:rPr>
              <w:fldChar w:fldCharType="end"/>
            </w:r>
            <w:r w:rsidRPr="00C02323">
              <w:rPr>
                <w:rStyle w:val="Hyperlink"/>
                <w:noProof/>
              </w:rPr>
              <w:fldChar w:fldCharType="end"/>
            </w:r>
          </w:ins>
        </w:p>
        <w:p w14:paraId="07A35316" w14:textId="683CFF1C" w:rsidR="000D1A68" w:rsidRDefault="000D1A68">
          <w:pPr>
            <w:pStyle w:val="TOC2"/>
            <w:rPr>
              <w:ins w:id="24" w:author="Author"/>
              <w:rFonts w:asciiTheme="minorHAnsi" w:hAnsiTheme="minorHAnsi"/>
              <w:noProof/>
              <w:kern w:val="2"/>
              <w:sz w:val="21"/>
              <w:lang w:eastAsia="zh-CN" w:bidi="ar-SA"/>
            </w:rPr>
          </w:pPr>
          <w:ins w:id="25" w:author="Author">
            <w:r w:rsidRPr="00C02323">
              <w:rPr>
                <w:rStyle w:val="Hyperlink"/>
                <w:noProof/>
              </w:rPr>
              <w:fldChar w:fldCharType="begin"/>
            </w:r>
            <w:r w:rsidRPr="00C02323">
              <w:rPr>
                <w:rStyle w:val="Hyperlink"/>
                <w:noProof/>
              </w:rPr>
              <w:instrText xml:space="preserve"> </w:instrText>
            </w:r>
            <w:r>
              <w:rPr>
                <w:noProof/>
              </w:rPr>
              <w:instrText>HYPERLINK \l "_Toc459905836"</w:instrText>
            </w:r>
            <w:r w:rsidRPr="00C02323">
              <w:rPr>
                <w:rStyle w:val="Hyperlink"/>
                <w:noProof/>
              </w:rPr>
              <w:instrText xml:space="preserve"> </w:instrText>
            </w:r>
            <w:r w:rsidRPr="00C02323">
              <w:rPr>
                <w:rStyle w:val="Hyperlink"/>
                <w:noProof/>
              </w:rPr>
            </w:r>
            <w:r w:rsidRPr="00C02323">
              <w:rPr>
                <w:rStyle w:val="Hyperlink"/>
                <w:noProof/>
              </w:rPr>
              <w:fldChar w:fldCharType="separate"/>
            </w:r>
            <w:r w:rsidRPr="00C02323">
              <w:rPr>
                <w:rStyle w:val="Hyperlink"/>
                <w:rFonts w:ascii="Segoe UI" w:hAnsi="Segoe UI" w:cs="Segoe UI"/>
                <w:noProof/>
              </w:rPr>
              <w:t xml:space="preserve">Exercise 4: </w:t>
            </w:r>
            <w:r w:rsidRPr="00C02323">
              <w:rPr>
                <w:rStyle w:val="Hyperlink"/>
                <w:rFonts w:ascii="Segoe UI" w:hAnsi="Segoe UI" w:cs="Segoe UI"/>
                <w:noProof/>
                <w:lang w:val="en"/>
              </w:rPr>
              <w:t>Deploy the data generator as a Webjob</w:t>
            </w:r>
            <w:r>
              <w:rPr>
                <w:noProof/>
                <w:webHidden/>
              </w:rPr>
              <w:tab/>
            </w:r>
            <w:r>
              <w:rPr>
                <w:noProof/>
                <w:webHidden/>
              </w:rPr>
              <w:fldChar w:fldCharType="begin"/>
            </w:r>
            <w:r>
              <w:rPr>
                <w:noProof/>
                <w:webHidden/>
              </w:rPr>
              <w:instrText xml:space="preserve"> PAGEREF _Toc459905836 \h </w:instrText>
            </w:r>
            <w:r>
              <w:rPr>
                <w:noProof/>
                <w:webHidden/>
              </w:rPr>
            </w:r>
          </w:ins>
          <w:r>
            <w:rPr>
              <w:noProof/>
              <w:webHidden/>
            </w:rPr>
            <w:fldChar w:fldCharType="separate"/>
          </w:r>
          <w:ins w:id="26" w:author="Author">
            <w:r>
              <w:rPr>
                <w:noProof/>
                <w:webHidden/>
              </w:rPr>
              <w:t>8</w:t>
            </w:r>
            <w:r>
              <w:rPr>
                <w:noProof/>
                <w:webHidden/>
              </w:rPr>
              <w:fldChar w:fldCharType="end"/>
            </w:r>
            <w:r w:rsidRPr="00C02323">
              <w:rPr>
                <w:rStyle w:val="Hyperlink"/>
                <w:noProof/>
              </w:rPr>
              <w:fldChar w:fldCharType="end"/>
            </w:r>
          </w:ins>
        </w:p>
        <w:p w14:paraId="1FB71550" w14:textId="15B87F0F" w:rsidR="000D1A68" w:rsidRDefault="000D1A68">
          <w:pPr>
            <w:pStyle w:val="TOC2"/>
            <w:rPr>
              <w:ins w:id="27" w:author="Author"/>
              <w:rFonts w:asciiTheme="minorHAnsi" w:hAnsiTheme="minorHAnsi"/>
              <w:noProof/>
              <w:kern w:val="2"/>
              <w:sz w:val="21"/>
              <w:lang w:eastAsia="zh-CN" w:bidi="ar-SA"/>
            </w:rPr>
          </w:pPr>
          <w:ins w:id="28" w:author="Author">
            <w:r w:rsidRPr="00C02323">
              <w:rPr>
                <w:rStyle w:val="Hyperlink"/>
                <w:noProof/>
              </w:rPr>
              <w:fldChar w:fldCharType="begin"/>
            </w:r>
            <w:r w:rsidRPr="00C02323">
              <w:rPr>
                <w:rStyle w:val="Hyperlink"/>
                <w:noProof/>
              </w:rPr>
              <w:instrText xml:space="preserve"> </w:instrText>
            </w:r>
            <w:r>
              <w:rPr>
                <w:noProof/>
              </w:rPr>
              <w:instrText>HYPERLINK \l "_Toc459905837"</w:instrText>
            </w:r>
            <w:r w:rsidRPr="00C02323">
              <w:rPr>
                <w:rStyle w:val="Hyperlink"/>
                <w:noProof/>
              </w:rPr>
              <w:instrText xml:space="preserve"> </w:instrText>
            </w:r>
            <w:r w:rsidRPr="00C02323">
              <w:rPr>
                <w:rStyle w:val="Hyperlink"/>
                <w:noProof/>
              </w:rPr>
            </w:r>
            <w:r w:rsidRPr="00C02323">
              <w:rPr>
                <w:rStyle w:val="Hyperlink"/>
                <w:noProof/>
              </w:rPr>
              <w:fldChar w:fldCharType="separate"/>
            </w:r>
            <w:r w:rsidRPr="00C02323">
              <w:rPr>
                <w:rStyle w:val="Hyperlink"/>
                <w:rFonts w:ascii="Segoe UI" w:hAnsi="Segoe UI" w:cs="Segoe UI"/>
                <w:noProof/>
              </w:rPr>
              <w:t xml:space="preserve">Exercise 5: </w:t>
            </w:r>
            <w:r w:rsidRPr="00C02323">
              <w:rPr>
                <w:rStyle w:val="Hyperlink"/>
                <w:rFonts w:ascii="Segoe UI" w:hAnsi="Segoe UI" w:cs="Segoe UI"/>
                <w:noProof/>
                <w:lang w:val="en"/>
              </w:rPr>
              <w:t>Upload U-SQL script to Azure Blob Storage</w:t>
            </w:r>
            <w:bookmarkStart w:id="29" w:name="_GoBack"/>
            <w:bookmarkEnd w:id="29"/>
            <w:r>
              <w:rPr>
                <w:noProof/>
                <w:webHidden/>
              </w:rPr>
              <w:tab/>
            </w:r>
            <w:r>
              <w:rPr>
                <w:noProof/>
                <w:webHidden/>
              </w:rPr>
              <w:fldChar w:fldCharType="begin"/>
            </w:r>
            <w:r>
              <w:rPr>
                <w:noProof/>
                <w:webHidden/>
              </w:rPr>
              <w:instrText xml:space="preserve"> PAGEREF _Toc459905837 \h </w:instrText>
            </w:r>
            <w:r>
              <w:rPr>
                <w:noProof/>
                <w:webHidden/>
              </w:rPr>
            </w:r>
          </w:ins>
          <w:r>
            <w:rPr>
              <w:noProof/>
              <w:webHidden/>
            </w:rPr>
            <w:fldChar w:fldCharType="separate"/>
          </w:r>
          <w:ins w:id="30" w:author="Author">
            <w:r>
              <w:rPr>
                <w:noProof/>
                <w:webHidden/>
              </w:rPr>
              <w:t>8</w:t>
            </w:r>
            <w:r>
              <w:rPr>
                <w:noProof/>
                <w:webHidden/>
              </w:rPr>
              <w:fldChar w:fldCharType="end"/>
            </w:r>
            <w:r w:rsidRPr="00C02323">
              <w:rPr>
                <w:rStyle w:val="Hyperlink"/>
                <w:noProof/>
              </w:rPr>
              <w:fldChar w:fldCharType="end"/>
            </w:r>
          </w:ins>
        </w:p>
        <w:p w14:paraId="4DB96462" w14:textId="65DF128C" w:rsidR="000D1A68" w:rsidRDefault="000D1A68">
          <w:pPr>
            <w:pStyle w:val="TOC2"/>
            <w:rPr>
              <w:ins w:id="31" w:author="Author"/>
              <w:rFonts w:asciiTheme="minorHAnsi" w:hAnsiTheme="minorHAnsi"/>
              <w:noProof/>
              <w:kern w:val="2"/>
              <w:sz w:val="21"/>
              <w:lang w:eastAsia="zh-CN" w:bidi="ar-SA"/>
            </w:rPr>
          </w:pPr>
          <w:ins w:id="32" w:author="Author">
            <w:r w:rsidRPr="00C02323">
              <w:rPr>
                <w:rStyle w:val="Hyperlink"/>
                <w:noProof/>
              </w:rPr>
              <w:fldChar w:fldCharType="begin"/>
            </w:r>
            <w:r w:rsidRPr="00C02323">
              <w:rPr>
                <w:rStyle w:val="Hyperlink"/>
                <w:noProof/>
              </w:rPr>
              <w:instrText xml:space="preserve"> </w:instrText>
            </w:r>
            <w:r>
              <w:rPr>
                <w:noProof/>
              </w:rPr>
              <w:instrText>HYPERLINK \l "_Toc459905838"</w:instrText>
            </w:r>
            <w:r w:rsidRPr="00C02323">
              <w:rPr>
                <w:rStyle w:val="Hyperlink"/>
                <w:noProof/>
              </w:rPr>
              <w:instrText xml:space="preserve"> </w:instrText>
            </w:r>
            <w:r w:rsidRPr="00C02323">
              <w:rPr>
                <w:rStyle w:val="Hyperlink"/>
                <w:noProof/>
              </w:rPr>
            </w:r>
            <w:r w:rsidRPr="00C02323">
              <w:rPr>
                <w:rStyle w:val="Hyperlink"/>
                <w:noProof/>
              </w:rPr>
              <w:fldChar w:fldCharType="separate"/>
            </w:r>
            <w:r w:rsidRPr="00C02323">
              <w:rPr>
                <w:rStyle w:val="Hyperlink"/>
                <w:rFonts w:ascii="Segoe UI" w:hAnsi="Segoe UI" w:cs="Segoe UI"/>
                <w:noProof/>
              </w:rPr>
              <w:t xml:space="preserve">Exercise 6: </w:t>
            </w:r>
            <w:r w:rsidRPr="00C02323">
              <w:rPr>
                <w:rStyle w:val="Hyperlink"/>
                <w:rFonts w:ascii="Segoe UI" w:hAnsi="Segoe UI" w:cs="Segoe UI"/>
                <w:noProof/>
                <w:lang w:val="en"/>
              </w:rPr>
              <w:t>Create Azure Data Factory</w:t>
            </w:r>
            <w:r>
              <w:rPr>
                <w:noProof/>
                <w:webHidden/>
              </w:rPr>
              <w:tab/>
            </w:r>
            <w:r>
              <w:rPr>
                <w:noProof/>
                <w:webHidden/>
              </w:rPr>
              <w:fldChar w:fldCharType="begin"/>
            </w:r>
            <w:r>
              <w:rPr>
                <w:noProof/>
                <w:webHidden/>
              </w:rPr>
              <w:instrText xml:space="preserve"> PAGEREF _Toc459905838 \h </w:instrText>
            </w:r>
            <w:r>
              <w:rPr>
                <w:noProof/>
                <w:webHidden/>
              </w:rPr>
            </w:r>
          </w:ins>
          <w:r>
            <w:rPr>
              <w:noProof/>
              <w:webHidden/>
            </w:rPr>
            <w:fldChar w:fldCharType="separate"/>
          </w:r>
          <w:ins w:id="33" w:author="Author">
            <w:r>
              <w:rPr>
                <w:noProof/>
                <w:webHidden/>
              </w:rPr>
              <w:t>8</w:t>
            </w:r>
            <w:r>
              <w:rPr>
                <w:noProof/>
                <w:webHidden/>
              </w:rPr>
              <w:fldChar w:fldCharType="end"/>
            </w:r>
            <w:r w:rsidRPr="00C02323">
              <w:rPr>
                <w:rStyle w:val="Hyperlink"/>
                <w:noProof/>
              </w:rPr>
              <w:fldChar w:fldCharType="end"/>
            </w:r>
          </w:ins>
        </w:p>
        <w:p w14:paraId="5C4CDC47" w14:textId="04CAA5D1" w:rsidR="000D1A68" w:rsidRDefault="000D1A68">
          <w:pPr>
            <w:pStyle w:val="TOC2"/>
            <w:rPr>
              <w:ins w:id="34" w:author="Author"/>
              <w:rFonts w:asciiTheme="minorHAnsi" w:hAnsiTheme="minorHAnsi"/>
              <w:noProof/>
              <w:kern w:val="2"/>
              <w:sz w:val="21"/>
              <w:lang w:eastAsia="zh-CN" w:bidi="ar-SA"/>
            </w:rPr>
          </w:pPr>
          <w:ins w:id="35" w:author="Author">
            <w:r w:rsidRPr="00C02323">
              <w:rPr>
                <w:rStyle w:val="Hyperlink"/>
                <w:noProof/>
              </w:rPr>
              <w:fldChar w:fldCharType="begin"/>
            </w:r>
            <w:r w:rsidRPr="00C02323">
              <w:rPr>
                <w:rStyle w:val="Hyperlink"/>
                <w:noProof/>
              </w:rPr>
              <w:instrText xml:space="preserve"> </w:instrText>
            </w:r>
            <w:r>
              <w:rPr>
                <w:noProof/>
              </w:rPr>
              <w:instrText>HYPERLINK \l "_Toc459905839"</w:instrText>
            </w:r>
            <w:r w:rsidRPr="00C02323">
              <w:rPr>
                <w:rStyle w:val="Hyperlink"/>
                <w:noProof/>
              </w:rPr>
              <w:instrText xml:space="preserve"> </w:instrText>
            </w:r>
            <w:r w:rsidRPr="00C02323">
              <w:rPr>
                <w:rStyle w:val="Hyperlink"/>
                <w:noProof/>
              </w:rPr>
            </w:r>
            <w:r w:rsidRPr="00C02323">
              <w:rPr>
                <w:rStyle w:val="Hyperlink"/>
                <w:noProof/>
              </w:rPr>
              <w:fldChar w:fldCharType="separate"/>
            </w:r>
            <w:r w:rsidRPr="00C02323">
              <w:rPr>
                <w:rStyle w:val="Hyperlink"/>
                <w:rFonts w:ascii="Segoe UI" w:hAnsi="Segoe UI" w:cs="Segoe UI"/>
                <w:noProof/>
              </w:rPr>
              <w:t xml:space="preserve">Exercise 7: </w:t>
            </w:r>
            <w:r w:rsidRPr="00C02323">
              <w:rPr>
                <w:rStyle w:val="Hyperlink"/>
                <w:rFonts w:ascii="Segoe UI" w:hAnsi="Segoe UI" w:cs="Segoe UI"/>
                <w:noProof/>
                <w:lang w:val="en"/>
              </w:rPr>
              <w:t>Create the Power BI dashboard</w:t>
            </w:r>
            <w:r>
              <w:rPr>
                <w:noProof/>
                <w:webHidden/>
              </w:rPr>
              <w:tab/>
            </w:r>
            <w:r>
              <w:rPr>
                <w:noProof/>
                <w:webHidden/>
              </w:rPr>
              <w:fldChar w:fldCharType="begin"/>
            </w:r>
            <w:r>
              <w:rPr>
                <w:noProof/>
                <w:webHidden/>
              </w:rPr>
              <w:instrText xml:space="preserve"> PAGEREF _Toc459905839 \h </w:instrText>
            </w:r>
            <w:r>
              <w:rPr>
                <w:noProof/>
                <w:webHidden/>
              </w:rPr>
            </w:r>
          </w:ins>
          <w:r>
            <w:rPr>
              <w:noProof/>
              <w:webHidden/>
            </w:rPr>
            <w:fldChar w:fldCharType="separate"/>
          </w:r>
          <w:ins w:id="36" w:author="Author">
            <w:r>
              <w:rPr>
                <w:noProof/>
                <w:webHidden/>
              </w:rPr>
              <w:t>8</w:t>
            </w:r>
            <w:r>
              <w:rPr>
                <w:noProof/>
                <w:webHidden/>
              </w:rPr>
              <w:fldChar w:fldCharType="end"/>
            </w:r>
            <w:r w:rsidRPr="00C02323">
              <w:rPr>
                <w:rStyle w:val="Hyperlink"/>
                <w:noProof/>
              </w:rPr>
              <w:fldChar w:fldCharType="end"/>
            </w:r>
          </w:ins>
        </w:p>
        <w:p w14:paraId="0BAB7BB1" w14:textId="4B128FD6" w:rsidR="000D1A68" w:rsidRDefault="000D1A68">
          <w:pPr>
            <w:pStyle w:val="TOC1"/>
            <w:rPr>
              <w:ins w:id="37" w:author="Author"/>
              <w:rFonts w:asciiTheme="minorHAnsi" w:eastAsiaTheme="minorEastAsia" w:hAnsiTheme="minorHAnsi" w:cstheme="minorBidi"/>
              <w:b w:val="0"/>
              <w:bCs w:val="0"/>
              <w:caps w:val="0"/>
              <w:kern w:val="2"/>
              <w:sz w:val="21"/>
              <w:szCs w:val="22"/>
              <w:lang w:eastAsia="zh-CN" w:bidi="ar-SA"/>
            </w:rPr>
          </w:pPr>
          <w:ins w:id="38" w:author="Author">
            <w:r w:rsidRPr="00C02323">
              <w:rPr>
                <w:rStyle w:val="Hyperlink"/>
              </w:rPr>
              <w:fldChar w:fldCharType="begin"/>
            </w:r>
            <w:r w:rsidRPr="00C02323">
              <w:rPr>
                <w:rStyle w:val="Hyperlink"/>
              </w:rPr>
              <w:instrText xml:space="preserve"> </w:instrText>
            </w:r>
            <w:r>
              <w:instrText>HYPERLINK \l "_Toc459905840"</w:instrText>
            </w:r>
            <w:r w:rsidRPr="00C02323">
              <w:rPr>
                <w:rStyle w:val="Hyperlink"/>
              </w:rPr>
              <w:instrText xml:space="preserve"> </w:instrText>
            </w:r>
            <w:r w:rsidRPr="00C02323">
              <w:rPr>
                <w:rStyle w:val="Hyperlink"/>
              </w:rPr>
            </w:r>
            <w:r w:rsidRPr="00C02323">
              <w:rPr>
                <w:rStyle w:val="Hyperlink"/>
              </w:rPr>
              <w:fldChar w:fldCharType="separate"/>
            </w:r>
            <w:r w:rsidRPr="00C02323">
              <w:rPr>
                <w:rStyle w:val="Hyperlink"/>
                <w:rFonts w:ascii="Segoe UI" w:hAnsi="Segoe UI" w:cs="Segoe UI"/>
                <w:lang w:val="en"/>
              </w:rPr>
              <w:t>Summary</w:t>
            </w:r>
            <w:r>
              <w:rPr>
                <w:webHidden/>
              </w:rPr>
              <w:tab/>
            </w:r>
            <w:r>
              <w:rPr>
                <w:webHidden/>
              </w:rPr>
              <w:fldChar w:fldCharType="begin"/>
            </w:r>
            <w:r>
              <w:rPr>
                <w:webHidden/>
              </w:rPr>
              <w:instrText xml:space="preserve"> PAGEREF _Toc459905840 \h </w:instrText>
            </w:r>
            <w:r>
              <w:rPr>
                <w:webHidden/>
              </w:rPr>
            </w:r>
          </w:ins>
          <w:r>
            <w:rPr>
              <w:webHidden/>
            </w:rPr>
            <w:fldChar w:fldCharType="separate"/>
          </w:r>
          <w:ins w:id="39" w:author="Author">
            <w:r>
              <w:rPr>
                <w:webHidden/>
              </w:rPr>
              <w:t>9</w:t>
            </w:r>
            <w:r>
              <w:rPr>
                <w:webHidden/>
              </w:rPr>
              <w:fldChar w:fldCharType="end"/>
            </w:r>
            <w:r w:rsidRPr="00C02323">
              <w:rPr>
                <w:rStyle w:val="Hyperlink"/>
              </w:rPr>
              <w:fldChar w:fldCharType="end"/>
            </w:r>
          </w:ins>
        </w:p>
        <w:p w14:paraId="79468FCE" w14:textId="2FD0DA45" w:rsidR="009E2A00" w:rsidDel="000D1A68" w:rsidRDefault="009E2A00">
          <w:pPr>
            <w:pStyle w:val="TOC1"/>
            <w:rPr>
              <w:ins w:id="40" w:author="Author"/>
              <w:del w:id="41" w:author="Author"/>
              <w:rFonts w:asciiTheme="minorHAnsi" w:eastAsiaTheme="minorEastAsia" w:hAnsiTheme="minorHAnsi" w:cstheme="minorBidi"/>
              <w:b w:val="0"/>
              <w:bCs w:val="0"/>
              <w:caps w:val="0"/>
              <w:kern w:val="2"/>
              <w:sz w:val="21"/>
              <w:szCs w:val="22"/>
              <w:lang w:eastAsia="zh-CN" w:bidi="ar-SA"/>
            </w:rPr>
          </w:pPr>
          <w:ins w:id="42" w:author="Author">
            <w:del w:id="43" w:author="Author">
              <w:r w:rsidRPr="000D1A68" w:rsidDel="000D1A68">
                <w:rPr>
                  <w:rStyle w:val="Hyperlink"/>
                  <w:rFonts w:ascii="Segoe UI" w:hAnsi="Segoe UI" w:cs="Segoe UI"/>
                  <w:rPrChange w:id="44" w:author="Author">
                    <w:rPr>
                      <w:rStyle w:val="Hyperlink"/>
                      <w:rFonts w:ascii="Segoe UI" w:hAnsi="Segoe UI" w:cs="Segoe UI"/>
                    </w:rPr>
                  </w:rPrChange>
                </w:rPr>
                <w:delText>Overview</w:delText>
              </w:r>
              <w:r w:rsidDel="000D1A68">
                <w:rPr>
                  <w:webHidden/>
                </w:rPr>
                <w:tab/>
                <w:delText>4</w:delText>
              </w:r>
            </w:del>
          </w:ins>
        </w:p>
        <w:p w14:paraId="2307BCB0" w14:textId="3FC210C0" w:rsidR="009E2A00" w:rsidDel="000D1A68" w:rsidRDefault="009E2A00">
          <w:pPr>
            <w:pStyle w:val="TOC1"/>
            <w:rPr>
              <w:ins w:id="45" w:author="Author"/>
              <w:del w:id="46" w:author="Author"/>
              <w:rFonts w:asciiTheme="minorHAnsi" w:eastAsiaTheme="minorEastAsia" w:hAnsiTheme="minorHAnsi" w:cstheme="minorBidi"/>
              <w:b w:val="0"/>
              <w:bCs w:val="0"/>
              <w:caps w:val="0"/>
              <w:kern w:val="2"/>
              <w:sz w:val="21"/>
              <w:szCs w:val="22"/>
              <w:lang w:eastAsia="zh-CN" w:bidi="ar-SA"/>
            </w:rPr>
          </w:pPr>
          <w:ins w:id="47" w:author="Author">
            <w:del w:id="48" w:author="Author">
              <w:r w:rsidRPr="000D1A68" w:rsidDel="000D1A68">
                <w:rPr>
                  <w:rStyle w:val="Hyperlink"/>
                  <w:rFonts w:ascii="Segoe UI" w:hAnsi="Segoe UI" w:cs="Segoe UI"/>
                  <w:rPrChange w:id="49" w:author="Author">
                    <w:rPr>
                      <w:rStyle w:val="Hyperlink"/>
                      <w:rFonts w:ascii="Segoe UI" w:hAnsi="Segoe UI" w:cs="Segoe UI"/>
                    </w:rPr>
                  </w:rPrChange>
                </w:rPr>
                <w:delText>Scenario:</w:delText>
              </w:r>
              <w:r w:rsidDel="000D1A68">
                <w:rPr>
                  <w:webHidden/>
                </w:rPr>
                <w:tab/>
                <w:delText>4</w:delText>
              </w:r>
            </w:del>
          </w:ins>
        </w:p>
        <w:p w14:paraId="7ADE604F" w14:textId="3402BBA5" w:rsidR="009E2A00" w:rsidDel="000D1A68" w:rsidRDefault="009E2A00">
          <w:pPr>
            <w:pStyle w:val="TOC1"/>
            <w:rPr>
              <w:ins w:id="50" w:author="Author"/>
              <w:del w:id="51" w:author="Author"/>
              <w:rFonts w:asciiTheme="minorHAnsi" w:eastAsiaTheme="minorEastAsia" w:hAnsiTheme="minorHAnsi" w:cstheme="minorBidi"/>
              <w:b w:val="0"/>
              <w:bCs w:val="0"/>
              <w:caps w:val="0"/>
              <w:kern w:val="2"/>
              <w:sz w:val="21"/>
              <w:szCs w:val="22"/>
              <w:lang w:eastAsia="zh-CN" w:bidi="ar-SA"/>
            </w:rPr>
          </w:pPr>
          <w:ins w:id="52" w:author="Author">
            <w:del w:id="53" w:author="Author">
              <w:r w:rsidRPr="000D1A68" w:rsidDel="000D1A68">
                <w:rPr>
                  <w:rStyle w:val="Hyperlink"/>
                  <w:rFonts w:ascii="Segoe UI" w:hAnsi="Segoe UI" w:cs="Segoe UI"/>
                  <w:rPrChange w:id="54" w:author="Author">
                    <w:rPr>
                      <w:rStyle w:val="Hyperlink"/>
                      <w:rFonts w:ascii="Segoe UI" w:hAnsi="Segoe UI" w:cs="Segoe UI"/>
                    </w:rPr>
                  </w:rPrChange>
                </w:rPr>
                <w:delText>Prerequisites</w:delText>
              </w:r>
              <w:r w:rsidDel="000D1A68">
                <w:rPr>
                  <w:webHidden/>
                </w:rPr>
                <w:tab/>
                <w:delText>6</w:delText>
              </w:r>
            </w:del>
          </w:ins>
        </w:p>
        <w:p w14:paraId="4021B5A1" w14:textId="63AA3212" w:rsidR="009E2A00" w:rsidDel="000D1A68" w:rsidRDefault="009E2A00">
          <w:pPr>
            <w:pStyle w:val="TOC1"/>
            <w:rPr>
              <w:ins w:id="55" w:author="Author"/>
              <w:del w:id="56" w:author="Author"/>
              <w:rFonts w:asciiTheme="minorHAnsi" w:eastAsiaTheme="minorEastAsia" w:hAnsiTheme="minorHAnsi" w:cstheme="minorBidi"/>
              <w:b w:val="0"/>
              <w:bCs w:val="0"/>
              <w:caps w:val="0"/>
              <w:kern w:val="2"/>
              <w:sz w:val="21"/>
              <w:szCs w:val="22"/>
              <w:lang w:eastAsia="zh-CN" w:bidi="ar-SA"/>
            </w:rPr>
          </w:pPr>
          <w:ins w:id="57" w:author="Author">
            <w:del w:id="58" w:author="Author">
              <w:r w:rsidRPr="000D1A68" w:rsidDel="000D1A68">
                <w:rPr>
                  <w:rStyle w:val="Hyperlink"/>
                  <w:rPrChange w:id="59" w:author="Author">
                    <w:rPr>
                      <w:rStyle w:val="Hyperlink"/>
                    </w:rPr>
                  </w:rPrChange>
                </w:rPr>
                <w:delText>Architecture</w:delText>
              </w:r>
              <w:r w:rsidDel="000D1A68">
                <w:rPr>
                  <w:webHidden/>
                </w:rPr>
                <w:tab/>
                <w:delText>6</w:delText>
              </w:r>
            </w:del>
          </w:ins>
        </w:p>
        <w:p w14:paraId="6841AFF0" w14:textId="73014018" w:rsidR="009E2A00" w:rsidDel="000D1A68" w:rsidRDefault="009E2A00">
          <w:pPr>
            <w:pStyle w:val="TOC2"/>
            <w:rPr>
              <w:ins w:id="60" w:author="Author"/>
              <w:del w:id="61" w:author="Author"/>
              <w:rFonts w:asciiTheme="minorHAnsi" w:hAnsiTheme="minorHAnsi"/>
              <w:noProof/>
              <w:kern w:val="2"/>
              <w:sz w:val="21"/>
              <w:lang w:eastAsia="zh-CN" w:bidi="ar-SA"/>
            </w:rPr>
          </w:pPr>
          <w:ins w:id="62" w:author="Author">
            <w:del w:id="63" w:author="Author">
              <w:r w:rsidRPr="000D1A68" w:rsidDel="000D1A68">
                <w:rPr>
                  <w:rStyle w:val="Hyperlink"/>
                  <w:noProof/>
                  <w:lang w:val="en"/>
                  <w:rPrChange w:id="64" w:author="Author">
                    <w:rPr>
                      <w:rStyle w:val="Hyperlink"/>
                      <w:noProof/>
                      <w:lang w:val="en"/>
                    </w:rPr>
                  </w:rPrChange>
                </w:rPr>
                <w:delText>Deplo</w:delText>
              </w:r>
              <w:r w:rsidRPr="000D1A68" w:rsidDel="000D1A68">
                <w:rPr>
                  <w:rStyle w:val="Hyperlink"/>
                  <w:noProof/>
                  <w:lang w:val="en" w:eastAsia="zh-CN"/>
                  <w:rPrChange w:id="65" w:author="Author">
                    <w:rPr>
                      <w:rStyle w:val="Hyperlink"/>
                      <w:noProof/>
                      <w:lang w:val="en" w:eastAsia="zh-CN"/>
                    </w:rPr>
                  </w:rPrChange>
                </w:rPr>
                <w:delText>y</w:delText>
              </w:r>
              <w:r w:rsidRPr="000D1A68" w:rsidDel="000D1A68">
                <w:rPr>
                  <w:rStyle w:val="Hyperlink"/>
                  <w:noProof/>
                  <w:lang w:val="en"/>
                  <w:rPrChange w:id="66" w:author="Author">
                    <w:rPr>
                      <w:rStyle w:val="Hyperlink"/>
                      <w:noProof/>
                      <w:lang w:val="en"/>
                    </w:rPr>
                  </w:rPrChange>
                </w:rPr>
                <w:delText>ment instructions</w:delText>
              </w:r>
              <w:r w:rsidDel="000D1A68">
                <w:rPr>
                  <w:noProof/>
                  <w:webHidden/>
                </w:rPr>
                <w:tab/>
                <w:delText>7</w:delText>
              </w:r>
            </w:del>
          </w:ins>
        </w:p>
        <w:p w14:paraId="3B076AD8" w14:textId="0483F286" w:rsidR="009E2A00" w:rsidDel="000D1A68" w:rsidRDefault="009E2A00">
          <w:pPr>
            <w:pStyle w:val="TOC2"/>
            <w:rPr>
              <w:ins w:id="67" w:author="Author"/>
              <w:del w:id="68" w:author="Author"/>
              <w:rFonts w:asciiTheme="minorHAnsi" w:hAnsiTheme="minorHAnsi"/>
              <w:noProof/>
              <w:kern w:val="2"/>
              <w:sz w:val="21"/>
              <w:lang w:eastAsia="zh-CN" w:bidi="ar-SA"/>
            </w:rPr>
          </w:pPr>
          <w:ins w:id="69" w:author="Author">
            <w:del w:id="70" w:author="Author">
              <w:r w:rsidRPr="000D1A68" w:rsidDel="000D1A68">
                <w:rPr>
                  <w:rStyle w:val="Hyperlink"/>
                  <w:rFonts w:ascii="Segoe UI" w:hAnsi="Segoe UI" w:cs="Segoe UI"/>
                  <w:noProof/>
                  <w:rPrChange w:id="71" w:author="Author">
                    <w:rPr>
                      <w:rStyle w:val="Hyperlink"/>
                      <w:rFonts w:ascii="Segoe UI" w:hAnsi="Segoe UI" w:cs="Segoe UI"/>
                      <w:noProof/>
                    </w:rPr>
                  </w:rPrChange>
                </w:rPr>
                <w:delText xml:space="preserve">Exercise 1: </w:delText>
              </w:r>
              <w:r w:rsidRPr="000D1A68" w:rsidDel="000D1A68">
                <w:rPr>
                  <w:rStyle w:val="Hyperlink"/>
                  <w:rFonts w:ascii="Segoe UI" w:hAnsi="Segoe UI" w:cs="Segoe UI"/>
                  <w:noProof/>
                  <w:lang w:val="en"/>
                  <w:rPrChange w:id="72" w:author="Author">
                    <w:rPr>
                      <w:rStyle w:val="Hyperlink"/>
                      <w:rFonts w:ascii="Segoe UI" w:hAnsi="Segoe UI" w:cs="Segoe UI"/>
                      <w:noProof/>
                      <w:lang w:val="en"/>
                    </w:rPr>
                  </w:rPrChange>
                </w:rPr>
                <w:delText>Create Azure SQL Data Warehouse tables</w:delText>
              </w:r>
              <w:r w:rsidDel="000D1A68">
                <w:rPr>
                  <w:noProof/>
                  <w:webHidden/>
                </w:rPr>
                <w:tab/>
                <w:delText>7</w:delText>
              </w:r>
            </w:del>
          </w:ins>
        </w:p>
        <w:p w14:paraId="269AC673" w14:textId="42B7CC9E" w:rsidR="009E2A00" w:rsidDel="000D1A68" w:rsidRDefault="009E2A00">
          <w:pPr>
            <w:pStyle w:val="TOC2"/>
            <w:rPr>
              <w:ins w:id="73" w:author="Author"/>
              <w:del w:id="74" w:author="Author"/>
              <w:rFonts w:asciiTheme="minorHAnsi" w:hAnsiTheme="minorHAnsi"/>
              <w:noProof/>
              <w:kern w:val="2"/>
              <w:sz w:val="21"/>
              <w:lang w:eastAsia="zh-CN" w:bidi="ar-SA"/>
            </w:rPr>
          </w:pPr>
          <w:ins w:id="75" w:author="Author">
            <w:del w:id="76" w:author="Author">
              <w:r w:rsidRPr="000D1A68" w:rsidDel="000D1A68">
                <w:rPr>
                  <w:rStyle w:val="Hyperlink"/>
                  <w:rFonts w:ascii="Segoe UI" w:hAnsi="Segoe UI" w:cs="Segoe UI"/>
                  <w:noProof/>
                  <w:rPrChange w:id="77" w:author="Author">
                    <w:rPr>
                      <w:rStyle w:val="Hyperlink"/>
                      <w:rFonts w:ascii="Segoe UI" w:hAnsi="Segoe UI" w:cs="Segoe UI"/>
                      <w:noProof/>
                    </w:rPr>
                  </w:rPrChange>
                </w:rPr>
                <w:delText xml:space="preserve">Exercise 2: </w:delText>
              </w:r>
              <w:r w:rsidRPr="000D1A68" w:rsidDel="000D1A68">
                <w:rPr>
                  <w:rStyle w:val="Hyperlink"/>
                  <w:rFonts w:ascii="Segoe UI" w:hAnsi="Segoe UI" w:cs="Segoe UI"/>
                  <w:noProof/>
                  <w:lang w:val="en"/>
                  <w:rPrChange w:id="78" w:author="Author">
                    <w:rPr>
                      <w:rStyle w:val="Hyperlink"/>
                      <w:rFonts w:ascii="Segoe UI" w:hAnsi="Segoe UI" w:cs="Segoe UI"/>
                      <w:noProof/>
                      <w:lang w:val="en"/>
                    </w:rPr>
                  </w:rPrChange>
                </w:rPr>
                <w:delText>Create the Azure Machine Learning service</w:delText>
              </w:r>
              <w:r w:rsidDel="000D1A68">
                <w:rPr>
                  <w:noProof/>
                  <w:webHidden/>
                </w:rPr>
                <w:tab/>
                <w:delText>7</w:delText>
              </w:r>
            </w:del>
          </w:ins>
        </w:p>
        <w:p w14:paraId="1ABBE56C" w14:textId="5F8614C8" w:rsidR="009E2A00" w:rsidDel="000D1A68" w:rsidRDefault="009E2A00">
          <w:pPr>
            <w:pStyle w:val="TOC2"/>
            <w:rPr>
              <w:ins w:id="79" w:author="Author"/>
              <w:del w:id="80" w:author="Author"/>
              <w:rFonts w:asciiTheme="minorHAnsi" w:hAnsiTheme="minorHAnsi"/>
              <w:noProof/>
              <w:kern w:val="2"/>
              <w:sz w:val="21"/>
              <w:lang w:eastAsia="zh-CN" w:bidi="ar-SA"/>
            </w:rPr>
          </w:pPr>
          <w:ins w:id="81" w:author="Author">
            <w:del w:id="82" w:author="Author">
              <w:r w:rsidRPr="000D1A68" w:rsidDel="000D1A68">
                <w:rPr>
                  <w:rStyle w:val="Hyperlink"/>
                  <w:rFonts w:ascii="Segoe UI" w:hAnsi="Segoe UI" w:cs="Segoe UI"/>
                  <w:noProof/>
                  <w:rPrChange w:id="83" w:author="Author">
                    <w:rPr>
                      <w:rStyle w:val="Hyperlink"/>
                      <w:rFonts w:ascii="Segoe UI" w:hAnsi="Segoe UI" w:cs="Segoe UI"/>
                      <w:noProof/>
                    </w:rPr>
                  </w:rPrChange>
                </w:rPr>
                <w:delText xml:space="preserve">Exercise 3: </w:delText>
              </w:r>
              <w:r w:rsidRPr="000D1A68" w:rsidDel="000D1A68">
                <w:rPr>
                  <w:rStyle w:val="Hyperlink"/>
                  <w:rFonts w:ascii="Segoe UI" w:hAnsi="Segoe UI" w:cs="Segoe UI"/>
                  <w:noProof/>
                  <w:lang w:val="en"/>
                  <w:rPrChange w:id="84" w:author="Author">
                    <w:rPr>
                      <w:rStyle w:val="Hyperlink"/>
                      <w:rFonts w:ascii="Segoe UI" w:hAnsi="Segoe UI" w:cs="Segoe UI"/>
                      <w:noProof/>
                      <w:lang w:val="en"/>
                    </w:rPr>
                  </w:rPrChange>
                </w:rPr>
                <w:delText>Edit and start the Azure Stream Analytics job</w:delText>
              </w:r>
              <w:r w:rsidDel="000D1A68">
                <w:rPr>
                  <w:noProof/>
                  <w:webHidden/>
                </w:rPr>
                <w:tab/>
                <w:delText>7</w:delText>
              </w:r>
            </w:del>
          </w:ins>
        </w:p>
        <w:p w14:paraId="355D2A31" w14:textId="710D8A8A" w:rsidR="009E2A00" w:rsidDel="000D1A68" w:rsidRDefault="009E2A00">
          <w:pPr>
            <w:pStyle w:val="TOC2"/>
            <w:rPr>
              <w:ins w:id="85" w:author="Author"/>
              <w:del w:id="86" w:author="Author"/>
              <w:rFonts w:asciiTheme="minorHAnsi" w:hAnsiTheme="minorHAnsi"/>
              <w:noProof/>
              <w:kern w:val="2"/>
              <w:sz w:val="21"/>
              <w:lang w:eastAsia="zh-CN" w:bidi="ar-SA"/>
            </w:rPr>
          </w:pPr>
          <w:ins w:id="87" w:author="Author">
            <w:del w:id="88" w:author="Author">
              <w:r w:rsidRPr="000D1A68" w:rsidDel="000D1A68">
                <w:rPr>
                  <w:rStyle w:val="Hyperlink"/>
                  <w:rFonts w:ascii="Segoe UI" w:hAnsi="Segoe UI" w:cs="Segoe UI"/>
                  <w:noProof/>
                  <w:rPrChange w:id="89" w:author="Author">
                    <w:rPr>
                      <w:rStyle w:val="Hyperlink"/>
                      <w:rFonts w:ascii="Segoe UI" w:hAnsi="Segoe UI" w:cs="Segoe UI"/>
                      <w:noProof/>
                    </w:rPr>
                  </w:rPrChange>
                </w:rPr>
                <w:delText xml:space="preserve">Exercise 4: </w:delText>
              </w:r>
              <w:r w:rsidRPr="000D1A68" w:rsidDel="000D1A68">
                <w:rPr>
                  <w:rStyle w:val="Hyperlink"/>
                  <w:rFonts w:ascii="Segoe UI" w:hAnsi="Segoe UI" w:cs="Segoe UI"/>
                  <w:noProof/>
                  <w:lang w:val="en"/>
                  <w:rPrChange w:id="90" w:author="Author">
                    <w:rPr>
                      <w:rStyle w:val="Hyperlink"/>
                      <w:rFonts w:ascii="Segoe UI" w:hAnsi="Segoe UI" w:cs="Segoe UI"/>
                      <w:noProof/>
                      <w:lang w:val="en"/>
                    </w:rPr>
                  </w:rPrChange>
                </w:rPr>
                <w:delText>Deploy the data generator as a Webjob</w:delText>
              </w:r>
              <w:r w:rsidDel="000D1A68">
                <w:rPr>
                  <w:noProof/>
                  <w:webHidden/>
                </w:rPr>
                <w:tab/>
                <w:delText>8</w:delText>
              </w:r>
            </w:del>
          </w:ins>
        </w:p>
        <w:p w14:paraId="522857FE" w14:textId="325C3C8C" w:rsidR="009E2A00" w:rsidDel="000D1A68" w:rsidRDefault="009E2A00">
          <w:pPr>
            <w:pStyle w:val="TOC2"/>
            <w:rPr>
              <w:ins w:id="91" w:author="Author"/>
              <w:del w:id="92" w:author="Author"/>
              <w:rFonts w:asciiTheme="minorHAnsi" w:hAnsiTheme="minorHAnsi"/>
              <w:noProof/>
              <w:kern w:val="2"/>
              <w:sz w:val="21"/>
              <w:lang w:eastAsia="zh-CN" w:bidi="ar-SA"/>
            </w:rPr>
          </w:pPr>
          <w:ins w:id="93" w:author="Author">
            <w:del w:id="94" w:author="Author">
              <w:r w:rsidRPr="000D1A68" w:rsidDel="000D1A68">
                <w:rPr>
                  <w:rStyle w:val="Hyperlink"/>
                  <w:rFonts w:ascii="Segoe UI" w:hAnsi="Segoe UI" w:cs="Segoe UI"/>
                  <w:noProof/>
                  <w:rPrChange w:id="95" w:author="Author">
                    <w:rPr>
                      <w:rStyle w:val="Hyperlink"/>
                      <w:rFonts w:ascii="Segoe UI" w:hAnsi="Segoe UI" w:cs="Segoe UI"/>
                      <w:noProof/>
                    </w:rPr>
                  </w:rPrChange>
                </w:rPr>
                <w:delText xml:space="preserve">Exercise 5: </w:delText>
              </w:r>
              <w:r w:rsidRPr="000D1A68" w:rsidDel="000D1A68">
                <w:rPr>
                  <w:rStyle w:val="Hyperlink"/>
                  <w:rFonts w:ascii="Segoe UI" w:hAnsi="Segoe UI" w:cs="Segoe UI"/>
                  <w:noProof/>
                  <w:lang w:val="en"/>
                  <w:rPrChange w:id="96" w:author="Author">
                    <w:rPr>
                      <w:rStyle w:val="Hyperlink"/>
                      <w:rFonts w:ascii="Segoe UI" w:hAnsi="Segoe UI" w:cs="Segoe UI"/>
                      <w:noProof/>
                      <w:lang w:val="en"/>
                    </w:rPr>
                  </w:rPrChange>
                </w:rPr>
                <w:delText>Upload U-SQL script to Azure Blob Storage</w:delText>
              </w:r>
              <w:r w:rsidDel="000D1A68">
                <w:rPr>
                  <w:noProof/>
                  <w:webHidden/>
                </w:rPr>
                <w:tab/>
                <w:delText>8</w:delText>
              </w:r>
            </w:del>
          </w:ins>
        </w:p>
        <w:p w14:paraId="70C47BF8" w14:textId="6F639CB3" w:rsidR="009E2A00" w:rsidDel="000D1A68" w:rsidRDefault="009E2A00">
          <w:pPr>
            <w:pStyle w:val="TOC2"/>
            <w:rPr>
              <w:ins w:id="97" w:author="Author"/>
              <w:del w:id="98" w:author="Author"/>
              <w:rFonts w:asciiTheme="minorHAnsi" w:hAnsiTheme="minorHAnsi"/>
              <w:noProof/>
              <w:kern w:val="2"/>
              <w:sz w:val="21"/>
              <w:lang w:eastAsia="zh-CN" w:bidi="ar-SA"/>
            </w:rPr>
          </w:pPr>
          <w:ins w:id="99" w:author="Author">
            <w:del w:id="100" w:author="Author">
              <w:r w:rsidRPr="000D1A68" w:rsidDel="000D1A68">
                <w:rPr>
                  <w:rStyle w:val="Hyperlink"/>
                  <w:rFonts w:ascii="Segoe UI" w:hAnsi="Segoe UI" w:cs="Segoe UI"/>
                  <w:noProof/>
                  <w:rPrChange w:id="101" w:author="Author">
                    <w:rPr>
                      <w:rStyle w:val="Hyperlink"/>
                      <w:rFonts w:ascii="Segoe UI" w:hAnsi="Segoe UI" w:cs="Segoe UI"/>
                      <w:noProof/>
                    </w:rPr>
                  </w:rPrChange>
                </w:rPr>
                <w:delText xml:space="preserve">Exercise 6: </w:delText>
              </w:r>
              <w:r w:rsidRPr="000D1A68" w:rsidDel="000D1A68">
                <w:rPr>
                  <w:rStyle w:val="Hyperlink"/>
                  <w:rFonts w:ascii="Segoe UI" w:hAnsi="Segoe UI" w:cs="Segoe UI"/>
                  <w:noProof/>
                  <w:lang w:val="en"/>
                  <w:rPrChange w:id="102" w:author="Author">
                    <w:rPr>
                      <w:rStyle w:val="Hyperlink"/>
                      <w:rFonts w:ascii="Segoe UI" w:hAnsi="Segoe UI" w:cs="Segoe UI"/>
                      <w:noProof/>
                      <w:lang w:val="en"/>
                    </w:rPr>
                  </w:rPrChange>
                </w:rPr>
                <w:delText>Create Azure Data Factory</w:delText>
              </w:r>
              <w:r w:rsidDel="000D1A68">
                <w:rPr>
                  <w:noProof/>
                  <w:webHidden/>
                </w:rPr>
                <w:tab/>
                <w:delText>8</w:delText>
              </w:r>
            </w:del>
          </w:ins>
        </w:p>
        <w:p w14:paraId="3CD4CAFC" w14:textId="3AF5C16C" w:rsidR="009E2A00" w:rsidDel="000D1A68" w:rsidRDefault="009E2A00">
          <w:pPr>
            <w:pStyle w:val="TOC2"/>
            <w:rPr>
              <w:ins w:id="103" w:author="Author"/>
              <w:del w:id="104" w:author="Author"/>
              <w:rFonts w:asciiTheme="minorHAnsi" w:hAnsiTheme="minorHAnsi"/>
              <w:noProof/>
              <w:kern w:val="2"/>
              <w:sz w:val="21"/>
              <w:lang w:eastAsia="zh-CN" w:bidi="ar-SA"/>
            </w:rPr>
          </w:pPr>
          <w:ins w:id="105" w:author="Author">
            <w:del w:id="106" w:author="Author">
              <w:r w:rsidRPr="000D1A68" w:rsidDel="000D1A68">
                <w:rPr>
                  <w:rStyle w:val="Hyperlink"/>
                  <w:rFonts w:ascii="Segoe UI" w:hAnsi="Segoe UI" w:cs="Segoe UI"/>
                  <w:noProof/>
                  <w:rPrChange w:id="107" w:author="Author">
                    <w:rPr>
                      <w:rStyle w:val="Hyperlink"/>
                      <w:rFonts w:ascii="Segoe UI" w:hAnsi="Segoe UI" w:cs="Segoe UI"/>
                      <w:noProof/>
                    </w:rPr>
                  </w:rPrChange>
                </w:rPr>
                <w:delText xml:space="preserve">Exercise 7: </w:delText>
              </w:r>
              <w:r w:rsidRPr="000D1A68" w:rsidDel="000D1A68">
                <w:rPr>
                  <w:rStyle w:val="Hyperlink"/>
                  <w:rFonts w:ascii="Segoe UI" w:hAnsi="Segoe UI" w:cs="Segoe UI"/>
                  <w:noProof/>
                  <w:lang w:val="en"/>
                  <w:rPrChange w:id="108" w:author="Author">
                    <w:rPr>
                      <w:rStyle w:val="Hyperlink"/>
                      <w:rFonts w:ascii="Segoe UI" w:hAnsi="Segoe UI" w:cs="Segoe UI"/>
                      <w:noProof/>
                      <w:lang w:val="en"/>
                    </w:rPr>
                  </w:rPrChange>
                </w:rPr>
                <w:delText>Create the Power BI dashboard</w:delText>
              </w:r>
              <w:r w:rsidDel="000D1A68">
                <w:rPr>
                  <w:noProof/>
                  <w:webHidden/>
                </w:rPr>
                <w:tab/>
                <w:delText>8</w:delText>
              </w:r>
            </w:del>
          </w:ins>
        </w:p>
        <w:p w14:paraId="4A7C02FB" w14:textId="000C7186" w:rsidR="009E2A00" w:rsidDel="000D1A68" w:rsidRDefault="009E2A00">
          <w:pPr>
            <w:pStyle w:val="TOC1"/>
            <w:rPr>
              <w:ins w:id="109" w:author="Author"/>
              <w:del w:id="110" w:author="Author"/>
              <w:rFonts w:asciiTheme="minorHAnsi" w:eastAsiaTheme="minorEastAsia" w:hAnsiTheme="minorHAnsi" w:cstheme="minorBidi"/>
              <w:b w:val="0"/>
              <w:bCs w:val="0"/>
              <w:caps w:val="0"/>
              <w:kern w:val="2"/>
              <w:sz w:val="21"/>
              <w:szCs w:val="22"/>
              <w:lang w:eastAsia="zh-CN" w:bidi="ar-SA"/>
            </w:rPr>
          </w:pPr>
          <w:ins w:id="111" w:author="Author">
            <w:del w:id="112" w:author="Author">
              <w:r w:rsidRPr="000D1A68" w:rsidDel="000D1A68">
                <w:rPr>
                  <w:rStyle w:val="Hyperlink"/>
                  <w:rFonts w:ascii="Segoe UI" w:hAnsi="Segoe UI" w:cs="Segoe UI"/>
                  <w:lang w:val="en"/>
                  <w:rPrChange w:id="113" w:author="Author">
                    <w:rPr>
                      <w:rStyle w:val="Hyperlink"/>
                      <w:rFonts w:ascii="Segoe UI" w:hAnsi="Segoe UI" w:cs="Segoe UI"/>
                      <w:lang w:val="en"/>
                    </w:rPr>
                  </w:rPrChange>
                </w:rPr>
                <w:delText>Summary</w:delText>
              </w:r>
              <w:r w:rsidDel="000D1A68">
                <w:rPr>
                  <w:webHidden/>
                </w:rPr>
                <w:tab/>
                <w:delText>9</w:delText>
              </w:r>
            </w:del>
          </w:ins>
        </w:p>
        <w:p w14:paraId="175D962A" w14:textId="29749A0C" w:rsidR="003C62C4" w:rsidDel="000D1A68" w:rsidRDefault="003C62C4">
          <w:pPr>
            <w:pStyle w:val="TOC1"/>
            <w:rPr>
              <w:del w:id="114" w:author="Author"/>
              <w:rFonts w:asciiTheme="minorHAnsi" w:eastAsiaTheme="minorEastAsia" w:hAnsiTheme="minorHAnsi" w:cstheme="minorBidi"/>
              <w:b w:val="0"/>
              <w:bCs w:val="0"/>
              <w:caps w:val="0"/>
              <w:sz w:val="22"/>
              <w:szCs w:val="22"/>
              <w:lang w:eastAsia="zh-CN" w:bidi="ar-SA"/>
            </w:rPr>
          </w:pPr>
          <w:del w:id="115" w:author="Author">
            <w:r w:rsidRPr="009E2A00" w:rsidDel="000D1A68">
              <w:rPr>
                <w:rFonts w:cs="Times New Roman"/>
                <w:rPrChange w:id="116" w:author="Author">
                  <w:rPr>
                    <w:rStyle w:val="Hyperlink"/>
                  </w:rPr>
                </w:rPrChange>
              </w:rPr>
              <w:delText>Introduction</w:delText>
            </w:r>
            <w:r w:rsidDel="000D1A68">
              <w:rPr>
                <w:webHidden/>
              </w:rPr>
              <w:tab/>
              <w:delText>5</w:delText>
            </w:r>
          </w:del>
        </w:p>
        <w:p w14:paraId="7C569528" w14:textId="6B2474B4" w:rsidR="003C62C4" w:rsidDel="000D1A68" w:rsidRDefault="003C62C4">
          <w:pPr>
            <w:pStyle w:val="TOC1"/>
            <w:rPr>
              <w:del w:id="117" w:author="Author"/>
              <w:rFonts w:asciiTheme="minorHAnsi" w:eastAsiaTheme="minorEastAsia" w:hAnsiTheme="minorHAnsi" w:cstheme="minorBidi"/>
              <w:b w:val="0"/>
              <w:bCs w:val="0"/>
              <w:caps w:val="0"/>
              <w:sz w:val="22"/>
              <w:szCs w:val="22"/>
              <w:lang w:eastAsia="zh-CN" w:bidi="ar-SA"/>
            </w:rPr>
          </w:pPr>
          <w:del w:id="118" w:author="Author">
            <w:r w:rsidRPr="009E2A00" w:rsidDel="000D1A68">
              <w:rPr>
                <w:rFonts w:cs="Times New Roman"/>
                <w:rPrChange w:id="119" w:author="Author">
                  <w:rPr>
                    <w:rStyle w:val="Hyperlink"/>
                  </w:rPr>
                </w:rPrChange>
              </w:rPr>
              <w:delText>Prerequisites</w:delText>
            </w:r>
            <w:r w:rsidDel="000D1A68">
              <w:rPr>
                <w:webHidden/>
              </w:rPr>
              <w:tab/>
              <w:delText>7</w:delText>
            </w:r>
          </w:del>
        </w:p>
        <w:p w14:paraId="20A51FD0" w14:textId="02FEF99B" w:rsidR="003C62C4" w:rsidDel="000D1A68" w:rsidRDefault="003C62C4">
          <w:pPr>
            <w:pStyle w:val="TOC1"/>
            <w:rPr>
              <w:del w:id="120" w:author="Author"/>
              <w:rFonts w:asciiTheme="minorHAnsi" w:eastAsiaTheme="minorEastAsia" w:hAnsiTheme="minorHAnsi" w:cstheme="minorBidi"/>
              <w:b w:val="0"/>
              <w:bCs w:val="0"/>
              <w:caps w:val="0"/>
              <w:sz w:val="22"/>
              <w:szCs w:val="22"/>
              <w:lang w:eastAsia="zh-CN" w:bidi="ar-SA"/>
            </w:rPr>
          </w:pPr>
          <w:del w:id="121" w:author="Author">
            <w:r w:rsidRPr="009E2A00" w:rsidDel="000D1A68">
              <w:rPr>
                <w:rFonts w:cs="Times New Roman"/>
                <w:rPrChange w:id="122" w:author="Author">
                  <w:rPr>
                    <w:rStyle w:val="Hyperlink"/>
                  </w:rPr>
                </w:rPrChange>
              </w:rPr>
              <w:delText>Architecture</w:delText>
            </w:r>
            <w:r w:rsidDel="000D1A68">
              <w:rPr>
                <w:webHidden/>
              </w:rPr>
              <w:tab/>
              <w:delText>7</w:delText>
            </w:r>
          </w:del>
        </w:p>
        <w:p w14:paraId="79C220D6" w14:textId="2511B264" w:rsidR="003C62C4" w:rsidDel="000D1A68" w:rsidRDefault="003C62C4">
          <w:pPr>
            <w:pStyle w:val="TOC1"/>
            <w:rPr>
              <w:del w:id="123" w:author="Author"/>
              <w:rFonts w:asciiTheme="minorHAnsi" w:eastAsiaTheme="minorEastAsia" w:hAnsiTheme="minorHAnsi" w:cstheme="minorBidi"/>
              <w:b w:val="0"/>
              <w:bCs w:val="0"/>
              <w:caps w:val="0"/>
              <w:sz w:val="22"/>
              <w:szCs w:val="22"/>
              <w:lang w:eastAsia="zh-CN" w:bidi="ar-SA"/>
            </w:rPr>
          </w:pPr>
          <w:del w:id="124" w:author="Author">
            <w:r w:rsidRPr="009E2A00" w:rsidDel="000D1A68">
              <w:rPr>
                <w:rFonts w:cs="Times New Roman"/>
                <w:lang w:val="en"/>
                <w:rPrChange w:id="125" w:author="Author">
                  <w:rPr>
                    <w:rStyle w:val="Hyperlink"/>
                    <w:lang w:val="en"/>
                  </w:rPr>
                </w:rPrChange>
              </w:rPr>
              <w:delText>Deploy</w:delText>
            </w:r>
            <w:r w:rsidDel="000D1A68">
              <w:rPr>
                <w:webHidden/>
              </w:rPr>
              <w:tab/>
              <w:delText>8</w:delText>
            </w:r>
          </w:del>
        </w:p>
        <w:p w14:paraId="2772AD60" w14:textId="5FD7DE5B" w:rsidR="003C62C4" w:rsidDel="000D1A68" w:rsidRDefault="003C62C4">
          <w:pPr>
            <w:pStyle w:val="TOC2"/>
            <w:rPr>
              <w:del w:id="126" w:author="Author"/>
              <w:rFonts w:asciiTheme="minorHAnsi" w:hAnsiTheme="minorHAnsi"/>
              <w:noProof/>
              <w:sz w:val="22"/>
              <w:lang w:eastAsia="zh-CN" w:bidi="ar-SA"/>
            </w:rPr>
          </w:pPr>
          <w:del w:id="127" w:author="Author">
            <w:r w:rsidRPr="009E2A00" w:rsidDel="000D1A68">
              <w:rPr>
                <w:rFonts w:cs="Times New Roman"/>
                <w:noProof/>
                <w:lang w:val="en"/>
                <w:rPrChange w:id="128" w:author="Author">
                  <w:rPr>
                    <w:rStyle w:val="Hyperlink"/>
                    <w:noProof/>
                    <w:lang w:val="en"/>
                  </w:rPr>
                </w:rPrChange>
              </w:rPr>
              <w:delText>Deploy Multiple Resources, including:</w:delText>
            </w:r>
            <w:r w:rsidDel="000D1A68">
              <w:rPr>
                <w:noProof/>
                <w:webHidden/>
              </w:rPr>
              <w:tab/>
              <w:delText>8</w:delText>
            </w:r>
          </w:del>
        </w:p>
        <w:p w14:paraId="75720A9F" w14:textId="69541C23" w:rsidR="003C62C4" w:rsidDel="000D1A68" w:rsidRDefault="003C62C4">
          <w:pPr>
            <w:pStyle w:val="TOC2"/>
            <w:rPr>
              <w:del w:id="129" w:author="Author"/>
              <w:rFonts w:asciiTheme="minorHAnsi" w:hAnsiTheme="minorHAnsi"/>
              <w:noProof/>
              <w:sz w:val="22"/>
              <w:lang w:eastAsia="zh-CN" w:bidi="ar-SA"/>
            </w:rPr>
          </w:pPr>
          <w:del w:id="130" w:author="Author">
            <w:r w:rsidRPr="009E2A00" w:rsidDel="000D1A68">
              <w:rPr>
                <w:rFonts w:cs="Times New Roman"/>
                <w:noProof/>
                <w:rPrChange w:id="131" w:author="Author">
                  <w:rPr>
                    <w:rStyle w:val="Hyperlink"/>
                    <w:noProof/>
                  </w:rPr>
                </w:rPrChange>
              </w:rPr>
              <w:delText xml:space="preserve">Exercise 1: </w:delText>
            </w:r>
            <w:r w:rsidRPr="009E2A00" w:rsidDel="000D1A68">
              <w:rPr>
                <w:rFonts w:cs="Times New Roman"/>
                <w:noProof/>
                <w:lang w:val="en"/>
                <w:rPrChange w:id="132" w:author="Author">
                  <w:rPr>
                    <w:rStyle w:val="Hyperlink"/>
                    <w:noProof/>
                    <w:lang w:val="en"/>
                  </w:rPr>
                </w:rPrChange>
              </w:rPr>
              <w:delText>Create Azure SQL Data Warehouse tables</w:delText>
            </w:r>
            <w:r w:rsidDel="000D1A68">
              <w:rPr>
                <w:noProof/>
                <w:webHidden/>
              </w:rPr>
              <w:tab/>
              <w:delText>11</w:delText>
            </w:r>
          </w:del>
        </w:p>
        <w:p w14:paraId="330E724B" w14:textId="78212602" w:rsidR="003C62C4" w:rsidDel="000D1A68" w:rsidRDefault="003C62C4">
          <w:pPr>
            <w:pStyle w:val="TOC2"/>
            <w:rPr>
              <w:del w:id="133" w:author="Author"/>
              <w:rFonts w:asciiTheme="minorHAnsi" w:hAnsiTheme="minorHAnsi"/>
              <w:noProof/>
              <w:sz w:val="22"/>
              <w:lang w:eastAsia="zh-CN" w:bidi="ar-SA"/>
            </w:rPr>
          </w:pPr>
          <w:del w:id="134" w:author="Author">
            <w:r w:rsidRPr="009E2A00" w:rsidDel="000D1A68">
              <w:rPr>
                <w:rFonts w:cs="Times New Roman"/>
                <w:noProof/>
                <w:rPrChange w:id="135" w:author="Author">
                  <w:rPr>
                    <w:rStyle w:val="Hyperlink"/>
                    <w:noProof/>
                  </w:rPr>
                </w:rPrChange>
              </w:rPr>
              <w:delText xml:space="preserve">Exercise 2: </w:delText>
            </w:r>
            <w:r w:rsidRPr="009E2A00" w:rsidDel="000D1A68">
              <w:rPr>
                <w:rFonts w:cs="Times New Roman"/>
                <w:noProof/>
                <w:lang w:val="en"/>
                <w:rPrChange w:id="136" w:author="Author">
                  <w:rPr>
                    <w:rStyle w:val="Hyperlink"/>
                    <w:noProof/>
                    <w:lang w:val="en"/>
                  </w:rPr>
                </w:rPrChange>
              </w:rPr>
              <w:delText>Create the AML service</w:delText>
            </w:r>
            <w:r w:rsidDel="000D1A68">
              <w:rPr>
                <w:noProof/>
                <w:webHidden/>
              </w:rPr>
              <w:tab/>
              <w:delText>11</w:delText>
            </w:r>
          </w:del>
        </w:p>
        <w:p w14:paraId="4C437CE4" w14:textId="52873A4E" w:rsidR="003C62C4" w:rsidDel="000D1A68" w:rsidRDefault="003C62C4">
          <w:pPr>
            <w:pStyle w:val="TOC2"/>
            <w:rPr>
              <w:del w:id="137" w:author="Author"/>
              <w:rFonts w:asciiTheme="minorHAnsi" w:hAnsiTheme="minorHAnsi"/>
              <w:noProof/>
              <w:sz w:val="22"/>
              <w:lang w:eastAsia="zh-CN" w:bidi="ar-SA"/>
            </w:rPr>
          </w:pPr>
          <w:del w:id="138" w:author="Author">
            <w:r w:rsidRPr="009E2A00" w:rsidDel="000D1A68">
              <w:rPr>
                <w:rFonts w:cs="Times New Roman"/>
                <w:noProof/>
                <w:rPrChange w:id="139" w:author="Author">
                  <w:rPr>
                    <w:rStyle w:val="Hyperlink"/>
                    <w:noProof/>
                  </w:rPr>
                </w:rPrChange>
              </w:rPr>
              <w:delText xml:space="preserve">Exercise 3: </w:delText>
            </w:r>
            <w:r w:rsidRPr="009E2A00" w:rsidDel="000D1A68">
              <w:rPr>
                <w:rFonts w:cs="Times New Roman"/>
                <w:noProof/>
                <w:lang w:val="en"/>
                <w:rPrChange w:id="140" w:author="Author">
                  <w:rPr>
                    <w:rStyle w:val="Hyperlink"/>
                    <w:noProof/>
                    <w:lang w:val="en"/>
                  </w:rPr>
                </w:rPrChange>
              </w:rPr>
              <w:delText>Edit and start the ASA job</w:delText>
            </w:r>
            <w:r w:rsidDel="000D1A68">
              <w:rPr>
                <w:noProof/>
                <w:webHidden/>
              </w:rPr>
              <w:tab/>
              <w:delText>12</w:delText>
            </w:r>
          </w:del>
        </w:p>
        <w:p w14:paraId="541B01E8" w14:textId="637F8C5E" w:rsidR="003C62C4" w:rsidDel="000D1A68" w:rsidRDefault="003C62C4">
          <w:pPr>
            <w:pStyle w:val="TOC2"/>
            <w:rPr>
              <w:del w:id="141" w:author="Author"/>
              <w:rFonts w:asciiTheme="minorHAnsi" w:hAnsiTheme="minorHAnsi"/>
              <w:noProof/>
              <w:sz w:val="22"/>
              <w:lang w:eastAsia="zh-CN" w:bidi="ar-SA"/>
            </w:rPr>
          </w:pPr>
          <w:del w:id="142" w:author="Author">
            <w:r w:rsidRPr="009E2A00" w:rsidDel="000D1A68">
              <w:rPr>
                <w:rFonts w:cs="Times New Roman"/>
                <w:noProof/>
                <w:rPrChange w:id="143" w:author="Author">
                  <w:rPr>
                    <w:rStyle w:val="Hyperlink"/>
                    <w:noProof/>
                  </w:rPr>
                </w:rPrChange>
              </w:rPr>
              <w:delText xml:space="preserve">Exercise 4: </w:delText>
            </w:r>
            <w:r w:rsidRPr="009E2A00" w:rsidDel="000D1A68">
              <w:rPr>
                <w:rFonts w:cs="Times New Roman"/>
                <w:noProof/>
                <w:lang w:val="en"/>
                <w:rPrChange w:id="144" w:author="Author">
                  <w:rPr>
                    <w:rStyle w:val="Hyperlink"/>
                    <w:noProof/>
                    <w:lang w:val="en"/>
                  </w:rPr>
                </w:rPrChange>
              </w:rPr>
              <w:delText>Deploy the data generator as a Web Job</w:delText>
            </w:r>
            <w:r w:rsidDel="000D1A68">
              <w:rPr>
                <w:noProof/>
                <w:webHidden/>
              </w:rPr>
              <w:tab/>
              <w:delText>13</w:delText>
            </w:r>
          </w:del>
        </w:p>
        <w:p w14:paraId="2B24FB46" w14:textId="5C6AF4D7" w:rsidR="003C62C4" w:rsidDel="000D1A68" w:rsidRDefault="003C62C4">
          <w:pPr>
            <w:pStyle w:val="TOC2"/>
            <w:rPr>
              <w:del w:id="145" w:author="Author"/>
              <w:rFonts w:asciiTheme="minorHAnsi" w:hAnsiTheme="minorHAnsi"/>
              <w:noProof/>
              <w:sz w:val="22"/>
              <w:lang w:eastAsia="zh-CN" w:bidi="ar-SA"/>
            </w:rPr>
          </w:pPr>
          <w:del w:id="146" w:author="Author">
            <w:r w:rsidRPr="009E2A00" w:rsidDel="000D1A68">
              <w:rPr>
                <w:rFonts w:cs="Times New Roman"/>
                <w:noProof/>
                <w:rPrChange w:id="147" w:author="Author">
                  <w:rPr>
                    <w:rStyle w:val="Hyperlink"/>
                    <w:noProof/>
                  </w:rPr>
                </w:rPrChange>
              </w:rPr>
              <w:delText xml:space="preserve">Exercise 5: </w:delText>
            </w:r>
            <w:r w:rsidRPr="009E2A00" w:rsidDel="000D1A68">
              <w:rPr>
                <w:rFonts w:cs="Times New Roman"/>
                <w:noProof/>
                <w:lang w:val="en"/>
                <w:rPrChange w:id="148" w:author="Author">
                  <w:rPr>
                    <w:rStyle w:val="Hyperlink"/>
                    <w:noProof/>
                    <w:lang w:val="en"/>
                  </w:rPr>
                </w:rPrChange>
              </w:rPr>
              <w:delText>Upload U-SQL script to Azure Blob Storage</w:delText>
            </w:r>
            <w:r w:rsidDel="000D1A68">
              <w:rPr>
                <w:noProof/>
                <w:webHidden/>
              </w:rPr>
              <w:tab/>
              <w:delText>14</w:delText>
            </w:r>
          </w:del>
        </w:p>
        <w:p w14:paraId="44C865AD" w14:textId="05B87C9C" w:rsidR="003C62C4" w:rsidDel="000D1A68" w:rsidRDefault="003C62C4">
          <w:pPr>
            <w:pStyle w:val="TOC2"/>
            <w:rPr>
              <w:del w:id="149" w:author="Author"/>
              <w:rFonts w:asciiTheme="minorHAnsi" w:hAnsiTheme="minorHAnsi"/>
              <w:noProof/>
              <w:sz w:val="22"/>
              <w:lang w:eastAsia="zh-CN" w:bidi="ar-SA"/>
            </w:rPr>
          </w:pPr>
          <w:del w:id="150" w:author="Author">
            <w:r w:rsidRPr="009E2A00" w:rsidDel="000D1A68">
              <w:rPr>
                <w:rFonts w:cs="Times New Roman"/>
                <w:noProof/>
                <w:rPrChange w:id="151" w:author="Author">
                  <w:rPr>
                    <w:rStyle w:val="Hyperlink"/>
                    <w:noProof/>
                  </w:rPr>
                </w:rPrChange>
              </w:rPr>
              <w:delText xml:space="preserve">Exercise 6: </w:delText>
            </w:r>
            <w:r w:rsidRPr="009E2A00" w:rsidDel="000D1A68">
              <w:rPr>
                <w:rFonts w:cs="Times New Roman"/>
                <w:noProof/>
                <w:lang w:val="en"/>
                <w:rPrChange w:id="152" w:author="Author">
                  <w:rPr>
                    <w:rStyle w:val="Hyperlink"/>
                    <w:noProof/>
                    <w:lang w:val="en"/>
                  </w:rPr>
                </w:rPrChange>
              </w:rPr>
              <w:delText>Create Data Factory</w:delText>
            </w:r>
            <w:r w:rsidDel="000D1A68">
              <w:rPr>
                <w:noProof/>
                <w:webHidden/>
              </w:rPr>
              <w:tab/>
              <w:delText>14</w:delText>
            </w:r>
          </w:del>
        </w:p>
        <w:p w14:paraId="56F16EFE" w14:textId="46B626E0" w:rsidR="003C62C4" w:rsidDel="000D1A68" w:rsidRDefault="003C62C4">
          <w:pPr>
            <w:pStyle w:val="TOC2"/>
            <w:rPr>
              <w:del w:id="153" w:author="Author"/>
              <w:rFonts w:asciiTheme="minorHAnsi" w:hAnsiTheme="minorHAnsi"/>
              <w:noProof/>
              <w:sz w:val="22"/>
              <w:lang w:eastAsia="zh-CN" w:bidi="ar-SA"/>
            </w:rPr>
          </w:pPr>
          <w:del w:id="154" w:author="Author">
            <w:r w:rsidRPr="009E2A00" w:rsidDel="000D1A68">
              <w:rPr>
                <w:rFonts w:cs="Times New Roman"/>
                <w:noProof/>
                <w:rPrChange w:id="155" w:author="Author">
                  <w:rPr>
                    <w:rStyle w:val="Hyperlink"/>
                    <w:noProof/>
                  </w:rPr>
                </w:rPrChange>
              </w:rPr>
              <w:delText xml:space="preserve">Exercise 7: </w:delText>
            </w:r>
            <w:r w:rsidRPr="009E2A00" w:rsidDel="000D1A68">
              <w:rPr>
                <w:rFonts w:cs="Times New Roman"/>
                <w:noProof/>
                <w:lang w:val="en"/>
                <w:rPrChange w:id="156" w:author="Author">
                  <w:rPr>
                    <w:rStyle w:val="Hyperlink"/>
                    <w:noProof/>
                    <w:lang w:val="en"/>
                  </w:rPr>
                </w:rPrChange>
              </w:rPr>
              <w:delText>Create the PBI dashboard</w:delText>
            </w:r>
            <w:r w:rsidDel="000D1A68">
              <w:rPr>
                <w:noProof/>
                <w:webHidden/>
              </w:rPr>
              <w:tab/>
              <w:delText>19</w:delText>
            </w:r>
          </w:del>
        </w:p>
        <w:p w14:paraId="073BFB9D" w14:textId="53F8A6FC" w:rsidR="003C62C4" w:rsidDel="000D1A68" w:rsidRDefault="003C62C4">
          <w:pPr>
            <w:pStyle w:val="TOC1"/>
            <w:rPr>
              <w:del w:id="157" w:author="Author"/>
              <w:rFonts w:asciiTheme="minorHAnsi" w:eastAsiaTheme="minorEastAsia" w:hAnsiTheme="minorHAnsi" w:cstheme="minorBidi"/>
              <w:b w:val="0"/>
              <w:bCs w:val="0"/>
              <w:caps w:val="0"/>
              <w:sz w:val="22"/>
              <w:szCs w:val="22"/>
              <w:lang w:eastAsia="zh-CN" w:bidi="ar-SA"/>
            </w:rPr>
          </w:pPr>
          <w:del w:id="158" w:author="Author">
            <w:r w:rsidRPr="009E2A00" w:rsidDel="000D1A68">
              <w:rPr>
                <w:rFonts w:cs="Times New Roman"/>
                <w:lang w:val="en"/>
                <w:rPrChange w:id="159" w:author="Author">
                  <w:rPr>
                    <w:rStyle w:val="Hyperlink"/>
                    <w:lang w:val="en"/>
                  </w:rPr>
                </w:rPrChange>
              </w:rPr>
              <w:delText>Summary</w:delText>
            </w:r>
            <w:r w:rsidDel="000D1A68">
              <w:rPr>
                <w:webHidden/>
              </w:rPr>
              <w:tab/>
              <w:delText>21</w:delText>
            </w:r>
          </w:del>
        </w:p>
        <w:p w14:paraId="23307ABF" w14:textId="3AB68666" w:rsidR="003C62C4" w:rsidDel="000D1A68" w:rsidRDefault="003C62C4">
          <w:pPr>
            <w:pStyle w:val="TOC1"/>
            <w:rPr>
              <w:del w:id="160" w:author="Author"/>
              <w:rFonts w:asciiTheme="minorHAnsi" w:eastAsiaTheme="minorEastAsia" w:hAnsiTheme="minorHAnsi" w:cstheme="minorBidi"/>
              <w:b w:val="0"/>
              <w:bCs w:val="0"/>
              <w:caps w:val="0"/>
              <w:sz w:val="22"/>
              <w:szCs w:val="22"/>
              <w:lang w:eastAsia="zh-CN" w:bidi="ar-SA"/>
            </w:rPr>
          </w:pPr>
          <w:del w:id="161" w:author="Author">
            <w:r w:rsidRPr="009E2A00" w:rsidDel="000D1A68">
              <w:rPr>
                <w:rFonts w:cs="Times New Roman"/>
                <w:rPrChange w:id="162" w:author="Author">
                  <w:rPr>
                    <w:rStyle w:val="Hyperlink"/>
                  </w:rPr>
                </w:rPrChange>
              </w:rPr>
              <w:delText>Undeploy</w:delText>
            </w:r>
            <w:r w:rsidDel="000D1A68">
              <w:rPr>
                <w:webHidden/>
              </w:rPr>
              <w:tab/>
              <w:delText>21</w:delText>
            </w:r>
          </w:del>
        </w:p>
        <w:p w14:paraId="15E1BA85" w14:textId="5A6428ED" w:rsidR="003C62C4" w:rsidDel="000D1A68" w:rsidRDefault="003C62C4">
          <w:pPr>
            <w:pStyle w:val="TOC1"/>
            <w:rPr>
              <w:del w:id="163" w:author="Author"/>
              <w:rFonts w:asciiTheme="minorHAnsi" w:eastAsiaTheme="minorEastAsia" w:hAnsiTheme="minorHAnsi" w:cstheme="minorBidi"/>
              <w:b w:val="0"/>
              <w:bCs w:val="0"/>
              <w:caps w:val="0"/>
              <w:sz w:val="22"/>
              <w:szCs w:val="22"/>
              <w:lang w:eastAsia="zh-CN" w:bidi="ar-SA"/>
            </w:rPr>
          </w:pPr>
          <w:del w:id="164" w:author="Author">
            <w:r w:rsidRPr="009E2A00" w:rsidDel="000D1A68">
              <w:rPr>
                <w:rFonts w:cs="Times New Roman"/>
                <w:rPrChange w:id="165" w:author="Author">
                  <w:rPr>
                    <w:rStyle w:val="Hyperlink"/>
                  </w:rPr>
                </w:rPrChange>
              </w:rPr>
              <w:delText>Appendix:</w:delText>
            </w:r>
            <w:r w:rsidDel="000D1A68">
              <w:rPr>
                <w:webHidden/>
              </w:rPr>
              <w:tab/>
              <w:delText>22</w:delText>
            </w:r>
          </w:del>
        </w:p>
        <w:p w14:paraId="77A4CEAD" w14:textId="062D6A8F" w:rsidR="00A63FD6" w:rsidRPr="00B2579C" w:rsidRDefault="004D047E" w:rsidP="00A63FD6">
          <w:pPr>
            <w:rPr>
              <w:rFonts w:ascii="Segoe UI" w:hAnsi="Segoe UI" w:cs="Segoe UI"/>
              <w:b/>
              <w:bCs/>
              <w:noProof/>
            </w:rPr>
          </w:pPr>
          <w:r w:rsidRPr="00B2579C">
            <w:rPr>
              <w:rFonts w:ascii="Segoe UI" w:hAnsi="Segoe UI" w:cs="Segoe UI"/>
              <w:b/>
              <w:bCs/>
              <w:noProof/>
            </w:rPr>
            <w:fldChar w:fldCharType="end"/>
          </w:r>
        </w:p>
      </w:sdtContent>
    </w:sdt>
    <w:p w14:paraId="0899B976" w14:textId="77777777" w:rsidR="00894C41" w:rsidRPr="00B2579C" w:rsidRDefault="00894C41" w:rsidP="00A63FD6">
      <w:pPr>
        <w:rPr>
          <w:rFonts w:ascii="Segoe UI" w:hAnsi="Segoe UI" w:cs="Segoe UI"/>
          <w:b/>
          <w:bCs/>
          <w:noProof/>
        </w:rPr>
      </w:pPr>
    </w:p>
    <w:p w14:paraId="0C6CAC07" w14:textId="77777777" w:rsidR="00894C41" w:rsidRPr="00B2579C" w:rsidRDefault="00894C41" w:rsidP="00A63FD6">
      <w:pPr>
        <w:rPr>
          <w:rFonts w:ascii="Segoe UI" w:hAnsi="Segoe UI" w:cs="Segoe UI"/>
          <w:b/>
          <w:bCs/>
          <w:noProof/>
        </w:rPr>
      </w:pPr>
    </w:p>
    <w:p w14:paraId="401038F2" w14:textId="77777777" w:rsidR="00894C41" w:rsidRPr="00B2579C" w:rsidRDefault="00894C41" w:rsidP="00A63FD6">
      <w:pPr>
        <w:rPr>
          <w:rFonts w:ascii="Segoe UI" w:hAnsi="Segoe UI" w:cs="Segoe UI"/>
          <w:b/>
          <w:bCs/>
          <w:noProof/>
        </w:rPr>
      </w:pPr>
    </w:p>
    <w:p w14:paraId="496582CA" w14:textId="77777777" w:rsidR="00894C41" w:rsidRPr="00B2579C" w:rsidRDefault="00894C41" w:rsidP="00A63FD6">
      <w:pPr>
        <w:rPr>
          <w:rFonts w:ascii="Segoe UI" w:hAnsi="Segoe UI" w:cs="Segoe UI"/>
        </w:rPr>
      </w:pPr>
    </w:p>
    <w:p w14:paraId="56576848" w14:textId="77777777" w:rsidR="00894C41" w:rsidRPr="00B2579C" w:rsidRDefault="00894C41" w:rsidP="00A63FD6">
      <w:pPr>
        <w:rPr>
          <w:rFonts w:ascii="Segoe UI" w:hAnsi="Segoe UI" w:cs="Segoe UI"/>
        </w:rPr>
      </w:pPr>
    </w:p>
    <w:p w14:paraId="72487762" w14:textId="77777777" w:rsidR="00894C41" w:rsidRPr="00B2579C" w:rsidRDefault="00894C41" w:rsidP="00A63FD6">
      <w:pPr>
        <w:rPr>
          <w:rFonts w:ascii="Segoe UI" w:hAnsi="Segoe UI" w:cs="Segoe UI"/>
        </w:rPr>
      </w:pPr>
    </w:p>
    <w:p w14:paraId="6118D3A6" w14:textId="77777777" w:rsidR="00894C41" w:rsidRPr="00B2579C" w:rsidRDefault="00894C41" w:rsidP="00A63FD6">
      <w:pPr>
        <w:rPr>
          <w:rFonts w:ascii="Segoe UI" w:hAnsi="Segoe UI" w:cs="Segoe UI"/>
        </w:rPr>
      </w:pPr>
    </w:p>
    <w:p w14:paraId="107C7A9F" w14:textId="77777777" w:rsidR="00894C41" w:rsidRPr="00B2579C" w:rsidRDefault="00894C41" w:rsidP="00A63FD6">
      <w:pPr>
        <w:rPr>
          <w:rFonts w:ascii="Segoe UI" w:hAnsi="Segoe UI" w:cs="Segoe UI"/>
        </w:rPr>
      </w:pPr>
    </w:p>
    <w:p w14:paraId="1278EE25" w14:textId="77777777" w:rsidR="00894C41" w:rsidRPr="00B2579C" w:rsidRDefault="00894C41" w:rsidP="00A63FD6">
      <w:pPr>
        <w:rPr>
          <w:rFonts w:ascii="Segoe UI" w:hAnsi="Segoe UI" w:cs="Segoe UI"/>
        </w:rPr>
      </w:pPr>
    </w:p>
    <w:p w14:paraId="4454C6C0" w14:textId="77777777" w:rsidR="008F3287" w:rsidRPr="00B2579C" w:rsidRDefault="008F3287">
      <w:pPr>
        <w:spacing w:after="200"/>
        <w:rPr>
          <w:rFonts w:ascii="Segoe UI" w:hAnsi="Segoe UI" w:cs="Segoe UI"/>
        </w:rPr>
      </w:pPr>
      <w:r w:rsidRPr="00B2579C">
        <w:rPr>
          <w:rFonts w:ascii="Segoe UI" w:hAnsi="Segoe UI" w:cs="Segoe UI"/>
        </w:rPr>
        <w:br w:type="page"/>
      </w:r>
    </w:p>
    <w:p w14:paraId="023AC042" w14:textId="6FAF0CD0" w:rsidR="00114746" w:rsidRPr="00C92B96" w:rsidRDefault="00DE0071" w:rsidP="008B340E">
      <w:pPr>
        <w:pStyle w:val="Heading1"/>
        <w:rPr>
          <w:rFonts w:ascii="Segoe UI" w:eastAsia="Times New Roman" w:hAnsi="Segoe UI" w:cs="Segoe UI"/>
          <w:lang w:bidi="ar-SA"/>
          <w:rPrChange w:id="166" w:author="Author">
            <w:rPr>
              <w:rFonts w:eastAsia="Times New Roman"/>
              <w:lang w:bidi="ar-SA"/>
            </w:rPr>
          </w:rPrChange>
        </w:rPr>
      </w:pPr>
      <w:bookmarkStart w:id="167" w:name="overview"/>
      <w:bookmarkStart w:id="168" w:name="_Toc459905828"/>
      <w:bookmarkEnd w:id="167"/>
      <w:ins w:id="169" w:author="Author">
        <w:r>
          <w:rPr>
            <w:rFonts w:ascii="Segoe UI" w:hAnsi="Segoe UI" w:cs="Segoe UI"/>
          </w:rPr>
          <w:lastRenderedPageBreak/>
          <w:t>Overview</w:t>
        </w:r>
      </w:ins>
      <w:bookmarkEnd w:id="168"/>
      <w:del w:id="170" w:author="Author">
        <w:r w:rsidR="008B340E" w:rsidRPr="00C92B96" w:rsidDel="00DE0071">
          <w:rPr>
            <w:rFonts w:ascii="Segoe UI" w:hAnsi="Segoe UI" w:cs="Segoe UI"/>
            <w:rPrChange w:id="171" w:author="Author">
              <w:rPr/>
            </w:rPrChange>
          </w:rPr>
          <w:delText>Introduction</w:delText>
        </w:r>
      </w:del>
    </w:p>
    <w:p w14:paraId="28862184" w14:textId="77777777" w:rsidR="008B340E" w:rsidRPr="00EB0389" w:rsidRDefault="58955ABA" w:rsidP="008B340E">
      <w:pPr>
        <w:spacing w:after="150" w:line="240" w:lineRule="auto"/>
        <w:rPr>
          <w:rFonts w:ascii="Segoe UI" w:eastAsia="Times New Roman" w:hAnsi="Segoe UI" w:cs="Segoe UI"/>
          <w:color w:val="333333"/>
          <w:lang w:val="en"/>
          <w:rPrChange w:id="172" w:author="Author">
            <w:rPr>
              <w:rFonts w:ascii="Segoe UI" w:eastAsia="Times New Roman" w:hAnsi="Segoe UI" w:cs="Segoe UI"/>
              <w:color w:val="333333"/>
              <w:sz w:val="24"/>
              <w:szCs w:val="21"/>
              <w:lang w:val="en"/>
            </w:rPr>
          </w:rPrChange>
        </w:rPr>
      </w:pPr>
      <w:r w:rsidRPr="00EB0389">
        <w:rPr>
          <w:rFonts w:ascii="Segoe UI" w:eastAsia="Segoe UI,Times New Roman" w:hAnsi="Segoe UI" w:cs="Segoe UI"/>
          <w:color w:val="333333"/>
          <w:lang w:val="en"/>
          <w:rPrChange w:id="173" w:author="Author">
            <w:rPr>
              <w:rFonts w:ascii="Segoe UI,Times New Roman" w:eastAsia="Segoe UI,Times New Roman" w:hAnsi="Segoe UI,Times New Roman" w:cs="Segoe UI,Times New Roman"/>
              <w:color w:val="333333"/>
              <w:sz w:val="24"/>
              <w:szCs w:val="24"/>
              <w:lang w:val="en"/>
            </w:rPr>
          </w:rPrChange>
        </w:rPr>
        <w:t>The objective of this tutorial is to demonstrate techniques for the movement of data between an external data source, an Azure Data Lake Store and Azure SQL Data Warehouse while demonstrating the use of U-SQL for processing information in a Data Lake Store and performing advanced analytics using Azure Machine Learning (AML). This tutorial will be developed in reference to a use case described in the following section.</w:t>
      </w:r>
    </w:p>
    <w:p w14:paraId="3CC0943A" w14:textId="41265F1D" w:rsidR="008B340E" w:rsidRPr="00EB0389" w:rsidRDefault="58955ABA" w:rsidP="008B340E">
      <w:pPr>
        <w:spacing w:after="150" w:line="240" w:lineRule="auto"/>
        <w:rPr>
          <w:rFonts w:ascii="Segoe UI" w:eastAsia="Times New Roman" w:hAnsi="Segoe UI" w:cs="Segoe UI"/>
          <w:color w:val="333333"/>
          <w:lang w:val="en"/>
          <w:rPrChange w:id="174" w:author="Author">
            <w:rPr>
              <w:rFonts w:ascii="Segoe UI" w:eastAsia="Times New Roman" w:hAnsi="Segoe UI" w:cs="Segoe UI"/>
              <w:color w:val="333333"/>
              <w:sz w:val="24"/>
              <w:szCs w:val="21"/>
              <w:lang w:val="en"/>
            </w:rPr>
          </w:rPrChange>
        </w:rPr>
      </w:pPr>
      <w:r w:rsidRPr="00EB0389">
        <w:rPr>
          <w:rFonts w:ascii="Segoe UI" w:eastAsia="Segoe UI,Times New Roman" w:hAnsi="Segoe UI" w:cs="Segoe UI"/>
          <w:color w:val="333333"/>
          <w:lang w:val="en"/>
          <w:rPrChange w:id="175" w:author="Author">
            <w:rPr>
              <w:rFonts w:ascii="Segoe UI,Times New Roman" w:eastAsia="Segoe UI,Times New Roman" w:hAnsi="Segoe UI,Times New Roman" w:cs="Segoe UI,Times New Roman"/>
              <w:color w:val="333333"/>
              <w:sz w:val="24"/>
              <w:szCs w:val="24"/>
              <w:lang w:val="en"/>
            </w:rPr>
          </w:rPrChange>
        </w:rPr>
        <w:t>An Azure Data Lake Store is a flexible, scalable repository for any type of data. It provides unlimited storage with high frequency, low latency throughput capabilities and provides immediate read and analysis capabilities over your data. Once data is captured in the Data Lake, advanced transformation and processing of the data can be performed using Microsoft's extendable and scalable U-SQL language, integrated with Azure Data Lake Analytics, Azure Machine Learning, or any HDFS compliant project, such as Hive running in HD Insight cluster.</w:t>
      </w:r>
    </w:p>
    <w:p w14:paraId="430355A7" w14:textId="77777777" w:rsidR="008B340E" w:rsidRPr="00EB0389" w:rsidRDefault="58955ABA" w:rsidP="008B340E">
      <w:pPr>
        <w:spacing w:after="150" w:line="240" w:lineRule="auto"/>
        <w:rPr>
          <w:rFonts w:ascii="Segoe UI" w:eastAsia="Times New Roman" w:hAnsi="Segoe UI" w:cs="Segoe UI"/>
          <w:color w:val="333333"/>
          <w:lang w:val="en"/>
          <w:rPrChange w:id="176" w:author="Author">
            <w:rPr>
              <w:rFonts w:ascii="Segoe UI" w:eastAsia="Times New Roman" w:hAnsi="Segoe UI" w:cs="Segoe UI"/>
              <w:color w:val="333333"/>
              <w:sz w:val="24"/>
              <w:szCs w:val="21"/>
              <w:lang w:val="en"/>
            </w:rPr>
          </w:rPrChange>
        </w:rPr>
      </w:pPr>
      <w:r w:rsidRPr="00EB0389">
        <w:rPr>
          <w:rFonts w:ascii="Segoe UI" w:eastAsia="Segoe UI,Times New Roman" w:hAnsi="Segoe UI" w:cs="Segoe UI"/>
          <w:color w:val="333333"/>
          <w:lang w:val="en"/>
          <w:rPrChange w:id="177" w:author="Author">
            <w:rPr>
              <w:rFonts w:ascii="Segoe UI,Times New Roman" w:eastAsia="Segoe UI,Times New Roman" w:hAnsi="Segoe UI,Times New Roman" w:cs="Segoe UI,Times New Roman"/>
              <w:color w:val="333333"/>
              <w:sz w:val="24"/>
              <w:szCs w:val="24"/>
              <w:lang w:val="en"/>
            </w:rPr>
          </w:rPrChange>
        </w:rPr>
        <w:t>Some of the principal benefits of an Azure Data Lake Store include:</w:t>
      </w:r>
    </w:p>
    <w:p w14:paraId="71F9C6AD" w14:textId="77777777" w:rsidR="008B340E" w:rsidRPr="00EB0389" w:rsidRDefault="58955ABA" w:rsidP="58955ABA">
      <w:pPr>
        <w:numPr>
          <w:ilvl w:val="0"/>
          <w:numId w:val="12"/>
        </w:numPr>
        <w:spacing w:after="150" w:line="240" w:lineRule="auto"/>
        <w:rPr>
          <w:rFonts w:ascii="Segoe UI" w:eastAsia="Segoe UI,Times New Roman" w:hAnsi="Segoe UI" w:cs="Segoe UI"/>
          <w:color w:val="333333"/>
          <w:lang w:val="en"/>
          <w:rPrChange w:id="178"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179" w:author="Author">
            <w:rPr>
              <w:rFonts w:ascii="Segoe UI,Times New Roman" w:eastAsia="Segoe UI,Times New Roman" w:hAnsi="Segoe UI,Times New Roman" w:cs="Segoe UI,Times New Roman"/>
              <w:color w:val="333333"/>
              <w:sz w:val="24"/>
              <w:szCs w:val="24"/>
              <w:lang w:val="en"/>
            </w:rPr>
          </w:rPrChange>
        </w:rPr>
        <w:t>Unlimited storage space</w:t>
      </w:r>
    </w:p>
    <w:p w14:paraId="1647C0FA" w14:textId="77777777" w:rsidR="008B340E" w:rsidRPr="00EB0389" w:rsidRDefault="58955ABA" w:rsidP="58955ABA">
      <w:pPr>
        <w:numPr>
          <w:ilvl w:val="0"/>
          <w:numId w:val="12"/>
        </w:numPr>
        <w:spacing w:after="150" w:line="240" w:lineRule="auto"/>
        <w:rPr>
          <w:rFonts w:ascii="Segoe UI" w:eastAsia="Segoe UI,Times New Roman" w:hAnsi="Segoe UI" w:cs="Segoe UI"/>
          <w:color w:val="333333"/>
          <w:lang w:val="en"/>
          <w:rPrChange w:id="180"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181" w:author="Author">
            <w:rPr>
              <w:rFonts w:ascii="Segoe UI,Times New Roman" w:eastAsia="Segoe UI,Times New Roman" w:hAnsi="Segoe UI,Times New Roman" w:cs="Segoe UI,Times New Roman"/>
              <w:color w:val="333333"/>
              <w:sz w:val="24"/>
              <w:szCs w:val="24"/>
              <w:lang w:val="en"/>
            </w:rPr>
          </w:rPrChange>
        </w:rPr>
        <w:t>High-throughput read/write</w:t>
      </w:r>
    </w:p>
    <w:p w14:paraId="59C30079" w14:textId="77777777" w:rsidR="008B340E" w:rsidRPr="00EB0389" w:rsidRDefault="58955ABA" w:rsidP="58955ABA">
      <w:pPr>
        <w:numPr>
          <w:ilvl w:val="0"/>
          <w:numId w:val="12"/>
        </w:numPr>
        <w:spacing w:after="150" w:line="240" w:lineRule="auto"/>
        <w:rPr>
          <w:rFonts w:ascii="Segoe UI" w:eastAsia="Segoe UI,Times New Roman" w:hAnsi="Segoe UI" w:cs="Segoe UI"/>
          <w:color w:val="333333"/>
          <w:lang w:val="en"/>
          <w:rPrChange w:id="182"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183" w:author="Author">
            <w:rPr>
              <w:rFonts w:ascii="Segoe UI,Times New Roman" w:eastAsia="Segoe UI,Times New Roman" w:hAnsi="Segoe UI,Times New Roman" w:cs="Segoe UI,Times New Roman"/>
              <w:color w:val="333333"/>
              <w:sz w:val="24"/>
              <w:szCs w:val="24"/>
              <w:lang w:val="en"/>
            </w:rPr>
          </w:rPrChange>
        </w:rPr>
        <w:t>Security through integration with Active Directory</w:t>
      </w:r>
    </w:p>
    <w:p w14:paraId="28F61101" w14:textId="77777777" w:rsidR="008B340E" w:rsidRPr="00EB0389" w:rsidRDefault="58955ABA" w:rsidP="58955ABA">
      <w:pPr>
        <w:numPr>
          <w:ilvl w:val="0"/>
          <w:numId w:val="12"/>
        </w:numPr>
        <w:spacing w:after="150" w:line="240" w:lineRule="auto"/>
        <w:rPr>
          <w:rFonts w:ascii="Segoe UI" w:eastAsia="Segoe UI,Times New Roman" w:hAnsi="Segoe UI" w:cs="Segoe UI"/>
          <w:color w:val="333333"/>
          <w:lang w:val="en"/>
          <w:rPrChange w:id="184"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185" w:author="Author">
            <w:rPr>
              <w:rFonts w:ascii="Segoe UI,Times New Roman" w:eastAsia="Segoe UI,Times New Roman" w:hAnsi="Segoe UI,Times New Roman" w:cs="Segoe UI,Times New Roman"/>
              <w:color w:val="333333"/>
              <w:sz w:val="24"/>
              <w:szCs w:val="24"/>
              <w:lang w:val="en"/>
            </w:rPr>
          </w:rPrChange>
        </w:rPr>
        <w:t>Automatic data replication</w:t>
      </w:r>
    </w:p>
    <w:p w14:paraId="02F70E30" w14:textId="77777777" w:rsidR="008B340E" w:rsidRPr="00EB0389" w:rsidRDefault="58955ABA" w:rsidP="58955ABA">
      <w:pPr>
        <w:numPr>
          <w:ilvl w:val="0"/>
          <w:numId w:val="12"/>
        </w:numPr>
        <w:spacing w:after="150" w:line="240" w:lineRule="auto"/>
        <w:rPr>
          <w:rFonts w:ascii="Segoe UI" w:eastAsia="Segoe UI,Times New Roman" w:hAnsi="Segoe UI" w:cs="Segoe UI"/>
          <w:color w:val="333333"/>
          <w:lang w:val="en"/>
          <w:rPrChange w:id="186"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187" w:author="Author">
            <w:rPr>
              <w:rFonts w:ascii="Segoe UI,Times New Roman" w:eastAsia="Segoe UI,Times New Roman" w:hAnsi="Segoe UI,Times New Roman" w:cs="Segoe UI,Times New Roman"/>
              <w:color w:val="333333"/>
              <w:sz w:val="24"/>
              <w:szCs w:val="24"/>
              <w:lang w:val="en"/>
            </w:rPr>
          </w:rPrChange>
        </w:rPr>
        <w:t>Compatibility with the Hadoop Distributed File System (HDFS).</w:t>
      </w:r>
    </w:p>
    <w:p w14:paraId="5AE7EB1A" w14:textId="77777777" w:rsidR="008B340E" w:rsidRPr="00EB0389" w:rsidRDefault="58955ABA" w:rsidP="58955ABA">
      <w:pPr>
        <w:numPr>
          <w:ilvl w:val="0"/>
          <w:numId w:val="12"/>
        </w:numPr>
        <w:spacing w:after="150" w:line="240" w:lineRule="auto"/>
        <w:rPr>
          <w:rFonts w:ascii="Segoe UI" w:eastAsia="Segoe UI,Times New Roman" w:hAnsi="Segoe UI" w:cs="Segoe UI"/>
          <w:color w:val="333333"/>
          <w:lang w:val="en"/>
          <w:rPrChange w:id="188"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189" w:author="Author">
            <w:rPr>
              <w:rFonts w:ascii="Segoe UI,Times New Roman" w:eastAsia="Segoe UI,Times New Roman" w:hAnsi="Segoe UI,Times New Roman" w:cs="Segoe UI,Times New Roman"/>
              <w:color w:val="333333"/>
              <w:sz w:val="24"/>
              <w:szCs w:val="24"/>
              <w:lang w:val="en"/>
            </w:rPr>
          </w:rPrChange>
        </w:rPr>
        <w:t xml:space="preserve">Compatibility with HDFS compliant project (e.g. Hive, </w:t>
      </w:r>
      <w:proofErr w:type="spellStart"/>
      <w:r w:rsidRPr="00EB0389">
        <w:rPr>
          <w:rFonts w:ascii="Segoe UI" w:eastAsia="Segoe UI,Times New Roman" w:hAnsi="Segoe UI" w:cs="Segoe UI"/>
          <w:color w:val="333333"/>
          <w:lang w:val="en"/>
          <w:rPrChange w:id="190" w:author="Author">
            <w:rPr>
              <w:rFonts w:ascii="Segoe UI,Times New Roman" w:eastAsia="Segoe UI,Times New Roman" w:hAnsi="Segoe UI,Times New Roman" w:cs="Segoe UI,Times New Roman"/>
              <w:color w:val="333333"/>
              <w:sz w:val="24"/>
              <w:szCs w:val="24"/>
              <w:lang w:val="en"/>
            </w:rPr>
          </w:rPrChange>
        </w:rPr>
        <w:t>HBase</w:t>
      </w:r>
      <w:proofErr w:type="spellEnd"/>
      <w:r w:rsidRPr="00EB0389">
        <w:rPr>
          <w:rFonts w:ascii="Segoe UI" w:eastAsia="Segoe UI,Times New Roman" w:hAnsi="Segoe UI" w:cs="Segoe UI"/>
          <w:color w:val="333333"/>
          <w:lang w:val="en"/>
          <w:rPrChange w:id="191" w:author="Author">
            <w:rPr>
              <w:rFonts w:ascii="Segoe UI,Times New Roman" w:eastAsia="Segoe UI,Times New Roman" w:hAnsi="Segoe UI,Times New Roman" w:cs="Segoe UI,Times New Roman"/>
              <w:color w:val="333333"/>
              <w:sz w:val="24"/>
              <w:szCs w:val="24"/>
              <w:lang w:val="en"/>
            </w:rPr>
          </w:rPrChange>
        </w:rPr>
        <w:t>, Storm, etc.)</w:t>
      </w:r>
    </w:p>
    <w:p w14:paraId="14931D76" w14:textId="7D2F23CB" w:rsidR="0024530B" w:rsidRPr="00EB0389" w:rsidRDefault="58955ABA" w:rsidP="58955ABA">
      <w:pPr>
        <w:pStyle w:val="NormalWeb"/>
        <w:shd w:val="clear" w:color="auto" w:fill="FFFFFF" w:themeFill="background1"/>
        <w:rPr>
          <w:rFonts w:ascii="Segoe UI" w:hAnsi="Segoe UI" w:cs="Segoe UI"/>
          <w:color w:val="333333"/>
          <w:sz w:val="22"/>
          <w:szCs w:val="22"/>
          <w:rPrChange w:id="192" w:author="Author">
            <w:rPr>
              <w:rFonts w:ascii="Segoe UI" w:hAnsi="Segoe UI" w:cs="Segoe UI"/>
              <w:color w:val="333333"/>
            </w:rPr>
          </w:rPrChange>
        </w:rPr>
      </w:pPr>
      <w:r w:rsidRPr="00EB0389">
        <w:rPr>
          <w:rFonts w:ascii="Segoe UI" w:eastAsia="Segoe UI" w:hAnsi="Segoe UI" w:cs="Segoe UI"/>
          <w:b/>
          <w:bCs/>
          <w:color w:val="333333"/>
          <w:sz w:val="22"/>
          <w:szCs w:val="22"/>
          <w:rPrChange w:id="193" w:author="Author">
            <w:rPr>
              <w:rFonts w:ascii="Segoe UI" w:eastAsia="Segoe UI" w:hAnsi="Segoe UI" w:cs="Segoe UI"/>
              <w:b/>
              <w:bCs/>
              <w:color w:val="333333"/>
            </w:rPr>
          </w:rPrChange>
        </w:rPr>
        <w:t>Estimated time</w:t>
      </w:r>
      <w:r w:rsidRPr="00EB0389">
        <w:rPr>
          <w:rFonts w:ascii="Segoe UI" w:eastAsia="Segoe UI" w:hAnsi="Segoe UI" w:cs="Segoe UI"/>
          <w:color w:val="333333"/>
          <w:sz w:val="22"/>
          <w:szCs w:val="22"/>
          <w:rPrChange w:id="194" w:author="Author">
            <w:rPr>
              <w:rFonts w:ascii="Segoe UI" w:eastAsia="Segoe UI" w:hAnsi="Segoe UI" w:cs="Segoe UI"/>
              <w:color w:val="333333"/>
            </w:rPr>
          </w:rPrChange>
        </w:rPr>
        <w:t xml:space="preserve"> to complete this lab: </w:t>
      </w:r>
      <w:r w:rsidRPr="00EB0389">
        <w:rPr>
          <w:rStyle w:val="Strong"/>
          <w:rFonts w:ascii="Segoe UI" w:eastAsia="Segoe UI" w:hAnsi="Segoe UI" w:cs="Segoe UI"/>
          <w:color w:val="333333"/>
          <w:sz w:val="22"/>
          <w:szCs w:val="22"/>
          <w:rPrChange w:id="195" w:author="Author">
            <w:rPr>
              <w:rStyle w:val="Strong"/>
              <w:rFonts w:ascii="Segoe UI" w:eastAsia="Segoe UI" w:hAnsi="Segoe UI" w:cs="Segoe UI"/>
              <w:color w:val="333333"/>
            </w:rPr>
          </w:rPrChange>
        </w:rPr>
        <w:t>240 minutes</w:t>
      </w:r>
      <w:r w:rsidRPr="00EB0389">
        <w:rPr>
          <w:rFonts w:ascii="Segoe UI" w:eastAsia="Segoe UI" w:hAnsi="Segoe UI" w:cs="Segoe UI"/>
          <w:color w:val="333333"/>
          <w:sz w:val="22"/>
          <w:szCs w:val="22"/>
          <w:rPrChange w:id="196" w:author="Author">
            <w:rPr>
              <w:rFonts w:ascii="Segoe UI" w:eastAsia="Segoe UI" w:hAnsi="Segoe UI" w:cs="Segoe UI"/>
              <w:color w:val="333333"/>
            </w:rPr>
          </w:rPrChange>
        </w:rPr>
        <w:t>.</w:t>
      </w:r>
    </w:p>
    <w:p w14:paraId="462926DB" w14:textId="5FDD2FE1" w:rsidR="003040FF" w:rsidRPr="00EB0389" w:rsidRDefault="58955ABA" w:rsidP="00D66431">
      <w:pPr>
        <w:pStyle w:val="NoSpacing"/>
        <w:rPr>
          <w:rFonts w:ascii="Segoe UI" w:eastAsia="Times New Roman" w:hAnsi="Segoe UI" w:cs="Segoe UI"/>
          <w:lang w:bidi="ar-SA"/>
          <w:rPrChange w:id="197" w:author="Author">
            <w:rPr>
              <w:rFonts w:ascii="Segoe UI" w:eastAsia="Times New Roman" w:hAnsi="Segoe UI" w:cs="Segoe UI"/>
              <w:sz w:val="24"/>
              <w:lang w:bidi="ar-SA"/>
            </w:rPr>
          </w:rPrChange>
        </w:rPr>
      </w:pPr>
      <w:r w:rsidRPr="00EB0389">
        <w:rPr>
          <w:rFonts w:ascii="Segoe UI" w:eastAsia="Segoe UI" w:hAnsi="Segoe UI" w:cs="Segoe UI"/>
          <w:b/>
          <w:bCs/>
          <w:rPrChange w:id="198" w:author="Author">
            <w:rPr>
              <w:rFonts w:ascii="Segoe UI" w:eastAsia="Segoe UI" w:hAnsi="Segoe UI" w:cs="Segoe UI"/>
              <w:b/>
              <w:bCs/>
              <w:sz w:val="24"/>
              <w:szCs w:val="24"/>
            </w:rPr>
          </w:rPrChange>
        </w:rPr>
        <w:t>Audience</w:t>
      </w:r>
      <w:r w:rsidRPr="00EB0389">
        <w:rPr>
          <w:rFonts w:ascii="Segoe UI" w:eastAsia="Segoe UI" w:hAnsi="Segoe UI" w:cs="Segoe UI"/>
          <w:rPrChange w:id="199" w:author="Author">
            <w:rPr>
              <w:rFonts w:ascii="Segoe UI" w:eastAsia="Segoe UI" w:hAnsi="Segoe UI" w:cs="Segoe UI"/>
              <w:sz w:val="24"/>
              <w:szCs w:val="24"/>
            </w:rPr>
          </w:rPrChange>
        </w:rPr>
        <w:t xml:space="preserve">: </w:t>
      </w:r>
      <w:r w:rsidRPr="00EB0389">
        <w:rPr>
          <w:rFonts w:ascii="Segoe UI" w:eastAsia="Segoe UI,Times New Roman" w:hAnsi="Segoe UI" w:cs="Segoe UI"/>
          <w:lang w:bidi="ar-SA"/>
          <w:rPrChange w:id="200" w:author="Author">
            <w:rPr>
              <w:rFonts w:ascii="Segoe UI,Times New Roman" w:eastAsia="Segoe UI,Times New Roman" w:hAnsi="Segoe UI,Times New Roman" w:cs="Segoe UI,Times New Roman"/>
              <w:sz w:val="24"/>
              <w:szCs w:val="24"/>
              <w:lang w:bidi="ar-SA"/>
            </w:rPr>
          </w:rPrChange>
        </w:rPr>
        <w:t>IT Pro, Architect, Application Owners and Developers</w:t>
      </w:r>
    </w:p>
    <w:p w14:paraId="32A89AF1" w14:textId="4799184C" w:rsidR="008B340E" w:rsidRPr="00C92B96" w:rsidRDefault="00DE0071" w:rsidP="00DE0071">
      <w:pPr>
        <w:pStyle w:val="Heading1"/>
        <w:rPr>
          <w:rFonts w:ascii="Segoe UI" w:hAnsi="Segoe UI" w:cs="Segoe UI"/>
          <w:rPrChange w:id="201" w:author="Author">
            <w:rPr>
              <w:rFonts w:asciiTheme="minorHAnsi" w:eastAsiaTheme="majorEastAsia" w:hAnsiTheme="minorHAnsi" w:cstheme="majorBidi"/>
              <w:b/>
              <w:bCs/>
              <w:color w:val="365F91" w:themeColor="accent1" w:themeShade="BF"/>
              <w:sz w:val="32"/>
              <w:szCs w:val="28"/>
              <w:lang w:bidi="en-US"/>
            </w:rPr>
          </w:rPrChange>
        </w:rPr>
        <w:pPrChange w:id="202" w:author="Author">
          <w:pPr>
            <w:pStyle w:val="NormalWeb"/>
            <w:shd w:val="clear" w:color="auto" w:fill="FFFFFF" w:themeFill="background1"/>
          </w:pPr>
        </w:pPrChange>
      </w:pPr>
      <w:bookmarkStart w:id="203" w:name="objectives"/>
      <w:bookmarkStart w:id="204" w:name="_Toc459905829"/>
      <w:bookmarkEnd w:id="203"/>
      <w:ins w:id="205" w:author="Author">
        <w:r w:rsidRPr="00DE0071">
          <w:rPr>
            <w:rFonts w:ascii="Segoe UI" w:hAnsi="Segoe UI" w:cs="Segoe UI"/>
            <w:rPrChange w:id="206" w:author="Author">
              <w:rPr>
                <w:rFonts w:ascii="Segoe UI" w:eastAsiaTheme="minorEastAsia" w:hAnsi="Segoe UI" w:cs="Segoe UI"/>
                <w:b/>
                <w:bCs/>
                <w:color w:val="365F91" w:themeColor="accent1" w:themeShade="BF"/>
                <w:sz w:val="32"/>
                <w:szCs w:val="32"/>
                <w:lang w:bidi="en-US"/>
              </w:rPr>
            </w:rPrChange>
          </w:rPr>
          <w:t>Scenario:</w:t>
        </w:r>
      </w:ins>
      <w:bookmarkEnd w:id="204"/>
      <w:del w:id="207" w:author="Author">
        <w:r w:rsidR="008B340E" w:rsidRPr="00DE0071" w:rsidDel="00DE0071">
          <w:rPr>
            <w:rFonts w:ascii="Segoe UI" w:hAnsi="Segoe UI" w:cs="Segoe UI"/>
            <w:rPrChange w:id="208" w:author="Author">
              <w:rPr>
                <w:rFonts w:asciiTheme="minorHAnsi" w:eastAsiaTheme="minorEastAsia" w:hAnsiTheme="minorHAnsi" w:cstheme="minorBidi"/>
                <w:b/>
                <w:bCs/>
                <w:color w:val="365F91" w:themeColor="accent1" w:themeShade="BF"/>
                <w:sz w:val="32"/>
                <w:szCs w:val="32"/>
                <w:lang w:bidi="en-US"/>
              </w:rPr>
            </w:rPrChange>
          </w:rPr>
          <w:delText xml:space="preserve">Use Case </w:delText>
        </w:r>
      </w:del>
    </w:p>
    <w:p w14:paraId="0A7DB6B9" w14:textId="77777777" w:rsidR="008B340E" w:rsidRPr="00EB0389" w:rsidRDefault="58955ABA" w:rsidP="008B340E">
      <w:pPr>
        <w:spacing w:after="150" w:line="240" w:lineRule="auto"/>
        <w:rPr>
          <w:rFonts w:ascii="Segoe UI" w:eastAsia="Times New Roman" w:hAnsi="Segoe UI" w:cs="Segoe UI"/>
          <w:color w:val="333333"/>
          <w:lang w:val="en"/>
          <w:rPrChange w:id="209" w:author="Author">
            <w:rPr>
              <w:rFonts w:ascii="Segoe UI" w:eastAsia="Times New Roman" w:hAnsi="Segoe UI" w:cs="Segoe UI"/>
              <w:color w:val="333333"/>
              <w:sz w:val="24"/>
              <w:szCs w:val="21"/>
              <w:lang w:val="en"/>
            </w:rPr>
          </w:rPrChange>
        </w:rPr>
      </w:pPr>
      <w:r w:rsidRPr="00EB0389">
        <w:rPr>
          <w:rFonts w:ascii="Segoe UI" w:eastAsia="Segoe UI,Times New Roman" w:hAnsi="Segoe UI" w:cs="Segoe UI"/>
          <w:color w:val="333333"/>
          <w:lang w:val="en"/>
          <w:rPrChange w:id="210" w:author="Author">
            <w:rPr>
              <w:rFonts w:ascii="Segoe UI,Times New Roman" w:eastAsia="Segoe UI,Times New Roman" w:hAnsi="Segoe UI,Times New Roman" w:cs="Segoe UI,Times New Roman"/>
              <w:color w:val="333333"/>
              <w:sz w:val="24"/>
              <w:szCs w:val="24"/>
              <w:lang w:val="en"/>
            </w:rPr>
          </w:rPrChange>
        </w:rPr>
        <w:t>Switch based telephone companies, both land line and cellular, produce very large volumes of information, principally in the form of call detail records. Each telecom switch records information on the calling and called numbers, incoming and outgoing trunks, and information of the time of the call along with a number of other features.</w:t>
      </w:r>
    </w:p>
    <w:p w14:paraId="13D79746" w14:textId="77777777" w:rsidR="008B340E" w:rsidRPr="00EB0389" w:rsidRDefault="58955ABA" w:rsidP="008B340E">
      <w:pPr>
        <w:spacing w:after="150" w:line="240" w:lineRule="auto"/>
        <w:rPr>
          <w:rFonts w:ascii="Segoe UI" w:eastAsia="Times New Roman" w:hAnsi="Segoe UI" w:cs="Segoe UI"/>
          <w:color w:val="333333"/>
          <w:lang w:val="en"/>
          <w:rPrChange w:id="211" w:author="Author">
            <w:rPr>
              <w:rFonts w:ascii="Segoe UI" w:eastAsia="Times New Roman" w:hAnsi="Segoe UI" w:cs="Segoe UI"/>
              <w:color w:val="333333"/>
              <w:sz w:val="24"/>
              <w:szCs w:val="21"/>
              <w:lang w:val="en"/>
            </w:rPr>
          </w:rPrChange>
        </w:rPr>
      </w:pPr>
      <w:r w:rsidRPr="00EB0389">
        <w:rPr>
          <w:rFonts w:ascii="Segoe UI" w:eastAsia="Segoe UI,Times New Roman" w:hAnsi="Segoe UI" w:cs="Segoe UI"/>
          <w:color w:val="333333"/>
          <w:lang w:val="en"/>
          <w:rPrChange w:id="212" w:author="Author">
            <w:rPr>
              <w:rFonts w:ascii="Segoe UI,Times New Roman" w:eastAsia="Segoe UI,Times New Roman" w:hAnsi="Segoe UI,Times New Roman" w:cs="Segoe UI,Times New Roman"/>
              <w:color w:val="333333"/>
              <w:sz w:val="24"/>
              <w:szCs w:val="24"/>
              <w:lang w:val="en"/>
            </w:rPr>
          </w:rPrChange>
        </w:rPr>
        <w:t>The duration that telephone companies keep their data has varied between land line and cellular companies from one to many years. Various legislation (e.g. the USA Freedom Act) is being considered that will require telecommunication companies to hold the data for a longer period of time. The amount of data can be extremely large. If you consider a modestly sized telecom carrier with 10M customers can readily produce over 1 billion description messages per day, including call detail records (CDR) at a size close to 1 TB per day. In shortly over ½ of a year this amount of data could begin to surpass the maximum capacity of an Azure Storage account (500TB).</w:t>
      </w:r>
    </w:p>
    <w:p w14:paraId="50D31785" w14:textId="77777777" w:rsidR="008B340E" w:rsidRPr="00EB0389" w:rsidRDefault="58955ABA" w:rsidP="008B340E">
      <w:pPr>
        <w:spacing w:after="150" w:line="240" w:lineRule="auto"/>
        <w:rPr>
          <w:rFonts w:ascii="Segoe UI" w:eastAsia="Times New Roman" w:hAnsi="Segoe UI" w:cs="Segoe UI"/>
          <w:color w:val="333333"/>
          <w:lang w:val="en"/>
          <w:rPrChange w:id="213" w:author="Author">
            <w:rPr>
              <w:rFonts w:ascii="Segoe UI" w:eastAsia="Times New Roman" w:hAnsi="Segoe UI" w:cs="Segoe UI"/>
              <w:color w:val="333333"/>
              <w:sz w:val="24"/>
              <w:szCs w:val="21"/>
              <w:lang w:val="en"/>
            </w:rPr>
          </w:rPrChange>
        </w:rPr>
      </w:pPr>
      <w:r w:rsidRPr="00EB0389">
        <w:rPr>
          <w:rFonts w:ascii="Segoe UI" w:eastAsia="Segoe UI,Times New Roman" w:hAnsi="Segoe UI" w:cs="Segoe UI"/>
          <w:color w:val="333333"/>
          <w:lang w:val="en"/>
          <w:rPrChange w:id="214" w:author="Author">
            <w:rPr>
              <w:rFonts w:ascii="Segoe UI,Times New Roman" w:eastAsia="Segoe UI,Times New Roman" w:hAnsi="Segoe UI,Times New Roman" w:cs="Segoe UI,Times New Roman"/>
              <w:color w:val="333333"/>
              <w:sz w:val="24"/>
              <w:szCs w:val="24"/>
              <w:lang w:val="en"/>
            </w:rPr>
          </w:rPrChange>
        </w:rPr>
        <w:lastRenderedPageBreak/>
        <w:t>In scenarios such as this, the integrated SQL and C# capabilities of U-SQL, the unlimited data storage capacity, and the ability for high velocity data ingestion of the Azure Data Lake Store makes it an ideal technical solution for the persistence and management of telephony call data.</w:t>
      </w:r>
    </w:p>
    <w:p w14:paraId="4D3A20E8" w14:textId="0D0F4125" w:rsidR="008B340E" w:rsidRPr="00EB0389" w:rsidRDefault="58955ABA" w:rsidP="008B340E">
      <w:pPr>
        <w:spacing w:after="150" w:line="240" w:lineRule="auto"/>
        <w:rPr>
          <w:rFonts w:ascii="Segoe UI" w:eastAsia="Times New Roman" w:hAnsi="Segoe UI" w:cs="Segoe UI"/>
          <w:color w:val="333333"/>
          <w:lang w:val="en"/>
          <w:rPrChange w:id="215" w:author="Author">
            <w:rPr>
              <w:rFonts w:ascii="Segoe UI" w:eastAsia="Times New Roman" w:hAnsi="Segoe UI" w:cs="Segoe UI"/>
              <w:color w:val="333333"/>
              <w:sz w:val="24"/>
              <w:szCs w:val="21"/>
              <w:lang w:val="en"/>
            </w:rPr>
          </w:rPrChange>
        </w:rPr>
      </w:pPr>
      <w:r w:rsidRPr="00EB0389">
        <w:rPr>
          <w:rFonts w:ascii="Segoe UI" w:eastAsia="Segoe UI,Times New Roman" w:hAnsi="Segoe UI" w:cs="Segoe UI"/>
          <w:color w:val="333333"/>
          <w:lang w:val="en"/>
          <w:rPrChange w:id="216" w:author="Author">
            <w:rPr>
              <w:rFonts w:ascii="Segoe UI,Times New Roman" w:eastAsia="Segoe UI,Times New Roman" w:hAnsi="Segoe UI,Times New Roman" w:cs="Segoe UI,Times New Roman"/>
              <w:color w:val="333333"/>
              <w:sz w:val="24"/>
              <w:szCs w:val="24"/>
              <w:lang w:val="en"/>
            </w:rPr>
          </w:rPrChange>
        </w:rPr>
        <w:t>Telecommunication network optimization techniques can hugely benefit from getting switch overload or malfunction predictions ahead of time. Such predictions help maintain SLA and overall network health by allowing for mitigating actions to be taken proactively, such as possibly rerouting calls and avoid call drops and perhaps an eventual switch shutdown. Microsoft’s capability to manage unlimited volumes of data within an Azure Data Lake Store combined with the powerful means for interacting with the Data Lake Store through U-SQL and the predictive modeling capabilities of Azure Machine Learning (AML) readily address all of the challenges with storage compliance and provide a seamless means for impactful analysis suitable for network optimization and other integration.</w:t>
      </w:r>
    </w:p>
    <w:p w14:paraId="4A0D4B15" w14:textId="77777777" w:rsidR="008B340E" w:rsidRPr="00EB0389" w:rsidRDefault="58955ABA" w:rsidP="008B340E">
      <w:pPr>
        <w:spacing w:after="150" w:line="240" w:lineRule="auto"/>
        <w:rPr>
          <w:rFonts w:ascii="Segoe UI" w:eastAsia="Times New Roman" w:hAnsi="Segoe UI" w:cs="Segoe UI"/>
          <w:color w:val="333333"/>
          <w:lang w:val="en"/>
          <w:rPrChange w:id="217" w:author="Author">
            <w:rPr>
              <w:rFonts w:ascii="Segoe UI" w:eastAsia="Times New Roman" w:hAnsi="Segoe UI" w:cs="Segoe UI"/>
              <w:color w:val="333333"/>
              <w:sz w:val="24"/>
              <w:szCs w:val="21"/>
              <w:lang w:val="en"/>
            </w:rPr>
          </w:rPrChange>
        </w:rPr>
      </w:pPr>
      <w:r w:rsidRPr="00EB0389">
        <w:rPr>
          <w:rFonts w:ascii="Segoe UI" w:eastAsia="Segoe UI,Times New Roman" w:hAnsi="Segoe UI" w:cs="Segoe UI"/>
          <w:color w:val="333333"/>
          <w:lang w:val="en"/>
          <w:rPrChange w:id="218" w:author="Author">
            <w:rPr>
              <w:rFonts w:ascii="Segoe UI,Times New Roman" w:eastAsia="Segoe UI,Times New Roman" w:hAnsi="Segoe UI,Times New Roman" w:cs="Segoe UI,Times New Roman"/>
              <w:color w:val="333333"/>
              <w:sz w:val="24"/>
              <w:szCs w:val="24"/>
              <w:lang w:val="en"/>
            </w:rPr>
          </w:rPrChange>
        </w:rPr>
        <w:t>The intent of this tutorial is to provide the engineering steps necessary to capture and reproduce completely the scenario described above.</w:t>
      </w:r>
    </w:p>
    <w:p w14:paraId="7B06468F" w14:textId="77777777" w:rsidR="008B340E" w:rsidRPr="00EB0389" w:rsidRDefault="58955ABA" w:rsidP="008B340E">
      <w:pPr>
        <w:spacing w:after="150" w:line="240" w:lineRule="auto"/>
        <w:rPr>
          <w:rFonts w:ascii="Segoe UI" w:eastAsia="Times New Roman" w:hAnsi="Segoe UI" w:cs="Segoe UI"/>
          <w:color w:val="333333"/>
          <w:lang w:val="en"/>
          <w:rPrChange w:id="219" w:author="Author">
            <w:rPr>
              <w:rFonts w:ascii="Segoe UI" w:eastAsia="Times New Roman" w:hAnsi="Segoe UI" w:cs="Segoe UI"/>
              <w:color w:val="333333"/>
              <w:sz w:val="24"/>
              <w:szCs w:val="21"/>
              <w:lang w:val="en"/>
            </w:rPr>
          </w:rPrChange>
        </w:rPr>
      </w:pPr>
      <w:r w:rsidRPr="00EB0389">
        <w:rPr>
          <w:rFonts w:ascii="Segoe UI" w:eastAsia="Segoe UI,Times New Roman" w:hAnsi="Segoe UI" w:cs="Segoe UI"/>
          <w:color w:val="333333"/>
          <w:lang w:val="en"/>
          <w:rPrChange w:id="220" w:author="Author">
            <w:rPr>
              <w:rFonts w:ascii="Segoe UI,Times New Roman" w:eastAsia="Segoe UI,Times New Roman" w:hAnsi="Segoe UI,Times New Roman" w:cs="Segoe UI,Times New Roman"/>
              <w:color w:val="333333"/>
              <w:sz w:val="24"/>
              <w:szCs w:val="24"/>
              <w:lang w:val="en"/>
            </w:rPr>
          </w:rPrChange>
        </w:rPr>
        <w:t>The tutorial will include:</w:t>
      </w:r>
    </w:p>
    <w:p w14:paraId="3ACDC54D" w14:textId="77777777" w:rsidR="008B340E" w:rsidRPr="00EB0389" w:rsidRDefault="58955ABA" w:rsidP="58955ABA">
      <w:pPr>
        <w:numPr>
          <w:ilvl w:val="0"/>
          <w:numId w:val="13"/>
        </w:numPr>
        <w:spacing w:before="100" w:beforeAutospacing="1" w:after="100" w:afterAutospacing="1" w:line="240" w:lineRule="auto"/>
        <w:rPr>
          <w:rFonts w:ascii="Segoe UI" w:eastAsia="Segoe UI,Times New Roman" w:hAnsi="Segoe UI" w:cs="Segoe UI"/>
          <w:color w:val="333333"/>
          <w:lang w:val="en"/>
          <w:rPrChange w:id="221"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22" w:author="Author">
            <w:rPr>
              <w:rFonts w:ascii="Segoe UI,Times New Roman" w:eastAsia="Segoe UI,Times New Roman" w:hAnsi="Segoe UI,Times New Roman" w:cs="Segoe UI,Times New Roman"/>
              <w:color w:val="333333"/>
              <w:sz w:val="24"/>
              <w:szCs w:val="24"/>
              <w:lang w:val="en"/>
            </w:rPr>
          </w:rPrChange>
        </w:rPr>
        <w:t>The generation and ingestion of CDR Data using an Azure Event Hub and Azure Streaming Analytics.</w:t>
      </w:r>
    </w:p>
    <w:p w14:paraId="0316DD70" w14:textId="77777777" w:rsidR="008B340E" w:rsidRPr="00EB0389" w:rsidRDefault="58955ABA" w:rsidP="58955ABA">
      <w:pPr>
        <w:numPr>
          <w:ilvl w:val="0"/>
          <w:numId w:val="13"/>
        </w:numPr>
        <w:spacing w:before="100" w:beforeAutospacing="1" w:after="100" w:afterAutospacing="1" w:line="240" w:lineRule="auto"/>
        <w:rPr>
          <w:rFonts w:ascii="Segoe UI" w:eastAsia="Segoe UI,Times New Roman" w:hAnsi="Segoe UI" w:cs="Segoe UI"/>
          <w:color w:val="333333"/>
          <w:lang w:val="en"/>
          <w:rPrChange w:id="223"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24" w:author="Author">
            <w:rPr>
              <w:rFonts w:ascii="Segoe UI,Times New Roman" w:eastAsia="Segoe UI,Times New Roman" w:hAnsi="Segoe UI,Times New Roman" w:cs="Segoe UI,Times New Roman"/>
              <w:color w:val="333333"/>
              <w:sz w:val="24"/>
              <w:szCs w:val="24"/>
              <w:lang w:val="en"/>
            </w:rPr>
          </w:rPrChange>
        </w:rPr>
        <w:t>The creation of an Azure Data Lake Store (ADLS) to meet long term CDR management requirements.</w:t>
      </w:r>
    </w:p>
    <w:p w14:paraId="1F39C996" w14:textId="77777777" w:rsidR="008B340E" w:rsidRPr="00EB0389" w:rsidRDefault="58955ABA" w:rsidP="58955ABA">
      <w:pPr>
        <w:numPr>
          <w:ilvl w:val="0"/>
          <w:numId w:val="13"/>
        </w:numPr>
        <w:spacing w:before="100" w:beforeAutospacing="1" w:after="100" w:afterAutospacing="1" w:line="240" w:lineRule="auto"/>
        <w:rPr>
          <w:rFonts w:ascii="Segoe UI" w:eastAsia="Segoe UI,Times New Roman" w:hAnsi="Segoe UI" w:cs="Segoe UI"/>
          <w:color w:val="333333"/>
          <w:lang w:val="en"/>
          <w:rPrChange w:id="225"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26" w:author="Author">
            <w:rPr>
              <w:rFonts w:ascii="Segoe UI,Times New Roman" w:eastAsia="Segoe UI,Times New Roman" w:hAnsi="Segoe UI,Times New Roman" w:cs="Segoe UI,Times New Roman"/>
              <w:color w:val="333333"/>
              <w:sz w:val="24"/>
              <w:szCs w:val="24"/>
              <w:lang w:val="en"/>
            </w:rPr>
          </w:rPrChange>
        </w:rPr>
        <w:t>Using Azure Data Lake Analytics (ADLA) and Microsoft’s U-SQL to interact with the Data Lake. The ADLA U-SQL job generates an aggregate view over the ingested CDR data that is stored in ADLS.</w:t>
      </w:r>
    </w:p>
    <w:p w14:paraId="06F7464E" w14:textId="77777777" w:rsidR="008B340E" w:rsidRPr="00EB0389" w:rsidRDefault="58955ABA" w:rsidP="58955ABA">
      <w:pPr>
        <w:numPr>
          <w:ilvl w:val="0"/>
          <w:numId w:val="13"/>
        </w:numPr>
        <w:spacing w:before="100" w:beforeAutospacing="1" w:after="100" w:afterAutospacing="1" w:line="240" w:lineRule="auto"/>
        <w:rPr>
          <w:rFonts w:ascii="Segoe UI" w:eastAsia="Segoe UI,Times New Roman" w:hAnsi="Segoe UI" w:cs="Segoe UI"/>
          <w:color w:val="333333"/>
          <w:lang w:val="en"/>
          <w:rPrChange w:id="227"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28" w:author="Author">
            <w:rPr>
              <w:rFonts w:ascii="Segoe UI,Times New Roman" w:eastAsia="Segoe UI,Times New Roman" w:hAnsi="Segoe UI,Times New Roman" w:cs="Segoe UI,Times New Roman"/>
              <w:color w:val="333333"/>
              <w:sz w:val="24"/>
              <w:szCs w:val="24"/>
              <w:lang w:val="en"/>
            </w:rPr>
          </w:rPrChange>
        </w:rPr>
        <w:t>Creation and integration of staging store for storing analytics results from U-SQL and predictions from Azure Machine Learning (AML). This staging store is implemented using Azure SQL Data Warehouse (SQL DW) and provides a backend for Power BI dashboards.</w:t>
      </w:r>
    </w:p>
    <w:p w14:paraId="5750DB67" w14:textId="77777777" w:rsidR="008B340E" w:rsidRPr="00EB0389" w:rsidRDefault="58955ABA" w:rsidP="58955ABA">
      <w:pPr>
        <w:numPr>
          <w:ilvl w:val="0"/>
          <w:numId w:val="13"/>
        </w:numPr>
        <w:spacing w:before="100" w:beforeAutospacing="1" w:after="100" w:afterAutospacing="1" w:line="240" w:lineRule="auto"/>
        <w:rPr>
          <w:rFonts w:ascii="Segoe UI" w:eastAsia="Segoe UI,Times New Roman" w:hAnsi="Segoe UI" w:cs="Segoe UI"/>
          <w:color w:val="333333"/>
          <w:lang w:val="en"/>
          <w:rPrChange w:id="229"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30" w:author="Author">
            <w:rPr>
              <w:rFonts w:ascii="Segoe UI,Times New Roman" w:eastAsia="Segoe UI,Times New Roman" w:hAnsi="Segoe UI,Times New Roman" w:cs="Segoe UI,Times New Roman"/>
              <w:color w:val="333333"/>
              <w:sz w:val="24"/>
              <w:szCs w:val="24"/>
              <w:lang w:val="en"/>
            </w:rPr>
          </w:rPrChange>
        </w:rPr>
        <w:t>AML model which predicts the switch overload</w:t>
      </w:r>
    </w:p>
    <w:p w14:paraId="53FDD9AE" w14:textId="77777777" w:rsidR="008B340E" w:rsidRPr="00EB0389" w:rsidRDefault="58955ABA" w:rsidP="008B340E">
      <w:pPr>
        <w:spacing w:after="150" w:line="240" w:lineRule="auto"/>
        <w:rPr>
          <w:rFonts w:ascii="Segoe UI" w:eastAsia="Times New Roman" w:hAnsi="Segoe UI" w:cs="Segoe UI"/>
          <w:color w:val="333333"/>
          <w:lang w:val="en"/>
          <w:rPrChange w:id="231" w:author="Author">
            <w:rPr>
              <w:rFonts w:ascii="Segoe UI" w:eastAsia="Times New Roman" w:hAnsi="Segoe UI" w:cs="Segoe UI"/>
              <w:color w:val="333333"/>
              <w:sz w:val="24"/>
              <w:szCs w:val="21"/>
              <w:lang w:val="en"/>
            </w:rPr>
          </w:rPrChange>
        </w:rPr>
      </w:pPr>
      <w:r w:rsidRPr="00EB0389">
        <w:rPr>
          <w:rFonts w:ascii="Segoe UI" w:eastAsia="Segoe UI,Times New Roman" w:hAnsi="Segoe UI" w:cs="Segoe UI"/>
          <w:bCs/>
          <w:color w:val="333333"/>
          <w:lang w:val="en"/>
          <w:rPrChange w:id="232" w:author="Author">
            <w:rPr>
              <w:rFonts w:ascii="Segoe UI,Times New Roman" w:eastAsia="Segoe UI,Times New Roman" w:hAnsi="Segoe UI,Times New Roman" w:cs="Segoe UI,Times New Roman"/>
              <w:b/>
              <w:bCs/>
              <w:color w:val="333333"/>
              <w:sz w:val="24"/>
              <w:szCs w:val="24"/>
              <w:lang w:val="en"/>
            </w:rPr>
          </w:rPrChange>
        </w:rPr>
        <w:t>The focus of this tutorial is on the architecture, data transformation, and the movement of data between the different storage architectures and the Azure Machine Learning (AML) environment.</w:t>
      </w:r>
      <w:r w:rsidRPr="00EB0389">
        <w:rPr>
          <w:rFonts w:ascii="Segoe UI" w:eastAsia="Segoe UI,Times New Roman" w:hAnsi="Segoe UI" w:cs="Segoe UI"/>
          <w:color w:val="333333"/>
          <w:lang w:val="en"/>
          <w:rPrChange w:id="233" w:author="Author">
            <w:rPr>
              <w:rFonts w:ascii="Segoe UI,Times New Roman" w:eastAsia="Segoe UI,Times New Roman" w:hAnsi="Segoe UI,Times New Roman" w:cs="Segoe UI,Times New Roman"/>
              <w:color w:val="333333"/>
              <w:sz w:val="24"/>
              <w:szCs w:val="24"/>
              <w:lang w:val="en"/>
            </w:rPr>
          </w:rPrChange>
        </w:rPr>
        <w:t xml:space="preserve"> While this example demonstrates techniques for integrating AML into the solution architecture, the focus is not on machine learning. Machine learning can be used in telecommunication industry for many purposes such as predictive maintenance, load and capacity forecast, failure prediction, effective marketing campaign, reducing infrastructure cost, etc.</w:t>
      </w:r>
    </w:p>
    <w:p w14:paraId="71CE0332" w14:textId="1A385FCA" w:rsidR="00114746" w:rsidRPr="00C92B96" w:rsidRDefault="00114746" w:rsidP="00FF17C0">
      <w:pPr>
        <w:pStyle w:val="Heading1"/>
        <w:rPr>
          <w:rFonts w:ascii="Segoe UI" w:hAnsi="Segoe UI" w:cs="Segoe UI"/>
          <w:rPrChange w:id="234" w:author="Author">
            <w:rPr/>
          </w:rPrChange>
        </w:rPr>
      </w:pPr>
      <w:bookmarkStart w:id="235" w:name="_Toc459905830"/>
      <w:r w:rsidRPr="00C92B96">
        <w:rPr>
          <w:rFonts w:ascii="Segoe UI" w:hAnsi="Segoe UI" w:cs="Segoe UI"/>
          <w:rPrChange w:id="236" w:author="Author">
            <w:rPr/>
          </w:rPrChange>
        </w:rPr>
        <w:t>Prerequisites</w:t>
      </w:r>
      <w:bookmarkEnd w:id="235"/>
    </w:p>
    <w:p w14:paraId="379460A9" w14:textId="77777777" w:rsidR="00FF17C0" w:rsidRPr="00EB0389" w:rsidRDefault="00FF17C0" w:rsidP="00FF17C0">
      <w:pPr>
        <w:spacing w:after="150" w:line="240" w:lineRule="auto"/>
        <w:rPr>
          <w:rFonts w:ascii="Segoe UI" w:eastAsia="Times New Roman" w:hAnsi="Segoe UI" w:cs="Segoe UI"/>
          <w:color w:val="333333"/>
          <w:lang w:val="en"/>
          <w:rPrChange w:id="237" w:author="Author">
            <w:rPr>
              <w:rFonts w:ascii="Segoe UI" w:eastAsia="Times New Roman" w:hAnsi="Segoe UI" w:cs="Segoe UI"/>
              <w:color w:val="333333"/>
              <w:sz w:val="24"/>
              <w:szCs w:val="21"/>
              <w:lang w:val="en"/>
            </w:rPr>
          </w:rPrChange>
        </w:rPr>
      </w:pPr>
      <w:bookmarkStart w:id="238" w:name="exercises"/>
      <w:bookmarkEnd w:id="238"/>
      <w:r w:rsidRPr="00EB0389">
        <w:rPr>
          <w:rFonts w:ascii="Segoe UI" w:eastAsia="Segoe UI,Times New Roman" w:hAnsi="Segoe UI" w:cs="Segoe UI"/>
          <w:color w:val="333333"/>
          <w:lang w:val="en"/>
          <w:rPrChange w:id="239" w:author="Author">
            <w:rPr>
              <w:rFonts w:ascii="Segoe UI,Times New Roman" w:eastAsia="Segoe UI,Times New Roman" w:hAnsi="Segoe UI,Times New Roman" w:cs="Segoe UI,Times New Roman"/>
              <w:color w:val="333333"/>
              <w:sz w:val="24"/>
              <w:szCs w:val="24"/>
              <w:lang w:val="en"/>
            </w:rPr>
          </w:rPrChange>
        </w:rPr>
        <w:t>The steps described later in this tutorial requires the following prerequisites:</w:t>
      </w:r>
    </w:p>
    <w:p w14:paraId="524D00DF" w14:textId="28EAA00F" w:rsidR="00FF17C0" w:rsidRPr="00EB0389" w:rsidRDefault="58955ABA" w:rsidP="58955ABA">
      <w:pPr>
        <w:pStyle w:val="ListParagraph"/>
        <w:numPr>
          <w:ilvl w:val="0"/>
          <w:numId w:val="14"/>
        </w:numPr>
        <w:spacing w:after="150" w:line="240" w:lineRule="auto"/>
        <w:rPr>
          <w:rFonts w:ascii="Segoe UI" w:eastAsia="Segoe UI,Times New Roman" w:hAnsi="Segoe UI" w:cs="Segoe UI"/>
          <w:color w:val="333333"/>
          <w:lang w:val="en"/>
          <w:rPrChange w:id="240"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41" w:author="Author">
            <w:rPr>
              <w:rFonts w:ascii="Segoe UI,Times New Roman" w:eastAsia="Segoe UI,Times New Roman" w:hAnsi="Segoe UI,Times New Roman" w:cs="Segoe UI,Times New Roman"/>
              <w:color w:val="333333"/>
              <w:sz w:val="24"/>
              <w:szCs w:val="24"/>
              <w:lang w:val="en"/>
            </w:rPr>
          </w:rPrChange>
        </w:rPr>
        <w:t>Azure subscription with login credentials (</w:t>
      </w:r>
      <w:r w:rsidR="002203DD" w:rsidRPr="00EB0389">
        <w:rPr>
          <w:rFonts w:ascii="Segoe UI" w:hAnsi="Segoe UI" w:cs="Segoe UI"/>
          <w:rPrChange w:id="242" w:author="Author">
            <w:rPr/>
          </w:rPrChange>
        </w:rPr>
        <w:fldChar w:fldCharType="begin"/>
      </w:r>
      <w:r w:rsidR="002203DD" w:rsidRPr="00EB0389">
        <w:rPr>
          <w:rFonts w:ascii="Segoe UI" w:hAnsi="Segoe UI" w:cs="Segoe UI"/>
          <w:rPrChange w:id="243" w:author="Author">
            <w:rPr/>
          </w:rPrChange>
        </w:rPr>
        <w:instrText xml:space="preserve"> HYPERLINK "https://azure.microsoft.com/en-us/" \h </w:instrText>
      </w:r>
      <w:r w:rsidR="002203DD" w:rsidRPr="00EB0389">
        <w:rPr>
          <w:rFonts w:ascii="Segoe UI" w:hAnsi="Segoe UI" w:cs="Segoe UI"/>
          <w:rPrChange w:id="244" w:author="Author">
            <w:rPr/>
          </w:rPrChange>
        </w:rPr>
        <w:fldChar w:fldCharType="separate"/>
      </w:r>
      <w:r w:rsidRPr="00EB0389">
        <w:rPr>
          <w:rFonts w:ascii="Segoe UI" w:eastAsia="Segoe UI,Times New Roman" w:hAnsi="Segoe UI" w:cs="Segoe UI"/>
          <w:color w:val="4078C0"/>
          <w:lang w:val="en"/>
          <w:rPrChange w:id="245" w:author="Author">
            <w:rPr>
              <w:rFonts w:ascii="Segoe UI,Times New Roman" w:eastAsia="Segoe UI,Times New Roman" w:hAnsi="Segoe UI,Times New Roman" w:cs="Segoe UI,Times New Roman"/>
              <w:color w:val="4078C0"/>
              <w:sz w:val="24"/>
              <w:szCs w:val="24"/>
              <w:lang w:val="en"/>
            </w:rPr>
          </w:rPrChange>
        </w:rPr>
        <w:t>https://azure.microsoft.com/en-us/</w:t>
      </w:r>
      <w:r w:rsidR="002203DD" w:rsidRPr="00EB0389">
        <w:rPr>
          <w:rFonts w:ascii="Segoe UI" w:eastAsia="Segoe UI,Times New Roman" w:hAnsi="Segoe UI" w:cs="Segoe UI"/>
          <w:color w:val="4078C0"/>
          <w:lang w:val="en"/>
          <w:rPrChange w:id="246" w:author="Author">
            <w:rPr>
              <w:rFonts w:ascii="Segoe UI,Times New Roman" w:eastAsia="Segoe UI,Times New Roman" w:hAnsi="Segoe UI,Times New Roman" w:cs="Segoe UI,Times New Roman"/>
              <w:color w:val="4078C0"/>
              <w:sz w:val="24"/>
              <w:szCs w:val="24"/>
              <w:lang w:val="en"/>
            </w:rPr>
          </w:rPrChange>
        </w:rPr>
        <w:fldChar w:fldCharType="end"/>
      </w:r>
      <w:r w:rsidRPr="00EB0389">
        <w:rPr>
          <w:rFonts w:ascii="Segoe UI" w:eastAsia="Segoe UI,Times New Roman" w:hAnsi="Segoe UI" w:cs="Segoe UI"/>
          <w:color w:val="333333"/>
          <w:lang w:val="en"/>
          <w:rPrChange w:id="247" w:author="Author">
            <w:rPr>
              <w:rFonts w:ascii="Segoe UI,Times New Roman" w:eastAsia="Segoe UI,Times New Roman" w:hAnsi="Segoe UI,Times New Roman" w:cs="Segoe UI,Times New Roman"/>
              <w:color w:val="333333"/>
              <w:sz w:val="24"/>
              <w:szCs w:val="24"/>
              <w:lang w:val="en"/>
            </w:rPr>
          </w:rPrChange>
        </w:rPr>
        <w:t>)</w:t>
      </w:r>
    </w:p>
    <w:p w14:paraId="6F273DCE" w14:textId="7D5A26CD" w:rsidR="00FF17C0" w:rsidRPr="00EB0389" w:rsidRDefault="58955ABA" w:rsidP="58955ABA">
      <w:pPr>
        <w:pStyle w:val="ListParagraph"/>
        <w:numPr>
          <w:ilvl w:val="0"/>
          <w:numId w:val="14"/>
        </w:numPr>
        <w:spacing w:after="150" w:line="240" w:lineRule="auto"/>
        <w:rPr>
          <w:rFonts w:ascii="Segoe UI" w:eastAsia="Segoe UI,Times New Roman" w:hAnsi="Segoe UI" w:cs="Segoe UI"/>
          <w:color w:val="333333"/>
          <w:lang w:val="en"/>
          <w:rPrChange w:id="248"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49" w:author="Author">
            <w:rPr>
              <w:rFonts w:ascii="Segoe UI,Times New Roman" w:eastAsia="Segoe UI,Times New Roman" w:hAnsi="Segoe UI,Times New Roman" w:cs="Segoe UI,Times New Roman"/>
              <w:color w:val="333333"/>
              <w:sz w:val="24"/>
              <w:szCs w:val="24"/>
              <w:lang w:val="en"/>
            </w:rPr>
          </w:rPrChange>
        </w:rPr>
        <w:t>Azure Machine Learning Studio subscription (</w:t>
      </w:r>
      <w:r w:rsidR="002203DD" w:rsidRPr="00EB0389">
        <w:rPr>
          <w:rFonts w:ascii="Segoe UI" w:hAnsi="Segoe UI" w:cs="Segoe UI"/>
          <w:rPrChange w:id="250" w:author="Author">
            <w:rPr/>
          </w:rPrChange>
        </w:rPr>
        <w:fldChar w:fldCharType="begin"/>
      </w:r>
      <w:r w:rsidR="002203DD" w:rsidRPr="00EB0389">
        <w:rPr>
          <w:rFonts w:ascii="Segoe UI" w:hAnsi="Segoe UI" w:cs="Segoe UI"/>
          <w:rPrChange w:id="251" w:author="Author">
            <w:rPr/>
          </w:rPrChange>
        </w:rPr>
        <w:instrText xml:space="preserve"> HYPERLINK "https://azure.microsoft.com/en-us/services/machine-learning/" \h </w:instrText>
      </w:r>
      <w:r w:rsidR="002203DD" w:rsidRPr="00EB0389">
        <w:rPr>
          <w:rFonts w:ascii="Segoe UI" w:hAnsi="Segoe UI" w:cs="Segoe UI"/>
          <w:rPrChange w:id="252" w:author="Author">
            <w:rPr/>
          </w:rPrChange>
        </w:rPr>
        <w:fldChar w:fldCharType="separate"/>
      </w:r>
      <w:r w:rsidRPr="00EB0389">
        <w:rPr>
          <w:rFonts w:ascii="Segoe UI" w:eastAsia="Segoe UI,Times New Roman" w:hAnsi="Segoe UI" w:cs="Segoe UI"/>
          <w:color w:val="4078C0"/>
          <w:lang w:val="en"/>
          <w:rPrChange w:id="253" w:author="Author">
            <w:rPr>
              <w:rFonts w:ascii="Segoe UI,Times New Roman" w:eastAsia="Segoe UI,Times New Roman" w:hAnsi="Segoe UI,Times New Roman" w:cs="Segoe UI,Times New Roman"/>
              <w:color w:val="4078C0"/>
              <w:sz w:val="24"/>
              <w:szCs w:val="24"/>
              <w:lang w:val="en"/>
            </w:rPr>
          </w:rPrChange>
        </w:rPr>
        <w:t>https://azure.microsoft.com/en-us/services/machine-learning/</w:t>
      </w:r>
      <w:r w:rsidR="002203DD" w:rsidRPr="00EB0389">
        <w:rPr>
          <w:rFonts w:ascii="Segoe UI" w:eastAsia="Segoe UI,Times New Roman" w:hAnsi="Segoe UI" w:cs="Segoe UI"/>
          <w:color w:val="4078C0"/>
          <w:lang w:val="en"/>
          <w:rPrChange w:id="254" w:author="Author">
            <w:rPr>
              <w:rFonts w:ascii="Segoe UI,Times New Roman" w:eastAsia="Segoe UI,Times New Roman" w:hAnsi="Segoe UI,Times New Roman" w:cs="Segoe UI,Times New Roman"/>
              <w:color w:val="4078C0"/>
              <w:sz w:val="24"/>
              <w:szCs w:val="24"/>
              <w:lang w:val="en"/>
            </w:rPr>
          </w:rPrChange>
        </w:rPr>
        <w:fldChar w:fldCharType="end"/>
      </w:r>
      <w:r w:rsidRPr="00EB0389">
        <w:rPr>
          <w:rFonts w:ascii="Segoe UI" w:eastAsia="Segoe UI,Times New Roman" w:hAnsi="Segoe UI" w:cs="Segoe UI"/>
          <w:color w:val="333333"/>
          <w:lang w:val="en"/>
          <w:rPrChange w:id="255" w:author="Author">
            <w:rPr>
              <w:rFonts w:ascii="Segoe UI,Times New Roman" w:eastAsia="Segoe UI,Times New Roman" w:hAnsi="Segoe UI,Times New Roman" w:cs="Segoe UI,Times New Roman"/>
              <w:color w:val="333333"/>
              <w:sz w:val="24"/>
              <w:szCs w:val="24"/>
              <w:lang w:val="en"/>
            </w:rPr>
          </w:rPrChange>
        </w:rPr>
        <w:t>)</w:t>
      </w:r>
    </w:p>
    <w:p w14:paraId="4F7AFD06" w14:textId="2F6F68E2" w:rsidR="00FF17C0" w:rsidRPr="00EB0389" w:rsidRDefault="58955ABA" w:rsidP="58955ABA">
      <w:pPr>
        <w:pStyle w:val="ListParagraph"/>
        <w:numPr>
          <w:ilvl w:val="0"/>
          <w:numId w:val="14"/>
        </w:numPr>
        <w:spacing w:after="150" w:line="240" w:lineRule="auto"/>
        <w:rPr>
          <w:rFonts w:ascii="Segoe UI" w:eastAsia="Segoe UI,Times New Roman" w:hAnsi="Segoe UI" w:cs="Segoe UI"/>
          <w:color w:val="333333"/>
          <w:lang w:val="en"/>
          <w:rPrChange w:id="256"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57" w:author="Author">
            <w:rPr>
              <w:rFonts w:ascii="Segoe UI,Times New Roman" w:eastAsia="Segoe UI,Times New Roman" w:hAnsi="Segoe UI,Times New Roman" w:cs="Segoe UI,Times New Roman"/>
              <w:color w:val="333333"/>
              <w:sz w:val="24"/>
              <w:szCs w:val="24"/>
              <w:lang w:val="en"/>
            </w:rPr>
          </w:rPrChange>
        </w:rPr>
        <w:lastRenderedPageBreak/>
        <w:t>A Microsoft Power BI account (</w:t>
      </w:r>
      <w:r w:rsidR="002203DD" w:rsidRPr="00EB0389">
        <w:rPr>
          <w:rFonts w:ascii="Segoe UI" w:hAnsi="Segoe UI" w:cs="Segoe UI"/>
          <w:rPrChange w:id="258" w:author="Author">
            <w:rPr/>
          </w:rPrChange>
        </w:rPr>
        <w:fldChar w:fldCharType="begin"/>
      </w:r>
      <w:r w:rsidR="002203DD" w:rsidRPr="00EB0389">
        <w:rPr>
          <w:rFonts w:ascii="Segoe UI" w:hAnsi="Segoe UI" w:cs="Segoe UI"/>
          <w:rPrChange w:id="259" w:author="Author">
            <w:rPr/>
          </w:rPrChange>
        </w:rPr>
        <w:instrText xml:space="preserve"> HYPERLINK "https://powerbi.microsoft.com/en-us/" \h </w:instrText>
      </w:r>
      <w:r w:rsidR="002203DD" w:rsidRPr="00EB0389">
        <w:rPr>
          <w:rFonts w:ascii="Segoe UI" w:hAnsi="Segoe UI" w:cs="Segoe UI"/>
          <w:rPrChange w:id="260" w:author="Author">
            <w:rPr/>
          </w:rPrChange>
        </w:rPr>
        <w:fldChar w:fldCharType="separate"/>
      </w:r>
      <w:r w:rsidRPr="00EB0389">
        <w:rPr>
          <w:rFonts w:ascii="Segoe UI" w:eastAsia="Segoe UI,Times New Roman" w:hAnsi="Segoe UI" w:cs="Segoe UI"/>
          <w:color w:val="4078C0"/>
          <w:lang w:val="en"/>
          <w:rPrChange w:id="261" w:author="Author">
            <w:rPr>
              <w:rFonts w:ascii="Segoe UI,Times New Roman" w:eastAsia="Segoe UI,Times New Roman" w:hAnsi="Segoe UI,Times New Roman" w:cs="Segoe UI,Times New Roman"/>
              <w:color w:val="4078C0"/>
              <w:sz w:val="24"/>
              <w:szCs w:val="24"/>
              <w:lang w:val="en"/>
            </w:rPr>
          </w:rPrChange>
        </w:rPr>
        <w:t>https://powerbi.microsoft.com/en-us/</w:t>
      </w:r>
      <w:r w:rsidR="002203DD" w:rsidRPr="00EB0389">
        <w:rPr>
          <w:rFonts w:ascii="Segoe UI" w:eastAsia="Segoe UI,Times New Roman" w:hAnsi="Segoe UI" w:cs="Segoe UI"/>
          <w:color w:val="4078C0"/>
          <w:lang w:val="en"/>
          <w:rPrChange w:id="262" w:author="Author">
            <w:rPr>
              <w:rFonts w:ascii="Segoe UI,Times New Roman" w:eastAsia="Segoe UI,Times New Roman" w:hAnsi="Segoe UI,Times New Roman" w:cs="Segoe UI,Times New Roman"/>
              <w:color w:val="4078C0"/>
              <w:sz w:val="24"/>
              <w:szCs w:val="24"/>
              <w:lang w:val="en"/>
            </w:rPr>
          </w:rPrChange>
        </w:rPr>
        <w:fldChar w:fldCharType="end"/>
      </w:r>
      <w:r w:rsidRPr="00EB0389">
        <w:rPr>
          <w:rFonts w:ascii="Segoe UI" w:eastAsia="Segoe UI,Times New Roman" w:hAnsi="Segoe UI" w:cs="Segoe UI"/>
          <w:color w:val="333333"/>
          <w:lang w:val="en"/>
          <w:rPrChange w:id="263" w:author="Author">
            <w:rPr>
              <w:rFonts w:ascii="Segoe UI,Times New Roman" w:eastAsia="Segoe UI,Times New Roman" w:hAnsi="Segoe UI,Times New Roman" w:cs="Segoe UI,Times New Roman"/>
              <w:color w:val="333333"/>
              <w:sz w:val="24"/>
              <w:szCs w:val="24"/>
              <w:lang w:val="en"/>
            </w:rPr>
          </w:rPrChange>
        </w:rPr>
        <w:t>)</w:t>
      </w:r>
    </w:p>
    <w:p w14:paraId="3C49AC51" w14:textId="4FBED5D9" w:rsidR="00FF17C0" w:rsidRPr="00EB0389" w:rsidRDefault="58955ABA" w:rsidP="58955ABA">
      <w:pPr>
        <w:pStyle w:val="ListParagraph"/>
        <w:numPr>
          <w:ilvl w:val="0"/>
          <w:numId w:val="14"/>
        </w:numPr>
        <w:spacing w:after="150" w:line="240" w:lineRule="auto"/>
        <w:rPr>
          <w:rFonts w:ascii="Segoe UI" w:eastAsia="Segoe UI,Times New Roman" w:hAnsi="Segoe UI" w:cs="Segoe UI"/>
          <w:color w:val="333333"/>
          <w:lang w:val="en"/>
          <w:rPrChange w:id="264"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65" w:author="Author">
            <w:rPr>
              <w:rFonts w:ascii="Segoe UI,Times New Roman" w:eastAsia="Segoe UI,Times New Roman" w:hAnsi="Segoe UI,Times New Roman" w:cs="Segoe UI,Times New Roman"/>
              <w:color w:val="333333"/>
              <w:sz w:val="24"/>
              <w:szCs w:val="24"/>
              <w:lang w:val="en"/>
            </w:rPr>
          </w:rPrChange>
        </w:rPr>
        <w:t>Power BI Desktop installation (</w:t>
      </w:r>
      <w:r w:rsidR="002203DD" w:rsidRPr="00EB0389">
        <w:rPr>
          <w:rFonts w:ascii="Segoe UI" w:hAnsi="Segoe UI" w:cs="Segoe UI"/>
          <w:rPrChange w:id="266" w:author="Author">
            <w:rPr/>
          </w:rPrChange>
        </w:rPr>
        <w:fldChar w:fldCharType="begin"/>
      </w:r>
      <w:r w:rsidR="002203DD" w:rsidRPr="00EB0389">
        <w:rPr>
          <w:rFonts w:ascii="Segoe UI" w:hAnsi="Segoe UI" w:cs="Segoe UI"/>
          <w:rPrChange w:id="267" w:author="Author">
            <w:rPr/>
          </w:rPrChange>
        </w:rPr>
        <w:instrText xml:space="preserve"> HYPERLINK "https://powerbi.microsoft.com/en-us/desktop/?gated=0&amp;number=0" \h </w:instrText>
      </w:r>
      <w:r w:rsidR="002203DD" w:rsidRPr="00EB0389">
        <w:rPr>
          <w:rFonts w:ascii="Segoe UI" w:hAnsi="Segoe UI" w:cs="Segoe UI"/>
          <w:rPrChange w:id="268" w:author="Author">
            <w:rPr/>
          </w:rPrChange>
        </w:rPr>
        <w:fldChar w:fldCharType="separate"/>
      </w:r>
      <w:r w:rsidRPr="00EB0389">
        <w:rPr>
          <w:rFonts w:ascii="Segoe UI" w:eastAsia="Segoe UI,Times New Roman" w:hAnsi="Segoe UI" w:cs="Segoe UI"/>
          <w:color w:val="4078C0"/>
          <w:lang w:val="en"/>
          <w:rPrChange w:id="269" w:author="Author">
            <w:rPr>
              <w:rFonts w:ascii="Segoe UI,Times New Roman" w:eastAsia="Segoe UI,Times New Roman" w:hAnsi="Segoe UI,Times New Roman" w:cs="Segoe UI,Times New Roman"/>
              <w:color w:val="4078C0"/>
              <w:sz w:val="24"/>
              <w:szCs w:val="24"/>
              <w:lang w:val="en"/>
            </w:rPr>
          </w:rPrChange>
        </w:rPr>
        <w:t>https://powerbi.microsoft.com/en-us/desktop/?gated=0&amp;number=0</w:t>
      </w:r>
      <w:r w:rsidR="002203DD" w:rsidRPr="00EB0389">
        <w:rPr>
          <w:rFonts w:ascii="Segoe UI" w:eastAsia="Segoe UI,Times New Roman" w:hAnsi="Segoe UI" w:cs="Segoe UI"/>
          <w:color w:val="4078C0"/>
          <w:lang w:val="en"/>
          <w:rPrChange w:id="270" w:author="Author">
            <w:rPr>
              <w:rFonts w:ascii="Segoe UI,Times New Roman" w:eastAsia="Segoe UI,Times New Roman" w:hAnsi="Segoe UI,Times New Roman" w:cs="Segoe UI,Times New Roman"/>
              <w:color w:val="4078C0"/>
              <w:sz w:val="24"/>
              <w:szCs w:val="24"/>
              <w:lang w:val="en"/>
            </w:rPr>
          </w:rPrChange>
        </w:rPr>
        <w:fldChar w:fldCharType="end"/>
      </w:r>
      <w:r w:rsidRPr="00EB0389">
        <w:rPr>
          <w:rFonts w:ascii="Segoe UI" w:eastAsia="Segoe UI,Times New Roman" w:hAnsi="Segoe UI" w:cs="Segoe UI"/>
          <w:color w:val="333333"/>
          <w:lang w:val="en"/>
          <w:rPrChange w:id="271" w:author="Author">
            <w:rPr>
              <w:rFonts w:ascii="Segoe UI,Times New Roman" w:eastAsia="Segoe UI,Times New Roman" w:hAnsi="Segoe UI,Times New Roman" w:cs="Segoe UI,Times New Roman"/>
              <w:color w:val="333333"/>
              <w:sz w:val="24"/>
              <w:szCs w:val="24"/>
              <w:lang w:val="en"/>
            </w:rPr>
          </w:rPrChange>
        </w:rPr>
        <w:t>)</w:t>
      </w:r>
    </w:p>
    <w:p w14:paraId="716470CC" w14:textId="6E738A2B" w:rsidR="00FF17C0" w:rsidRPr="00EB0389" w:rsidRDefault="58955ABA" w:rsidP="58955ABA">
      <w:pPr>
        <w:pStyle w:val="ListParagraph"/>
        <w:numPr>
          <w:ilvl w:val="0"/>
          <w:numId w:val="14"/>
        </w:numPr>
        <w:spacing w:after="150" w:line="240" w:lineRule="auto"/>
        <w:rPr>
          <w:rFonts w:ascii="Segoe UI" w:eastAsia="Segoe UI,Times New Roman" w:hAnsi="Segoe UI" w:cs="Segoe UI"/>
          <w:color w:val="333333"/>
          <w:lang w:val="en"/>
          <w:rPrChange w:id="272"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73" w:author="Author">
            <w:rPr>
              <w:rFonts w:ascii="Segoe UI,Times New Roman" w:eastAsia="Segoe UI,Times New Roman" w:hAnsi="Segoe UI,Times New Roman" w:cs="Segoe UI,Times New Roman"/>
              <w:color w:val="333333"/>
              <w:sz w:val="24"/>
              <w:szCs w:val="24"/>
              <w:lang w:val="en"/>
            </w:rPr>
          </w:rPrChange>
        </w:rPr>
        <w:t>Microsoft Azure Storage Explorer (</w:t>
      </w:r>
      <w:r w:rsidR="002203DD" w:rsidRPr="00EB0389">
        <w:rPr>
          <w:rFonts w:ascii="Segoe UI" w:hAnsi="Segoe UI" w:cs="Segoe UI"/>
          <w:rPrChange w:id="274" w:author="Author">
            <w:rPr/>
          </w:rPrChange>
        </w:rPr>
        <w:fldChar w:fldCharType="begin"/>
      </w:r>
      <w:r w:rsidR="002203DD" w:rsidRPr="00EB0389">
        <w:rPr>
          <w:rFonts w:ascii="Segoe UI" w:hAnsi="Segoe UI" w:cs="Segoe UI"/>
          <w:rPrChange w:id="275" w:author="Author">
            <w:rPr/>
          </w:rPrChange>
        </w:rPr>
        <w:instrText xml:space="preserve"> HYPERLINK "http://storageexplorer.com/" \h </w:instrText>
      </w:r>
      <w:r w:rsidR="002203DD" w:rsidRPr="00EB0389">
        <w:rPr>
          <w:rFonts w:ascii="Segoe UI" w:hAnsi="Segoe UI" w:cs="Segoe UI"/>
          <w:rPrChange w:id="276" w:author="Author">
            <w:rPr/>
          </w:rPrChange>
        </w:rPr>
        <w:fldChar w:fldCharType="separate"/>
      </w:r>
      <w:r w:rsidRPr="00EB0389">
        <w:rPr>
          <w:rFonts w:ascii="Segoe UI" w:eastAsia="Segoe UI,Times New Roman" w:hAnsi="Segoe UI" w:cs="Segoe UI"/>
          <w:color w:val="4078C0"/>
          <w:lang w:val="en"/>
          <w:rPrChange w:id="277" w:author="Author">
            <w:rPr>
              <w:rFonts w:ascii="Segoe UI,Times New Roman" w:eastAsia="Segoe UI,Times New Roman" w:hAnsi="Segoe UI,Times New Roman" w:cs="Segoe UI,Times New Roman"/>
              <w:color w:val="4078C0"/>
              <w:sz w:val="24"/>
              <w:szCs w:val="24"/>
              <w:lang w:val="en"/>
            </w:rPr>
          </w:rPrChange>
        </w:rPr>
        <w:t>http://storageexplorer.com/</w:t>
      </w:r>
      <w:r w:rsidR="002203DD" w:rsidRPr="00EB0389">
        <w:rPr>
          <w:rFonts w:ascii="Segoe UI" w:eastAsia="Segoe UI,Times New Roman" w:hAnsi="Segoe UI" w:cs="Segoe UI"/>
          <w:color w:val="4078C0"/>
          <w:lang w:val="en"/>
          <w:rPrChange w:id="278" w:author="Author">
            <w:rPr>
              <w:rFonts w:ascii="Segoe UI,Times New Roman" w:eastAsia="Segoe UI,Times New Roman" w:hAnsi="Segoe UI,Times New Roman" w:cs="Segoe UI,Times New Roman"/>
              <w:color w:val="4078C0"/>
              <w:sz w:val="24"/>
              <w:szCs w:val="24"/>
              <w:lang w:val="en"/>
            </w:rPr>
          </w:rPrChange>
        </w:rPr>
        <w:fldChar w:fldCharType="end"/>
      </w:r>
      <w:r w:rsidRPr="00EB0389">
        <w:rPr>
          <w:rFonts w:ascii="Segoe UI" w:eastAsia="Segoe UI,Times New Roman" w:hAnsi="Segoe UI" w:cs="Segoe UI"/>
          <w:color w:val="333333"/>
          <w:lang w:val="en"/>
          <w:rPrChange w:id="279" w:author="Author">
            <w:rPr>
              <w:rFonts w:ascii="Segoe UI,Times New Roman" w:eastAsia="Segoe UI,Times New Roman" w:hAnsi="Segoe UI,Times New Roman" w:cs="Segoe UI,Times New Roman"/>
              <w:color w:val="333333"/>
              <w:sz w:val="24"/>
              <w:szCs w:val="24"/>
              <w:lang w:val="en"/>
            </w:rPr>
          </w:rPrChange>
        </w:rPr>
        <w:t>)</w:t>
      </w:r>
    </w:p>
    <w:p w14:paraId="354825FD" w14:textId="72C6C909" w:rsidR="00FF17C0" w:rsidRPr="00EB0389" w:rsidRDefault="58955ABA" w:rsidP="58955ABA">
      <w:pPr>
        <w:pStyle w:val="ListParagraph"/>
        <w:numPr>
          <w:ilvl w:val="0"/>
          <w:numId w:val="14"/>
        </w:numPr>
        <w:spacing w:after="150" w:line="240" w:lineRule="auto"/>
        <w:rPr>
          <w:rFonts w:ascii="Segoe UI" w:eastAsia="Segoe UI,Times New Roman" w:hAnsi="Segoe UI" w:cs="Segoe UI"/>
          <w:color w:val="333333"/>
          <w:lang w:val="en"/>
          <w:rPrChange w:id="280" w:author="Author">
            <w:rPr>
              <w:rFonts w:ascii="Segoe UI,Times New Roman" w:eastAsia="Segoe UI,Times New Roman" w:hAnsi="Segoe UI,Times New Roman" w:cs="Segoe UI,Times New Roman"/>
              <w:color w:val="333333"/>
              <w:sz w:val="24"/>
              <w:szCs w:val="24"/>
              <w:lang w:val="en"/>
            </w:rPr>
          </w:rPrChange>
        </w:rPr>
      </w:pPr>
      <w:r w:rsidRPr="00EB0389">
        <w:rPr>
          <w:rFonts w:ascii="Segoe UI" w:eastAsia="Segoe UI,Times New Roman" w:hAnsi="Segoe UI" w:cs="Segoe UI"/>
          <w:color w:val="333333"/>
          <w:lang w:val="en"/>
          <w:rPrChange w:id="281" w:author="Author">
            <w:rPr>
              <w:rFonts w:ascii="Segoe UI,Times New Roman" w:eastAsia="Segoe UI,Times New Roman" w:hAnsi="Segoe UI,Times New Roman" w:cs="Segoe UI,Times New Roman"/>
              <w:color w:val="333333"/>
              <w:sz w:val="24"/>
              <w:szCs w:val="24"/>
              <w:lang w:val="en"/>
            </w:rPr>
          </w:rPrChange>
        </w:rPr>
        <w:t xml:space="preserve">A local installation of </w:t>
      </w:r>
      <w:r w:rsidR="002203DD" w:rsidRPr="00EB0389">
        <w:rPr>
          <w:rFonts w:ascii="Segoe UI" w:hAnsi="Segoe UI" w:cs="Segoe UI"/>
          <w:rPrChange w:id="282" w:author="Author">
            <w:rPr/>
          </w:rPrChange>
        </w:rPr>
        <w:fldChar w:fldCharType="begin"/>
      </w:r>
      <w:r w:rsidR="002203DD" w:rsidRPr="00EB0389">
        <w:rPr>
          <w:rFonts w:ascii="Segoe UI" w:hAnsi="Segoe UI" w:cs="Segoe UI"/>
          <w:rPrChange w:id="283" w:author="Author">
            <w:rPr/>
          </w:rPrChange>
        </w:rPr>
        <w:instrText xml:space="preserve"> HYPERLINK "https://azure.microsoft.com/en-us/documentation/articles/sql-data-warehouse-install-visual-studio/" \h </w:instrText>
      </w:r>
      <w:r w:rsidR="002203DD" w:rsidRPr="00EB0389">
        <w:rPr>
          <w:rFonts w:ascii="Segoe UI" w:hAnsi="Segoe UI" w:cs="Segoe UI"/>
          <w:rPrChange w:id="284" w:author="Author">
            <w:rPr/>
          </w:rPrChange>
        </w:rPr>
        <w:fldChar w:fldCharType="separate"/>
      </w:r>
      <w:r w:rsidRPr="00EB0389">
        <w:rPr>
          <w:rFonts w:ascii="Segoe UI" w:eastAsia="Segoe UI,Times New Roman" w:hAnsi="Segoe UI" w:cs="Segoe UI"/>
          <w:color w:val="4078C0"/>
          <w:lang w:val="en"/>
          <w:rPrChange w:id="285" w:author="Author">
            <w:rPr>
              <w:rFonts w:ascii="Segoe UI,Times New Roman" w:eastAsia="Segoe UI,Times New Roman" w:hAnsi="Segoe UI,Times New Roman" w:cs="Segoe UI,Times New Roman"/>
              <w:color w:val="4078C0"/>
              <w:sz w:val="24"/>
              <w:szCs w:val="24"/>
              <w:lang w:val="en"/>
            </w:rPr>
          </w:rPrChange>
        </w:rPr>
        <w:t>Visual Studio with SQL Server Data Tools (SSDT)</w:t>
      </w:r>
      <w:r w:rsidR="002203DD" w:rsidRPr="00EB0389">
        <w:rPr>
          <w:rFonts w:ascii="Segoe UI" w:eastAsia="Segoe UI,Times New Roman" w:hAnsi="Segoe UI" w:cs="Segoe UI"/>
          <w:color w:val="4078C0"/>
          <w:lang w:val="en"/>
          <w:rPrChange w:id="286" w:author="Author">
            <w:rPr>
              <w:rFonts w:ascii="Segoe UI,Times New Roman" w:eastAsia="Segoe UI,Times New Roman" w:hAnsi="Segoe UI,Times New Roman" w:cs="Segoe UI,Times New Roman"/>
              <w:color w:val="4078C0"/>
              <w:sz w:val="24"/>
              <w:szCs w:val="24"/>
              <w:lang w:val="en"/>
            </w:rPr>
          </w:rPrChange>
        </w:rPr>
        <w:fldChar w:fldCharType="end"/>
      </w:r>
    </w:p>
    <w:p w14:paraId="151EF6CA" w14:textId="440E7BDA" w:rsidR="00114746" w:rsidRDefault="00402561" w:rsidP="00402561">
      <w:pPr>
        <w:pStyle w:val="Heading1"/>
      </w:pPr>
      <w:bookmarkStart w:id="287" w:name="_Toc459905831"/>
      <w:r w:rsidRPr="00402561">
        <w:t>Architecture</w:t>
      </w:r>
      <w:bookmarkEnd w:id="287"/>
    </w:p>
    <w:p w14:paraId="664B48EF" w14:textId="77777777" w:rsidR="00402561" w:rsidRPr="00DE0071" w:rsidRDefault="58955ABA" w:rsidP="00C92B96">
      <w:pPr>
        <w:rPr>
          <w:rFonts w:ascii="Segoe UI" w:hAnsi="Segoe UI" w:cs="Segoe UI"/>
          <w:lang w:val="en"/>
          <w:rPrChange w:id="288" w:author="Author">
            <w:rPr>
              <w:rFonts w:ascii="Segoe UI" w:eastAsia="Times New Roman" w:hAnsi="Segoe UI" w:cs="Segoe UI"/>
              <w:color w:val="333333"/>
              <w:sz w:val="24"/>
              <w:szCs w:val="21"/>
              <w:lang w:val="en"/>
            </w:rPr>
          </w:rPrChange>
        </w:rPr>
        <w:pPrChange w:id="289" w:author="Author">
          <w:pPr>
            <w:spacing w:after="150" w:line="240" w:lineRule="auto"/>
          </w:pPr>
        </w:pPrChange>
      </w:pPr>
      <w:r w:rsidRPr="00DE0071">
        <w:rPr>
          <w:rFonts w:ascii="Segoe UI" w:hAnsi="Segoe UI" w:cs="Segoe UI"/>
          <w:lang w:val="en"/>
          <w:rPrChange w:id="290" w:author="Author">
            <w:rPr>
              <w:rFonts w:ascii="Segoe UI,Times New Roman" w:eastAsia="Segoe UI,Times New Roman" w:hAnsi="Segoe UI,Times New Roman" w:cs="Segoe UI,Times New Roman"/>
              <w:color w:val="333333"/>
              <w:sz w:val="24"/>
              <w:szCs w:val="24"/>
              <w:lang w:val="en"/>
            </w:rPr>
          </w:rPrChange>
        </w:rPr>
        <w:t>Figure 1 illustrates the Azure architecture developed in this sample.</w:t>
      </w:r>
    </w:p>
    <w:p w14:paraId="7139EDA2" w14:textId="77777777" w:rsidR="00402561" w:rsidRPr="00DE0071" w:rsidRDefault="00402561" w:rsidP="00402561">
      <w:pPr>
        <w:spacing w:after="150" w:line="240" w:lineRule="auto"/>
        <w:rPr>
          <w:rFonts w:ascii="Segoe UI" w:eastAsia="Times New Roman" w:hAnsi="Segoe UI" w:cs="Segoe UI"/>
          <w:color w:val="333333"/>
          <w:sz w:val="24"/>
          <w:szCs w:val="21"/>
          <w:lang w:val="en"/>
          <w:rPrChange w:id="291" w:author="Author">
            <w:rPr>
              <w:rFonts w:ascii="Segoe UI" w:eastAsia="Times New Roman" w:hAnsi="Segoe UI" w:cs="Segoe UI"/>
              <w:color w:val="333333"/>
              <w:sz w:val="24"/>
              <w:szCs w:val="21"/>
              <w:lang w:val="en"/>
            </w:rPr>
          </w:rPrChange>
        </w:rPr>
      </w:pPr>
      <w:r>
        <w:rPr>
          <w:noProof/>
          <w:lang w:eastAsia="zh-CN" w:bidi="ar-SA"/>
        </w:rPr>
        <w:drawing>
          <wp:inline distT="0" distB="0" distL="0" distR="0" wp14:anchorId="7657B1A8" wp14:editId="1F124AC3">
            <wp:extent cx="5738811" cy="2389414"/>
            <wp:effectExtent l="0" t="0" r="0" b="0"/>
            <wp:docPr id="1499976308" name="picture" descr="https://github.com/Azure/Cortana-Intelligence-Gallery-Content/raw/master/Tutorials/Data-Lake/media/architectur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38811" cy="2389414"/>
                    </a:xfrm>
                    <a:prstGeom prst="rect">
                      <a:avLst/>
                    </a:prstGeom>
                  </pic:spPr>
                </pic:pic>
              </a:graphicData>
            </a:graphic>
          </wp:inline>
        </w:drawing>
      </w:r>
      <w:r w:rsidR="58955ABA" w:rsidRPr="00DE0071">
        <w:rPr>
          <w:rFonts w:ascii="Segoe UI" w:hAnsi="Segoe UI" w:cs="Segoe UI"/>
          <w:lang w:val="en"/>
          <w:rPrChange w:id="292" w:author="Author">
            <w:rPr>
              <w:rFonts w:ascii="Segoe UI,Times New Roman" w:eastAsia="Segoe UI,Times New Roman" w:hAnsi="Segoe UI,Times New Roman" w:cs="Segoe UI,Times New Roman"/>
              <w:color w:val="333333"/>
              <w:sz w:val="24"/>
              <w:szCs w:val="24"/>
              <w:lang w:val="en"/>
            </w:rPr>
          </w:rPrChange>
        </w:rPr>
        <w:t>Figure 1: Architecture</w:t>
      </w:r>
    </w:p>
    <w:p w14:paraId="565E66DF" w14:textId="77777777" w:rsidR="00402561" w:rsidRPr="00DE0071" w:rsidRDefault="58955ABA" w:rsidP="00C92B96">
      <w:pPr>
        <w:rPr>
          <w:rFonts w:ascii="Segoe UI" w:hAnsi="Segoe UI" w:cs="Segoe UI"/>
          <w:lang w:val="en"/>
          <w:rPrChange w:id="293" w:author="Author">
            <w:rPr>
              <w:rFonts w:ascii="Segoe UI" w:eastAsia="Times New Roman" w:hAnsi="Segoe UI" w:cs="Segoe UI"/>
              <w:color w:val="333333"/>
              <w:sz w:val="24"/>
              <w:szCs w:val="21"/>
              <w:lang w:val="en"/>
            </w:rPr>
          </w:rPrChange>
        </w:rPr>
        <w:pPrChange w:id="294" w:author="Author">
          <w:pPr>
            <w:spacing w:after="150" w:line="240" w:lineRule="auto"/>
          </w:pPr>
        </w:pPrChange>
      </w:pPr>
      <w:r w:rsidRPr="00DE0071">
        <w:rPr>
          <w:rFonts w:ascii="Segoe UI" w:hAnsi="Segoe UI" w:cs="Segoe UI"/>
          <w:lang w:val="en"/>
          <w:rPrChange w:id="295" w:author="Author">
            <w:rPr>
              <w:rFonts w:ascii="Segoe UI,Times New Roman" w:eastAsia="Segoe UI,Times New Roman" w:hAnsi="Segoe UI,Times New Roman" w:cs="Segoe UI,Times New Roman"/>
              <w:color w:val="333333"/>
              <w:sz w:val="24"/>
              <w:szCs w:val="24"/>
              <w:lang w:val="en"/>
            </w:rPr>
          </w:rPrChange>
        </w:rPr>
        <w:t>Call detail record (CDR) data is generated via a data generator which simulates a phone switch and is deployed as an Azure Web Job. The CDR data is sent to an Event Hub. Azure Stream Analytics (ASA) takes in the CDR data flowed through Event Hub, processes the data by using ASA SQL and sends the processed data to a) Power BI for real time visualization and b) Azure Data Lake Store for storage. Azure Data Lake Analytics runs a U-SQL job to pre-process the data before sending it to SQL Data Warehouse (staging and publishing store) for Azure Machine Learning to run predictive analytics.</w:t>
      </w:r>
    </w:p>
    <w:p w14:paraId="7AB22558" w14:textId="2D65ACC4" w:rsidR="00402561" w:rsidRPr="00DE0071" w:rsidRDefault="58955ABA" w:rsidP="00C92B96">
      <w:pPr>
        <w:rPr>
          <w:rFonts w:ascii="Segoe UI" w:hAnsi="Segoe UI" w:cs="Segoe UI"/>
          <w:lang w:val="en"/>
          <w:rPrChange w:id="296" w:author="Author">
            <w:rPr>
              <w:rFonts w:ascii="Segoe UI" w:eastAsia="Times New Roman" w:hAnsi="Segoe UI" w:cs="Segoe UI"/>
              <w:color w:val="333333"/>
              <w:sz w:val="24"/>
              <w:szCs w:val="21"/>
              <w:lang w:val="en"/>
            </w:rPr>
          </w:rPrChange>
        </w:rPr>
        <w:pPrChange w:id="297" w:author="Author">
          <w:pPr>
            <w:spacing w:after="150" w:line="240" w:lineRule="auto"/>
          </w:pPr>
        </w:pPrChange>
      </w:pPr>
      <w:r w:rsidRPr="00DE0071">
        <w:rPr>
          <w:rFonts w:ascii="Segoe UI" w:hAnsi="Segoe UI" w:cs="Segoe UI"/>
          <w:lang w:val="en"/>
          <w:rPrChange w:id="298" w:author="Author">
            <w:rPr>
              <w:rFonts w:ascii="Segoe UI,Times New Roman" w:eastAsia="Segoe UI,Times New Roman" w:hAnsi="Segoe UI,Times New Roman" w:cs="Segoe UI,Times New Roman"/>
              <w:color w:val="333333"/>
              <w:sz w:val="24"/>
              <w:szCs w:val="24"/>
              <w:lang w:val="en"/>
            </w:rPr>
          </w:rPrChange>
        </w:rPr>
        <w:t>Predictive analytics is done by using the batch endpoint of an experiment published as a web service in the Azure Machine Learning Studio. The AML web service imports data (dropped call aggregates) from SQL Data Warehouse and exports the prediction, i.e. the scoring results back to SQL Data Warehouse. We use Azure Data Factory to orchestrate 1) U-SQL job in Azure Data Lake 2) Copy the results of the U-SQL job to SQL Data Warehouse 3) Apply predictive analytics in AML. The machine learning model here is used as an example experiment. You can use field knowledge and combine the available datasets to build more advanced model to meet your business requirements.</w:t>
      </w:r>
    </w:p>
    <w:p w14:paraId="012F9061" w14:textId="40804F19" w:rsidR="00402561" w:rsidRPr="00BC1D8E" w:rsidDel="00A11FD2" w:rsidRDefault="00402561" w:rsidP="00BC1D8E">
      <w:pPr>
        <w:pStyle w:val="Heading1"/>
        <w:rPr>
          <w:del w:id="299" w:author="Author"/>
          <w:rPrChange w:id="300" w:author="Author">
            <w:rPr>
              <w:del w:id="301" w:author="Author"/>
              <w:lang w:val="en"/>
            </w:rPr>
          </w:rPrChange>
        </w:rPr>
        <w:pPrChange w:id="302" w:author="Author">
          <w:pPr>
            <w:pStyle w:val="Heading1"/>
          </w:pPr>
        </w:pPrChange>
      </w:pPr>
      <w:commentRangeStart w:id="303"/>
      <w:del w:id="304" w:author="Author">
        <w:r w:rsidRPr="00BC1D8E" w:rsidDel="00A11FD2">
          <w:rPr>
            <w:rPrChange w:id="305" w:author="Author">
              <w:rPr>
                <w:lang w:val="en"/>
              </w:rPr>
            </w:rPrChange>
          </w:rPr>
          <w:lastRenderedPageBreak/>
          <w:delText>Deploy</w:delText>
        </w:r>
        <w:commentRangeEnd w:id="303"/>
        <w:r w:rsidR="005E5A14" w:rsidRPr="00BC1D8E" w:rsidDel="00A11FD2">
          <w:rPr>
            <w:rPrChange w:id="306" w:author="Author">
              <w:rPr>
                <w:rStyle w:val="CommentReference"/>
                <w:rFonts w:eastAsiaTheme="minorEastAsia" w:cstheme="minorBidi"/>
                <w:b w:val="0"/>
                <w:bCs w:val="0"/>
                <w:color w:val="auto"/>
              </w:rPr>
            </w:rPrChange>
          </w:rPr>
          <w:commentReference w:id="303"/>
        </w:r>
      </w:del>
    </w:p>
    <w:p w14:paraId="7E53D9CB" w14:textId="71793334" w:rsidR="00402561" w:rsidRPr="00BC1D8E" w:rsidDel="00A11FD2" w:rsidRDefault="58955ABA" w:rsidP="00BC1D8E">
      <w:pPr>
        <w:pStyle w:val="Heading1"/>
        <w:rPr>
          <w:del w:id="307" w:author="Author"/>
          <w:rPrChange w:id="308" w:author="Author">
            <w:rPr>
              <w:del w:id="309" w:author="Author"/>
              <w:rFonts w:ascii="Segoe UI" w:eastAsia="Times New Roman" w:hAnsi="Segoe UI" w:cs="Segoe UI"/>
              <w:color w:val="333333"/>
              <w:sz w:val="24"/>
              <w:szCs w:val="21"/>
              <w:lang w:val="en"/>
            </w:rPr>
          </w:rPrChange>
        </w:rPr>
        <w:pPrChange w:id="310" w:author="Author">
          <w:pPr>
            <w:spacing w:after="150" w:line="240" w:lineRule="auto"/>
          </w:pPr>
        </w:pPrChange>
      </w:pPr>
      <w:del w:id="311" w:author="Author">
        <w:r w:rsidRPr="00BC1D8E" w:rsidDel="00A11FD2">
          <w:rPr>
            <w:rPrChange w:id="312" w:author="Author">
              <w:rPr>
                <w:rFonts w:ascii="Segoe UI,Times New Roman" w:eastAsia="Segoe UI,Times New Roman" w:hAnsi="Segoe UI,Times New Roman" w:cs="Segoe UI,Times New Roman"/>
                <w:color w:val="333333"/>
                <w:sz w:val="24"/>
                <w:szCs w:val="24"/>
                <w:lang w:val="en"/>
              </w:rPr>
            </w:rPrChange>
          </w:rPr>
          <w:delText>Below are the steps to deploy the use case into your Azure subscription. Note that to condense the steps somewhat, &gt; is used between repeated actions. For example:</w:delText>
        </w:r>
      </w:del>
    </w:p>
    <w:p w14:paraId="71D74BBC" w14:textId="331EDAC6" w:rsidR="00402561" w:rsidRPr="00BC1D8E" w:rsidDel="00A11FD2" w:rsidRDefault="58955ABA" w:rsidP="00BC1D8E">
      <w:pPr>
        <w:pStyle w:val="Heading1"/>
        <w:rPr>
          <w:del w:id="313" w:author="Author"/>
          <w:rPrChange w:id="314" w:author="Author">
            <w:rPr>
              <w:del w:id="315" w:author="Author"/>
              <w:rFonts w:ascii="Segoe UI" w:eastAsia="Times New Roman" w:hAnsi="Segoe UI" w:cs="Segoe UI"/>
              <w:color w:val="333333"/>
              <w:sz w:val="24"/>
              <w:szCs w:val="21"/>
              <w:lang w:val="en"/>
            </w:rPr>
          </w:rPrChange>
        </w:rPr>
        <w:pPrChange w:id="316" w:author="Author">
          <w:pPr>
            <w:spacing w:after="150" w:line="240" w:lineRule="auto"/>
          </w:pPr>
        </w:pPrChange>
      </w:pPr>
      <w:del w:id="317" w:author="Author">
        <w:r w:rsidRPr="00BC1D8E" w:rsidDel="00A11FD2">
          <w:rPr>
            <w:rPrChange w:id="318"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BC1D8E" w:rsidDel="00A11FD2">
          <w:rPr>
            <w:rPrChange w:id="319" w:author="Author">
              <w:rPr>
                <w:rFonts w:ascii="Segoe UI,Times New Roman" w:eastAsia="Segoe UI,Times New Roman" w:hAnsi="Segoe UI,Times New Roman" w:cs="Segoe UI,Times New Roman"/>
                <w:b/>
                <w:bCs/>
                <w:color w:val="333333"/>
                <w:sz w:val="24"/>
                <w:szCs w:val="24"/>
                <w:lang w:val="en"/>
              </w:rPr>
            </w:rPrChange>
          </w:rPr>
          <w:delText>Button A</w:delText>
        </w:r>
      </w:del>
    </w:p>
    <w:p w14:paraId="6B816966" w14:textId="296A7874" w:rsidR="00402561" w:rsidRPr="00BC1D8E" w:rsidDel="00A11FD2" w:rsidRDefault="58955ABA" w:rsidP="00BC1D8E">
      <w:pPr>
        <w:pStyle w:val="Heading1"/>
        <w:rPr>
          <w:del w:id="320" w:author="Author"/>
          <w:rPrChange w:id="321" w:author="Author">
            <w:rPr>
              <w:del w:id="322" w:author="Author"/>
              <w:rFonts w:ascii="Segoe UI" w:eastAsia="Times New Roman" w:hAnsi="Segoe UI" w:cs="Segoe UI"/>
              <w:color w:val="333333"/>
              <w:sz w:val="24"/>
              <w:szCs w:val="21"/>
              <w:lang w:val="en"/>
            </w:rPr>
          </w:rPrChange>
        </w:rPr>
        <w:pPrChange w:id="323" w:author="Author">
          <w:pPr>
            <w:spacing w:after="150" w:line="240" w:lineRule="auto"/>
          </w:pPr>
        </w:pPrChange>
      </w:pPr>
      <w:del w:id="324" w:author="Author">
        <w:r w:rsidRPr="00BC1D8E" w:rsidDel="00A11FD2">
          <w:rPr>
            <w:rPrChange w:id="32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BC1D8E" w:rsidDel="00A11FD2">
          <w:rPr>
            <w:rPrChange w:id="326" w:author="Author">
              <w:rPr>
                <w:rFonts w:ascii="Segoe UI,Times New Roman" w:eastAsia="Segoe UI,Times New Roman" w:hAnsi="Segoe UI,Times New Roman" w:cs="Segoe UI,Times New Roman"/>
                <w:b/>
                <w:bCs/>
                <w:color w:val="333333"/>
                <w:sz w:val="24"/>
                <w:szCs w:val="24"/>
                <w:lang w:val="en"/>
              </w:rPr>
            </w:rPrChange>
          </w:rPr>
          <w:delText>Button B</w:delText>
        </w:r>
      </w:del>
    </w:p>
    <w:p w14:paraId="5EB562DE" w14:textId="168253FE" w:rsidR="00402561" w:rsidRPr="00BC1D8E" w:rsidDel="00A11FD2" w:rsidRDefault="58955ABA" w:rsidP="00BC1D8E">
      <w:pPr>
        <w:pStyle w:val="Heading1"/>
        <w:rPr>
          <w:del w:id="327" w:author="Author"/>
          <w:rPrChange w:id="328" w:author="Author">
            <w:rPr>
              <w:del w:id="329" w:author="Author"/>
              <w:rFonts w:ascii="Segoe UI" w:eastAsia="Times New Roman" w:hAnsi="Segoe UI" w:cs="Segoe UI"/>
              <w:color w:val="333333"/>
              <w:sz w:val="24"/>
              <w:szCs w:val="21"/>
              <w:lang w:val="en"/>
            </w:rPr>
          </w:rPrChange>
        </w:rPr>
        <w:pPrChange w:id="330" w:author="Author">
          <w:pPr>
            <w:spacing w:after="150" w:line="240" w:lineRule="auto"/>
          </w:pPr>
        </w:pPrChange>
      </w:pPr>
      <w:del w:id="331" w:author="Author">
        <w:r w:rsidRPr="00BC1D8E" w:rsidDel="00A11FD2">
          <w:rPr>
            <w:rPrChange w:id="332" w:author="Author">
              <w:rPr>
                <w:rFonts w:ascii="Segoe UI,Times New Roman" w:eastAsia="Segoe UI,Times New Roman" w:hAnsi="Segoe UI,Times New Roman" w:cs="Segoe UI,Times New Roman"/>
                <w:color w:val="333333"/>
                <w:sz w:val="24"/>
                <w:szCs w:val="24"/>
                <w:lang w:val="en"/>
              </w:rPr>
            </w:rPrChange>
          </w:rPr>
          <w:delText>is written as</w:delText>
        </w:r>
      </w:del>
    </w:p>
    <w:p w14:paraId="6F9EBF61" w14:textId="516B9F49" w:rsidR="00402561" w:rsidRPr="00BC1D8E" w:rsidDel="00A11FD2" w:rsidRDefault="58955ABA" w:rsidP="00BC1D8E">
      <w:pPr>
        <w:pStyle w:val="Heading1"/>
        <w:rPr>
          <w:del w:id="333" w:author="Author"/>
          <w:rPrChange w:id="334" w:author="Author">
            <w:rPr>
              <w:del w:id="335" w:author="Author"/>
              <w:rFonts w:ascii="Segoe UI" w:eastAsia="Times New Roman" w:hAnsi="Segoe UI" w:cs="Segoe UI"/>
              <w:b/>
              <w:color w:val="333333"/>
              <w:sz w:val="24"/>
              <w:szCs w:val="21"/>
              <w:lang w:val="en"/>
            </w:rPr>
          </w:rPrChange>
        </w:rPr>
        <w:pPrChange w:id="336" w:author="Author">
          <w:pPr>
            <w:spacing w:after="150" w:line="240" w:lineRule="auto"/>
          </w:pPr>
        </w:pPrChange>
      </w:pPr>
      <w:del w:id="337" w:author="Author">
        <w:r w:rsidRPr="00BC1D8E" w:rsidDel="00A11FD2">
          <w:rPr>
            <w:rPrChange w:id="338"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BC1D8E" w:rsidDel="00A11FD2">
          <w:rPr>
            <w:rPrChange w:id="339" w:author="Author">
              <w:rPr>
                <w:rFonts w:ascii="Segoe UI,Times New Roman" w:eastAsia="Segoe UI,Times New Roman" w:hAnsi="Segoe UI,Times New Roman" w:cs="Segoe UI,Times New Roman"/>
                <w:b/>
                <w:bCs/>
                <w:color w:val="333333"/>
                <w:sz w:val="24"/>
                <w:szCs w:val="24"/>
                <w:lang w:val="en"/>
              </w:rPr>
            </w:rPrChange>
          </w:rPr>
          <w:delText>Button A</w:delText>
        </w:r>
        <w:r w:rsidRPr="00BC1D8E" w:rsidDel="00A11FD2">
          <w:rPr>
            <w:rPrChange w:id="340" w:author="Author">
              <w:rPr>
                <w:rFonts w:ascii="Segoe UI,Times New Roman" w:eastAsia="Segoe UI,Times New Roman" w:hAnsi="Segoe UI,Times New Roman" w:cs="Segoe UI,Times New Roman"/>
                <w:color w:val="333333"/>
                <w:sz w:val="24"/>
                <w:szCs w:val="24"/>
                <w:lang w:val="en"/>
              </w:rPr>
            </w:rPrChange>
          </w:rPr>
          <w:delText xml:space="preserve"> &gt; </w:delText>
        </w:r>
        <w:r w:rsidRPr="00BC1D8E" w:rsidDel="00A11FD2">
          <w:rPr>
            <w:rPrChange w:id="341" w:author="Author">
              <w:rPr>
                <w:rFonts w:ascii="Segoe UI,Times New Roman" w:eastAsia="Segoe UI,Times New Roman" w:hAnsi="Segoe UI,Times New Roman" w:cs="Segoe UI,Times New Roman"/>
                <w:b/>
                <w:bCs/>
                <w:color w:val="333333"/>
                <w:sz w:val="24"/>
                <w:szCs w:val="24"/>
                <w:lang w:val="en"/>
              </w:rPr>
            </w:rPrChange>
          </w:rPr>
          <w:delText>Button B</w:delText>
        </w:r>
      </w:del>
    </w:p>
    <w:p w14:paraId="2395D41B" w14:textId="6ADCD5CC" w:rsidR="00926B2A" w:rsidRPr="00BC1D8E" w:rsidRDefault="00926B2A" w:rsidP="00BC1D8E">
      <w:pPr>
        <w:pStyle w:val="Heading1"/>
        <w:rPr>
          <w:rPrChange w:id="342" w:author="Author">
            <w:rPr>
              <w:lang w:val="en"/>
            </w:rPr>
          </w:rPrChange>
        </w:rPr>
        <w:pPrChange w:id="343" w:author="Author">
          <w:pPr>
            <w:pStyle w:val="Heading2"/>
          </w:pPr>
        </w:pPrChange>
      </w:pPr>
      <w:bookmarkStart w:id="344" w:name="_Toc459905832"/>
      <w:r w:rsidRPr="00BC1D8E">
        <w:rPr>
          <w:rPrChange w:id="345" w:author="Author">
            <w:rPr>
              <w:lang w:val="en"/>
            </w:rPr>
          </w:rPrChange>
        </w:rPr>
        <w:t>Deplo</w:t>
      </w:r>
      <w:ins w:id="346" w:author="Author">
        <w:r w:rsidR="00A11FD2" w:rsidRPr="00BC1D8E">
          <w:rPr>
            <w:rFonts w:hint="eastAsia"/>
            <w:rPrChange w:id="347" w:author="Author">
              <w:rPr>
                <w:rFonts w:hint="eastAsia"/>
                <w:lang w:val="en" w:eastAsia="zh-CN"/>
              </w:rPr>
            </w:rPrChange>
          </w:rPr>
          <w:t>y</w:t>
        </w:r>
        <w:r w:rsidR="00A11FD2" w:rsidRPr="00BC1D8E">
          <w:rPr>
            <w:rPrChange w:id="348" w:author="Author">
              <w:rPr>
                <w:lang w:val="en"/>
              </w:rPr>
            </w:rPrChange>
          </w:rPr>
          <w:t>ment instructions</w:t>
        </w:r>
      </w:ins>
      <w:bookmarkEnd w:id="344"/>
      <w:del w:id="349" w:author="Author">
        <w:r w:rsidRPr="00BC1D8E" w:rsidDel="00A11FD2">
          <w:rPr>
            <w:rPrChange w:id="350" w:author="Author">
              <w:rPr>
                <w:lang w:val="en"/>
              </w:rPr>
            </w:rPrChange>
          </w:rPr>
          <w:delText>y Multiple Resources, including:</w:delText>
        </w:r>
      </w:del>
    </w:p>
    <w:p w14:paraId="53D4B0DC" w14:textId="4221E093" w:rsidR="00926B2A" w:rsidRPr="00087A7D" w:rsidDel="00A11FD2" w:rsidRDefault="58955ABA" w:rsidP="58955ABA">
      <w:pPr>
        <w:pStyle w:val="ListParagraph"/>
        <w:numPr>
          <w:ilvl w:val="0"/>
          <w:numId w:val="15"/>
        </w:numPr>
        <w:spacing w:after="150" w:line="240" w:lineRule="auto"/>
        <w:rPr>
          <w:del w:id="351" w:author="Author"/>
          <w:rFonts w:ascii="Segoe UI,Times New Roman" w:eastAsia="Segoe UI,Times New Roman" w:hAnsi="Segoe UI,Times New Roman" w:cs="Segoe UI,Times New Roman"/>
          <w:color w:val="333333"/>
          <w:sz w:val="24"/>
          <w:szCs w:val="24"/>
          <w:lang w:val="en"/>
        </w:rPr>
      </w:pPr>
      <w:del w:id="352" w:author="Author">
        <w:r w:rsidRPr="58955ABA" w:rsidDel="00A11FD2">
          <w:rPr>
            <w:rFonts w:ascii="Segoe UI,Times New Roman" w:eastAsia="Segoe UI,Times New Roman" w:hAnsi="Segoe UI,Times New Roman" w:cs="Segoe UI,Times New Roman"/>
            <w:color w:val="333333"/>
            <w:sz w:val="24"/>
            <w:szCs w:val="24"/>
            <w:lang w:val="en"/>
          </w:rPr>
          <w:delText>Service Bus,</w:delText>
        </w:r>
      </w:del>
    </w:p>
    <w:p w14:paraId="2191BA32" w14:textId="351AA26F" w:rsidR="00926B2A" w:rsidRPr="00087A7D" w:rsidDel="00A11FD2" w:rsidRDefault="58955ABA" w:rsidP="58955ABA">
      <w:pPr>
        <w:pStyle w:val="ListParagraph"/>
        <w:numPr>
          <w:ilvl w:val="0"/>
          <w:numId w:val="15"/>
        </w:numPr>
        <w:spacing w:after="150" w:line="240" w:lineRule="auto"/>
        <w:rPr>
          <w:del w:id="353" w:author="Author"/>
          <w:rFonts w:ascii="Segoe UI,Times New Roman" w:eastAsia="Segoe UI,Times New Roman" w:hAnsi="Segoe UI,Times New Roman" w:cs="Segoe UI,Times New Roman"/>
          <w:color w:val="333333"/>
          <w:sz w:val="24"/>
          <w:szCs w:val="24"/>
          <w:lang w:val="en"/>
        </w:rPr>
      </w:pPr>
      <w:del w:id="354" w:author="Author">
        <w:r w:rsidRPr="58955ABA" w:rsidDel="00A11FD2">
          <w:rPr>
            <w:rFonts w:ascii="Segoe UI,Times New Roman" w:eastAsia="Segoe UI,Times New Roman" w:hAnsi="Segoe UI,Times New Roman" w:cs="Segoe UI,Times New Roman"/>
            <w:color w:val="333333"/>
            <w:sz w:val="24"/>
            <w:szCs w:val="24"/>
            <w:lang w:val="en"/>
          </w:rPr>
          <w:delText>Event Hub,</w:delText>
        </w:r>
      </w:del>
    </w:p>
    <w:p w14:paraId="6EA0D492" w14:textId="0F2D1580" w:rsidR="00926B2A" w:rsidRPr="00087A7D" w:rsidDel="00A11FD2" w:rsidRDefault="58955ABA" w:rsidP="58955ABA">
      <w:pPr>
        <w:pStyle w:val="ListParagraph"/>
        <w:numPr>
          <w:ilvl w:val="0"/>
          <w:numId w:val="15"/>
        </w:numPr>
        <w:spacing w:after="150" w:line="240" w:lineRule="auto"/>
        <w:rPr>
          <w:del w:id="355" w:author="Author"/>
          <w:rFonts w:ascii="Segoe UI,Times New Roman" w:eastAsia="Segoe UI,Times New Roman" w:hAnsi="Segoe UI,Times New Roman" w:cs="Segoe UI,Times New Roman"/>
          <w:color w:val="333333"/>
          <w:sz w:val="24"/>
          <w:szCs w:val="24"/>
          <w:lang w:val="en"/>
        </w:rPr>
      </w:pPr>
      <w:del w:id="356" w:author="Author">
        <w:r w:rsidRPr="58955ABA" w:rsidDel="00A11FD2">
          <w:rPr>
            <w:rFonts w:ascii="Segoe UI,Times New Roman" w:eastAsia="Segoe UI,Times New Roman" w:hAnsi="Segoe UI,Times New Roman" w:cs="Segoe UI,Times New Roman"/>
            <w:color w:val="333333"/>
            <w:sz w:val="24"/>
            <w:szCs w:val="24"/>
            <w:lang w:val="en"/>
          </w:rPr>
          <w:delText>Stream Analytics Job</w:delText>
        </w:r>
      </w:del>
    </w:p>
    <w:p w14:paraId="2B07DF06" w14:textId="11D0E2F1" w:rsidR="00926B2A" w:rsidRPr="00087A7D" w:rsidDel="00A11FD2" w:rsidRDefault="58955ABA" w:rsidP="58955ABA">
      <w:pPr>
        <w:pStyle w:val="ListParagraph"/>
        <w:numPr>
          <w:ilvl w:val="0"/>
          <w:numId w:val="15"/>
        </w:numPr>
        <w:spacing w:after="150" w:line="240" w:lineRule="auto"/>
        <w:rPr>
          <w:del w:id="357" w:author="Author"/>
          <w:rFonts w:ascii="Segoe UI,Times New Roman" w:eastAsia="Segoe UI,Times New Roman" w:hAnsi="Segoe UI,Times New Roman" w:cs="Segoe UI,Times New Roman"/>
          <w:color w:val="333333"/>
          <w:sz w:val="24"/>
          <w:szCs w:val="24"/>
          <w:lang w:val="en"/>
        </w:rPr>
      </w:pPr>
      <w:del w:id="358" w:author="Author">
        <w:r w:rsidRPr="58955ABA" w:rsidDel="00A11FD2">
          <w:rPr>
            <w:rFonts w:ascii="Segoe UI,Times New Roman" w:eastAsia="Segoe UI,Times New Roman" w:hAnsi="Segoe UI,Times New Roman" w:cs="Segoe UI,Times New Roman"/>
            <w:color w:val="333333"/>
            <w:sz w:val="24"/>
            <w:szCs w:val="24"/>
            <w:lang w:val="en"/>
          </w:rPr>
          <w:delText>SQL Server, SQL Data Warehouse,</w:delText>
        </w:r>
      </w:del>
    </w:p>
    <w:p w14:paraId="6803B7ED" w14:textId="0B638BF6" w:rsidR="00926B2A" w:rsidRPr="00087A7D" w:rsidDel="00A11FD2" w:rsidRDefault="58955ABA" w:rsidP="58955ABA">
      <w:pPr>
        <w:pStyle w:val="ListParagraph"/>
        <w:numPr>
          <w:ilvl w:val="0"/>
          <w:numId w:val="15"/>
        </w:numPr>
        <w:spacing w:after="150" w:line="240" w:lineRule="auto"/>
        <w:rPr>
          <w:del w:id="359" w:author="Author"/>
          <w:rFonts w:ascii="Segoe UI,Times New Roman" w:eastAsia="Segoe UI,Times New Roman" w:hAnsi="Segoe UI,Times New Roman" w:cs="Segoe UI,Times New Roman"/>
          <w:color w:val="333333"/>
          <w:sz w:val="24"/>
          <w:szCs w:val="24"/>
          <w:lang w:val="en"/>
        </w:rPr>
      </w:pPr>
      <w:del w:id="360" w:author="Author">
        <w:r w:rsidRPr="58955ABA" w:rsidDel="00A11FD2">
          <w:rPr>
            <w:rFonts w:ascii="Segoe UI,Times New Roman" w:eastAsia="Segoe UI,Times New Roman" w:hAnsi="Segoe UI,Times New Roman" w:cs="Segoe UI,Times New Roman"/>
            <w:color w:val="333333"/>
            <w:sz w:val="24"/>
            <w:szCs w:val="24"/>
            <w:lang w:val="en"/>
          </w:rPr>
          <w:delText>Azure Storage Account</w:delText>
        </w:r>
      </w:del>
    </w:p>
    <w:p w14:paraId="71B3FBA0" w14:textId="7CAE939E" w:rsidR="00926B2A" w:rsidRPr="00087A7D" w:rsidDel="00A11FD2" w:rsidRDefault="58955ABA" w:rsidP="58955ABA">
      <w:pPr>
        <w:pStyle w:val="ListParagraph"/>
        <w:numPr>
          <w:ilvl w:val="0"/>
          <w:numId w:val="15"/>
        </w:numPr>
        <w:spacing w:after="150" w:line="240" w:lineRule="auto"/>
        <w:rPr>
          <w:del w:id="361" w:author="Author"/>
          <w:rFonts w:ascii="Segoe UI,Times New Roman" w:eastAsia="Segoe UI,Times New Roman" w:hAnsi="Segoe UI,Times New Roman" w:cs="Segoe UI,Times New Roman"/>
          <w:color w:val="333333"/>
          <w:sz w:val="24"/>
          <w:szCs w:val="24"/>
          <w:lang w:val="en"/>
        </w:rPr>
      </w:pPr>
      <w:del w:id="362" w:author="Author">
        <w:r w:rsidRPr="58955ABA" w:rsidDel="00A11FD2">
          <w:rPr>
            <w:rFonts w:ascii="Segoe UI,Times New Roman" w:eastAsia="Segoe UI,Times New Roman" w:hAnsi="Segoe UI,Times New Roman" w:cs="Segoe UI,Times New Roman"/>
            <w:color w:val="333333"/>
            <w:sz w:val="24"/>
            <w:szCs w:val="24"/>
            <w:lang w:val="en"/>
          </w:rPr>
          <w:delText>Azure Data Lake Store Account</w:delText>
        </w:r>
      </w:del>
    </w:p>
    <w:p w14:paraId="20C924FC" w14:textId="55A77713" w:rsidR="00926B2A" w:rsidRPr="00087A7D" w:rsidDel="00A11FD2" w:rsidRDefault="58955ABA" w:rsidP="58955ABA">
      <w:pPr>
        <w:pStyle w:val="ListParagraph"/>
        <w:numPr>
          <w:ilvl w:val="0"/>
          <w:numId w:val="15"/>
        </w:numPr>
        <w:spacing w:after="150" w:line="240" w:lineRule="auto"/>
        <w:rPr>
          <w:del w:id="363" w:author="Author"/>
          <w:rFonts w:ascii="Segoe UI,Times New Roman" w:eastAsia="Segoe UI,Times New Roman" w:hAnsi="Segoe UI,Times New Roman" w:cs="Segoe UI,Times New Roman"/>
          <w:color w:val="333333"/>
          <w:sz w:val="24"/>
          <w:szCs w:val="24"/>
          <w:lang w:val="en"/>
        </w:rPr>
      </w:pPr>
      <w:del w:id="364" w:author="Author">
        <w:r w:rsidRPr="58955ABA" w:rsidDel="00A11FD2">
          <w:rPr>
            <w:rFonts w:ascii="Segoe UI,Times New Roman" w:eastAsia="Segoe UI,Times New Roman" w:hAnsi="Segoe UI,Times New Roman" w:cs="Segoe UI,Times New Roman"/>
            <w:color w:val="333333"/>
            <w:sz w:val="24"/>
            <w:szCs w:val="24"/>
            <w:lang w:val="en"/>
          </w:rPr>
          <w:delText>Azure Data Lake Analytics Account</w:delText>
        </w:r>
      </w:del>
    </w:p>
    <w:p w14:paraId="118F4B0E" w14:textId="517BEA59" w:rsidR="00AA1173" w:rsidRPr="00087A7D" w:rsidDel="00A11FD2" w:rsidRDefault="58955ABA" w:rsidP="00AA1173">
      <w:pPr>
        <w:spacing w:after="150" w:line="240" w:lineRule="auto"/>
        <w:rPr>
          <w:del w:id="365" w:author="Author"/>
          <w:rFonts w:ascii="Segoe UI" w:eastAsia="Times New Roman" w:hAnsi="Segoe UI" w:cs="Segoe UI"/>
          <w:color w:val="333333"/>
          <w:sz w:val="24"/>
          <w:szCs w:val="21"/>
          <w:lang w:val="en"/>
        </w:rPr>
      </w:pPr>
      <w:del w:id="366" w:author="Author">
        <w:r w:rsidRPr="58955ABA" w:rsidDel="00A11FD2">
          <w:rPr>
            <w:rFonts w:ascii="Segoe UI,Times New Roman" w:eastAsia="Segoe UI,Times New Roman" w:hAnsi="Segoe UI,Times New Roman" w:cs="Segoe UI,Times New Roman"/>
            <w:color w:val="333333"/>
            <w:sz w:val="24"/>
            <w:szCs w:val="24"/>
            <w:lang w:val="en"/>
          </w:rPr>
          <w:delText>You will need a unique string to identify your deployment. We suggest you use only letters and numbers in this string and the length should not be greater than 9. Please open your memo file and write down "unique :[unique]" with "[unique]" replaced with your actual unique string. To get started, click the below button.</w:delText>
        </w:r>
      </w:del>
    </w:p>
    <w:p w14:paraId="413F1168" w14:textId="63A9894F" w:rsidR="00AA1173" w:rsidRPr="00087A7D" w:rsidDel="00A11FD2" w:rsidRDefault="00AA1173" w:rsidP="00AA1173">
      <w:pPr>
        <w:spacing w:after="150" w:line="240" w:lineRule="auto"/>
        <w:rPr>
          <w:del w:id="367" w:author="Author"/>
          <w:rFonts w:ascii="Segoe UI" w:eastAsia="Times New Roman" w:hAnsi="Segoe UI" w:cs="Segoe UI"/>
          <w:color w:val="333333"/>
          <w:sz w:val="24"/>
          <w:szCs w:val="21"/>
          <w:lang w:val="en"/>
        </w:rPr>
      </w:pPr>
      <w:del w:id="368" w:author="Author">
        <w:r w:rsidRPr="00087A7D" w:rsidDel="00A11FD2">
          <w:rPr>
            <w:rFonts w:ascii="Segoe UI" w:eastAsia="Times New Roman" w:hAnsi="Segoe UI" w:cs="Segoe UI"/>
            <w:noProof/>
            <w:color w:val="4078C0"/>
            <w:sz w:val="24"/>
            <w:szCs w:val="21"/>
            <w:lang w:eastAsia="zh-CN" w:bidi="ar-SA"/>
          </w:rPr>
          <w:drawing>
            <wp:inline distT="0" distB="0" distL="0" distR="0" wp14:anchorId="25C23469" wp14:editId="2661653B">
              <wp:extent cx="1534795" cy="321310"/>
              <wp:effectExtent l="0" t="0" r="8255" b="2540"/>
              <wp:docPr id="225" name="Picture 225" descr="https://camo.githubusercontent.com/9285dd3998997a0835869065bb15e5d500475034/687474703a2f2f617a7572656465706c6f792e6e65742f6465706c6f79627574746f6e2e706e6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9285dd3998997a0835869065bb15e5d500475034/687474703a2f2f617a7572656465706c6f792e6e65742f6465706c6f79627574746f6e2e706e6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4795" cy="321310"/>
                      </a:xfrm>
                      <a:prstGeom prst="rect">
                        <a:avLst/>
                      </a:prstGeom>
                      <a:noFill/>
                      <a:ln>
                        <a:noFill/>
                      </a:ln>
                    </pic:spPr>
                  </pic:pic>
                </a:graphicData>
              </a:graphic>
            </wp:inline>
          </w:drawing>
        </w:r>
      </w:del>
    </w:p>
    <w:p w14:paraId="2B8B9AE6" w14:textId="78B9FBFF" w:rsidR="00AA1173" w:rsidRPr="00087A7D" w:rsidDel="00A11FD2" w:rsidRDefault="58955ABA" w:rsidP="00AA1173">
      <w:pPr>
        <w:spacing w:after="150" w:line="240" w:lineRule="auto"/>
        <w:rPr>
          <w:del w:id="369" w:author="Author"/>
          <w:rFonts w:ascii="Segoe UI" w:eastAsia="Times New Roman" w:hAnsi="Segoe UI" w:cs="Segoe UI"/>
          <w:color w:val="333333"/>
          <w:sz w:val="24"/>
          <w:szCs w:val="21"/>
          <w:lang w:val="en"/>
        </w:rPr>
      </w:pPr>
      <w:del w:id="370" w:author="Author">
        <w:r w:rsidRPr="58955ABA" w:rsidDel="00A11FD2">
          <w:rPr>
            <w:rFonts w:ascii="Segoe UI,Times New Roman" w:eastAsia="Segoe UI,Times New Roman" w:hAnsi="Segoe UI,Times New Roman" w:cs="Segoe UI,Times New Roman"/>
            <w:color w:val="333333"/>
            <w:sz w:val="24"/>
            <w:szCs w:val="24"/>
            <w:lang w:val="en"/>
          </w:rPr>
          <w:delText>This will create a new "blade" in the Azure portal(</w:delText>
        </w:r>
        <w:r w:rsidR="002203DD" w:rsidDel="00A11FD2">
          <w:fldChar w:fldCharType="begin"/>
        </w:r>
        <w:r w:rsidR="002203DD" w:rsidDel="00A11FD2">
          <w:delInstrText xml:space="preserve"> HYPERLINK "https://ms.portal.azure.com/" \h </w:delInstrText>
        </w:r>
        <w:r w:rsidR="002203DD" w:rsidDel="00A11FD2">
          <w:fldChar w:fldCharType="separate"/>
        </w:r>
        <w:r w:rsidRPr="58955ABA" w:rsidDel="00A11FD2">
          <w:rPr>
            <w:rFonts w:ascii="Segoe UI,Times New Roman" w:eastAsia="Segoe UI,Times New Roman" w:hAnsi="Segoe UI,Times New Roman" w:cs="Segoe UI,Times New Roman"/>
            <w:color w:val="4078C0"/>
            <w:sz w:val="24"/>
            <w:szCs w:val="24"/>
            <w:lang w:val="en"/>
          </w:rPr>
          <w:delText>https://ms.portal.azure.com</w:delText>
        </w:r>
        <w:r w:rsidR="002203DD" w:rsidDel="00A11FD2">
          <w:rPr>
            <w:rFonts w:ascii="Segoe UI,Times New Roman" w:eastAsia="Segoe UI,Times New Roman" w:hAnsi="Segoe UI,Times New Roman" w:cs="Segoe UI,Times New Roman"/>
            <w:color w:val="4078C0"/>
            <w:sz w:val="24"/>
            <w:szCs w:val="24"/>
            <w:lang w:val="en"/>
          </w:rPr>
          <w:fldChar w:fldCharType="end"/>
        </w:r>
        <w:r w:rsidRPr="58955ABA" w:rsidDel="00A11FD2">
          <w:rPr>
            <w:rFonts w:ascii="Segoe UI,Times New Roman" w:eastAsia="Segoe UI,Times New Roman" w:hAnsi="Segoe UI,Times New Roman" w:cs="Segoe UI,Times New Roman"/>
            <w:color w:val="333333"/>
            <w:sz w:val="24"/>
            <w:szCs w:val="24"/>
            <w:lang w:val="en"/>
          </w:rPr>
          <w:delText>).</w:delText>
        </w:r>
      </w:del>
    </w:p>
    <w:p w14:paraId="7F2461C8" w14:textId="750C703F" w:rsidR="00926B2A" w:rsidDel="00A11FD2" w:rsidRDefault="00FD44A2" w:rsidP="00926B2A">
      <w:pPr>
        <w:rPr>
          <w:del w:id="371" w:author="Author"/>
          <w:lang w:val="en"/>
        </w:rPr>
      </w:pPr>
      <w:del w:id="372" w:author="Author">
        <w:r w:rsidRPr="00D179D8" w:rsidDel="00A11FD2">
          <w:rPr>
            <w:rFonts w:ascii="Segoe UI" w:eastAsia="Times New Roman" w:hAnsi="Segoe UI" w:cs="Segoe UI"/>
            <w:noProof/>
            <w:color w:val="4078C0"/>
            <w:sz w:val="21"/>
            <w:szCs w:val="21"/>
            <w:lang w:eastAsia="zh-CN" w:bidi="ar-SA"/>
          </w:rPr>
          <w:lastRenderedPageBreak/>
          <w:drawing>
            <wp:inline distT="0" distB="0" distL="0" distR="0" wp14:anchorId="29DCD5D0" wp14:editId="28E16D35">
              <wp:extent cx="5943600" cy="6604845"/>
              <wp:effectExtent l="0" t="0" r="0" b="5715"/>
              <wp:docPr id="3" name="Picture 3" descr="https://github.com/Azure/Cortana-Intelligence-Gallery-Content/raw/master/Tutorials/Data-Lake/media/arm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zure/Cortana-Intelligence-Gallery-Content/raw/master/Tutorials/Data-Lake/media/arm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604845"/>
                      </a:xfrm>
                      <a:prstGeom prst="rect">
                        <a:avLst/>
                      </a:prstGeom>
                      <a:noFill/>
                      <a:ln>
                        <a:noFill/>
                      </a:ln>
                    </pic:spPr>
                  </pic:pic>
                </a:graphicData>
              </a:graphic>
            </wp:inline>
          </w:drawing>
        </w:r>
      </w:del>
    </w:p>
    <w:p w14:paraId="4AA0C77B" w14:textId="311DE3DB" w:rsidR="00FD44A2" w:rsidDel="00A11FD2" w:rsidRDefault="00FD44A2" w:rsidP="00926B2A">
      <w:pPr>
        <w:rPr>
          <w:del w:id="373" w:author="Author"/>
          <w:lang w:val="en"/>
        </w:rPr>
      </w:pPr>
    </w:p>
    <w:p w14:paraId="33241297" w14:textId="3E1B2C23" w:rsidR="00FD44A2" w:rsidRPr="00087A7D" w:rsidDel="00A11FD2" w:rsidRDefault="58955ABA" w:rsidP="58955ABA">
      <w:pPr>
        <w:numPr>
          <w:ilvl w:val="0"/>
          <w:numId w:val="16"/>
        </w:numPr>
        <w:spacing w:before="100" w:beforeAutospacing="1" w:after="100" w:afterAutospacing="1" w:line="240" w:lineRule="auto"/>
        <w:rPr>
          <w:del w:id="374" w:author="Author"/>
          <w:rFonts w:ascii="Segoe UI,Times New Roman" w:eastAsia="Segoe UI,Times New Roman" w:hAnsi="Segoe UI,Times New Roman" w:cs="Segoe UI,Times New Roman"/>
          <w:color w:val="333333"/>
          <w:sz w:val="24"/>
          <w:szCs w:val="24"/>
          <w:lang w:val="en"/>
        </w:rPr>
      </w:pPr>
      <w:del w:id="375" w:author="Author">
        <w:r w:rsidRPr="58955ABA" w:rsidDel="00A11FD2">
          <w:rPr>
            <w:rFonts w:ascii="Segoe UI,Times New Roman" w:eastAsia="Segoe UI,Times New Roman" w:hAnsi="Segoe UI,Times New Roman" w:cs="Segoe UI,Times New Roman"/>
            <w:color w:val="333333"/>
            <w:sz w:val="24"/>
            <w:szCs w:val="24"/>
            <w:lang w:val="en"/>
          </w:rPr>
          <w:delText xml:space="preserve">Parameters </w:delText>
        </w:r>
      </w:del>
    </w:p>
    <w:p w14:paraId="09E9E7A0" w14:textId="29D236B1" w:rsidR="00FD44A2" w:rsidRPr="00087A7D" w:rsidDel="00A11FD2" w:rsidRDefault="58955ABA" w:rsidP="58955ABA">
      <w:pPr>
        <w:numPr>
          <w:ilvl w:val="1"/>
          <w:numId w:val="16"/>
        </w:numPr>
        <w:spacing w:before="100" w:beforeAutospacing="1" w:after="100" w:afterAutospacing="1" w:line="240" w:lineRule="auto"/>
        <w:rPr>
          <w:del w:id="376" w:author="Author"/>
          <w:rFonts w:ascii="Segoe UI,Times New Roman" w:eastAsia="Segoe UI,Times New Roman" w:hAnsi="Segoe UI,Times New Roman" w:cs="Segoe UI,Times New Roman"/>
          <w:color w:val="333333"/>
          <w:sz w:val="24"/>
          <w:szCs w:val="24"/>
          <w:lang w:val="en"/>
        </w:rPr>
      </w:pPr>
      <w:del w:id="377" w:author="Author">
        <w:r w:rsidRPr="58955ABA" w:rsidDel="00A11FD2">
          <w:rPr>
            <w:rFonts w:ascii="Segoe UI,Times New Roman" w:eastAsia="Segoe UI,Times New Roman" w:hAnsi="Segoe UI,Times New Roman" w:cs="Segoe UI,Times New Roman"/>
            <w:color w:val="333333"/>
            <w:sz w:val="24"/>
            <w:szCs w:val="24"/>
            <w:lang w:val="en"/>
          </w:rPr>
          <w:delText xml:space="preserve">Type: UNIQUE (string): </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b/>
            <w:bCs/>
            <w:i/>
            <w:iCs/>
            <w:color w:val="333333"/>
            <w:sz w:val="24"/>
            <w:szCs w:val="24"/>
            <w:lang w:val="en"/>
          </w:rPr>
          <w:delText>UNIQUE</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color w:val="333333"/>
            <w:sz w:val="24"/>
            <w:szCs w:val="24"/>
            <w:lang w:val="en"/>
          </w:rPr>
          <w:delText xml:space="preserve"> (You need to select a globally unique string)</w:delText>
        </w:r>
      </w:del>
    </w:p>
    <w:p w14:paraId="6D67A483" w14:textId="11B707B6" w:rsidR="00FD44A2" w:rsidRPr="00087A7D" w:rsidDel="00A11FD2" w:rsidRDefault="58955ABA" w:rsidP="58955ABA">
      <w:pPr>
        <w:numPr>
          <w:ilvl w:val="1"/>
          <w:numId w:val="16"/>
        </w:numPr>
        <w:spacing w:before="100" w:beforeAutospacing="1" w:after="100" w:afterAutospacing="1" w:line="240" w:lineRule="auto"/>
        <w:rPr>
          <w:del w:id="378" w:author="Author"/>
          <w:rFonts w:ascii="Segoe UI,Times New Roman" w:eastAsia="Segoe UI,Times New Roman" w:hAnsi="Segoe UI,Times New Roman" w:cs="Segoe UI,Times New Roman"/>
          <w:color w:val="333333"/>
          <w:sz w:val="24"/>
          <w:szCs w:val="24"/>
          <w:lang w:val="en"/>
        </w:rPr>
      </w:pPr>
      <w:del w:id="379" w:author="Author">
        <w:r w:rsidRPr="58955ABA" w:rsidDel="00A11FD2">
          <w:rPr>
            <w:rFonts w:ascii="Segoe UI,Times New Roman" w:eastAsia="Segoe UI,Times New Roman" w:hAnsi="Segoe UI,Times New Roman" w:cs="Segoe UI,Times New Roman"/>
            <w:color w:val="333333"/>
            <w:sz w:val="24"/>
            <w:szCs w:val="24"/>
            <w:lang w:val="en"/>
          </w:rPr>
          <w:delText xml:space="preserve">Select: LOCATION: </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b/>
            <w:bCs/>
            <w:i/>
            <w:iCs/>
            <w:color w:val="333333"/>
            <w:sz w:val="24"/>
            <w:szCs w:val="24"/>
            <w:lang w:val="en"/>
          </w:rPr>
          <w:delText>LOCATION</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color w:val="333333"/>
            <w:sz w:val="24"/>
            <w:szCs w:val="24"/>
            <w:lang w:val="en"/>
          </w:rPr>
          <w:delText xml:space="preserve"> (The region where everything will be deployed)</w:delText>
        </w:r>
      </w:del>
    </w:p>
    <w:p w14:paraId="3C1F290E" w14:textId="17C179BC" w:rsidR="00FD44A2" w:rsidRPr="00087A7D" w:rsidDel="00A11FD2" w:rsidRDefault="58955ABA" w:rsidP="58955ABA">
      <w:pPr>
        <w:numPr>
          <w:ilvl w:val="1"/>
          <w:numId w:val="16"/>
        </w:numPr>
        <w:spacing w:before="100" w:beforeAutospacing="1" w:after="100" w:afterAutospacing="1" w:line="240" w:lineRule="auto"/>
        <w:rPr>
          <w:del w:id="380" w:author="Author"/>
          <w:rFonts w:ascii="Segoe UI,Times New Roman" w:eastAsia="Segoe UI,Times New Roman" w:hAnsi="Segoe UI,Times New Roman" w:cs="Segoe UI,Times New Roman"/>
          <w:color w:val="333333"/>
          <w:sz w:val="24"/>
          <w:szCs w:val="24"/>
          <w:lang w:val="en"/>
        </w:rPr>
      </w:pPr>
      <w:del w:id="381" w:author="Author">
        <w:r w:rsidRPr="58955ABA" w:rsidDel="00A11FD2">
          <w:rPr>
            <w:rFonts w:ascii="Segoe UI,Times New Roman" w:eastAsia="Segoe UI,Times New Roman" w:hAnsi="Segoe UI,Times New Roman" w:cs="Segoe UI,Times New Roman"/>
            <w:color w:val="333333"/>
            <w:sz w:val="24"/>
            <w:szCs w:val="24"/>
            <w:lang w:val="en"/>
          </w:rPr>
          <w:delText xml:space="preserve">Click: </w:delText>
        </w:r>
        <w:r w:rsidRPr="58955ABA" w:rsidDel="00A11FD2">
          <w:rPr>
            <w:rFonts w:ascii="Segoe UI,Times New Roman" w:eastAsia="Segoe UI,Times New Roman" w:hAnsi="Segoe UI,Times New Roman" w:cs="Segoe UI,Times New Roman"/>
            <w:b/>
            <w:bCs/>
            <w:color w:val="333333"/>
            <w:sz w:val="24"/>
            <w:szCs w:val="24"/>
            <w:lang w:val="en"/>
          </w:rPr>
          <w:delText>OK</w:delText>
        </w:r>
      </w:del>
    </w:p>
    <w:p w14:paraId="1276D47B" w14:textId="4D2DB10E" w:rsidR="00FD44A2" w:rsidRPr="00087A7D" w:rsidDel="00A11FD2" w:rsidRDefault="58955ABA" w:rsidP="58955ABA">
      <w:pPr>
        <w:numPr>
          <w:ilvl w:val="0"/>
          <w:numId w:val="16"/>
        </w:numPr>
        <w:spacing w:before="100" w:beforeAutospacing="1" w:after="100" w:afterAutospacing="1" w:line="240" w:lineRule="auto"/>
        <w:rPr>
          <w:del w:id="382" w:author="Author"/>
          <w:rFonts w:ascii="Segoe UI,Times New Roman" w:eastAsia="Segoe UI,Times New Roman" w:hAnsi="Segoe UI,Times New Roman" w:cs="Segoe UI,Times New Roman"/>
          <w:color w:val="333333"/>
          <w:sz w:val="24"/>
          <w:szCs w:val="24"/>
          <w:lang w:val="en"/>
        </w:rPr>
      </w:pPr>
      <w:del w:id="383" w:author="Author">
        <w:r w:rsidRPr="58955ABA" w:rsidDel="00A11FD2">
          <w:rPr>
            <w:rFonts w:ascii="Segoe UI,Times New Roman" w:eastAsia="Segoe UI,Times New Roman" w:hAnsi="Segoe UI,Times New Roman" w:cs="Segoe UI,Times New Roman"/>
            <w:color w:val="333333"/>
            <w:sz w:val="24"/>
            <w:szCs w:val="24"/>
            <w:lang w:val="en"/>
          </w:rPr>
          <w:lastRenderedPageBreak/>
          <w:delText xml:space="preserve">Select: Subscription: </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b/>
            <w:bCs/>
            <w:i/>
            <w:iCs/>
            <w:color w:val="333333"/>
            <w:sz w:val="24"/>
            <w:szCs w:val="24"/>
            <w:lang w:val="en"/>
          </w:rPr>
          <w:delText>SUBSCRIPTION</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color w:val="333333"/>
            <w:sz w:val="24"/>
            <w:szCs w:val="24"/>
            <w:lang w:val="en"/>
          </w:rPr>
          <w:delText xml:space="preserve"> (The Azure subscription you want to use)</w:delText>
        </w:r>
      </w:del>
    </w:p>
    <w:p w14:paraId="73C236B7" w14:textId="0DBD9A41" w:rsidR="00FD44A2" w:rsidRPr="00087A7D" w:rsidDel="00A11FD2" w:rsidRDefault="58955ABA" w:rsidP="58955ABA">
      <w:pPr>
        <w:numPr>
          <w:ilvl w:val="0"/>
          <w:numId w:val="16"/>
        </w:numPr>
        <w:spacing w:before="100" w:beforeAutospacing="1" w:after="100" w:afterAutospacing="1" w:line="240" w:lineRule="auto"/>
        <w:rPr>
          <w:del w:id="384" w:author="Author"/>
          <w:rFonts w:ascii="Segoe UI,Times New Roman" w:eastAsia="Segoe UI,Times New Roman" w:hAnsi="Segoe UI,Times New Roman" w:cs="Segoe UI,Times New Roman"/>
          <w:color w:val="333333"/>
          <w:sz w:val="24"/>
          <w:szCs w:val="24"/>
          <w:lang w:val="en"/>
        </w:rPr>
      </w:pPr>
      <w:del w:id="385" w:author="Author">
        <w:r w:rsidRPr="58955ABA" w:rsidDel="00A11FD2">
          <w:rPr>
            <w:rFonts w:ascii="Segoe UI,Times New Roman" w:eastAsia="Segoe UI,Times New Roman" w:hAnsi="Segoe UI,Times New Roman" w:cs="Segoe UI,Times New Roman"/>
            <w:color w:val="333333"/>
            <w:sz w:val="24"/>
            <w:szCs w:val="24"/>
            <w:lang w:val="en"/>
          </w:rPr>
          <w:delText xml:space="preserve">Resource group </w:delText>
        </w:r>
      </w:del>
    </w:p>
    <w:p w14:paraId="7CBA07FB" w14:textId="0F82390E" w:rsidR="00FD44A2" w:rsidRPr="00087A7D" w:rsidDel="00A11FD2" w:rsidRDefault="58955ABA" w:rsidP="58955ABA">
      <w:pPr>
        <w:numPr>
          <w:ilvl w:val="1"/>
          <w:numId w:val="16"/>
        </w:numPr>
        <w:spacing w:before="100" w:beforeAutospacing="1" w:after="100" w:afterAutospacing="1" w:line="240" w:lineRule="auto"/>
        <w:rPr>
          <w:del w:id="386" w:author="Author"/>
          <w:rFonts w:ascii="Segoe UI,Times New Roman" w:eastAsia="Segoe UI,Times New Roman" w:hAnsi="Segoe UI,Times New Roman" w:cs="Segoe UI,Times New Roman"/>
          <w:color w:val="333333"/>
          <w:sz w:val="24"/>
          <w:szCs w:val="24"/>
          <w:lang w:val="en"/>
        </w:rPr>
      </w:pPr>
      <w:del w:id="387" w:author="Author">
        <w:r w:rsidRPr="58955ABA" w:rsidDel="00A11FD2">
          <w:rPr>
            <w:rFonts w:ascii="Segoe UI,Times New Roman" w:eastAsia="Segoe UI,Times New Roman" w:hAnsi="Segoe UI,Times New Roman" w:cs="Segoe UI,Times New Roman"/>
            <w:color w:val="333333"/>
            <w:sz w:val="24"/>
            <w:szCs w:val="24"/>
            <w:lang w:val="en"/>
          </w:rPr>
          <w:delText xml:space="preserve">Select: </w:delText>
        </w:r>
        <w:r w:rsidRPr="58955ABA" w:rsidDel="00A11FD2">
          <w:rPr>
            <w:rFonts w:ascii="Segoe UI,Times New Roman" w:eastAsia="Segoe UI,Times New Roman" w:hAnsi="Segoe UI,Times New Roman" w:cs="Segoe UI,Times New Roman"/>
            <w:b/>
            <w:bCs/>
            <w:color w:val="333333"/>
            <w:sz w:val="24"/>
            <w:szCs w:val="24"/>
            <w:lang w:val="en"/>
          </w:rPr>
          <w:delText>New</w:delText>
        </w:r>
      </w:del>
    </w:p>
    <w:p w14:paraId="07D131FB" w14:textId="1B80DFC2" w:rsidR="00FD44A2" w:rsidRPr="00087A7D" w:rsidDel="00A11FD2" w:rsidRDefault="58955ABA" w:rsidP="58955ABA">
      <w:pPr>
        <w:numPr>
          <w:ilvl w:val="1"/>
          <w:numId w:val="16"/>
        </w:numPr>
        <w:spacing w:before="100" w:beforeAutospacing="1" w:after="100" w:afterAutospacing="1" w:line="240" w:lineRule="auto"/>
        <w:rPr>
          <w:del w:id="388" w:author="Author"/>
          <w:rFonts w:ascii="Segoe UI,Times New Roman" w:eastAsia="Segoe UI,Times New Roman" w:hAnsi="Segoe UI,Times New Roman" w:cs="Segoe UI,Times New Roman"/>
          <w:color w:val="333333"/>
          <w:sz w:val="24"/>
          <w:szCs w:val="24"/>
          <w:lang w:val="en"/>
        </w:rPr>
      </w:pPr>
      <w:del w:id="389" w:author="Author">
        <w:r w:rsidRPr="58955ABA" w:rsidDel="00A11FD2">
          <w:rPr>
            <w:rFonts w:ascii="Segoe UI,Times New Roman" w:eastAsia="Segoe UI,Times New Roman" w:hAnsi="Segoe UI,Times New Roman" w:cs="Segoe UI,Times New Roman"/>
            <w:color w:val="333333"/>
            <w:sz w:val="24"/>
            <w:szCs w:val="24"/>
            <w:lang w:val="en"/>
          </w:rPr>
          <w:delText xml:space="preserve">Type: New resource group name: </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b/>
            <w:bCs/>
            <w:i/>
            <w:iCs/>
            <w:color w:val="333333"/>
            <w:sz w:val="24"/>
            <w:szCs w:val="24"/>
            <w:lang w:val="en"/>
          </w:rPr>
          <w:delText>UNIQUE</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color w:val="333333"/>
            <w:sz w:val="24"/>
            <w:szCs w:val="24"/>
            <w:lang w:val="en"/>
          </w:rPr>
          <w:delText xml:space="preserve"> (Same as above)</w:delText>
        </w:r>
      </w:del>
    </w:p>
    <w:p w14:paraId="7F771F28" w14:textId="54A3F3D5" w:rsidR="00FD44A2" w:rsidRPr="00087A7D" w:rsidDel="00A11FD2" w:rsidRDefault="58955ABA" w:rsidP="58955ABA">
      <w:pPr>
        <w:numPr>
          <w:ilvl w:val="0"/>
          <w:numId w:val="16"/>
        </w:numPr>
        <w:spacing w:before="100" w:beforeAutospacing="1" w:after="100" w:afterAutospacing="1" w:line="240" w:lineRule="auto"/>
        <w:rPr>
          <w:del w:id="390" w:author="Author"/>
          <w:rFonts w:ascii="Segoe UI,Times New Roman" w:eastAsia="Segoe UI,Times New Roman" w:hAnsi="Segoe UI,Times New Roman" w:cs="Segoe UI,Times New Roman"/>
          <w:color w:val="333333"/>
          <w:sz w:val="24"/>
          <w:szCs w:val="24"/>
          <w:lang w:val="en"/>
        </w:rPr>
      </w:pPr>
      <w:del w:id="391" w:author="Author">
        <w:r w:rsidRPr="58955ABA" w:rsidDel="00A11FD2">
          <w:rPr>
            <w:rFonts w:ascii="Segoe UI,Times New Roman" w:eastAsia="Segoe UI,Times New Roman" w:hAnsi="Segoe UI,Times New Roman" w:cs="Segoe UI,Times New Roman"/>
            <w:color w:val="333333"/>
            <w:sz w:val="24"/>
            <w:szCs w:val="24"/>
            <w:lang w:val="en"/>
          </w:rPr>
          <w:delText xml:space="preserve">Select: Resource group location: </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b/>
            <w:bCs/>
            <w:i/>
            <w:iCs/>
            <w:color w:val="333333"/>
            <w:sz w:val="24"/>
            <w:szCs w:val="24"/>
            <w:lang w:val="en"/>
          </w:rPr>
          <w:delText>LOCATION</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color w:val="333333"/>
            <w:sz w:val="24"/>
            <w:szCs w:val="24"/>
            <w:lang w:val="en"/>
          </w:rPr>
          <w:delText xml:space="preserve"> (Same as above)</w:delText>
        </w:r>
      </w:del>
    </w:p>
    <w:p w14:paraId="17F32B7C" w14:textId="0AA54F91" w:rsidR="00FD44A2" w:rsidRPr="00087A7D" w:rsidDel="00A11FD2" w:rsidRDefault="58955ABA" w:rsidP="58955ABA">
      <w:pPr>
        <w:numPr>
          <w:ilvl w:val="0"/>
          <w:numId w:val="16"/>
        </w:numPr>
        <w:spacing w:before="100" w:beforeAutospacing="1" w:after="100" w:afterAutospacing="1" w:line="240" w:lineRule="auto"/>
        <w:rPr>
          <w:del w:id="392" w:author="Author"/>
          <w:rFonts w:ascii="Segoe UI,Times New Roman" w:eastAsia="Segoe UI,Times New Roman" w:hAnsi="Segoe UI,Times New Roman" w:cs="Segoe UI,Times New Roman"/>
          <w:color w:val="333333"/>
          <w:sz w:val="24"/>
          <w:szCs w:val="24"/>
          <w:lang w:val="en"/>
        </w:rPr>
      </w:pPr>
      <w:del w:id="393" w:author="Author">
        <w:r w:rsidRPr="58955ABA" w:rsidDel="00A11FD2">
          <w:rPr>
            <w:rFonts w:ascii="Segoe UI,Times New Roman" w:eastAsia="Segoe UI,Times New Roman" w:hAnsi="Segoe UI,Times New Roman" w:cs="Segoe UI,Times New Roman"/>
            <w:color w:val="333333"/>
            <w:sz w:val="24"/>
            <w:szCs w:val="24"/>
            <w:lang w:val="en"/>
          </w:rPr>
          <w:delText xml:space="preserve">Click: </w:delText>
        </w:r>
        <w:r w:rsidRPr="58955ABA" w:rsidDel="00A11FD2">
          <w:rPr>
            <w:rFonts w:ascii="Segoe UI,Times New Roman" w:eastAsia="Segoe UI,Times New Roman" w:hAnsi="Segoe UI,Times New Roman" w:cs="Segoe UI,Times New Roman"/>
            <w:b/>
            <w:bCs/>
            <w:color w:val="333333"/>
            <w:sz w:val="24"/>
            <w:szCs w:val="24"/>
            <w:lang w:val="en"/>
          </w:rPr>
          <w:delText>Review legal terms</w:delText>
        </w:r>
        <w:r w:rsidRPr="58955ABA" w:rsidDel="00A11FD2">
          <w:rPr>
            <w:rFonts w:ascii="Segoe UI,Times New Roman" w:eastAsia="Segoe UI,Times New Roman" w:hAnsi="Segoe UI,Times New Roman" w:cs="Segoe UI,Times New Roman"/>
            <w:color w:val="333333"/>
            <w:sz w:val="24"/>
            <w:szCs w:val="24"/>
            <w:lang w:val="en"/>
          </w:rPr>
          <w:delText xml:space="preserve"> &gt; </w:delText>
        </w:r>
        <w:r w:rsidRPr="58955ABA" w:rsidDel="00A11FD2">
          <w:rPr>
            <w:rFonts w:ascii="Segoe UI,Times New Roman" w:eastAsia="Segoe UI,Times New Roman" w:hAnsi="Segoe UI,Times New Roman" w:cs="Segoe UI,Times New Roman"/>
            <w:b/>
            <w:bCs/>
            <w:color w:val="333333"/>
            <w:sz w:val="24"/>
            <w:szCs w:val="24"/>
            <w:lang w:val="en"/>
          </w:rPr>
          <w:delText>Create</w:delText>
        </w:r>
      </w:del>
    </w:p>
    <w:p w14:paraId="66D7E187" w14:textId="33D52C50" w:rsidR="00FD44A2" w:rsidRPr="00087A7D" w:rsidDel="00A11FD2" w:rsidRDefault="58955ABA" w:rsidP="58955ABA">
      <w:pPr>
        <w:numPr>
          <w:ilvl w:val="0"/>
          <w:numId w:val="16"/>
        </w:numPr>
        <w:spacing w:before="100" w:beforeAutospacing="1" w:after="100" w:afterAutospacing="1" w:line="240" w:lineRule="auto"/>
        <w:rPr>
          <w:del w:id="394" w:author="Author"/>
          <w:rFonts w:ascii="Segoe UI,Times New Roman" w:eastAsia="Segoe UI,Times New Roman" w:hAnsi="Segoe UI,Times New Roman" w:cs="Segoe UI,Times New Roman"/>
          <w:color w:val="333333"/>
          <w:sz w:val="24"/>
          <w:szCs w:val="24"/>
          <w:lang w:val="en"/>
        </w:rPr>
      </w:pPr>
      <w:del w:id="395" w:author="Author">
        <w:r w:rsidRPr="58955ABA" w:rsidDel="00A11FD2">
          <w:rPr>
            <w:rFonts w:ascii="Segoe UI,Times New Roman" w:eastAsia="Segoe UI,Times New Roman" w:hAnsi="Segoe UI,Times New Roman" w:cs="Segoe UI,Times New Roman"/>
            <w:color w:val="333333"/>
            <w:sz w:val="24"/>
            <w:szCs w:val="24"/>
            <w:lang w:val="en"/>
          </w:rPr>
          <w:delText xml:space="preserve">Check: </w:delText>
        </w:r>
        <w:r w:rsidRPr="58955ABA" w:rsidDel="00A11FD2">
          <w:rPr>
            <w:rFonts w:ascii="Segoe UI,Times New Roman" w:eastAsia="Segoe UI,Times New Roman" w:hAnsi="Segoe UI,Times New Roman" w:cs="Segoe UI,Times New Roman"/>
            <w:b/>
            <w:bCs/>
            <w:color w:val="333333"/>
            <w:sz w:val="24"/>
            <w:szCs w:val="24"/>
            <w:lang w:val="en"/>
          </w:rPr>
          <w:delText>Pin to dashboard</w:delText>
        </w:r>
        <w:r w:rsidRPr="58955ABA" w:rsidDel="00A11FD2">
          <w:rPr>
            <w:rFonts w:ascii="Segoe UI,Times New Roman" w:eastAsia="Segoe UI,Times New Roman" w:hAnsi="Segoe UI,Times New Roman" w:cs="Segoe UI,Times New Roman"/>
            <w:color w:val="333333"/>
            <w:sz w:val="24"/>
            <w:szCs w:val="24"/>
            <w:lang w:val="en"/>
          </w:rPr>
          <w:delText xml:space="preserve"> (If you want it on your dashboard)</w:delText>
        </w:r>
      </w:del>
    </w:p>
    <w:p w14:paraId="02F3DBB4" w14:textId="53C82037" w:rsidR="00FD44A2" w:rsidRPr="00087A7D" w:rsidDel="00A11FD2" w:rsidRDefault="58955ABA" w:rsidP="58955ABA">
      <w:pPr>
        <w:numPr>
          <w:ilvl w:val="0"/>
          <w:numId w:val="16"/>
        </w:numPr>
        <w:spacing w:before="100" w:beforeAutospacing="1" w:after="100" w:afterAutospacing="1" w:line="240" w:lineRule="auto"/>
        <w:rPr>
          <w:del w:id="396" w:author="Author"/>
          <w:rFonts w:ascii="Segoe UI,Times New Roman" w:eastAsia="Segoe UI,Times New Roman" w:hAnsi="Segoe UI,Times New Roman" w:cs="Segoe UI,Times New Roman"/>
          <w:color w:val="333333"/>
          <w:sz w:val="24"/>
          <w:szCs w:val="24"/>
          <w:lang w:val="en"/>
        </w:rPr>
      </w:pPr>
      <w:del w:id="397" w:author="Author">
        <w:r w:rsidRPr="58955ABA" w:rsidDel="00A11FD2">
          <w:rPr>
            <w:rFonts w:ascii="Segoe UI,Times New Roman" w:eastAsia="Segoe UI,Times New Roman" w:hAnsi="Segoe UI,Times New Roman" w:cs="Segoe UI,Times New Roman"/>
            <w:color w:val="333333"/>
            <w:sz w:val="24"/>
            <w:szCs w:val="24"/>
            <w:lang w:val="en"/>
          </w:rPr>
          <w:delText xml:space="preserve">Click: </w:delText>
        </w:r>
        <w:r w:rsidRPr="58955ABA" w:rsidDel="00A11FD2">
          <w:rPr>
            <w:rFonts w:ascii="Segoe UI,Times New Roman" w:eastAsia="Segoe UI,Times New Roman" w:hAnsi="Segoe UI,Times New Roman" w:cs="Segoe UI,Times New Roman"/>
            <w:b/>
            <w:bCs/>
            <w:color w:val="333333"/>
            <w:sz w:val="24"/>
            <w:szCs w:val="24"/>
            <w:lang w:val="en"/>
          </w:rPr>
          <w:delText>Create</w:delText>
        </w:r>
      </w:del>
    </w:p>
    <w:p w14:paraId="60402BD4" w14:textId="7A31CE45" w:rsidR="00FD44A2" w:rsidRPr="00087A7D" w:rsidDel="00A11FD2" w:rsidRDefault="58955ABA" w:rsidP="00FD44A2">
      <w:pPr>
        <w:spacing w:after="150" w:line="240" w:lineRule="auto"/>
        <w:rPr>
          <w:del w:id="398" w:author="Author"/>
          <w:rFonts w:ascii="Segoe UI" w:eastAsia="Times New Roman" w:hAnsi="Segoe UI" w:cs="Segoe UI"/>
          <w:color w:val="333333"/>
          <w:sz w:val="24"/>
          <w:szCs w:val="21"/>
          <w:lang w:val="en"/>
        </w:rPr>
      </w:pPr>
      <w:del w:id="399" w:author="Author">
        <w:r w:rsidRPr="58955ABA" w:rsidDel="00A11FD2">
          <w:rPr>
            <w:rFonts w:ascii="Segoe UI,Times New Roman" w:eastAsia="Segoe UI,Times New Roman" w:hAnsi="Segoe UI,Times New Roman" w:cs="Segoe UI,Times New Roman"/>
            <w:color w:val="333333"/>
            <w:sz w:val="24"/>
            <w:szCs w:val="24"/>
            <w:lang w:val="en"/>
          </w:rPr>
          <w:delText>The resource group will serve as an organizational framework for the associated Azure services.</w:delText>
        </w:r>
      </w:del>
    </w:p>
    <w:p w14:paraId="18DE6100" w14:textId="1E4BEA6B" w:rsidR="00FD44A2" w:rsidRPr="00087A7D" w:rsidDel="00A11FD2" w:rsidRDefault="58955ABA" w:rsidP="00FD44A2">
      <w:pPr>
        <w:spacing w:after="150" w:line="240" w:lineRule="auto"/>
        <w:rPr>
          <w:del w:id="400" w:author="Author"/>
          <w:rFonts w:ascii="Segoe UI" w:eastAsia="Times New Roman" w:hAnsi="Segoe UI" w:cs="Segoe UI"/>
          <w:color w:val="333333"/>
          <w:sz w:val="24"/>
          <w:szCs w:val="21"/>
          <w:lang w:val="en"/>
        </w:rPr>
      </w:pPr>
      <w:del w:id="401" w:author="Author">
        <w:r w:rsidRPr="58955ABA" w:rsidDel="00A11FD2">
          <w:rPr>
            <w:rFonts w:ascii="Segoe UI,Times New Roman" w:eastAsia="Segoe UI,Times New Roman" w:hAnsi="Segoe UI,Times New Roman" w:cs="Segoe UI,Times New Roman"/>
            <w:color w:val="333333"/>
            <w:sz w:val="24"/>
            <w:szCs w:val="24"/>
            <w:lang w:val="en"/>
          </w:rPr>
          <w:delText xml:space="preserve">After deployment, in the Azure Portal </w:delText>
        </w:r>
        <w:r w:rsidR="002203DD" w:rsidDel="00A11FD2">
          <w:fldChar w:fldCharType="begin"/>
        </w:r>
        <w:r w:rsidR="002203DD" w:rsidDel="00A11FD2">
          <w:delInstrText xml:space="preserve"> HYPERLINK "https://ms.portal.azure.com/" \h </w:delInstrText>
        </w:r>
        <w:r w:rsidR="002203DD" w:rsidDel="00A11FD2">
          <w:fldChar w:fldCharType="separate"/>
        </w:r>
        <w:r w:rsidRPr="58955ABA" w:rsidDel="00A11FD2">
          <w:rPr>
            <w:rFonts w:ascii="Segoe UI,Times New Roman" w:eastAsia="Segoe UI,Times New Roman" w:hAnsi="Segoe UI,Times New Roman" w:cs="Segoe UI,Times New Roman"/>
            <w:color w:val="4078C0"/>
            <w:sz w:val="24"/>
            <w:szCs w:val="24"/>
            <w:lang w:val="en"/>
          </w:rPr>
          <w:delText>https://ms.portal.azure.com</w:delText>
        </w:r>
        <w:r w:rsidR="002203DD" w:rsidDel="00A11FD2">
          <w:rPr>
            <w:rFonts w:ascii="Segoe UI,Times New Roman" w:eastAsia="Segoe UI,Times New Roman" w:hAnsi="Segoe UI,Times New Roman" w:cs="Segoe UI,Times New Roman"/>
            <w:color w:val="4078C0"/>
            <w:sz w:val="24"/>
            <w:szCs w:val="24"/>
            <w:lang w:val="en"/>
          </w:rPr>
          <w:fldChar w:fldCharType="end"/>
        </w:r>
        <w:r w:rsidRPr="58955ABA" w:rsidDel="00A11FD2">
          <w:rPr>
            <w:rFonts w:ascii="Segoe UI,Times New Roman" w:eastAsia="Segoe UI,Times New Roman" w:hAnsi="Segoe UI,Times New Roman" w:cs="Segoe UI,Times New Roman"/>
            <w:color w:val="333333"/>
            <w:sz w:val="24"/>
            <w:szCs w:val="24"/>
            <w:lang w:val="en"/>
          </w:rPr>
          <w:delText xml:space="preserve"> , select the “Resource Groups” option from the menu, use the </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b/>
            <w:bCs/>
            <w:i/>
            <w:iCs/>
            <w:color w:val="333333"/>
            <w:sz w:val="24"/>
            <w:szCs w:val="24"/>
            <w:lang w:val="en"/>
          </w:rPr>
          <w:delText>UNIQUE</w:delText>
        </w:r>
        <w:r w:rsidRPr="58955ABA" w:rsidDel="00A11FD2">
          <w:rPr>
            <w:rFonts w:ascii="Segoe UI,Times New Roman" w:eastAsia="Segoe UI,Times New Roman" w:hAnsi="Segoe UI,Times New Roman" w:cs="Segoe UI,Times New Roman"/>
            <w:b/>
            <w:bCs/>
            <w:color w:val="333333"/>
            <w:sz w:val="24"/>
            <w:szCs w:val="24"/>
            <w:lang w:val="en"/>
          </w:rPr>
          <w:delText>]</w:delText>
        </w:r>
        <w:r w:rsidRPr="58955ABA" w:rsidDel="00A11FD2">
          <w:rPr>
            <w:rFonts w:ascii="Segoe UI,Times New Roman" w:eastAsia="Segoe UI,Times New Roman" w:hAnsi="Segoe UI,Times New Roman" w:cs="Segoe UI,Times New Roman"/>
            <w:color w:val="333333"/>
            <w:sz w:val="24"/>
            <w:szCs w:val="24"/>
            <w:lang w:val="en"/>
          </w:rPr>
          <w:delText xml:space="preserve"> to find the resource group you just created and you will find all the resources that have just been deployed. The following table lists some important account information and also information that you need to use in walking through this tutorial. Please note that '[unique]' should be replaced with your own unique string and '[' and ']' should not in your final information.</w:delText>
        </w:r>
      </w:del>
    </w:p>
    <w:tbl>
      <w:tblPr>
        <w:tblW w:w="0" w:type="auto"/>
        <w:tblCellMar>
          <w:top w:w="15" w:type="dxa"/>
          <w:left w:w="15" w:type="dxa"/>
          <w:bottom w:w="15" w:type="dxa"/>
          <w:right w:w="15" w:type="dxa"/>
        </w:tblCellMar>
        <w:tblLook w:val="04A0" w:firstRow="1" w:lastRow="0" w:firstColumn="1" w:lastColumn="0" w:noHBand="0" w:noVBand="1"/>
      </w:tblPr>
      <w:tblGrid>
        <w:gridCol w:w="3419"/>
        <w:gridCol w:w="3479"/>
      </w:tblGrid>
      <w:tr w:rsidR="00FD44A2" w:rsidRPr="00087A7D" w:rsidDel="00A11FD2" w14:paraId="7B987468" w14:textId="7B1EAA7A" w:rsidTr="58955ABA">
        <w:trPr>
          <w:tblHeader/>
          <w:del w:id="402" w:author="Author"/>
        </w:trPr>
        <w:tc>
          <w:tcPr>
            <w:tcW w:w="0" w:type="auto"/>
            <w:tcMar>
              <w:top w:w="0" w:type="dxa"/>
              <w:left w:w="0" w:type="dxa"/>
              <w:bottom w:w="0" w:type="dxa"/>
              <w:right w:w="0" w:type="dxa"/>
            </w:tcMar>
            <w:vAlign w:val="center"/>
            <w:hideMark/>
          </w:tcPr>
          <w:p w14:paraId="263C0695" w14:textId="28417ACB" w:rsidR="00FD44A2" w:rsidRPr="00087A7D" w:rsidDel="00A11FD2" w:rsidRDefault="58955ABA" w:rsidP="00087A7D">
            <w:pPr>
              <w:spacing w:after="0" w:line="240" w:lineRule="auto"/>
              <w:jc w:val="center"/>
              <w:rPr>
                <w:del w:id="403" w:author="Author"/>
                <w:rFonts w:ascii="Segoe UI" w:eastAsia="Times New Roman" w:hAnsi="Segoe UI" w:cs="Segoe UI"/>
                <w:b/>
                <w:bCs/>
                <w:color w:val="333333"/>
                <w:sz w:val="24"/>
                <w:szCs w:val="21"/>
              </w:rPr>
            </w:pPr>
            <w:del w:id="404" w:author="Author">
              <w:r w:rsidRPr="58955ABA" w:rsidDel="00A11FD2">
                <w:rPr>
                  <w:rFonts w:ascii="Segoe UI,Times New Roman" w:eastAsia="Segoe UI,Times New Roman" w:hAnsi="Segoe UI,Times New Roman" w:cs="Segoe UI,Times New Roman"/>
                  <w:b/>
                  <w:bCs/>
                  <w:color w:val="333333"/>
                  <w:sz w:val="24"/>
                  <w:szCs w:val="24"/>
                </w:rPr>
                <w:delText>Item</w:delText>
              </w:r>
            </w:del>
          </w:p>
        </w:tc>
        <w:tc>
          <w:tcPr>
            <w:tcW w:w="0" w:type="auto"/>
            <w:tcMar>
              <w:top w:w="0" w:type="dxa"/>
              <w:left w:w="0" w:type="dxa"/>
              <w:bottom w:w="0" w:type="dxa"/>
              <w:right w:w="0" w:type="dxa"/>
            </w:tcMar>
            <w:vAlign w:val="center"/>
            <w:hideMark/>
          </w:tcPr>
          <w:p w14:paraId="67D543D7" w14:textId="5B698BA2" w:rsidR="00FD44A2" w:rsidRPr="00087A7D" w:rsidDel="00A11FD2" w:rsidRDefault="58955ABA" w:rsidP="00087A7D">
            <w:pPr>
              <w:spacing w:after="0" w:line="240" w:lineRule="auto"/>
              <w:jc w:val="center"/>
              <w:rPr>
                <w:del w:id="405" w:author="Author"/>
                <w:rFonts w:ascii="Segoe UI" w:eastAsia="Times New Roman" w:hAnsi="Segoe UI" w:cs="Segoe UI"/>
                <w:b/>
                <w:bCs/>
                <w:color w:val="333333"/>
                <w:sz w:val="24"/>
                <w:szCs w:val="21"/>
              </w:rPr>
            </w:pPr>
            <w:del w:id="406" w:author="Author">
              <w:r w:rsidRPr="58955ABA" w:rsidDel="00A11FD2">
                <w:rPr>
                  <w:rFonts w:ascii="Segoe UI,Times New Roman" w:eastAsia="Segoe UI,Times New Roman" w:hAnsi="Segoe UI,Times New Roman" w:cs="Segoe UI,Times New Roman"/>
                  <w:b/>
                  <w:bCs/>
                  <w:color w:val="333333"/>
                  <w:sz w:val="24"/>
                  <w:szCs w:val="24"/>
                </w:rPr>
                <w:delText>Value</w:delText>
              </w:r>
            </w:del>
          </w:p>
        </w:tc>
      </w:tr>
      <w:tr w:rsidR="00FD44A2" w:rsidRPr="00087A7D" w:rsidDel="00A11FD2" w14:paraId="22392739" w14:textId="11680AE1" w:rsidTr="58955ABA">
        <w:trPr>
          <w:del w:id="407" w:author="Author"/>
        </w:trPr>
        <w:tc>
          <w:tcPr>
            <w:tcW w:w="0" w:type="auto"/>
            <w:tcMar>
              <w:top w:w="0" w:type="dxa"/>
              <w:left w:w="0" w:type="dxa"/>
              <w:bottom w:w="0" w:type="dxa"/>
              <w:right w:w="0" w:type="dxa"/>
            </w:tcMar>
            <w:vAlign w:val="center"/>
            <w:hideMark/>
          </w:tcPr>
          <w:p w14:paraId="22B6A9CD" w14:textId="3E702C41" w:rsidR="00FD44A2" w:rsidRPr="00087A7D" w:rsidDel="00A11FD2" w:rsidRDefault="58955ABA" w:rsidP="00087A7D">
            <w:pPr>
              <w:spacing w:after="0" w:line="240" w:lineRule="auto"/>
              <w:rPr>
                <w:del w:id="408" w:author="Author"/>
                <w:rFonts w:ascii="Segoe UI" w:eastAsia="Times New Roman" w:hAnsi="Segoe UI" w:cs="Segoe UI"/>
                <w:color w:val="333333"/>
                <w:sz w:val="24"/>
                <w:szCs w:val="21"/>
              </w:rPr>
            </w:pPr>
            <w:del w:id="409" w:author="Author">
              <w:r w:rsidRPr="58955ABA" w:rsidDel="00A11FD2">
                <w:rPr>
                  <w:rFonts w:ascii="Segoe UI,Times New Roman" w:eastAsia="Segoe UI,Times New Roman" w:hAnsi="Segoe UI,Times New Roman" w:cs="Segoe UI,Times New Roman"/>
                  <w:color w:val="333333"/>
                  <w:sz w:val="24"/>
                  <w:szCs w:val="24"/>
                </w:rPr>
                <w:delText>service bus name space</w:delText>
              </w:r>
            </w:del>
          </w:p>
        </w:tc>
        <w:tc>
          <w:tcPr>
            <w:tcW w:w="0" w:type="auto"/>
            <w:tcMar>
              <w:top w:w="0" w:type="dxa"/>
              <w:left w:w="0" w:type="dxa"/>
              <w:bottom w:w="0" w:type="dxa"/>
              <w:right w:w="0" w:type="dxa"/>
            </w:tcMar>
            <w:vAlign w:val="center"/>
            <w:hideMark/>
          </w:tcPr>
          <w:p w14:paraId="549CE63A" w14:textId="743ADE1E" w:rsidR="00FD44A2" w:rsidRPr="00087A7D" w:rsidDel="00A11FD2" w:rsidRDefault="58955ABA" w:rsidP="00087A7D">
            <w:pPr>
              <w:spacing w:after="0" w:line="240" w:lineRule="auto"/>
              <w:jc w:val="center"/>
              <w:rPr>
                <w:del w:id="410" w:author="Author"/>
                <w:rFonts w:ascii="Segoe UI" w:eastAsia="Times New Roman" w:hAnsi="Segoe UI" w:cs="Segoe UI"/>
                <w:color w:val="333333"/>
                <w:sz w:val="24"/>
                <w:szCs w:val="21"/>
              </w:rPr>
            </w:pPr>
            <w:del w:id="411" w:author="Author">
              <w:r w:rsidRPr="58955ABA" w:rsidDel="00A11FD2">
                <w:rPr>
                  <w:rFonts w:ascii="Segoe UI,Times New Roman" w:eastAsia="Segoe UI,Times New Roman" w:hAnsi="Segoe UI,Times New Roman" w:cs="Segoe UI,Times New Roman"/>
                  <w:color w:val="333333"/>
                  <w:sz w:val="24"/>
                  <w:szCs w:val="24"/>
                </w:rPr>
                <w:delText>adlservicebus[unique]</w:delText>
              </w:r>
            </w:del>
          </w:p>
        </w:tc>
      </w:tr>
      <w:tr w:rsidR="00FD44A2" w:rsidRPr="00087A7D" w:rsidDel="00A11FD2" w14:paraId="06BB96E2" w14:textId="5282C430" w:rsidTr="58955ABA">
        <w:trPr>
          <w:del w:id="412" w:author="Author"/>
        </w:trPr>
        <w:tc>
          <w:tcPr>
            <w:tcW w:w="0" w:type="auto"/>
            <w:tcMar>
              <w:top w:w="0" w:type="dxa"/>
              <w:left w:w="0" w:type="dxa"/>
              <w:bottom w:w="0" w:type="dxa"/>
              <w:right w:w="0" w:type="dxa"/>
            </w:tcMar>
            <w:vAlign w:val="center"/>
            <w:hideMark/>
          </w:tcPr>
          <w:p w14:paraId="05A27B9E" w14:textId="5021FA6D" w:rsidR="00FD44A2" w:rsidRPr="00087A7D" w:rsidDel="00A11FD2" w:rsidRDefault="58955ABA" w:rsidP="00087A7D">
            <w:pPr>
              <w:spacing w:after="0" w:line="240" w:lineRule="auto"/>
              <w:rPr>
                <w:del w:id="413" w:author="Author"/>
                <w:rFonts w:ascii="Segoe UI" w:eastAsia="Times New Roman" w:hAnsi="Segoe UI" w:cs="Segoe UI"/>
                <w:color w:val="333333"/>
                <w:sz w:val="24"/>
                <w:szCs w:val="21"/>
              </w:rPr>
            </w:pPr>
            <w:del w:id="414" w:author="Author">
              <w:r w:rsidRPr="58955ABA" w:rsidDel="00A11FD2">
                <w:rPr>
                  <w:rFonts w:ascii="Segoe UI,Times New Roman" w:eastAsia="Segoe UI,Times New Roman" w:hAnsi="Segoe UI,Times New Roman" w:cs="Segoe UI,Times New Roman"/>
                  <w:color w:val="333333"/>
                  <w:sz w:val="24"/>
                  <w:szCs w:val="24"/>
                </w:rPr>
                <w:delText>event hub name</w:delText>
              </w:r>
            </w:del>
          </w:p>
        </w:tc>
        <w:tc>
          <w:tcPr>
            <w:tcW w:w="0" w:type="auto"/>
            <w:tcMar>
              <w:top w:w="0" w:type="dxa"/>
              <w:left w:w="0" w:type="dxa"/>
              <w:bottom w:w="0" w:type="dxa"/>
              <w:right w:w="0" w:type="dxa"/>
            </w:tcMar>
            <w:vAlign w:val="center"/>
            <w:hideMark/>
          </w:tcPr>
          <w:p w14:paraId="456D21EF" w14:textId="50EDEBFA" w:rsidR="00FD44A2" w:rsidRPr="00087A7D" w:rsidDel="00A11FD2" w:rsidRDefault="58955ABA" w:rsidP="00087A7D">
            <w:pPr>
              <w:spacing w:after="0" w:line="240" w:lineRule="auto"/>
              <w:jc w:val="center"/>
              <w:rPr>
                <w:del w:id="415" w:author="Author"/>
                <w:rFonts w:ascii="Segoe UI" w:eastAsia="Times New Roman" w:hAnsi="Segoe UI" w:cs="Segoe UI"/>
                <w:color w:val="333333"/>
                <w:sz w:val="24"/>
                <w:szCs w:val="21"/>
              </w:rPr>
            </w:pPr>
            <w:del w:id="416" w:author="Author">
              <w:r w:rsidRPr="58955ABA" w:rsidDel="00A11FD2">
                <w:rPr>
                  <w:rFonts w:ascii="Segoe UI,Times New Roman" w:eastAsia="Segoe UI,Times New Roman" w:hAnsi="Segoe UI,Times New Roman" w:cs="Segoe UI,Times New Roman"/>
                  <w:color w:val="333333"/>
                  <w:sz w:val="24"/>
                  <w:szCs w:val="24"/>
                </w:rPr>
                <w:delText>adleventhub[unique]</w:delText>
              </w:r>
            </w:del>
          </w:p>
        </w:tc>
      </w:tr>
      <w:tr w:rsidR="00FD44A2" w:rsidRPr="00087A7D" w:rsidDel="00A11FD2" w14:paraId="592C2480" w14:textId="72F39696" w:rsidTr="58955ABA">
        <w:trPr>
          <w:del w:id="417" w:author="Author"/>
        </w:trPr>
        <w:tc>
          <w:tcPr>
            <w:tcW w:w="0" w:type="auto"/>
            <w:tcMar>
              <w:top w:w="0" w:type="dxa"/>
              <w:left w:w="0" w:type="dxa"/>
              <w:bottom w:w="0" w:type="dxa"/>
              <w:right w:w="0" w:type="dxa"/>
            </w:tcMar>
            <w:vAlign w:val="center"/>
            <w:hideMark/>
          </w:tcPr>
          <w:p w14:paraId="65981366" w14:textId="7D94939A" w:rsidR="00FD44A2" w:rsidRPr="00087A7D" w:rsidDel="00A11FD2" w:rsidRDefault="58955ABA" w:rsidP="00087A7D">
            <w:pPr>
              <w:spacing w:after="0" w:line="240" w:lineRule="auto"/>
              <w:rPr>
                <w:del w:id="418" w:author="Author"/>
                <w:rFonts w:ascii="Segoe UI" w:eastAsia="Times New Roman" w:hAnsi="Segoe UI" w:cs="Segoe UI"/>
                <w:color w:val="333333"/>
                <w:sz w:val="24"/>
                <w:szCs w:val="21"/>
              </w:rPr>
            </w:pPr>
            <w:del w:id="419" w:author="Author">
              <w:r w:rsidRPr="58955ABA" w:rsidDel="00A11FD2">
                <w:rPr>
                  <w:rFonts w:ascii="Segoe UI,Times New Roman" w:eastAsia="Segoe UI,Times New Roman" w:hAnsi="Segoe UI,Times New Roman" w:cs="Segoe UI,Times New Roman"/>
                  <w:color w:val="333333"/>
                  <w:sz w:val="24"/>
                  <w:szCs w:val="24"/>
                </w:rPr>
                <w:delText>stream analytic job output power bi</w:delText>
              </w:r>
            </w:del>
          </w:p>
        </w:tc>
        <w:tc>
          <w:tcPr>
            <w:tcW w:w="0" w:type="auto"/>
            <w:tcMar>
              <w:top w:w="0" w:type="dxa"/>
              <w:left w:w="0" w:type="dxa"/>
              <w:bottom w:w="0" w:type="dxa"/>
              <w:right w:w="0" w:type="dxa"/>
            </w:tcMar>
            <w:vAlign w:val="center"/>
            <w:hideMark/>
          </w:tcPr>
          <w:p w14:paraId="162D0BD8" w14:textId="4B7C19B8" w:rsidR="00FD44A2" w:rsidRPr="00087A7D" w:rsidDel="00A11FD2" w:rsidRDefault="58955ABA" w:rsidP="00087A7D">
            <w:pPr>
              <w:spacing w:after="0" w:line="240" w:lineRule="auto"/>
              <w:jc w:val="center"/>
              <w:rPr>
                <w:del w:id="420" w:author="Author"/>
                <w:rFonts w:ascii="Segoe UI" w:eastAsia="Times New Roman" w:hAnsi="Segoe UI" w:cs="Segoe UI"/>
                <w:color w:val="333333"/>
                <w:sz w:val="24"/>
                <w:szCs w:val="21"/>
              </w:rPr>
            </w:pPr>
            <w:del w:id="421" w:author="Author">
              <w:r w:rsidRPr="58955ABA" w:rsidDel="00A11FD2">
                <w:rPr>
                  <w:rFonts w:ascii="Segoe UI,Times New Roman" w:eastAsia="Segoe UI,Times New Roman" w:hAnsi="Segoe UI,Times New Roman" w:cs="Segoe UI,Times New Roman"/>
                  <w:color w:val="333333"/>
                  <w:sz w:val="24"/>
                  <w:szCs w:val="24"/>
                </w:rPr>
                <w:delText>adlstreamanalytics[unique]]powerbi</w:delText>
              </w:r>
            </w:del>
          </w:p>
        </w:tc>
      </w:tr>
      <w:tr w:rsidR="00FD44A2" w:rsidRPr="00087A7D" w:rsidDel="00A11FD2" w14:paraId="2D8A6540" w14:textId="1AB8C31F" w:rsidTr="58955ABA">
        <w:trPr>
          <w:del w:id="422" w:author="Author"/>
        </w:trPr>
        <w:tc>
          <w:tcPr>
            <w:tcW w:w="0" w:type="auto"/>
            <w:tcMar>
              <w:top w:w="0" w:type="dxa"/>
              <w:left w:w="0" w:type="dxa"/>
              <w:bottom w:w="0" w:type="dxa"/>
              <w:right w:w="0" w:type="dxa"/>
            </w:tcMar>
            <w:vAlign w:val="center"/>
            <w:hideMark/>
          </w:tcPr>
          <w:p w14:paraId="0D8123D6" w14:textId="3911F9D9" w:rsidR="00FD44A2" w:rsidRPr="00087A7D" w:rsidDel="00A11FD2" w:rsidRDefault="58955ABA" w:rsidP="00087A7D">
            <w:pPr>
              <w:spacing w:after="0" w:line="240" w:lineRule="auto"/>
              <w:rPr>
                <w:del w:id="423" w:author="Author"/>
                <w:rFonts w:ascii="Segoe UI" w:eastAsia="Times New Roman" w:hAnsi="Segoe UI" w:cs="Segoe UI"/>
                <w:color w:val="333333"/>
                <w:sz w:val="24"/>
                <w:szCs w:val="21"/>
              </w:rPr>
            </w:pPr>
            <w:del w:id="424" w:author="Author">
              <w:r w:rsidRPr="58955ABA" w:rsidDel="00A11FD2">
                <w:rPr>
                  <w:rFonts w:ascii="Segoe UI,Times New Roman" w:eastAsia="Segoe UI,Times New Roman" w:hAnsi="Segoe UI,Times New Roman" w:cs="Segoe UI,Times New Roman"/>
                  <w:color w:val="333333"/>
                  <w:sz w:val="24"/>
                  <w:szCs w:val="24"/>
                </w:rPr>
                <w:delText>stream analytic job output data lake</w:delText>
              </w:r>
            </w:del>
          </w:p>
        </w:tc>
        <w:tc>
          <w:tcPr>
            <w:tcW w:w="0" w:type="auto"/>
            <w:tcMar>
              <w:top w:w="0" w:type="dxa"/>
              <w:left w:w="0" w:type="dxa"/>
              <w:bottom w:w="0" w:type="dxa"/>
              <w:right w:w="0" w:type="dxa"/>
            </w:tcMar>
            <w:vAlign w:val="center"/>
            <w:hideMark/>
          </w:tcPr>
          <w:p w14:paraId="2E487A59" w14:textId="0F3FB96A" w:rsidR="00FD44A2" w:rsidRPr="00087A7D" w:rsidDel="00A11FD2" w:rsidRDefault="58955ABA" w:rsidP="00087A7D">
            <w:pPr>
              <w:spacing w:after="0" w:line="240" w:lineRule="auto"/>
              <w:jc w:val="center"/>
              <w:rPr>
                <w:del w:id="425" w:author="Author"/>
                <w:rFonts w:ascii="Segoe UI" w:eastAsia="Times New Roman" w:hAnsi="Segoe UI" w:cs="Segoe UI"/>
                <w:color w:val="333333"/>
                <w:sz w:val="24"/>
                <w:szCs w:val="21"/>
              </w:rPr>
            </w:pPr>
            <w:del w:id="426" w:author="Author">
              <w:r w:rsidRPr="58955ABA" w:rsidDel="00A11FD2">
                <w:rPr>
                  <w:rFonts w:ascii="Segoe UI,Times New Roman" w:eastAsia="Segoe UI,Times New Roman" w:hAnsi="Segoe UI,Times New Roman" w:cs="Segoe UI,Times New Roman"/>
                  <w:color w:val="333333"/>
                  <w:sz w:val="24"/>
                  <w:szCs w:val="24"/>
                </w:rPr>
                <w:delText>adlstreamanalytics[unique]]datalake</w:delText>
              </w:r>
            </w:del>
          </w:p>
        </w:tc>
      </w:tr>
      <w:tr w:rsidR="00FD44A2" w:rsidRPr="00087A7D" w:rsidDel="00A11FD2" w14:paraId="50C73831" w14:textId="03B9C569" w:rsidTr="58955ABA">
        <w:trPr>
          <w:del w:id="427" w:author="Author"/>
        </w:trPr>
        <w:tc>
          <w:tcPr>
            <w:tcW w:w="0" w:type="auto"/>
            <w:tcMar>
              <w:top w:w="0" w:type="dxa"/>
              <w:left w:w="0" w:type="dxa"/>
              <w:bottom w:w="0" w:type="dxa"/>
              <w:right w:w="0" w:type="dxa"/>
            </w:tcMar>
            <w:vAlign w:val="center"/>
            <w:hideMark/>
          </w:tcPr>
          <w:p w14:paraId="315B1594" w14:textId="655D0282" w:rsidR="00FD44A2" w:rsidRPr="00087A7D" w:rsidDel="00A11FD2" w:rsidRDefault="58955ABA" w:rsidP="00087A7D">
            <w:pPr>
              <w:spacing w:after="0" w:line="240" w:lineRule="auto"/>
              <w:rPr>
                <w:del w:id="428" w:author="Author"/>
                <w:rFonts w:ascii="Segoe UI" w:eastAsia="Times New Roman" w:hAnsi="Segoe UI" w:cs="Segoe UI"/>
                <w:color w:val="333333"/>
                <w:sz w:val="24"/>
                <w:szCs w:val="21"/>
              </w:rPr>
            </w:pPr>
            <w:del w:id="429" w:author="Author">
              <w:r w:rsidRPr="58955ABA" w:rsidDel="00A11FD2">
                <w:rPr>
                  <w:rFonts w:ascii="Segoe UI,Times New Roman" w:eastAsia="Segoe UI,Times New Roman" w:hAnsi="Segoe UI,Times New Roman" w:cs="Segoe UI,Times New Roman"/>
                  <w:color w:val="333333"/>
                  <w:sz w:val="24"/>
                  <w:szCs w:val="24"/>
                </w:rPr>
                <w:delText>storage account name</w:delText>
              </w:r>
            </w:del>
          </w:p>
        </w:tc>
        <w:tc>
          <w:tcPr>
            <w:tcW w:w="0" w:type="auto"/>
            <w:tcMar>
              <w:top w:w="0" w:type="dxa"/>
              <w:left w:w="0" w:type="dxa"/>
              <w:bottom w:w="0" w:type="dxa"/>
              <w:right w:w="0" w:type="dxa"/>
            </w:tcMar>
            <w:vAlign w:val="center"/>
            <w:hideMark/>
          </w:tcPr>
          <w:p w14:paraId="0E5793A1" w14:textId="04E942F1" w:rsidR="00FD44A2" w:rsidRPr="00087A7D" w:rsidDel="00A11FD2" w:rsidRDefault="58955ABA" w:rsidP="00087A7D">
            <w:pPr>
              <w:spacing w:after="0" w:line="240" w:lineRule="auto"/>
              <w:jc w:val="center"/>
              <w:rPr>
                <w:del w:id="430" w:author="Author"/>
                <w:rFonts w:ascii="Segoe UI" w:eastAsia="Times New Roman" w:hAnsi="Segoe UI" w:cs="Segoe UI"/>
                <w:color w:val="333333"/>
                <w:sz w:val="24"/>
                <w:szCs w:val="21"/>
              </w:rPr>
            </w:pPr>
            <w:del w:id="431" w:author="Author">
              <w:r w:rsidRPr="58955ABA" w:rsidDel="00A11FD2">
                <w:rPr>
                  <w:rFonts w:ascii="Segoe UI,Times New Roman" w:eastAsia="Segoe UI,Times New Roman" w:hAnsi="Segoe UI,Times New Roman" w:cs="Segoe UI,Times New Roman"/>
                  <w:color w:val="333333"/>
                  <w:sz w:val="24"/>
                  <w:szCs w:val="24"/>
                </w:rPr>
                <w:delText>storage[unique]</w:delText>
              </w:r>
            </w:del>
          </w:p>
        </w:tc>
      </w:tr>
      <w:tr w:rsidR="00FD44A2" w:rsidRPr="00087A7D" w:rsidDel="00A11FD2" w14:paraId="43AFC2EC" w14:textId="51427480" w:rsidTr="58955ABA">
        <w:trPr>
          <w:del w:id="432" w:author="Author"/>
        </w:trPr>
        <w:tc>
          <w:tcPr>
            <w:tcW w:w="0" w:type="auto"/>
            <w:tcMar>
              <w:top w:w="0" w:type="dxa"/>
              <w:left w:w="0" w:type="dxa"/>
              <w:bottom w:w="0" w:type="dxa"/>
              <w:right w:w="0" w:type="dxa"/>
            </w:tcMar>
            <w:vAlign w:val="center"/>
            <w:hideMark/>
          </w:tcPr>
          <w:p w14:paraId="05C38C31" w14:textId="3C311A92" w:rsidR="00FD44A2" w:rsidRPr="00087A7D" w:rsidDel="00A11FD2" w:rsidRDefault="58955ABA" w:rsidP="00087A7D">
            <w:pPr>
              <w:spacing w:after="0" w:line="240" w:lineRule="auto"/>
              <w:rPr>
                <w:del w:id="433" w:author="Author"/>
                <w:rFonts w:ascii="Segoe UI" w:eastAsia="Times New Roman" w:hAnsi="Segoe UI" w:cs="Segoe UI"/>
                <w:color w:val="333333"/>
                <w:sz w:val="24"/>
                <w:szCs w:val="21"/>
              </w:rPr>
            </w:pPr>
            <w:del w:id="434" w:author="Author">
              <w:r w:rsidRPr="58955ABA" w:rsidDel="00A11FD2">
                <w:rPr>
                  <w:rFonts w:ascii="Segoe UI,Times New Roman" w:eastAsia="Segoe UI,Times New Roman" w:hAnsi="Segoe UI,Times New Roman" w:cs="Segoe UI,Times New Roman"/>
                  <w:color w:val="333333"/>
                  <w:sz w:val="24"/>
                  <w:szCs w:val="24"/>
                </w:rPr>
                <w:delText>Data Lake Store Account Name</w:delText>
              </w:r>
            </w:del>
          </w:p>
        </w:tc>
        <w:tc>
          <w:tcPr>
            <w:tcW w:w="0" w:type="auto"/>
            <w:tcMar>
              <w:top w:w="0" w:type="dxa"/>
              <w:left w:w="0" w:type="dxa"/>
              <w:bottom w:w="0" w:type="dxa"/>
              <w:right w:w="0" w:type="dxa"/>
            </w:tcMar>
            <w:vAlign w:val="center"/>
            <w:hideMark/>
          </w:tcPr>
          <w:p w14:paraId="39E5E5DB" w14:textId="06F3C7BE" w:rsidR="00FD44A2" w:rsidRPr="00087A7D" w:rsidDel="00A11FD2" w:rsidRDefault="58955ABA" w:rsidP="00087A7D">
            <w:pPr>
              <w:spacing w:after="0" w:line="240" w:lineRule="auto"/>
              <w:jc w:val="center"/>
              <w:rPr>
                <w:del w:id="435" w:author="Author"/>
                <w:rFonts w:ascii="Segoe UI" w:eastAsia="Times New Roman" w:hAnsi="Segoe UI" w:cs="Segoe UI"/>
                <w:color w:val="333333"/>
                <w:sz w:val="24"/>
                <w:szCs w:val="21"/>
              </w:rPr>
            </w:pPr>
            <w:del w:id="436" w:author="Author">
              <w:r w:rsidRPr="58955ABA" w:rsidDel="00A11FD2">
                <w:rPr>
                  <w:rFonts w:ascii="Segoe UI,Times New Roman" w:eastAsia="Segoe UI,Times New Roman" w:hAnsi="Segoe UI,Times New Roman" w:cs="Segoe UI,Times New Roman"/>
                  <w:color w:val="333333"/>
                  <w:sz w:val="24"/>
                  <w:szCs w:val="24"/>
                </w:rPr>
                <w:delText>adls[unique]</w:delText>
              </w:r>
            </w:del>
          </w:p>
        </w:tc>
      </w:tr>
      <w:tr w:rsidR="00FD44A2" w:rsidRPr="00087A7D" w:rsidDel="00A11FD2" w14:paraId="1B83B4A7" w14:textId="3EF28C23" w:rsidTr="58955ABA">
        <w:trPr>
          <w:del w:id="437" w:author="Author"/>
        </w:trPr>
        <w:tc>
          <w:tcPr>
            <w:tcW w:w="0" w:type="auto"/>
            <w:tcMar>
              <w:top w:w="0" w:type="dxa"/>
              <w:left w:w="0" w:type="dxa"/>
              <w:bottom w:w="0" w:type="dxa"/>
              <w:right w:w="0" w:type="dxa"/>
            </w:tcMar>
            <w:vAlign w:val="center"/>
            <w:hideMark/>
          </w:tcPr>
          <w:p w14:paraId="48D5B2B2" w14:textId="22BD54C0" w:rsidR="00FD44A2" w:rsidRPr="00087A7D" w:rsidDel="00A11FD2" w:rsidRDefault="58955ABA" w:rsidP="00087A7D">
            <w:pPr>
              <w:spacing w:after="0" w:line="240" w:lineRule="auto"/>
              <w:rPr>
                <w:del w:id="438" w:author="Author"/>
                <w:rFonts w:ascii="Segoe UI" w:eastAsia="Times New Roman" w:hAnsi="Segoe UI" w:cs="Segoe UI"/>
                <w:color w:val="333333"/>
                <w:sz w:val="24"/>
                <w:szCs w:val="21"/>
              </w:rPr>
            </w:pPr>
            <w:del w:id="439" w:author="Author">
              <w:r w:rsidRPr="58955ABA" w:rsidDel="00A11FD2">
                <w:rPr>
                  <w:rFonts w:ascii="Segoe UI,Times New Roman" w:eastAsia="Segoe UI,Times New Roman" w:hAnsi="Segoe UI,Times New Roman" w:cs="Segoe UI,Times New Roman"/>
                  <w:color w:val="333333"/>
                  <w:sz w:val="24"/>
                  <w:szCs w:val="24"/>
                </w:rPr>
                <w:delText>Data Lake Analytic Account Name</w:delText>
              </w:r>
            </w:del>
          </w:p>
        </w:tc>
        <w:tc>
          <w:tcPr>
            <w:tcW w:w="0" w:type="auto"/>
            <w:tcMar>
              <w:top w:w="0" w:type="dxa"/>
              <w:left w:w="0" w:type="dxa"/>
              <w:bottom w:w="0" w:type="dxa"/>
              <w:right w:w="0" w:type="dxa"/>
            </w:tcMar>
            <w:vAlign w:val="center"/>
            <w:hideMark/>
          </w:tcPr>
          <w:p w14:paraId="49354422" w14:textId="5C8D974F" w:rsidR="00FD44A2" w:rsidRPr="00087A7D" w:rsidDel="00A11FD2" w:rsidRDefault="58955ABA" w:rsidP="00087A7D">
            <w:pPr>
              <w:spacing w:after="0" w:line="240" w:lineRule="auto"/>
              <w:jc w:val="center"/>
              <w:rPr>
                <w:del w:id="440" w:author="Author"/>
                <w:rFonts w:ascii="Segoe UI" w:eastAsia="Times New Roman" w:hAnsi="Segoe UI" w:cs="Segoe UI"/>
                <w:color w:val="333333"/>
                <w:sz w:val="24"/>
                <w:szCs w:val="21"/>
              </w:rPr>
            </w:pPr>
            <w:del w:id="441" w:author="Author">
              <w:r w:rsidRPr="58955ABA" w:rsidDel="00A11FD2">
                <w:rPr>
                  <w:rFonts w:ascii="Segoe UI,Times New Roman" w:eastAsia="Segoe UI,Times New Roman" w:hAnsi="Segoe UI,Times New Roman" w:cs="Segoe UI,Times New Roman"/>
                  <w:color w:val="333333"/>
                  <w:sz w:val="24"/>
                  <w:szCs w:val="24"/>
                </w:rPr>
                <w:delText>adla[unique]</w:delText>
              </w:r>
            </w:del>
          </w:p>
        </w:tc>
      </w:tr>
      <w:tr w:rsidR="00FD44A2" w:rsidRPr="00087A7D" w:rsidDel="00A11FD2" w14:paraId="7C8139B0" w14:textId="35871A3D" w:rsidTr="58955ABA">
        <w:trPr>
          <w:del w:id="442" w:author="Author"/>
        </w:trPr>
        <w:tc>
          <w:tcPr>
            <w:tcW w:w="0" w:type="auto"/>
            <w:tcMar>
              <w:top w:w="0" w:type="dxa"/>
              <w:left w:w="0" w:type="dxa"/>
              <w:bottom w:w="0" w:type="dxa"/>
              <w:right w:w="0" w:type="dxa"/>
            </w:tcMar>
            <w:vAlign w:val="center"/>
            <w:hideMark/>
          </w:tcPr>
          <w:p w14:paraId="26B63E84" w14:textId="13724D5B" w:rsidR="00FD44A2" w:rsidRPr="00087A7D" w:rsidDel="00A11FD2" w:rsidRDefault="58955ABA" w:rsidP="00087A7D">
            <w:pPr>
              <w:spacing w:after="0" w:line="240" w:lineRule="auto"/>
              <w:rPr>
                <w:del w:id="443" w:author="Author"/>
                <w:rFonts w:ascii="Segoe UI" w:eastAsia="Times New Roman" w:hAnsi="Segoe UI" w:cs="Segoe UI"/>
                <w:color w:val="333333"/>
                <w:sz w:val="24"/>
                <w:szCs w:val="21"/>
              </w:rPr>
            </w:pPr>
            <w:del w:id="444" w:author="Author">
              <w:r w:rsidRPr="58955ABA" w:rsidDel="00A11FD2">
                <w:rPr>
                  <w:rFonts w:ascii="Segoe UI,Times New Roman" w:eastAsia="Segoe UI,Times New Roman" w:hAnsi="Segoe UI,Times New Roman" w:cs="Segoe UI,Times New Roman"/>
                  <w:color w:val="333333"/>
                  <w:sz w:val="24"/>
                  <w:szCs w:val="24"/>
                </w:rPr>
                <w:delText>SQL Server name</w:delText>
              </w:r>
            </w:del>
          </w:p>
        </w:tc>
        <w:tc>
          <w:tcPr>
            <w:tcW w:w="0" w:type="auto"/>
            <w:tcMar>
              <w:top w:w="0" w:type="dxa"/>
              <w:left w:w="0" w:type="dxa"/>
              <w:bottom w:w="0" w:type="dxa"/>
              <w:right w:w="0" w:type="dxa"/>
            </w:tcMar>
            <w:vAlign w:val="center"/>
            <w:hideMark/>
          </w:tcPr>
          <w:p w14:paraId="38890B3F" w14:textId="55A4FCE7" w:rsidR="00FD44A2" w:rsidRPr="00087A7D" w:rsidDel="00A11FD2" w:rsidRDefault="58955ABA" w:rsidP="00087A7D">
            <w:pPr>
              <w:spacing w:after="0" w:line="240" w:lineRule="auto"/>
              <w:jc w:val="center"/>
              <w:rPr>
                <w:del w:id="445" w:author="Author"/>
                <w:rFonts w:ascii="Segoe UI" w:eastAsia="Times New Roman" w:hAnsi="Segoe UI" w:cs="Segoe UI"/>
                <w:color w:val="333333"/>
                <w:sz w:val="24"/>
                <w:szCs w:val="21"/>
              </w:rPr>
            </w:pPr>
            <w:del w:id="446" w:author="Author">
              <w:r w:rsidRPr="58955ABA" w:rsidDel="00A11FD2">
                <w:rPr>
                  <w:rFonts w:ascii="Segoe UI,Times New Roman" w:eastAsia="Segoe UI,Times New Roman" w:hAnsi="Segoe UI,Times New Roman" w:cs="Segoe UI,Times New Roman"/>
                  <w:color w:val="333333"/>
                  <w:sz w:val="24"/>
                  <w:szCs w:val="24"/>
                </w:rPr>
                <w:delText>adl-[unique].database.windows.net</w:delText>
              </w:r>
            </w:del>
          </w:p>
        </w:tc>
      </w:tr>
      <w:tr w:rsidR="00FD44A2" w:rsidRPr="00087A7D" w:rsidDel="00A11FD2" w14:paraId="00CFF0D8" w14:textId="39CF4F9D" w:rsidTr="58955ABA">
        <w:trPr>
          <w:del w:id="447" w:author="Author"/>
        </w:trPr>
        <w:tc>
          <w:tcPr>
            <w:tcW w:w="0" w:type="auto"/>
            <w:tcMar>
              <w:top w:w="0" w:type="dxa"/>
              <w:left w:w="0" w:type="dxa"/>
              <w:bottom w:w="0" w:type="dxa"/>
              <w:right w:w="0" w:type="dxa"/>
            </w:tcMar>
            <w:vAlign w:val="center"/>
            <w:hideMark/>
          </w:tcPr>
          <w:p w14:paraId="048F11EC" w14:textId="5CDED164" w:rsidR="00FD44A2" w:rsidRPr="00087A7D" w:rsidDel="00A11FD2" w:rsidRDefault="58955ABA" w:rsidP="00087A7D">
            <w:pPr>
              <w:spacing w:after="0" w:line="240" w:lineRule="auto"/>
              <w:rPr>
                <w:del w:id="448" w:author="Author"/>
                <w:rFonts w:ascii="Segoe UI" w:eastAsia="Times New Roman" w:hAnsi="Segoe UI" w:cs="Segoe UI"/>
                <w:color w:val="333333"/>
                <w:sz w:val="24"/>
                <w:szCs w:val="21"/>
              </w:rPr>
            </w:pPr>
            <w:del w:id="449" w:author="Author">
              <w:r w:rsidRPr="58955ABA" w:rsidDel="00A11FD2">
                <w:rPr>
                  <w:rFonts w:ascii="Segoe UI,Times New Roman" w:eastAsia="Segoe UI,Times New Roman" w:hAnsi="Segoe UI,Times New Roman" w:cs="Segoe UI,Times New Roman"/>
                  <w:color w:val="333333"/>
                  <w:sz w:val="24"/>
                  <w:szCs w:val="24"/>
                </w:rPr>
                <w:delText>SQL Server user name</w:delText>
              </w:r>
            </w:del>
          </w:p>
        </w:tc>
        <w:tc>
          <w:tcPr>
            <w:tcW w:w="0" w:type="auto"/>
            <w:tcMar>
              <w:top w:w="0" w:type="dxa"/>
              <w:left w:w="0" w:type="dxa"/>
              <w:bottom w:w="0" w:type="dxa"/>
              <w:right w:w="0" w:type="dxa"/>
            </w:tcMar>
            <w:vAlign w:val="center"/>
            <w:hideMark/>
          </w:tcPr>
          <w:p w14:paraId="7FAF3D4F" w14:textId="73CDD0C7" w:rsidR="00FD44A2" w:rsidRPr="00087A7D" w:rsidDel="00A11FD2" w:rsidRDefault="58955ABA" w:rsidP="00087A7D">
            <w:pPr>
              <w:spacing w:after="0" w:line="240" w:lineRule="auto"/>
              <w:jc w:val="center"/>
              <w:rPr>
                <w:del w:id="450" w:author="Author"/>
                <w:rFonts w:ascii="Segoe UI" w:eastAsia="Times New Roman" w:hAnsi="Segoe UI" w:cs="Segoe UI"/>
                <w:color w:val="333333"/>
                <w:sz w:val="24"/>
                <w:szCs w:val="21"/>
              </w:rPr>
            </w:pPr>
            <w:del w:id="451" w:author="Author">
              <w:r w:rsidRPr="58955ABA" w:rsidDel="00A11FD2">
                <w:rPr>
                  <w:rFonts w:ascii="Segoe UI,Times New Roman" w:eastAsia="Segoe UI,Times New Roman" w:hAnsi="Segoe UI,Times New Roman" w:cs="Segoe UI,Times New Roman"/>
                  <w:color w:val="333333"/>
                  <w:sz w:val="24"/>
                  <w:szCs w:val="24"/>
                </w:rPr>
                <w:delText>adluser</w:delText>
              </w:r>
            </w:del>
          </w:p>
        </w:tc>
      </w:tr>
      <w:tr w:rsidR="00FD44A2" w:rsidRPr="00087A7D" w:rsidDel="00A11FD2" w14:paraId="5F309999" w14:textId="21F86387" w:rsidTr="58955ABA">
        <w:trPr>
          <w:del w:id="452" w:author="Author"/>
        </w:trPr>
        <w:tc>
          <w:tcPr>
            <w:tcW w:w="0" w:type="auto"/>
            <w:tcMar>
              <w:top w:w="0" w:type="dxa"/>
              <w:left w:w="0" w:type="dxa"/>
              <w:bottom w:w="0" w:type="dxa"/>
              <w:right w:w="0" w:type="dxa"/>
            </w:tcMar>
            <w:vAlign w:val="center"/>
            <w:hideMark/>
          </w:tcPr>
          <w:p w14:paraId="44574CBC" w14:textId="3FD44903" w:rsidR="00FD44A2" w:rsidRPr="00087A7D" w:rsidDel="00A11FD2" w:rsidRDefault="58955ABA" w:rsidP="00087A7D">
            <w:pPr>
              <w:spacing w:after="0" w:line="240" w:lineRule="auto"/>
              <w:rPr>
                <w:del w:id="453" w:author="Author"/>
                <w:rFonts w:ascii="Segoe UI" w:eastAsia="Times New Roman" w:hAnsi="Segoe UI" w:cs="Segoe UI"/>
                <w:color w:val="333333"/>
                <w:sz w:val="24"/>
                <w:szCs w:val="21"/>
              </w:rPr>
            </w:pPr>
            <w:del w:id="454" w:author="Author">
              <w:r w:rsidRPr="58955ABA" w:rsidDel="00A11FD2">
                <w:rPr>
                  <w:rFonts w:ascii="Segoe UI,Times New Roman" w:eastAsia="Segoe UI,Times New Roman" w:hAnsi="Segoe UI,Times New Roman" w:cs="Segoe UI,Times New Roman"/>
                  <w:color w:val="333333"/>
                  <w:sz w:val="24"/>
                  <w:szCs w:val="24"/>
                </w:rPr>
                <w:delText>SQL Server user password</w:delText>
              </w:r>
            </w:del>
          </w:p>
        </w:tc>
        <w:tc>
          <w:tcPr>
            <w:tcW w:w="0" w:type="auto"/>
            <w:tcMar>
              <w:top w:w="0" w:type="dxa"/>
              <w:left w:w="0" w:type="dxa"/>
              <w:bottom w:w="0" w:type="dxa"/>
              <w:right w:w="0" w:type="dxa"/>
            </w:tcMar>
            <w:vAlign w:val="center"/>
            <w:hideMark/>
          </w:tcPr>
          <w:p w14:paraId="64279FF6" w14:textId="379D2099" w:rsidR="00FD44A2" w:rsidRPr="00087A7D" w:rsidDel="00A11FD2" w:rsidRDefault="58955ABA" w:rsidP="00087A7D">
            <w:pPr>
              <w:spacing w:after="0" w:line="240" w:lineRule="auto"/>
              <w:jc w:val="center"/>
              <w:rPr>
                <w:del w:id="455" w:author="Author"/>
                <w:rFonts w:ascii="Segoe UI" w:eastAsia="Times New Roman" w:hAnsi="Segoe UI" w:cs="Segoe UI"/>
                <w:color w:val="333333"/>
                <w:sz w:val="24"/>
                <w:szCs w:val="21"/>
              </w:rPr>
            </w:pPr>
            <w:del w:id="456" w:author="Author">
              <w:r w:rsidRPr="58955ABA" w:rsidDel="00A11FD2">
                <w:rPr>
                  <w:rFonts w:ascii="Segoe UI,Times New Roman" w:eastAsia="Segoe UI,Times New Roman" w:hAnsi="Segoe UI,Times New Roman" w:cs="Segoe UI,Times New Roman"/>
                  <w:color w:val="333333"/>
                  <w:sz w:val="24"/>
                  <w:szCs w:val="24"/>
                </w:rPr>
                <w:delText>pass@word1</w:delText>
              </w:r>
            </w:del>
          </w:p>
        </w:tc>
      </w:tr>
      <w:tr w:rsidR="00FD44A2" w:rsidRPr="00087A7D" w:rsidDel="00A11FD2" w14:paraId="2D2F4B99" w14:textId="3EE96CDB" w:rsidTr="58955ABA">
        <w:trPr>
          <w:del w:id="457" w:author="Author"/>
        </w:trPr>
        <w:tc>
          <w:tcPr>
            <w:tcW w:w="0" w:type="auto"/>
            <w:tcMar>
              <w:top w:w="0" w:type="dxa"/>
              <w:left w:w="0" w:type="dxa"/>
              <w:bottom w:w="0" w:type="dxa"/>
              <w:right w:w="0" w:type="dxa"/>
            </w:tcMar>
            <w:vAlign w:val="center"/>
            <w:hideMark/>
          </w:tcPr>
          <w:p w14:paraId="66817EBC" w14:textId="457EFA5B" w:rsidR="00FD44A2" w:rsidRPr="00087A7D" w:rsidDel="00A11FD2" w:rsidRDefault="58955ABA" w:rsidP="00087A7D">
            <w:pPr>
              <w:spacing w:after="0" w:line="240" w:lineRule="auto"/>
              <w:rPr>
                <w:del w:id="458" w:author="Author"/>
                <w:rFonts w:ascii="Segoe UI" w:eastAsia="Times New Roman" w:hAnsi="Segoe UI" w:cs="Segoe UI"/>
                <w:color w:val="333333"/>
                <w:sz w:val="24"/>
                <w:szCs w:val="21"/>
              </w:rPr>
            </w:pPr>
            <w:del w:id="459" w:author="Author">
              <w:r w:rsidRPr="58955ABA" w:rsidDel="00A11FD2">
                <w:rPr>
                  <w:rFonts w:ascii="Segoe UI,Times New Roman" w:eastAsia="Segoe UI,Times New Roman" w:hAnsi="Segoe UI,Times New Roman" w:cs="Segoe UI,Times New Roman"/>
                  <w:color w:val="333333"/>
                  <w:sz w:val="24"/>
                  <w:szCs w:val="24"/>
                </w:rPr>
                <w:delText>SQL Database Name</w:delText>
              </w:r>
            </w:del>
          </w:p>
        </w:tc>
        <w:tc>
          <w:tcPr>
            <w:tcW w:w="0" w:type="auto"/>
            <w:tcMar>
              <w:top w:w="0" w:type="dxa"/>
              <w:left w:w="0" w:type="dxa"/>
              <w:bottom w:w="0" w:type="dxa"/>
              <w:right w:w="0" w:type="dxa"/>
            </w:tcMar>
            <w:vAlign w:val="center"/>
            <w:hideMark/>
          </w:tcPr>
          <w:p w14:paraId="10E7F1AE" w14:textId="389172AF" w:rsidR="00FD44A2" w:rsidRPr="00087A7D" w:rsidDel="00A11FD2" w:rsidRDefault="58955ABA" w:rsidP="00087A7D">
            <w:pPr>
              <w:spacing w:after="0" w:line="240" w:lineRule="auto"/>
              <w:jc w:val="center"/>
              <w:rPr>
                <w:del w:id="460" w:author="Author"/>
                <w:rFonts w:ascii="Segoe UI" w:eastAsia="Times New Roman" w:hAnsi="Segoe UI" w:cs="Segoe UI"/>
                <w:color w:val="333333"/>
                <w:sz w:val="24"/>
                <w:szCs w:val="21"/>
              </w:rPr>
            </w:pPr>
            <w:del w:id="461" w:author="Author">
              <w:r w:rsidRPr="58955ABA" w:rsidDel="00A11FD2">
                <w:rPr>
                  <w:rFonts w:ascii="Segoe UI,Times New Roman" w:eastAsia="Segoe UI,Times New Roman" w:hAnsi="Segoe UI,Times New Roman" w:cs="Segoe UI,Times New Roman"/>
                  <w:color w:val="333333"/>
                  <w:sz w:val="24"/>
                  <w:szCs w:val="24"/>
                </w:rPr>
                <w:delText>adlDB</w:delText>
              </w:r>
            </w:del>
          </w:p>
        </w:tc>
      </w:tr>
    </w:tbl>
    <w:p w14:paraId="0A73E695" w14:textId="19900FA9" w:rsidR="00FD44A2" w:rsidRPr="00DE0071" w:rsidDel="00A11FD2" w:rsidRDefault="58955ABA" w:rsidP="00FD44A2">
      <w:pPr>
        <w:spacing w:after="150" w:line="240" w:lineRule="auto"/>
        <w:rPr>
          <w:del w:id="462" w:author="Author"/>
          <w:rFonts w:ascii="Segoe UI" w:eastAsia="Times New Roman" w:hAnsi="Segoe UI" w:cs="Segoe UI"/>
          <w:color w:val="333333"/>
          <w:sz w:val="24"/>
          <w:szCs w:val="21"/>
          <w:lang w:val="en"/>
          <w:rPrChange w:id="463" w:author="Author">
            <w:rPr>
              <w:del w:id="464" w:author="Author"/>
              <w:rFonts w:ascii="Segoe UI" w:eastAsia="Times New Roman" w:hAnsi="Segoe UI" w:cs="Segoe UI"/>
              <w:color w:val="333333"/>
              <w:sz w:val="24"/>
              <w:szCs w:val="21"/>
              <w:lang w:val="en"/>
            </w:rPr>
          </w:rPrChange>
        </w:rPr>
      </w:pPr>
      <w:del w:id="465" w:author="Author">
        <w:r w:rsidRPr="00DE0071" w:rsidDel="00A11FD2">
          <w:rPr>
            <w:rFonts w:ascii="Segoe UI" w:eastAsia="Segoe UI,Times New Roman" w:hAnsi="Segoe UI" w:cs="Segoe UI"/>
            <w:color w:val="333333"/>
            <w:sz w:val="24"/>
            <w:szCs w:val="24"/>
            <w:lang w:val="en"/>
            <w:rPrChange w:id="466" w:author="Author">
              <w:rPr>
                <w:rFonts w:ascii="Segoe UI,Times New Roman" w:eastAsia="Segoe UI,Times New Roman" w:hAnsi="Segoe UI,Times New Roman" w:cs="Segoe UI,Times New Roman"/>
                <w:color w:val="333333"/>
                <w:sz w:val="24"/>
                <w:szCs w:val="24"/>
                <w:lang w:val="en"/>
              </w:rPr>
            </w:rPrChange>
          </w:rPr>
          <w:delText>Table 1: Resources</w:delText>
        </w:r>
      </w:del>
    </w:p>
    <w:p w14:paraId="46C0E39D" w14:textId="77777777" w:rsidR="0040075C" w:rsidRPr="00DE0071" w:rsidRDefault="00A11FD2" w:rsidP="00926B2A">
      <w:pPr>
        <w:rPr>
          <w:ins w:id="467" w:author="Author"/>
          <w:rFonts w:ascii="Segoe UI" w:hAnsi="Segoe UI" w:cs="Segoe UI"/>
          <w:lang w:val="en"/>
          <w:rPrChange w:id="468" w:author="Author">
            <w:rPr>
              <w:ins w:id="469" w:author="Author"/>
              <w:lang w:val="en"/>
            </w:rPr>
          </w:rPrChange>
        </w:rPr>
      </w:pPr>
      <w:ins w:id="470" w:author="Author">
        <w:r w:rsidRPr="00DE0071">
          <w:rPr>
            <w:rFonts w:ascii="Segoe UI" w:hAnsi="Segoe UI" w:cs="Segoe UI"/>
            <w:lang w:val="en"/>
            <w:rPrChange w:id="471" w:author="Author">
              <w:rPr>
                <w:lang w:val="en"/>
              </w:rPr>
            </w:rPrChange>
          </w:rPr>
          <w:t>This section describes the common instructions that will be applied to the deployment process</w:t>
        </w:r>
        <w:del w:id="472" w:author="Author">
          <w:r w:rsidRPr="00DE0071" w:rsidDel="00D83DE4">
            <w:rPr>
              <w:rFonts w:ascii="Segoe UI" w:hAnsi="Segoe UI" w:cs="Segoe UI"/>
              <w:lang w:val="en"/>
              <w:rPrChange w:id="473" w:author="Author">
                <w:rPr>
                  <w:lang w:val="en"/>
                </w:rPr>
              </w:rPrChange>
            </w:rPr>
            <w:delText xml:space="preserve"> in the lab</w:delText>
          </w:r>
        </w:del>
        <w:r w:rsidR="00D83DE4" w:rsidRPr="00DE0071">
          <w:rPr>
            <w:rFonts w:ascii="Segoe UI" w:hAnsi="Segoe UI" w:cs="Segoe UI"/>
            <w:lang w:val="en"/>
            <w:rPrChange w:id="474" w:author="Author">
              <w:rPr>
                <w:lang w:val="en"/>
              </w:rPr>
            </w:rPrChange>
          </w:rPr>
          <w:t>, you need to following this instruction</w:t>
        </w:r>
        <w:del w:id="475" w:author="Author">
          <w:r w:rsidR="00D83DE4" w:rsidRPr="00DE0071" w:rsidDel="00207B78">
            <w:rPr>
              <w:rFonts w:ascii="Segoe UI" w:hAnsi="Segoe UI" w:cs="Segoe UI"/>
              <w:lang w:val="en"/>
              <w:rPrChange w:id="476" w:author="Author">
                <w:rPr>
                  <w:lang w:val="en"/>
                </w:rPr>
              </w:rPrChange>
            </w:rPr>
            <w:delText>s</w:delText>
          </w:r>
        </w:del>
        <w:r w:rsidR="00D83DE4" w:rsidRPr="00DE0071">
          <w:rPr>
            <w:rFonts w:ascii="Segoe UI" w:hAnsi="Segoe UI" w:cs="Segoe UI"/>
            <w:lang w:val="en"/>
            <w:rPrChange w:id="477" w:author="Author">
              <w:rPr>
                <w:lang w:val="en"/>
              </w:rPr>
            </w:rPrChange>
          </w:rPr>
          <w:t xml:space="preserve"> to create all Azure resources for this lab</w:t>
        </w:r>
        <w:r w:rsidR="0040075C" w:rsidRPr="00DE0071">
          <w:rPr>
            <w:rFonts w:ascii="Segoe UI" w:hAnsi="Segoe UI" w:cs="Segoe UI"/>
            <w:lang w:val="en"/>
            <w:rPrChange w:id="478" w:author="Author">
              <w:rPr>
                <w:lang w:val="en"/>
              </w:rPr>
            </w:rPrChange>
          </w:rPr>
          <w:t>:</w:t>
        </w:r>
      </w:ins>
    </w:p>
    <w:p w14:paraId="3AF5C8AB" w14:textId="77777777" w:rsidR="0040075C" w:rsidRPr="00DE0071" w:rsidRDefault="0040075C" w:rsidP="0040075C">
      <w:pPr>
        <w:pStyle w:val="ListParagraph"/>
        <w:numPr>
          <w:ilvl w:val="0"/>
          <w:numId w:val="40"/>
        </w:numPr>
        <w:rPr>
          <w:ins w:id="479" w:author="Author"/>
          <w:rFonts w:ascii="Segoe UI" w:hAnsi="Segoe UI" w:cs="Segoe UI"/>
          <w:lang w:val="en"/>
          <w:rPrChange w:id="480" w:author="Author">
            <w:rPr>
              <w:ins w:id="481" w:author="Author"/>
            </w:rPr>
          </w:rPrChange>
        </w:rPr>
        <w:pPrChange w:id="482" w:author="Author">
          <w:pPr/>
        </w:pPrChange>
      </w:pPr>
      <w:ins w:id="483" w:author="Author">
        <w:r w:rsidRPr="00DE0071">
          <w:rPr>
            <w:rFonts w:ascii="Segoe UI" w:hAnsi="Segoe UI" w:cs="Segoe UI"/>
            <w:lang w:val="en"/>
            <w:rPrChange w:id="484" w:author="Author">
              <w:rPr/>
            </w:rPrChange>
          </w:rPr>
          <w:t>Service Bus,</w:t>
        </w:r>
      </w:ins>
    </w:p>
    <w:p w14:paraId="02202E2D" w14:textId="77777777" w:rsidR="0040075C" w:rsidRPr="00DE0071" w:rsidRDefault="0040075C" w:rsidP="0040075C">
      <w:pPr>
        <w:pStyle w:val="ListParagraph"/>
        <w:numPr>
          <w:ilvl w:val="0"/>
          <w:numId w:val="40"/>
        </w:numPr>
        <w:rPr>
          <w:ins w:id="485" w:author="Author"/>
          <w:rFonts w:ascii="Segoe UI" w:hAnsi="Segoe UI" w:cs="Segoe UI"/>
          <w:lang w:val="en"/>
          <w:rPrChange w:id="486" w:author="Author">
            <w:rPr>
              <w:ins w:id="487" w:author="Author"/>
            </w:rPr>
          </w:rPrChange>
        </w:rPr>
        <w:pPrChange w:id="488" w:author="Author">
          <w:pPr/>
        </w:pPrChange>
      </w:pPr>
      <w:ins w:id="489" w:author="Author">
        <w:r w:rsidRPr="00DE0071">
          <w:rPr>
            <w:rFonts w:ascii="Segoe UI" w:hAnsi="Segoe UI" w:cs="Segoe UI"/>
            <w:lang w:val="en"/>
            <w:rPrChange w:id="490" w:author="Author">
              <w:rPr/>
            </w:rPrChange>
          </w:rPr>
          <w:t>Event Hub,</w:t>
        </w:r>
      </w:ins>
    </w:p>
    <w:p w14:paraId="279836F6" w14:textId="77777777" w:rsidR="0040075C" w:rsidRPr="00DE0071" w:rsidRDefault="0040075C" w:rsidP="0040075C">
      <w:pPr>
        <w:pStyle w:val="ListParagraph"/>
        <w:numPr>
          <w:ilvl w:val="0"/>
          <w:numId w:val="40"/>
        </w:numPr>
        <w:rPr>
          <w:ins w:id="491" w:author="Author"/>
          <w:rFonts w:ascii="Segoe UI" w:hAnsi="Segoe UI" w:cs="Segoe UI"/>
          <w:lang w:val="en"/>
          <w:rPrChange w:id="492" w:author="Author">
            <w:rPr>
              <w:ins w:id="493" w:author="Author"/>
            </w:rPr>
          </w:rPrChange>
        </w:rPr>
        <w:pPrChange w:id="494" w:author="Author">
          <w:pPr/>
        </w:pPrChange>
      </w:pPr>
      <w:ins w:id="495" w:author="Author">
        <w:r w:rsidRPr="00DE0071">
          <w:rPr>
            <w:rFonts w:ascii="Segoe UI" w:hAnsi="Segoe UI" w:cs="Segoe UI"/>
            <w:lang w:val="en"/>
            <w:rPrChange w:id="496" w:author="Author">
              <w:rPr/>
            </w:rPrChange>
          </w:rPr>
          <w:t>Stream Analytics Job</w:t>
        </w:r>
      </w:ins>
    </w:p>
    <w:p w14:paraId="15814135" w14:textId="77777777" w:rsidR="0040075C" w:rsidRPr="00DE0071" w:rsidRDefault="0040075C" w:rsidP="0040075C">
      <w:pPr>
        <w:pStyle w:val="ListParagraph"/>
        <w:numPr>
          <w:ilvl w:val="0"/>
          <w:numId w:val="40"/>
        </w:numPr>
        <w:rPr>
          <w:ins w:id="497" w:author="Author"/>
          <w:rFonts w:ascii="Segoe UI" w:hAnsi="Segoe UI" w:cs="Segoe UI"/>
          <w:lang w:val="en"/>
          <w:rPrChange w:id="498" w:author="Author">
            <w:rPr>
              <w:ins w:id="499" w:author="Author"/>
            </w:rPr>
          </w:rPrChange>
        </w:rPr>
        <w:pPrChange w:id="500" w:author="Author">
          <w:pPr/>
        </w:pPrChange>
      </w:pPr>
      <w:ins w:id="501" w:author="Author">
        <w:r w:rsidRPr="00DE0071">
          <w:rPr>
            <w:rFonts w:ascii="Segoe UI" w:hAnsi="Segoe UI" w:cs="Segoe UI"/>
            <w:lang w:val="en"/>
            <w:rPrChange w:id="502" w:author="Author">
              <w:rPr/>
            </w:rPrChange>
          </w:rPr>
          <w:t>SQL Server, SQL Data Warehouse,</w:t>
        </w:r>
      </w:ins>
    </w:p>
    <w:p w14:paraId="1AAF3D76" w14:textId="77777777" w:rsidR="0040075C" w:rsidRPr="00DE0071" w:rsidRDefault="0040075C" w:rsidP="0040075C">
      <w:pPr>
        <w:pStyle w:val="ListParagraph"/>
        <w:numPr>
          <w:ilvl w:val="0"/>
          <w:numId w:val="40"/>
        </w:numPr>
        <w:rPr>
          <w:ins w:id="503" w:author="Author"/>
          <w:rFonts w:ascii="Segoe UI" w:hAnsi="Segoe UI" w:cs="Segoe UI"/>
          <w:lang w:val="en"/>
          <w:rPrChange w:id="504" w:author="Author">
            <w:rPr>
              <w:ins w:id="505" w:author="Author"/>
            </w:rPr>
          </w:rPrChange>
        </w:rPr>
        <w:pPrChange w:id="506" w:author="Author">
          <w:pPr/>
        </w:pPrChange>
      </w:pPr>
      <w:ins w:id="507" w:author="Author">
        <w:r w:rsidRPr="00DE0071">
          <w:rPr>
            <w:rFonts w:ascii="Segoe UI" w:hAnsi="Segoe UI" w:cs="Segoe UI"/>
            <w:lang w:val="en"/>
            <w:rPrChange w:id="508" w:author="Author">
              <w:rPr/>
            </w:rPrChange>
          </w:rPr>
          <w:t>Azure Storage Account</w:t>
        </w:r>
      </w:ins>
    </w:p>
    <w:p w14:paraId="4FD59BFA" w14:textId="77777777" w:rsidR="0040075C" w:rsidRPr="00DE0071" w:rsidRDefault="0040075C" w:rsidP="0040075C">
      <w:pPr>
        <w:pStyle w:val="ListParagraph"/>
        <w:numPr>
          <w:ilvl w:val="0"/>
          <w:numId w:val="40"/>
        </w:numPr>
        <w:rPr>
          <w:ins w:id="509" w:author="Author"/>
          <w:rFonts w:ascii="Segoe UI" w:hAnsi="Segoe UI" w:cs="Segoe UI"/>
          <w:lang w:val="en"/>
          <w:rPrChange w:id="510" w:author="Author">
            <w:rPr>
              <w:ins w:id="511" w:author="Author"/>
            </w:rPr>
          </w:rPrChange>
        </w:rPr>
        <w:pPrChange w:id="512" w:author="Author">
          <w:pPr/>
        </w:pPrChange>
      </w:pPr>
      <w:ins w:id="513" w:author="Author">
        <w:r w:rsidRPr="00DE0071">
          <w:rPr>
            <w:rFonts w:ascii="Segoe UI" w:hAnsi="Segoe UI" w:cs="Segoe UI"/>
            <w:lang w:val="en"/>
            <w:rPrChange w:id="514" w:author="Author">
              <w:rPr/>
            </w:rPrChange>
          </w:rPr>
          <w:t>Azure Data Lake Store Account</w:t>
        </w:r>
      </w:ins>
    </w:p>
    <w:p w14:paraId="43BD327D" w14:textId="50CDA3EE" w:rsidR="00FD44A2" w:rsidRPr="00DE0071" w:rsidRDefault="0040075C" w:rsidP="0040075C">
      <w:pPr>
        <w:pStyle w:val="ListParagraph"/>
        <w:numPr>
          <w:ilvl w:val="0"/>
          <w:numId w:val="40"/>
        </w:numPr>
        <w:rPr>
          <w:ins w:id="515" w:author="Author"/>
          <w:rFonts w:ascii="Segoe UI" w:hAnsi="Segoe UI" w:cs="Segoe UI"/>
          <w:lang w:val="en"/>
          <w:rPrChange w:id="516" w:author="Author">
            <w:rPr>
              <w:ins w:id="517" w:author="Author"/>
            </w:rPr>
          </w:rPrChange>
        </w:rPr>
        <w:pPrChange w:id="518" w:author="Author">
          <w:pPr/>
        </w:pPrChange>
      </w:pPr>
      <w:ins w:id="519" w:author="Author">
        <w:r w:rsidRPr="00DE0071">
          <w:rPr>
            <w:rFonts w:ascii="Segoe UI" w:hAnsi="Segoe UI" w:cs="Segoe UI"/>
            <w:lang w:val="en"/>
            <w:rPrChange w:id="520" w:author="Author">
              <w:rPr/>
            </w:rPrChange>
          </w:rPr>
          <w:t>Azure Data Lake Analytics Account</w:t>
        </w:r>
        <w:del w:id="521" w:author="Author">
          <w:r w:rsidR="00A11FD2" w:rsidRPr="00DE0071" w:rsidDel="0040075C">
            <w:rPr>
              <w:rFonts w:ascii="Segoe UI" w:hAnsi="Segoe UI" w:cs="Segoe UI"/>
              <w:lang w:val="en"/>
              <w:rPrChange w:id="522" w:author="Author">
                <w:rPr/>
              </w:rPrChange>
            </w:rPr>
            <w:delText>.</w:delText>
          </w:r>
        </w:del>
      </w:ins>
    </w:p>
    <w:p w14:paraId="088AED00" w14:textId="2EA2BFDF" w:rsidR="00A11FD2" w:rsidRPr="00DE0071" w:rsidRDefault="00A11FD2" w:rsidP="00926B2A">
      <w:pPr>
        <w:rPr>
          <w:rFonts w:ascii="Segoe UI" w:hAnsi="Segoe UI" w:cs="Segoe UI"/>
          <w:lang w:val="en"/>
          <w:rPrChange w:id="523" w:author="Author">
            <w:rPr>
              <w:lang w:val="en"/>
            </w:rPr>
          </w:rPrChange>
        </w:rPr>
      </w:pPr>
      <w:ins w:id="524" w:author="Author">
        <w:r w:rsidRPr="00DE0071">
          <w:rPr>
            <w:rFonts w:ascii="Segoe UI" w:hAnsi="Segoe UI" w:cs="Segoe UI"/>
            <w:b/>
            <w:lang w:val="en"/>
            <w:rPrChange w:id="525" w:author="Author">
              <w:rPr>
                <w:lang w:val="en"/>
              </w:rPr>
            </w:rPrChange>
          </w:rPr>
          <w:t>Instructions guide:</w:t>
        </w:r>
        <w:r w:rsidRPr="00DE0071">
          <w:rPr>
            <w:rFonts w:ascii="Segoe UI" w:hAnsi="Segoe UI" w:cs="Segoe UI"/>
            <w:lang w:val="en"/>
            <w:rPrChange w:id="526" w:author="Author">
              <w:rPr>
                <w:lang w:val="en"/>
              </w:rPr>
            </w:rPrChange>
          </w:rPr>
          <w:t xml:space="preserve"> </w:t>
        </w:r>
        <w:r w:rsidRPr="00DE0071">
          <w:rPr>
            <w:rFonts w:ascii="Segoe UI" w:hAnsi="Segoe UI" w:cs="Segoe UI"/>
            <w:lang w:val="en"/>
            <w:rPrChange w:id="527" w:author="Author">
              <w:rPr>
                <w:lang w:val="en"/>
              </w:rPr>
            </w:rPrChange>
          </w:rPr>
          <w:fldChar w:fldCharType="begin"/>
        </w:r>
        <w:r w:rsidRPr="00DE0071">
          <w:rPr>
            <w:rFonts w:ascii="Segoe UI" w:hAnsi="Segoe UI" w:cs="Segoe UI"/>
            <w:lang w:val="en"/>
            <w:rPrChange w:id="528" w:author="Author">
              <w:rPr>
                <w:lang w:val="en"/>
              </w:rPr>
            </w:rPrChange>
          </w:rPr>
          <w:instrText xml:space="preserve"> HYPERLINK "https://github.com/Azure/Cortana-Intelligence-Gallery-Content/tree/master/Tutorials/Data-Lake#deploy" </w:instrText>
        </w:r>
        <w:r w:rsidRPr="00DE0071">
          <w:rPr>
            <w:rFonts w:ascii="Segoe UI" w:hAnsi="Segoe UI" w:cs="Segoe UI"/>
            <w:lang w:val="en"/>
            <w:rPrChange w:id="529" w:author="Author">
              <w:rPr>
                <w:lang w:val="en"/>
              </w:rPr>
            </w:rPrChange>
          </w:rPr>
          <w:fldChar w:fldCharType="separate"/>
        </w:r>
        <w:r w:rsidRPr="00DE0071">
          <w:rPr>
            <w:rStyle w:val="Hyperlink"/>
            <w:rFonts w:ascii="Segoe UI" w:hAnsi="Segoe UI" w:cs="Segoe UI"/>
            <w:lang w:val="en"/>
            <w:rPrChange w:id="530" w:author="Author">
              <w:rPr>
                <w:rStyle w:val="Hyperlink"/>
                <w:rFonts w:cstheme="minorBidi"/>
                <w:lang w:val="en"/>
              </w:rPr>
            </w:rPrChange>
          </w:rPr>
          <w:t>https://github.com/Azure/Cortana-Intelligence-Gallery-Content/tree/master/Tutorials/Data-Lake#deploy</w:t>
        </w:r>
        <w:r w:rsidRPr="00DE0071">
          <w:rPr>
            <w:rFonts w:ascii="Segoe UI" w:hAnsi="Segoe UI" w:cs="Segoe UI"/>
            <w:lang w:val="en"/>
            <w:rPrChange w:id="531" w:author="Author">
              <w:rPr>
                <w:lang w:val="en"/>
              </w:rPr>
            </w:rPrChange>
          </w:rPr>
          <w:fldChar w:fldCharType="end"/>
        </w:r>
        <w:r w:rsidRPr="00DE0071">
          <w:rPr>
            <w:rFonts w:ascii="Segoe UI" w:hAnsi="Segoe UI" w:cs="Segoe UI"/>
            <w:lang w:val="en"/>
            <w:rPrChange w:id="532" w:author="Author">
              <w:rPr>
                <w:lang w:val="en"/>
              </w:rPr>
            </w:rPrChange>
          </w:rPr>
          <w:t xml:space="preserve"> </w:t>
        </w:r>
      </w:ins>
    </w:p>
    <w:p w14:paraId="73AB45E4" w14:textId="28EBB576" w:rsidR="00402561" w:rsidRPr="00DE0071" w:rsidDel="00C236BF" w:rsidRDefault="00402561" w:rsidP="00864962">
      <w:pPr>
        <w:pStyle w:val="ppBodyText"/>
        <w:numPr>
          <w:ilvl w:val="0"/>
          <w:numId w:val="0"/>
        </w:numPr>
        <w:rPr>
          <w:del w:id="533" w:author="Author"/>
          <w:rFonts w:ascii="Segoe UI" w:hAnsi="Segoe UI" w:cs="Segoe UI"/>
          <w:lang w:val="en"/>
          <w:rPrChange w:id="534" w:author="Author">
            <w:rPr>
              <w:del w:id="535" w:author="Author"/>
              <w:lang w:val="en"/>
            </w:rPr>
          </w:rPrChange>
        </w:rPr>
      </w:pPr>
    </w:p>
    <w:p w14:paraId="6D8B552E" w14:textId="77777777" w:rsidR="00864962" w:rsidRPr="00DE0071" w:rsidRDefault="00114746" w:rsidP="00864962">
      <w:pPr>
        <w:pStyle w:val="Heading2"/>
        <w:rPr>
          <w:rFonts w:ascii="Segoe UI" w:hAnsi="Segoe UI" w:cs="Segoe UI"/>
          <w:lang w:val="en"/>
          <w:rPrChange w:id="536" w:author="Author">
            <w:rPr>
              <w:lang w:val="en"/>
            </w:rPr>
          </w:rPrChange>
        </w:rPr>
      </w:pPr>
      <w:bookmarkStart w:id="537" w:name="OLE_LINK11"/>
      <w:bookmarkStart w:id="538" w:name="OLE_LINK12"/>
      <w:bookmarkStart w:id="539" w:name="_Toc459905833"/>
      <w:r w:rsidRPr="00DE0071">
        <w:rPr>
          <w:rFonts w:ascii="Segoe UI" w:hAnsi="Segoe UI" w:cs="Segoe UI"/>
          <w:rPrChange w:id="540" w:author="Author">
            <w:rPr/>
          </w:rPrChange>
        </w:rPr>
        <w:t xml:space="preserve">Exercise </w:t>
      </w:r>
      <w:r w:rsidR="00DE2AA5" w:rsidRPr="00DE0071">
        <w:rPr>
          <w:rFonts w:ascii="Segoe UI" w:hAnsi="Segoe UI" w:cs="Segoe UI"/>
          <w:rPrChange w:id="541" w:author="Author">
            <w:rPr/>
          </w:rPrChange>
        </w:rPr>
        <w:t>1</w:t>
      </w:r>
      <w:r w:rsidR="00C136E3" w:rsidRPr="00DE0071">
        <w:rPr>
          <w:rFonts w:ascii="Segoe UI" w:hAnsi="Segoe UI" w:cs="Segoe UI"/>
          <w:rPrChange w:id="542" w:author="Author">
            <w:rPr/>
          </w:rPrChange>
        </w:rPr>
        <w:t xml:space="preserve">: </w:t>
      </w:r>
      <w:bookmarkEnd w:id="537"/>
      <w:bookmarkEnd w:id="538"/>
      <w:r w:rsidR="00864962" w:rsidRPr="00DE0071">
        <w:rPr>
          <w:rFonts w:ascii="Segoe UI" w:hAnsi="Segoe UI" w:cs="Segoe UI"/>
          <w:lang w:val="en"/>
          <w:rPrChange w:id="543" w:author="Author">
            <w:rPr>
              <w:lang w:val="en"/>
            </w:rPr>
          </w:rPrChange>
        </w:rPr>
        <w:t>Create Azure SQL Data Warehouse tables</w:t>
      </w:r>
      <w:bookmarkEnd w:id="539"/>
    </w:p>
    <w:p w14:paraId="311C9E85" w14:textId="2C9E76C1" w:rsidR="00864962" w:rsidRPr="001735B7" w:rsidDel="00E41F9B" w:rsidRDefault="58955ABA" w:rsidP="00E41F9B">
      <w:pPr>
        <w:spacing w:after="150" w:line="240" w:lineRule="auto"/>
        <w:rPr>
          <w:del w:id="544" w:author="Author"/>
          <w:rFonts w:ascii="Segoe UI" w:eastAsia="Times New Roman" w:hAnsi="Segoe UI" w:cs="Segoe UI"/>
          <w:color w:val="333333"/>
          <w:lang w:val="en"/>
          <w:rPrChange w:id="545" w:author="Author">
            <w:rPr>
              <w:del w:id="546" w:author="Author"/>
              <w:rFonts w:ascii="Segoe UI" w:eastAsia="Times New Roman" w:hAnsi="Segoe UI" w:cs="Segoe UI"/>
              <w:color w:val="333333"/>
              <w:sz w:val="24"/>
              <w:szCs w:val="21"/>
              <w:lang w:val="en"/>
            </w:rPr>
          </w:rPrChange>
        </w:rPr>
      </w:pPr>
      <w:del w:id="547" w:author="Author">
        <w:r w:rsidRPr="001735B7" w:rsidDel="00C236BF">
          <w:rPr>
            <w:rFonts w:ascii="Segoe UI" w:eastAsia="Segoe UI,Times New Roman" w:hAnsi="Segoe UI" w:cs="Segoe UI"/>
            <w:color w:val="333333"/>
            <w:lang w:val="en"/>
            <w:rPrChange w:id="548" w:author="Author">
              <w:rPr>
                <w:rFonts w:ascii="Segoe UI,Times New Roman" w:eastAsia="Segoe UI,Times New Roman" w:hAnsi="Segoe UI,Times New Roman" w:cs="Segoe UI,Times New Roman"/>
                <w:color w:val="333333"/>
                <w:sz w:val="24"/>
                <w:szCs w:val="24"/>
                <w:lang w:val="en"/>
              </w:rPr>
            </w:rPrChange>
          </w:rPr>
          <w:delText xml:space="preserve">Next </w:delText>
        </w:r>
      </w:del>
      <w:ins w:id="549" w:author="Author">
        <w:del w:id="550" w:author="Author">
          <w:r w:rsidR="00C236BF" w:rsidRPr="001735B7" w:rsidDel="008A3A50">
            <w:rPr>
              <w:rFonts w:ascii="Segoe UI" w:eastAsia="Segoe UI,Times New Roman" w:hAnsi="Segoe UI" w:cs="Segoe UI"/>
              <w:color w:val="333333"/>
              <w:lang w:val="en"/>
              <w:rPrChange w:id="551" w:author="Author">
                <w:rPr>
                  <w:rFonts w:ascii="Segoe UI,Times New Roman" w:eastAsia="Segoe UI,Times New Roman" w:hAnsi="Segoe UI,Times New Roman" w:cs="Segoe UI,Times New Roman"/>
                  <w:color w:val="333333"/>
                  <w:sz w:val="24"/>
                  <w:szCs w:val="24"/>
                  <w:lang w:val="en"/>
                </w:rPr>
              </w:rPrChange>
            </w:rPr>
            <w:delText xml:space="preserve">First, </w:delText>
          </w:r>
        </w:del>
      </w:ins>
      <w:del w:id="552" w:author="Author">
        <w:r w:rsidRPr="001735B7" w:rsidDel="008A3A50">
          <w:rPr>
            <w:rFonts w:ascii="Segoe UI" w:eastAsia="Segoe UI,Times New Roman" w:hAnsi="Segoe UI" w:cs="Segoe UI"/>
            <w:color w:val="333333"/>
            <w:lang w:val="en"/>
            <w:rPrChange w:id="553" w:author="Author">
              <w:rPr>
                <w:rFonts w:ascii="Segoe UI,Times New Roman" w:eastAsia="Segoe UI,Times New Roman" w:hAnsi="Segoe UI,Times New Roman" w:cs="Segoe UI,Times New Roman"/>
                <w:color w:val="333333"/>
                <w:sz w:val="24"/>
                <w:szCs w:val="24"/>
                <w:lang w:val="en"/>
              </w:rPr>
            </w:rPrChange>
          </w:rPr>
          <w:delText>you</w:delText>
        </w:r>
      </w:del>
      <w:ins w:id="554" w:author="Author">
        <w:r w:rsidR="008A3A50" w:rsidRPr="001735B7">
          <w:rPr>
            <w:rFonts w:ascii="Segoe UI" w:eastAsia="Segoe UI,Times New Roman" w:hAnsi="Segoe UI" w:cs="Segoe UI"/>
            <w:color w:val="333333"/>
            <w:lang w:val="en"/>
            <w:rPrChange w:id="555" w:author="Author">
              <w:rPr>
                <w:rFonts w:ascii="Segoe UI" w:eastAsia="Segoe UI,Times New Roman" w:hAnsi="Segoe UI" w:cs="Segoe UI"/>
                <w:color w:val="333333"/>
                <w:sz w:val="24"/>
                <w:szCs w:val="24"/>
                <w:lang w:val="en"/>
              </w:rPr>
            </w:rPrChange>
          </w:rPr>
          <w:t>We</w:t>
        </w:r>
      </w:ins>
      <w:r w:rsidRPr="001735B7">
        <w:rPr>
          <w:rFonts w:ascii="Segoe UI" w:eastAsia="Segoe UI,Times New Roman" w:hAnsi="Segoe UI" w:cs="Segoe UI"/>
          <w:color w:val="333333"/>
          <w:lang w:val="en"/>
          <w:rPrChange w:id="556" w:author="Author">
            <w:rPr>
              <w:rFonts w:ascii="Segoe UI,Times New Roman" w:eastAsia="Segoe UI,Times New Roman" w:hAnsi="Segoe UI,Times New Roman" w:cs="Segoe UI,Times New Roman"/>
              <w:color w:val="333333"/>
              <w:sz w:val="24"/>
              <w:szCs w:val="24"/>
              <w:lang w:val="en"/>
            </w:rPr>
          </w:rPrChange>
        </w:rPr>
        <w:t xml:space="preserve"> need to create the matching tables in the SQL Data Warehouse. </w:t>
      </w:r>
      <w:del w:id="557" w:author="Author">
        <w:r w:rsidRPr="001735B7" w:rsidDel="00E41F9B">
          <w:rPr>
            <w:rFonts w:ascii="Segoe UI" w:eastAsia="Segoe UI,Times New Roman" w:hAnsi="Segoe UI" w:cs="Segoe UI"/>
            <w:color w:val="333333"/>
            <w:lang w:val="en"/>
            <w:rPrChange w:id="558" w:author="Author">
              <w:rPr>
                <w:rFonts w:ascii="Segoe UI,Times New Roman" w:eastAsia="Segoe UI,Times New Roman" w:hAnsi="Segoe UI,Times New Roman" w:cs="Segoe UI,Times New Roman"/>
                <w:color w:val="333333"/>
                <w:sz w:val="24"/>
                <w:szCs w:val="24"/>
                <w:lang w:val="en"/>
              </w:rPr>
            </w:rPrChange>
          </w:rPr>
          <w:delText>You can do this by following these steps:</w:delText>
        </w:r>
      </w:del>
    </w:p>
    <w:p w14:paraId="31FA30B4" w14:textId="1464C23E" w:rsidR="00864962" w:rsidRPr="001735B7" w:rsidDel="00E41F9B" w:rsidRDefault="58955ABA" w:rsidP="00E41F9B">
      <w:pPr>
        <w:numPr>
          <w:ilvl w:val="0"/>
          <w:numId w:val="17"/>
        </w:numPr>
        <w:spacing w:before="100" w:beforeAutospacing="1" w:after="100" w:afterAutospacing="1" w:line="240" w:lineRule="auto"/>
        <w:rPr>
          <w:del w:id="559" w:author="Author"/>
          <w:rFonts w:ascii="Segoe UI" w:eastAsia="Segoe UI,Times New Roman" w:hAnsi="Segoe UI" w:cs="Segoe UI"/>
          <w:color w:val="333333"/>
          <w:lang w:val="en"/>
          <w:rPrChange w:id="560" w:author="Author">
            <w:rPr>
              <w:del w:id="561" w:author="Author"/>
              <w:rFonts w:ascii="Segoe UI,Times New Roman" w:eastAsia="Segoe UI,Times New Roman" w:hAnsi="Segoe UI,Times New Roman" w:cs="Segoe UI,Times New Roman"/>
              <w:color w:val="333333"/>
              <w:sz w:val="24"/>
              <w:szCs w:val="24"/>
              <w:lang w:val="en"/>
            </w:rPr>
          </w:rPrChange>
        </w:rPr>
      </w:pPr>
      <w:del w:id="562" w:author="Author">
        <w:r w:rsidRPr="001735B7" w:rsidDel="00E41F9B">
          <w:rPr>
            <w:rFonts w:ascii="Segoe UI" w:eastAsia="Segoe UI,Times New Roman" w:hAnsi="Segoe UI" w:cs="Segoe UI"/>
            <w:color w:val="333333"/>
            <w:lang w:val="en"/>
            <w:rPrChange w:id="563" w:author="Author">
              <w:rPr>
                <w:rFonts w:ascii="Segoe UI,Times New Roman" w:eastAsia="Segoe UI,Times New Roman" w:hAnsi="Segoe UI,Times New Roman" w:cs="Segoe UI,Times New Roman"/>
                <w:color w:val="333333"/>
                <w:sz w:val="24"/>
                <w:szCs w:val="24"/>
                <w:lang w:val="en"/>
              </w:rPr>
            </w:rPrChange>
          </w:rPr>
          <w:delText>Start Visual Studio. Note that you must have installed the SQL Server Data Tools.</w:delText>
        </w:r>
      </w:del>
    </w:p>
    <w:p w14:paraId="662B41CE" w14:textId="4D8EBA04" w:rsidR="00864962" w:rsidRPr="001735B7" w:rsidDel="00E41F9B" w:rsidRDefault="58955ABA" w:rsidP="00E41F9B">
      <w:pPr>
        <w:numPr>
          <w:ilvl w:val="0"/>
          <w:numId w:val="17"/>
        </w:numPr>
        <w:spacing w:before="100" w:beforeAutospacing="1" w:after="100" w:afterAutospacing="1" w:line="240" w:lineRule="auto"/>
        <w:rPr>
          <w:del w:id="564" w:author="Author"/>
          <w:rFonts w:ascii="Segoe UI" w:eastAsia="Segoe UI,Times New Roman" w:hAnsi="Segoe UI" w:cs="Segoe UI"/>
          <w:color w:val="333333"/>
          <w:lang w:val="en"/>
          <w:rPrChange w:id="565" w:author="Author">
            <w:rPr>
              <w:del w:id="566" w:author="Author"/>
              <w:rFonts w:ascii="Segoe UI,Times New Roman" w:eastAsia="Segoe UI,Times New Roman" w:hAnsi="Segoe UI,Times New Roman" w:cs="Segoe UI,Times New Roman"/>
              <w:color w:val="333333"/>
              <w:sz w:val="24"/>
              <w:szCs w:val="24"/>
              <w:lang w:val="en"/>
            </w:rPr>
          </w:rPrChange>
        </w:rPr>
      </w:pPr>
      <w:del w:id="567" w:author="Author">
        <w:r w:rsidRPr="001735B7" w:rsidDel="00E41F9B">
          <w:rPr>
            <w:rFonts w:ascii="Segoe UI" w:eastAsia="Segoe UI,Times New Roman" w:hAnsi="Segoe UI" w:cs="Segoe UI"/>
            <w:color w:val="333333"/>
            <w:lang w:val="en"/>
            <w:rPrChange w:id="568" w:author="Author">
              <w:rPr>
                <w:rFonts w:ascii="Segoe UI,Times New Roman" w:eastAsia="Segoe UI,Times New Roman" w:hAnsi="Segoe UI,Times New Roman" w:cs="Segoe UI,Times New Roman"/>
                <w:color w:val="333333"/>
                <w:sz w:val="24"/>
                <w:szCs w:val="24"/>
                <w:lang w:val="en"/>
              </w:rPr>
            </w:rPrChange>
          </w:rPr>
          <w:delText xml:space="preserve">Select: View: </w:delText>
        </w:r>
        <w:r w:rsidRPr="001735B7" w:rsidDel="00E41F9B">
          <w:rPr>
            <w:rFonts w:ascii="Segoe UI" w:eastAsia="Segoe UI,Times New Roman" w:hAnsi="Segoe UI" w:cs="Segoe UI"/>
            <w:b/>
            <w:bCs/>
            <w:color w:val="333333"/>
            <w:lang w:val="en"/>
            <w:rPrChange w:id="569" w:author="Author">
              <w:rPr>
                <w:rFonts w:ascii="Segoe UI,Times New Roman" w:eastAsia="Segoe UI,Times New Roman" w:hAnsi="Segoe UI,Times New Roman" w:cs="Segoe UI,Times New Roman"/>
                <w:b/>
                <w:bCs/>
                <w:color w:val="333333"/>
                <w:sz w:val="24"/>
                <w:szCs w:val="24"/>
                <w:lang w:val="en"/>
              </w:rPr>
            </w:rPrChange>
          </w:rPr>
          <w:delText>SQL Server Object Explorer</w:delText>
        </w:r>
      </w:del>
    </w:p>
    <w:p w14:paraId="24886291" w14:textId="44E9812A" w:rsidR="00864962" w:rsidRPr="001735B7" w:rsidDel="00E41F9B" w:rsidRDefault="58955ABA" w:rsidP="00E41F9B">
      <w:pPr>
        <w:numPr>
          <w:ilvl w:val="0"/>
          <w:numId w:val="17"/>
        </w:numPr>
        <w:spacing w:before="100" w:beforeAutospacing="1" w:after="100" w:afterAutospacing="1" w:line="240" w:lineRule="auto"/>
        <w:rPr>
          <w:del w:id="570" w:author="Author"/>
          <w:rFonts w:ascii="Segoe UI" w:eastAsia="Segoe UI,Times New Roman" w:hAnsi="Segoe UI" w:cs="Segoe UI"/>
          <w:color w:val="333333"/>
          <w:lang w:val="en"/>
          <w:rPrChange w:id="571" w:author="Author">
            <w:rPr>
              <w:del w:id="572" w:author="Author"/>
              <w:rFonts w:ascii="Segoe UI,Times New Roman" w:eastAsia="Segoe UI,Times New Roman" w:hAnsi="Segoe UI,Times New Roman" w:cs="Segoe UI,Times New Roman"/>
              <w:color w:val="333333"/>
              <w:sz w:val="24"/>
              <w:szCs w:val="24"/>
              <w:lang w:val="en"/>
            </w:rPr>
          </w:rPrChange>
        </w:rPr>
      </w:pPr>
      <w:del w:id="573" w:author="Author">
        <w:r w:rsidRPr="001735B7" w:rsidDel="00E41F9B">
          <w:rPr>
            <w:rFonts w:ascii="Segoe UI" w:eastAsia="Segoe UI,Times New Roman" w:hAnsi="Segoe UI" w:cs="Segoe UI"/>
            <w:color w:val="333333"/>
            <w:lang w:val="en"/>
            <w:rPrChange w:id="574" w:author="Author">
              <w:rPr>
                <w:rFonts w:ascii="Segoe UI,Times New Roman" w:eastAsia="Segoe UI,Times New Roman" w:hAnsi="Segoe UI,Times New Roman" w:cs="Segoe UI,Times New Roman"/>
                <w:color w:val="333333"/>
                <w:sz w:val="24"/>
                <w:szCs w:val="24"/>
                <w:lang w:val="en"/>
              </w:rPr>
            </w:rPrChange>
          </w:rPr>
          <w:delText xml:space="preserve">Right click: </w:delText>
        </w:r>
        <w:r w:rsidRPr="001735B7" w:rsidDel="00E41F9B">
          <w:rPr>
            <w:rFonts w:ascii="Segoe UI" w:eastAsia="Segoe UI,Times New Roman" w:hAnsi="Segoe UI" w:cs="Segoe UI"/>
            <w:b/>
            <w:bCs/>
            <w:color w:val="333333"/>
            <w:lang w:val="en"/>
            <w:rPrChange w:id="575" w:author="Author">
              <w:rPr>
                <w:rFonts w:ascii="Segoe UI,Times New Roman" w:eastAsia="Segoe UI,Times New Roman" w:hAnsi="Segoe UI,Times New Roman" w:cs="Segoe UI,Times New Roman"/>
                <w:b/>
                <w:bCs/>
                <w:color w:val="333333"/>
                <w:sz w:val="24"/>
                <w:szCs w:val="24"/>
                <w:lang w:val="en"/>
              </w:rPr>
            </w:rPrChange>
          </w:rPr>
          <w:delText>SQL Server</w:delText>
        </w:r>
      </w:del>
    </w:p>
    <w:p w14:paraId="1F3A0947" w14:textId="7970DF5F" w:rsidR="00864962" w:rsidRPr="001735B7" w:rsidDel="00E41F9B" w:rsidRDefault="58955ABA" w:rsidP="00E41F9B">
      <w:pPr>
        <w:numPr>
          <w:ilvl w:val="0"/>
          <w:numId w:val="17"/>
        </w:numPr>
        <w:spacing w:before="100" w:beforeAutospacing="1" w:after="100" w:afterAutospacing="1" w:line="240" w:lineRule="auto"/>
        <w:rPr>
          <w:del w:id="576" w:author="Author"/>
          <w:rFonts w:ascii="Segoe UI" w:eastAsia="Segoe UI,Times New Roman" w:hAnsi="Segoe UI" w:cs="Segoe UI"/>
          <w:color w:val="333333"/>
          <w:lang w:val="en"/>
          <w:rPrChange w:id="577" w:author="Author">
            <w:rPr>
              <w:del w:id="578" w:author="Author"/>
              <w:rFonts w:ascii="Segoe UI,Times New Roman" w:eastAsia="Segoe UI,Times New Roman" w:hAnsi="Segoe UI,Times New Roman" w:cs="Segoe UI,Times New Roman"/>
              <w:color w:val="333333"/>
              <w:sz w:val="24"/>
              <w:szCs w:val="24"/>
              <w:lang w:val="en"/>
            </w:rPr>
          </w:rPrChange>
        </w:rPr>
      </w:pPr>
      <w:del w:id="579" w:author="Author">
        <w:r w:rsidRPr="001735B7" w:rsidDel="00E41F9B">
          <w:rPr>
            <w:rFonts w:ascii="Segoe UI" w:eastAsia="Segoe UI,Times New Roman" w:hAnsi="Segoe UI" w:cs="Segoe UI"/>
            <w:color w:val="333333"/>
            <w:lang w:val="en"/>
            <w:rPrChange w:id="580" w:author="Author">
              <w:rPr>
                <w:rFonts w:ascii="Segoe UI,Times New Roman" w:eastAsia="Segoe UI,Times New Roman" w:hAnsi="Segoe UI,Times New Roman" w:cs="Segoe UI,Times New Roman"/>
                <w:color w:val="333333"/>
                <w:sz w:val="24"/>
                <w:szCs w:val="24"/>
                <w:lang w:val="en"/>
              </w:rPr>
            </w:rPrChange>
          </w:rPr>
          <w:lastRenderedPageBreak/>
          <w:delText xml:space="preserve">Click: </w:delText>
        </w:r>
        <w:r w:rsidRPr="001735B7" w:rsidDel="00E41F9B">
          <w:rPr>
            <w:rFonts w:ascii="Segoe UI" w:eastAsia="Segoe UI,Times New Roman" w:hAnsi="Segoe UI" w:cs="Segoe UI"/>
            <w:b/>
            <w:bCs/>
            <w:color w:val="333333"/>
            <w:lang w:val="en"/>
            <w:rPrChange w:id="581" w:author="Author">
              <w:rPr>
                <w:rFonts w:ascii="Segoe UI,Times New Roman" w:eastAsia="Segoe UI,Times New Roman" w:hAnsi="Segoe UI,Times New Roman" w:cs="Segoe UI,Times New Roman"/>
                <w:b/>
                <w:bCs/>
                <w:color w:val="333333"/>
                <w:sz w:val="24"/>
                <w:szCs w:val="24"/>
                <w:lang w:val="en"/>
              </w:rPr>
            </w:rPrChange>
          </w:rPr>
          <w:delText>Add SQL Server...</w:delText>
        </w:r>
      </w:del>
    </w:p>
    <w:p w14:paraId="1082AFE7" w14:textId="0F04D7E3" w:rsidR="00864962" w:rsidRPr="001735B7" w:rsidDel="00E41F9B" w:rsidRDefault="58955ABA" w:rsidP="00E41F9B">
      <w:pPr>
        <w:numPr>
          <w:ilvl w:val="0"/>
          <w:numId w:val="17"/>
        </w:numPr>
        <w:spacing w:before="100" w:beforeAutospacing="1" w:after="100" w:afterAutospacing="1" w:line="240" w:lineRule="auto"/>
        <w:rPr>
          <w:del w:id="582" w:author="Author"/>
          <w:rFonts w:ascii="Segoe UI" w:eastAsia="Segoe UI,Times New Roman" w:hAnsi="Segoe UI" w:cs="Segoe UI"/>
          <w:color w:val="333333"/>
          <w:lang w:val="en"/>
          <w:rPrChange w:id="583" w:author="Author">
            <w:rPr>
              <w:del w:id="584" w:author="Author"/>
              <w:rFonts w:ascii="Segoe UI,Times New Roman" w:eastAsia="Segoe UI,Times New Roman" w:hAnsi="Segoe UI,Times New Roman" w:cs="Segoe UI,Times New Roman"/>
              <w:color w:val="333333"/>
              <w:sz w:val="24"/>
              <w:szCs w:val="24"/>
              <w:lang w:val="en"/>
            </w:rPr>
          </w:rPrChange>
        </w:rPr>
      </w:pPr>
      <w:del w:id="585" w:author="Author">
        <w:r w:rsidRPr="001735B7" w:rsidDel="00E41F9B">
          <w:rPr>
            <w:rFonts w:ascii="Segoe UI" w:eastAsia="Segoe UI,Times New Roman" w:hAnsi="Segoe UI" w:cs="Segoe UI"/>
            <w:color w:val="333333"/>
            <w:lang w:val="en"/>
            <w:rPrChange w:id="586" w:author="Author">
              <w:rPr>
                <w:rFonts w:ascii="Segoe UI,Times New Roman" w:eastAsia="Segoe UI,Times New Roman" w:hAnsi="Segoe UI,Times New Roman" w:cs="Segoe UI,Times New Roman"/>
                <w:color w:val="333333"/>
                <w:sz w:val="24"/>
                <w:szCs w:val="24"/>
                <w:lang w:val="en"/>
              </w:rPr>
            </w:rPrChange>
          </w:rPr>
          <w:delText xml:space="preserve">Type: Server Name: </w:delText>
        </w:r>
        <w:r w:rsidRPr="001735B7" w:rsidDel="00E41F9B">
          <w:rPr>
            <w:rFonts w:ascii="Segoe UI" w:eastAsia="Segoe UI,Times New Roman" w:hAnsi="Segoe UI" w:cs="Segoe UI"/>
            <w:b/>
            <w:bCs/>
            <w:color w:val="333333"/>
            <w:lang w:val="en"/>
            <w:rPrChange w:id="587" w:author="Author">
              <w:rPr>
                <w:rFonts w:ascii="Segoe UI,Times New Roman" w:eastAsia="Segoe UI,Times New Roman" w:hAnsi="Segoe UI,Times New Roman" w:cs="Segoe UI,Times New Roman"/>
                <w:b/>
                <w:bCs/>
                <w:color w:val="333333"/>
                <w:sz w:val="24"/>
                <w:szCs w:val="24"/>
                <w:lang w:val="en"/>
              </w:rPr>
            </w:rPrChange>
          </w:rPr>
          <w:delText>adl-[</w:delText>
        </w:r>
        <w:r w:rsidRPr="001735B7" w:rsidDel="00E41F9B">
          <w:rPr>
            <w:rFonts w:ascii="Segoe UI" w:eastAsia="Segoe UI,Times New Roman" w:hAnsi="Segoe UI" w:cs="Segoe UI"/>
            <w:b/>
            <w:bCs/>
            <w:i/>
            <w:iCs/>
            <w:color w:val="333333"/>
            <w:lang w:val="en"/>
            <w:rPrChange w:id="588" w:author="Author">
              <w:rPr>
                <w:rFonts w:ascii="Segoe UI,Times New Roman" w:eastAsia="Segoe UI,Times New Roman" w:hAnsi="Segoe UI,Times New Roman" w:cs="Segoe UI,Times New Roman"/>
                <w:b/>
                <w:bCs/>
                <w:i/>
                <w:iCs/>
                <w:color w:val="333333"/>
                <w:sz w:val="24"/>
                <w:szCs w:val="24"/>
                <w:lang w:val="en"/>
              </w:rPr>
            </w:rPrChange>
          </w:rPr>
          <w:delText>UNIQUE</w:delText>
        </w:r>
        <w:r w:rsidRPr="001735B7" w:rsidDel="00E41F9B">
          <w:rPr>
            <w:rFonts w:ascii="Segoe UI" w:eastAsia="Segoe UI,Times New Roman" w:hAnsi="Segoe UI" w:cs="Segoe UI"/>
            <w:b/>
            <w:bCs/>
            <w:color w:val="333333"/>
            <w:lang w:val="en"/>
            <w:rPrChange w:id="589" w:author="Author">
              <w:rPr>
                <w:rFonts w:ascii="Segoe UI,Times New Roman" w:eastAsia="Segoe UI,Times New Roman" w:hAnsi="Segoe UI,Times New Roman" w:cs="Segoe UI,Times New Roman"/>
                <w:b/>
                <w:bCs/>
                <w:color w:val="333333"/>
                <w:sz w:val="24"/>
                <w:szCs w:val="24"/>
                <w:lang w:val="en"/>
              </w:rPr>
            </w:rPrChange>
          </w:rPr>
          <w:delText>].database.windows.net</w:delText>
        </w:r>
      </w:del>
    </w:p>
    <w:p w14:paraId="00A2F2DC" w14:textId="2FC41C8E" w:rsidR="00864962" w:rsidRPr="001735B7" w:rsidDel="00E41F9B" w:rsidRDefault="58955ABA" w:rsidP="00E41F9B">
      <w:pPr>
        <w:numPr>
          <w:ilvl w:val="0"/>
          <w:numId w:val="17"/>
        </w:numPr>
        <w:spacing w:before="100" w:beforeAutospacing="1" w:after="100" w:afterAutospacing="1" w:line="240" w:lineRule="auto"/>
        <w:rPr>
          <w:del w:id="590" w:author="Author"/>
          <w:rFonts w:ascii="Segoe UI" w:eastAsia="Segoe UI,Times New Roman" w:hAnsi="Segoe UI" w:cs="Segoe UI"/>
          <w:color w:val="333333"/>
          <w:lang w:val="en"/>
          <w:rPrChange w:id="591" w:author="Author">
            <w:rPr>
              <w:del w:id="592" w:author="Author"/>
              <w:rFonts w:ascii="Segoe UI,Times New Roman" w:eastAsia="Segoe UI,Times New Roman" w:hAnsi="Segoe UI,Times New Roman" w:cs="Segoe UI,Times New Roman"/>
              <w:color w:val="333333"/>
              <w:sz w:val="24"/>
              <w:szCs w:val="24"/>
              <w:lang w:val="en"/>
            </w:rPr>
          </w:rPrChange>
        </w:rPr>
      </w:pPr>
      <w:del w:id="593" w:author="Author">
        <w:r w:rsidRPr="001735B7" w:rsidDel="00E41F9B">
          <w:rPr>
            <w:rFonts w:ascii="Segoe UI" w:eastAsia="Segoe UI,Times New Roman" w:hAnsi="Segoe UI" w:cs="Segoe UI"/>
            <w:color w:val="333333"/>
            <w:lang w:val="en"/>
            <w:rPrChange w:id="594" w:author="Author">
              <w:rPr>
                <w:rFonts w:ascii="Segoe UI,Times New Roman" w:eastAsia="Segoe UI,Times New Roman" w:hAnsi="Segoe UI,Times New Roman" w:cs="Segoe UI,Times New Roman"/>
                <w:color w:val="333333"/>
                <w:sz w:val="24"/>
                <w:szCs w:val="24"/>
                <w:lang w:val="en"/>
              </w:rPr>
            </w:rPrChange>
          </w:rPr>
          <w:delText xml:space="preserve">Select: Authentication: </w:delText>
        </w:r>
        <w:r w:rsidRPr="001735B7" w:rsidDel="00E41F9B">
          <w:rPr>
            <w:rFonts w:ascii="Segoe UI" w:eastAsia="Segoe UI,Times New Roman" w:hAnsi="Segoe UI" w:cs="Segoe UI"/>
            <w:b/>
            <w:bCs/>
            <w:color w:val="333333"/>
            <w:lang w:val="en"/>
            <w:rPrChange w:id="595" w:author="Author">
              <w:rPr>
                <w:rFonts w:ascii="Segoe UI,Times New Roman" w:eastAsia="Segoe UI,Times New Roman" w:hAnsi="Segoe UI,Times New Roman" w:cs="Segoe UI,Times New Roman"/>
                <w:b/>
                <w:bCs/>
                <w:color w:val="333333"/>
                <w:sz w:val="24"/>
                <w:szCs w:val="24"/>
                <w:lang w:val="en"/>
              </w:rPr>
            </w:rPrChange>
          </w:rPr>
          <w:delText>Sql Server Authentication</w:delText>
        </w:r>
      </w:del>
    </w:p>
    <w:p w14:paraId="064B8F68" w14:textId="43C8FCAD" w:rsidR="00864962" w:rsidRPr="001735B7" w:rsidDel="00E41F9B" w:rsidRDefault="58955ABA" w:rsidP="00E41F9B">
      <w:pPr>
        <w:numPr>
          <w:ilvl w:val="0"/>
          <w:numId w:val="17"/>
        </w:numPr>
        <w:spacing w:before="100" w:beforeAutospacing="1" w:after="100" w:afterAutospacing="1" w:line="240" w:lineRule="auto"/>
        <w:rPr>
          <w:del w:id="596" w:author="Author"/>
          <w:rFonts w:ascii="Segoe UI" w:eastAsia="Segoe UI,Times New Roman" w:hAnsi="Segoe UI" w:cs="Segoe UI"/>
          <w:color w:val="333333"/>
          <w:lang w:val="en"/>
          <w:rPrChange w:id="597" w:author="Author">
            <w:rPr>
              <w:del w:id="598" w:author="Author"/>
              <w:rFonts w:ascii="Segoe UI,Times New Roman" w:eastAsia="Segoe UI,Times New Roman" w:hAnsi="Segoe UI,Times New Roman" w:cs="Segoe UI,Times New Roman"/>
              <w:color w:val="333333"/>
              <w:sz w:val="24"/>
              <w:szCs w:val="24"/>
              <w:lang w:val="en"/>
            </w:rPr>
          </w:rPrChange>
        </w:rPr>
      </w:pPr>
      <w:del w:id="599" w:author="Author">
        <w:r w:rsidRPr="001735B7" w:rsidDel="00E41F9B">
          <w:rPr>
            <w:rFonts w:ascii="Segoe UI" w:eastAsia="Segoe UI,Times New Roman" w:hAnsi="Segoe UI" w:cs="Segoe UI"/>
            <w:color w:val="333333"/>
            <w:lang w:val="en"/>
            <w:rPrChange w:id="600" w:author="Author">
              <w:rPr>
                <w:rFonts w:ascii="Segoe UI,Times New Roman" w:eastAsia="Segoe UI,Times New Roman" w:hAnsi="Segoe UI,Times New Roman" w:cs="Segoe UI,Times New Roman"/>
                <w:color w:val="333333"/>
                <w:sz w:val="24"/>
                <w:szCs w:val="24"/>
                <w:lang w:val="en"/>
              </w:rPr>
            </w:rPrChange>
          </w:rPr>
          <w:delText xml:space="preserve">Type: User name: </w:delText>
        </w:r>
        <w:r w:rsidRPr="001735B7" w:rsidDel="00E41F9B">
          <w:rPr>
            <w:rFonts w:ascii="Segoe UI" w:eastAsia="Segoe UI,Times New Roman" w:hAnsi="Segoe UI" w:cs="Segoe UI"/>
            <w:b/>
            <w:bCs/>
            <w:color w:val="333333"/>
            <w:lang w:val="en"/>
            <w:rPrChange w:id="601" w:author="Author">
              <w:rPr>
                <w:rFonts w:ascii="Segoe UI,Times New Roman" w:eastAsia="Segoe UI,Times New Roman" w:hAnsi="Segoe UI,Times New Roman" w:cs="Segoe UI,Times New Roman"/>
                <w:b/>
                <w:bCs/>
                <w:color w:val="333333"/>
                <w:sz w:val="24"/>
                <w:szCs w:val="24"/>
                <w:lang w:val="en"/>
              </w:rPr>
            </w:rPrChange>
          </w:rPr>
          <w:delText>adluser</w:delText>
        </w:r>
      </w:del>
    </w:p>
    <w:p w14:paraId="1BC94614" w14:textId="419F0095" w:rsidR="00864962" w:rsidRPr="001735B7" w:rsidDel="00E41F9B" w:rsidRDefault="58955ABA" w:rsidP="00E41F9B">
      <w:pPr>
        <w:numPr>
          <w:ilvl w:val="0"/>
          <w:numId w:val="17"/>
        </w:numPr>
        <w:spacing w:before="100" w:beforeAutospacing="1" w:after="100" w:afterAutospacing="1" w:line="240" w:lineRule="auto"/>
        <w:rPr>
          <w:del w:id="602" w:author="Author"/>
          <w:rFonts w:ascii="Segoe UI" w:eastAsia="Segoe UI,Times New Roman" w:hAnsi="Segoe UI" w:cs="Segoe UI"/>
          <w:color w:val="333333"/>
          <w:lang w:val="en"/>
          <w:rPrChange w:id="603" w:author="Author">
            <w:rPr>
              <w:del w:id="604" w:author="Author"/>
              <w:rFonts w:ascii="Segoe UI,Times New Roman" w:eastAsia="Segoe UI,Times New Roman" w:hAnsi="Segoe UI,Times New Roman" w:cs="Segoe UI,Times New Roman"/>
              <w:color w:val="333333"/>
              <w:sz w:val="24"/>
              <w:szCs w:val="24"/>
              <w:lang w:val="en"/>
            </w:rPr>
          </w:rPrChange>
        </w:rPr>
      </w:pPr>
      <w:del w:id="605" w:author="Author">
        <w:r w:rsidRPr="001735B7" w:rsidDel="00E41F9B">
          <w:rPr>
            <w:rFonts w:ascii="Segoe UI" w:eastAsia="Segoe UI,Times New Roman" w:hAnsi="Segoe UI" w:cs="Segoe UI"/>
            <w:color w:val="333333"/>
            <w:lang w:val="en"/>
            <w:rPrChange w:id="606" w:author="Author">
              <w:rPr>
                <w:rFonts w:ascii="Segoe UI,Times New Roman" w:eastAsia="Segoe UI,Times New Roman" w:hAnsi="Segoe UI,Times New Roman" w:cs="Segoe UI,Times New Roman"/>
                <w:color w:val="333333"/>
                <w:sz w:val="24"/>
                <w:szCs w:val="24"/>
                <w:lang w:val="en"/>
              </w:rPr>
            </w:rPrChange>
          </w:rPr>
          <w:delText xml:space="preserve">Type: Password: </w:delText>
        </w:r>
        <w:r w:rsidRPr="001735B7" w:rsidDel="00E41F9B">
          <w:rPr>
            <w:rFonts w:ascii="Segoe UI" w:eastAsia="Segoe UI,Times New Roman" w:hAnsi="Segoe UI" w:cs="Segoe UI"/>
            <w:b/>
            <w:bCs/>
            <w:color w:val="333333"/>
            <w:lang w:val="en"/>
            <w:rPrChange w:id="607" w:author="Author">
              <w:rPr>
                <w:rFonts w:ascii="Segoe UI,Times New Roman" w:eastAsia="Segoe UI,Times New Roman" w:hAnsi="Segoe UI,Times New Roman" w:cs="Segoe UI,Times New Roman"/>
                <w:b/>
                <w:bCs/>
                <w:color w:val="333333"/>
                <w:sz w:val="24"/>
                <w:szCs w:val="24"/>
                <w:lang w:val="en"/>
              </w:rPr>
            </w:rPrChange>
          </w:rPr>
          <w:delText>pass@word1</w:delText>
        </w:r>
        <w:r w:rsidRPr="001735B7" w:rsidDel="00E41F9B">
          <w:rPr>
            <w:rFonts w:ascii="Segoe UI" w:eastAsia="Segoe UI,Times New Roman" w:hAnsi="Segoe UI" w:cs="Segoe UI"/>
            <w:color w:val="333333"/>
            <w:lang w:val="en"/>
            <w:rPrChange w:id="608" w:author="Author">
              <w:rPr>
                <w:rFonts w:ascii="Segoe UI,Times New Roman" w:eastAsia="Segoe UI,Times New Roman" w:hAnsi="Segoe UI,Times New Roman" w:cs="Segoe UI,Times New Roman"/>
                <w:color w:val="333333"/>
                <w:sz w:val="24"/>
                <w:szCs w:val="24"/>
                <w:lang w:val="en"/>
              </w:rPr>
            </w:rPrChange>
          </w:rPr>
          <w:delText xml:space="preserve"> #This password is used in this tutorial as an example. You should avoid using it and other common passwords in production environment. Follow </w:delText>
        </w:r>
        <w:r w:rsidR="002203DD" w:rsidRPr="001735B7" w:rsidDel="00E41F9B">
          <w:rPr>
            <w:rFonts w:ascii="Segoe UI" w:hAnsi="Segoe UI" w:cs="Segoe UI"/>
            <w:rPrChange w:id="609" w:author="Author">
              <w:rPr/>
            </w:rPrChange>
          </w:rPr>
          <w:fldChar w:fldCharType="begin"/>
        </w:r>
        <w:r w:rsidR="002203DD" w:rsidRPr="001735B7" w:rsidDel="00E41F9B">
          <w:rPr>
            <w:rFonts w:ascii="Segoe UI" w:hAnsi="Segoe UI" w:cs="Segoe UI"/>
            <w:rPrChange w:id="610" w:author="Author">
              <w:rPr/>
            </w:rPrChange>
          </w:rPr>
          <w:delInstrText xml:space="preserve"> HYPERLINK "https://github.com/Azure/Cortana-Intelligence-Gallery-Content/blob/master/Tutorials/Data-Lake/Microsoft%20SQL%20Server%20Strong%20Password%20Requirements" \h </w:delInstrText>
        </w:r>
        <w:r w:rsidR="002203DD" w:rsidRPr="001735B7" w:rsidDel="00E41F9B">
          <w:rPr>
            <w:rFonts w:ascii="Segoe UI" w:hAnsi="Segoe UI" w:cs="Segoe UI"/>
            <w:rPrChange w:id="611" w:author="Author">
              <w:rPr/>
            </w:rPrChange>
          </w:rPr>
          <w:fldChar w:fldCharType="separate"/>
        </w:r>
        <w:r w:rsidRPr="001735B7" w:rsidDel="00E41F9B">
          <w:rPr>
            <w:rFonts w:ascii="Segoe UI" w:eastAsia="Segoe UI,Times New Roman" w:hAnsi="Segoe UI" w:cs="Segoe UI"/>
            <w:color w:val="4078C0"/>
            <w:lang w:val="en"/>
            <w:rPrChange w:id="612" w:author="Author">
              <w:rPr>
                <w:rFonts w:ascii="Segoe UI,Times New Roman" w:eastAsia="Segoe UI,Times New Roman" w:hAnsi="Segoe UI,Times New Roman" w:cs="Segoe UI,Times New Roman"/>
                <w:color w:val="4078C0"/>
                <w:sz w:val="24"/>
                <w:szCs w:val="24"/>
                <w:lang w:val="en"/>
              </w:rPr>
            </w:rPrChange>
          </w:rPr>
          <w:delText>Microsoft SQL Server Strong Password Requirements</w:delText>
        </w:r>
        <w:r w:rsidR="002203DD" w:rsidRPr="001735B7" w:rsidDel="00E41F9B">
          <w:rPr>
            <w:rFonts w:ascii="Segoe UI" w:eastAsia="Segoe UI,Times New Roman" w:hAnsi="Segoe UI" w:cs="Segoe UI"/>
            <w:color w:val="4078C0"/>
            <w:lang w:val="en"/>
            <w:rPrChange w:id="613" w:author="Author">
              <w:rPr>
                <w:rFonts w:ascii="Segoe UI,Times New Roman" w:eastAsia="Segoe UI,Times New Roman" w:hAnsi="Segoe UI,Times New Roman" w:cs="Segoe UI,Times New Roman"/>
                <w:color w:val="4078C0"/>
                <w:sz w:val="24"/>
                <w:szCs w:val="24"/>
                <w:lang w:val="en"/>
              </w:rPr>
            </w:rPrChange>
          </w:rPr>
          <w:fldChar w:fldCharType="end"/>
        </w:r>
        <w:r w:rsidRPr="001735B7" w:rsidDel="00E41F9B">
          <w:rPr>
            <w:rFonts w:ascii="Segoe UI" w:eastAsia="Segoe UI,Times New Roman" w:hAnsi="Segoe UI" w:cs="Segoe UI"/>
            <w:color w:val="333333"/>
            <w:lang w:val="en"/>
            <w:rPrChange w:id="614" w:author="Author">
              <w:rPr>
                <w:rFonts w:ascii="Segoe UI,Times New Roman" w:eastAsia="Segoe UI,Times New Roman" w:hAnsi="Segoe UI,Times New Roman" w:cs="Segoe UI,Times New Roman"/>
                <w:color w:val="333333"/>
                <w:sz w:val="24"/>
                <w:szCs w:val="24"/>
                <w:lang w:val="en"/>
              </w:rPr>
            </w:rPrChange>
          </w:rPr>
          <w:delText xml:space="preserve"> to create strong passwords.</w:delText>
        </w:r>
      </w:del>
    </w:p>
    <w:p w14:paraId="13921C35" w14:textId="6F370BC5" w:rsidR="00864962" w:rsidRPr="001735B7" w:rsidDel="00E41F9B" w:rsidRDefault="58955ABA" w:rsidP="00E41F9B">
      <w:pPr>
        <w:numPr>
          <w:ilvl w:val="0"/>
          <w:numId w:val="17"/>
        </w:numPr>
        <w:spacing w:before="100" w:beforeAutospacing="1" w:after="100" w:afterAutospacing="1" w:line="240" w:lineRule="auto"/>
        <w:rPr>
          <w:del w:id="615" w:author="Author"/>
          <w:rFonts w:ascii="Segoe UI" w:eastAsia="Segoe UI,Times New Roman" w:hAnsi="Segoe UI" w:cs="Segoe UI"/>
          <w:color w:val="333333"/>
          <w:lang w:val="en"/>
          <w:rPrChange w:id="616" w:author="Author">
            <w:rPr>
              <w:del w:id="617" w:author="Author"/>
              <w:rFonts w:ascii="Segoe UI,Times New Roman" w:eastAsia="Segoe UI,Times New Roman" w:hAnsi="Segoe UI,Times New Roman" w:cs="Segoe UI,Times New Roman"/>
              <w:color w:val="333333"/>
              <w:sz w:val="24"/>
              <w:szCs w:val="24"/>
              <w:lang w:val="en"/>
            </w:rPr>
          </w:rPrChange>
        </w:rPr>
      </w:pPr>
      <w:del w:id="618" w:author="Author">
        <w:r w:rsidRPr="001735B7" w:rsidDel="00E41F9B">
          <w:rPr>
            <w:rFonts w:ascii="Segoe UI" w:eastAsia="Segoe UI,Times New Roman" w:hAnsi="Segoe UI" w:cs="Segoe UI"/>
            <w:color w:val="333333"/>
            <w:lang w:val="en"/>
            <w:rPrChange w:id="619" w:author="Author">
              <w:rPr>
                <w:rFonts w:ascii="Segoe UI,Times New Roman" w:eastAsia="Segoe UI,Times New Roman" w:hAnsi="Segoe UI,Times New Roman" w:cs="Segoe UI,Times New Roman"/>
                <w:color w:val="333333"/>
                <w:sz w:val="24"/>
                <w:szCs w:val="24"/>
                <w:lang w:val="en"/>
              </w:rPr>
            </w:rPrChange>
          </w:rPr>
          <w:delText xml:space="preserve">Select: Database Name: </w:delText>
        </w:r>
        <w:r w:rsidRPr="001735B7" w:rsidDel="00E41F9B">
          <w:rPr>
            <w:rFonts w:ascii="Segoe UI" w:eastAsia="Segoe UI,Times New Roman" w:hAnsi="Segoe UI" w:cs="Segoe UI"/>
            <w:b/>
            <w:bCs/>
            <w:color w:val="333333"/>
            <w:lang w:val="en"/>
            <w:rPrChange w:id="620" w:author="Author">
              <w:rPr>
                <w:rFonts w:ascii="Segoe UI,Times New Roman" w:eastAsia="Segoe UI,Times New Roman" w:hAnsi="Segoe UI,Times New Roman" w:cs="Segoe UI,Times New Roman"/>
                <w:b/>
                <w:bCs/>
                <w:color w:val="333333"/>
                <w:sz w:val="24"/>
                <w:szCs w:val="24"/>
                <w:lang w:val="en"/>
              </w:rPr>
            </w:rPrChange>
          </w:rPr>
          <w:delText>adlDB</w:delText>
        </w:r>
      </w:del>
    </w:p>
    <w:p w14:paraId="6750D483" w14:textId="2D173B6F" w:rsidR="00864962" w:rsidRPr="001735B7" w:rsidDel="00E41F9B" w:rsidRDefault="58955ABA" w:rsidP="00E41F9B">
      <w:pPr>
        <w:numPr>
          <w:ilvl w:val="0"/>
          <w:numId w:val="17"/>
        </w:numPr>
        <w:spacing w:before="100" w:beforeAutospacing="1" w:after="100" w:afterAutospacing="1" w:line="240" w:lineRule="auto"/>
        <w:rPr>
          <w:del w:id="621" w:author="Author"/>
          <w:rFonts w:ascii="Segoe UI" w:eastAsia="Segoe UI,Times New Roman" w:hAnsi="Segoe UI" w:cs="Segoe UI"/>
          <w:color w:val="333333"/>
          <w:lang w:val="en"/>
          <w:rPrChange w:id="622" w:author="Author">
            <w:rPr>
              <w:del w:id="623" w:author="Author"/>
              <w:rFonts w:ascii="Segoe UI,Times New Roman" w:eastAsia="Segoe UI,Times New Roman" w:hAnsi="Segoe UI,Times New Roman" w:cs="Segoe UI,Times New Roman"/>
              <w:color w:val="333333"/>
              <w:sz w:val="24"/>
              <w:szCs w:val="24"/>
              <w:lang w:val="en"/>
            </w:rPr>
          </w:rPrChange>
        </w:rPr>
      </w:pPr>
      <w:del w:id="624" w:author="Author">
        <w:r w:rsidRPr="001735B7" w:rsidDel="00E41F9B">
          <w:rPr>
            <w:rFonts w:ascii="Segoe UI" w:eastAsia="Segoe UI,Times New Roman" w:hAnsi="Segoe UI" w:cs="Segoe UI"/>
            <w:color w:val="333333"/>
            <w:lang w:val="en"/>
            <w:rPrChange w:id="62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1735B7" w:rsidDel="00E41F9B">
          <w:rPr>
            <w:rFonts w:ascii="Segoe UI" w:eastAsia="Segoe UI,Times New Roman" w:hAnsi="Segoe UI" w:cs="Segoe UI"/>
            <w:b/>
            <w:bCs/>
            <w:color w:val="333333"/>
            <w:lang w:val="en"/>
            <w:rPrChange w:id="626" w:author="Author">
              <w:rPr>
                <w:rFonts w:ascii="Segoe UI,Times New Roman" w:eastAsia="Segoe UI,Times New Roman" w:hAnsi="Segoe UI,Times New Roman" w:cs="Segoe UI,Times New Roman"/>
                <w:b/>
                <w:bCs/>
                <w:color w:val="333333"/>
                <w:sz w:val="24"/>
                <w:szCs w:val="24"/>
                <w:lang w:val="en"/>
              </w:rPr>
            </w:rPrChange>
          </w:rPr>
          <w:delText>Connect</w:delText>
        </w:r>
      </w:del>
    </w:p>
    <w:p w14:paraId="22F59114" w14:textId="536D742F" w:rsidR="00864962" w:rsidRPr="001735B7" w:rsidDel="00E41F9B" w:rsidRDefault="58955ABA" w:rsidP="00E41F9B">
      <w:pPr>
        <w:numPr>
          <w:ilvl w:val="0"/>
          <w:numId w:val="17"/>
        </w:numPr>
        <w:spacing w:before="100" w:beforeAutospacing="1" w:after="100" w:afterAutospacing="1" w:line="240" w:lineRule="auto"/>
        <w:rPr>
          <w:del w:id="627" w:author="Author"/>
          <w:rFonts w:ascii="Segoe UI" w:eastAsia="Segoe UI,Times New Roman" w:hAnsi="Segoe UI" w:cs="Segoe UI"/>
          <w:color w:val="333333"/>
          <w:lang w:val="en"/>
          <w:rPrChange w:id="628" w:author="Author">
            <w:rPr>
              <w:del w:id="629" w:author="Author"/>
              <w:rFonts w:ascii="Segoe UI,Times New Roman" w:eastAsia="Segoe UI,Times New Roman" w:hAnsi="Segoe UI,Times New Roman" w:cs="Segoe UI,Times New Roman"/>
              <w:color w:val="333333"/>
              <w:sz w:val="24"/>
              <w:szCs w:val="24"/>
              <w:lang w:val="en"/>
            </w:rPr>
          </w:rPrChange>
        </w:rPr>
      </w:pPr>
      <w:del w:id="630" w:author="Author">
        <w:r w:rsidRPr="001735B7" w:rsidDel="00E41F9B">
          <w:rPr>
            <w:rFonts w:ascii="Segoe UI" w:eastAsia="Segoe UI,Times New Roman" w:hAnsi="Segoe UI" w:cs="Segoe UI"/>
            <w:color w:val="333333"/>
            <w:lang w:val="en"/>
            <w:rPrChange w:id="631" w:author="Author">
              <w:rPr>
                <w:rFonts w:ascii="Segoe UI,Times New Roman" w:eastAsia="Segoe UI,Times New Roman" w:hAnsi="Segoe UI,Times New Roman" w:cs="Segoe UI,Times New Roman"/>
                <w:color w:val="333333"/>
                <w:sz w:val="24"/>
                <w:szCs w:val="24"/>
                <w:lang w:val="en"/>
              </w:rPr>
            </w:rPrChange>
          </w:rPr>
          <w:delText xml:space="preserve">Right click: </w:delText>
        </w:r>
        <w:r w:rsidRPr="001735B7" w:rsidDel="00E41F9B">
          <w:rPr>
            <w:rFonts w:ascii="Segoe UI" w:eastAsia="Segoe UI,Times New Roman" w:hAnsi="Segoe UI" w:cs="Segoe UI"/>
            <w:b/>
            <w:bCs/>
            <w:color w:val="333333"/>
            <w:lang w:val="en"/>
            <w:rPrChange w:id="632" w:author="Author">
              <w:rPr>
                <w:rFonts w:ascii="Segoe UI,Times New Roman" w:eastAsia="Segoe UI,Times New Roman" w:hAnsi="Segoe UI,Times New Roman" w:cs="Segoe UI,Times New Roman"/>
                <w:b/>
                <w:bCs/>
                <w:color w:val="333333"/>
                <w:sz w:val="24"/>
                <w:szCs w:val="24"/>
                <w:lang w:val="en"/>
              </w:rPr>
            </w:rPrChange>
          </w:rPr>
          <w:delText>adllDB</w:delText>
        </w:r>
      </w:del>
    </w:p>
    <w:p w14:paraId="41CB6237" w14:textId="60A22F26" w:rsidR="00864962" w:rsidRPr="001735B7" w:rsidDel="00E41F9B" w:rsidRDefault="58955ABA" w:rsidP="00E41F9B">
      <w:pPr>
        <w:numPr>
          <w:ilvl w:val="0"/>
          <w:numId w:val="17"/>
        </w:numPr>
        <w:spacing w:before="100" w:beforeAutospacing="1" w:after="100" w:afterAutospacing="1" w:line="240" w:lineRule="auto"/>
        <w:rPr>
          <w:del w:id="633" w:author="Author"/>
          <w:rFonts w:ascii="Segoe UI" w:eastAsia="Segoe UI,Times New Roman" w:hAnsi="Segoe UI" w:cs="Segoe UI"/>
          <w:color w:val="333333"/>
          <w:lang w:val="en"/>
          <w:rPrChange w:id="634" w:author="Author">
            <w:rPr>
              <w:del w:id="635" w:author="Author"/>
              <w:rFonts w:ascii="Segoe UI,Times New Roman" w:eastAsia="Segoe UI,Times New Roman" w:hAnsi="Segoe UI,Times New Roman" w:cs="Segoe UI,Times New Roman"/>
              <w:color w:val="333333"/>
              <w:sz w:val="24"/>
              <w:szCs w:val="24"/>
              <w:lang w:val="en"/>
            </w:rPr>
          </w:rPrChange>
        </w:rPr>
      </w:pPr>
      <w:del w:id="636" w:author="Author">
        <w:r w:rsidRPr="001735B7" w:rsidDel="00E41F9B">
          <w:rPr>
            <w:rFonts w:ascii="Segoe UI" w:eastAsia="Segoe UI,Times New Roman" w:hAnsi="Segoe UI" w:cs="Segoe UI"/>
            <w:color w:val="333333"/>
            <w:lang w:val="en"/>
            <w:rPrChange w:id="637"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1735B7" w:rsidDel="00E41F9B">
          <w:rPr>
            <w:rFonts w:ascii="Segoe UI" w:eastAsia="Segoe UI,Times New Roman" w:hAnsi="Segoe UI" w:cs="Segoe UI"/>
            <w:b/>
            <w:bCs/>
            <w:color w:val="333333"/>
            <w:lang w:val="en"/>
            <w:rPrChange w:id="638" w:author="Author">
              <w:rPr>
                <w:rFonts w:ascii="Segoe UI,Times New Roman" w:eastAsia="Segoe UI,Times New Roman" w:hAnsi="Segoe UI,Times New Roman" w:cs="Segoe UI,Times New Roman"/>
                <w:b/>
                <w:bCs/>
                <w:color w:val="333333"/>
                <w:sz w:val="24"/>
                <w:szCs w:val="24"/>
                <w:lang w:val="en"/>
              </w:rPr>
            </w:rPrChange>
          </w:rPr>
          <w:delText>New Query...</w:delText>
        </w:r>
      </w:del>
    </w:p>
    <w:p w14:paraId="3283A96E" w14:textId="63B8361F" w:rsidR="00864962" w:rsidRPr="001735B7" w:rsidDel="00E41F9B" w:rsidRDefault="58955ABA" w:rsidP="00E41F9B">
      <w:pPr>
        <w:numPr>
          <w:ilvl w:val="0"/>
          <w:numId w:val="17"/>
        </w:numPr>
        <w:spacing w:before="100" w:beforeAutospacing="1" w:after="100" w:afterAutospacing="1" w:line="240" w:lineRule="auto"/>
        <w:rPr>
          <w:del w:id="639" w:author="Author"/>
          <w:rFonts w:ascii="Segoe UI" w:eastAsia="Segoe UI,Times New Roman" w:hAnsi="Segoe UI" w:cs="Segoe UI"/>
          <w:color w:val="333333"/>
          <w:lang w:val="en"/>
          <w:rPrChange w:id="640" w:author="Author">
            <w:rPr>
              <w:del w:id="641" w:author="Author"/>
              <w:rFonts w:ascii="Segoe UI,Times New Roman" w:eastAsia="Segoe UI,Times New Roman" w:hAnsi="Segoe UI,Times New Roman" w:cs="Segoe UI,Times New Roman"/>
              <w:color w:val="333333"/>
              <w:sz w:val="24"/>
              <w:szCs w:val="24"/>
              <w:lang w:val="en"/>
            </w:rPr>
          </w:rPrChange>
        </w:rPr>
      </w:pPr>
      <w:del w:id="642" w:author="Author">
        <w:r w:rsidRPr="001735B7" w:rsidDel="00E41F9B">
          <w:rPr>
            <w:rFonts w:ascii="Segoe UI" w:eastAsia="Segoe UI,Times New Roman" w:hAnsi="Segoe UI" w:cs="Segoe UI"/>
            <w:color w:val="333333"/>
            <w:lang w:val="en"/>
            <w:rPrChange w:id="643" w:author="Author">
              <w:rPr>
                <w:rFonts w:ascii="Segoe UI,Times New Roman" w:eastAsia="Segoe UI,Times New Roman" w:hAnsi="Segoe UI,Times New Roman" w:cs="Segoe UI,Times New Roman"/>
                <w:color w:val="333333"/>
                <w:sz w:val="24"/>
                <w:szCs w:val="24"/>
                <w:lang w:val="en"/>
              </w:rPr>
            </w:rPrChange>
          </w:rPr>
          <w:delText>Copy and paste:</w:delText>
        </w:r>
      </w:del>
    </w:p>
    <w:p w14:paraId="0007A573" w14:textId="22135A19"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44" w:author="Author"/>
          <w:rFonts w:ascii="Segoe UI" w:eastAsia="Times New Roman" w:hAnsi="Segoe UI" w:cs="Segoe UI"/>
          <w:color w:val="333333"/>
          <w:lang w:val="en"/>
          <w:rPrChange w:id="645" w:author="Author">
            <w:rPr>
              <w:del w:id="646" w:author="Author"/>
              <w:rFonts w:ascii="Consolas" w:eastAsia="Times New Roman" w:hAnsi="Consolas" w:cs="Courier New"/>
              <w:color w:val="333333"/>
              <w:szCs w:val="18"/>
              <w:lang w:val="en"/>
            </w:rPr>
          </w:rPrChange>
        </w:rPr>
      </w:pPr>
      <w:del w:id="647" w:author="Author">
        <w:r w:rsidRPr="001735B7" w:rsidDel="00E41F9B">
          <w:rPr>
            <w:rFonts w:ascii="Segoe UI" w:eastAsia="Consolas,Courier New,Times New" w:hAnsi="Segoe UI" w:cs="Segoe UI"/>
            <w:color w:val="333333"/>
            <w:lang w:val="en"/>
            <w:rPrChange w:id="648" w:author="Author">
              <w:rPr>
                <w:rFonts w:ascii="Consolas,Courier New,Times New" w:eastAsia="Consolas,Courier New,Times New" w:hAnsi="Consolas,Courier New,Times New" w:cs="Consolas,Courier New,Times New"/>
                <w:color w:val="333333"/>
                <w:lang w:val="en"/>
              </w:rPr>
            </w:rPrChange>
          </w:rPr>
          <w:delText xml:space="preserve">  CREATE TABLE [dbo].[SwitchCallInfo] (</w:delText>
        </w:r>
      </w:del>
    </w:p>
    <w:p w14:paraId="4062E101" w14:textId="0DE9DD6A"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49" w:author="Author"/>
          <w:rFonts w:ascii="Segoe UI" w:eastAsia="Times New Roman" w:hAnsi="Segoe UI" w:cs="Segoe UI"/>
          <w:color w:val="333333"/>
          <w:lang w:val="en"/>
          <w:rPrChange w:id="650" w:author="Author">
            <w:rPr>
              <w:del w:id="651" w:author="Author"/>
              <w:rFonts w:ascii="Consolas" w:eastAsia="Times New Roman" w:hAnsi="Consolas" w:cs="Courier New"/>
              <w:color w:val="333333"/>
              <w:szCs w:val="18"/>
              <w:lang w:val="en"/>
            </w:rPr>
          </w:rPrChange>
        </w:rPr>
      </w:pPr>
      <w:del w:id="652" w:author="Author">
        <w:r w:rsidRPr="001735B7" w:rsidDel="00E41F9B">
          <w:rPr>
            <w:rFonts w:ascii="Segoe UI" w:eastAsia="Consolas,Courier New,Times New" w:hAnsi="Segoe UI" w:cs="Segoe UI"/>
            <w:color w:val="333333"/>
            <w:lang w:val="en"/>
            <w:rPrChange w:id="653" w:author="Author">
              <w:rPr>
                <w:rFonts w:ascii="Consolas,Courier New,Times New" w:eastAsia="Consolas,Courier New,Times New" w:hAnsi="Consolas,Courier New,Times New" w:cs="Consolas,Courier New,Times New"/>
                <w:color w:val="333333"/>
                <w:lang w:val="en"/>
              </w:rPr>
            </w:rPrChange>
          </w:rPr>
          <w:delText xml:space="preserve">      [Time] datetime NOT NULL,</w:delText>
        </w:r>
      </w:del>
    </w:p>
    <w:p w14:paraId="2C5EADFF" w14:textId="28EAAD32"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54" w:author="Author"/>
          <w:rFonts w:ascii="Segoe UI" w:eastAsia="Times New Roman" w:hAnsi="Segoe UI" w:cs="Segoe UI"/>
          <w:color w:val="333333"/>
          <w:lang w:val="en"/>
          <w:rPrChange w:id="655" w:author="Author">
            <w:rPr>
              <w:del w:id="656" w:author="Author"/>
              <w:rFonts w:ascii="Consolas" w:eastAsia="Times New Roman" w:hAnsi="Consolas" w:cs="Courier New"/>
              <w:color w:val="333333"/>
              <w:szCs w:val="18"/>
              <w:lang w:val="en"/>
            </w:rPr>
          </w:rPrChange>
        </w:rPr>
      </w:pPr>
      <w:del w:id="657" w:author="Author">
        <w:r w:rsidRPr="001735B7" w:rsidDel="00E41F9B">
          <w:rPr>
            <w:rFonts w:ascii="Segoe UI" w:eastAsia="Consolas,Courier New,Times New" w:hAnsi="Segoe UI" w:cs="Segoe UI"/>
            <w:color w:val="333333"/>
            <w:lang w:val="en"/>
            <w:rPrChange w:id="658" w:author="Author">
              <w:rPr>
                <w:rFonts w:ascii="Consolas,Courier New,Times New" w:eastAsia="Consolas,Courier New,Times New" w:hAnsi="Consolas,Courier New,Times New" w:cs="Consolas,Courier New,Times New"/>
                <w:color w:val="333333"/>
                <w:lang w:val="en"/>
              </w:rPr>
            </w:rPrChange>
          </w:rPr>
          <w:delText xml:space="preserve">      [Switch] varchar(100) COLLATE Latin1_General_100_CI_AS_KS_WS NOT NULL,</w:delText>
        </w:r>
      </w:del>
    </w:p>
    <w:p w14:paraId="4745CD74" w14:textId="6B05EA56"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59" w:author="Author"/>
          <w:rFonts w:ascii="Segoe UI" w:eastAsia="Times New Roman" w:hAnsi="Segoe UI" w:cs="Segoe UI"/>
          <w:color w:val="333333"/>
          <w:lang w:val="en"/>
          <w:rPrChange w:id="660" w:author="Author">
            <w:rPr>
              <w:del w:id="661" w:author="Author"/>
              <w:rFonts w:ascii="Consolas" w:eastAsia="Times New Roman" w:hAnsi="Consolas" w:cs="Courier New"/>
              <w:color w:val="333333"/>
              <w:szCs w:val="18"/>
              <w:lang w:val="en"/>
            </w:rPr>
          </w:rPrChange>
        </w:rPr>
      </w:pPr>
      <w:del w:id="662" w:author="Author">
        <w:r w:rsidRPr="001735B7" w:rsidDel="00E41F9B">
          <w:rPr>
            <w:rFonts w:ascii="Segoe UI" w:eastAsia="Consolas,Courier New,Times New" w:hAnsi="Segoe UI" w:cs="Segoe UI"/>
            <w:color w:val="333333"/>
            <w:lang w:val="en"/>
            <w:rPrChange w:id="663" w:author="Author">
              <w:rPr>
                <w:rFonts w:ascii="Consolas,Courier New,Times New" w:eastAsia="Consolas,Courier New,Times New" w:hAnsi="Consolas,Courier New,Times New" w:cs="Consolas,Courier New,Times New"/>
                <w:color w:val="333333"/>
                <w:lang w:val="en"/>
              </w:rPr>
            </w:rPrChange>
          </w:rPr>
          <w:delText xml:space="preserve">      [CallCount] bigint NOT NULL,</w:delText>
        </w:r>
      </w:del>
    </w:p>
    <w:p w14:paraId="5BE7AF5C" w14:textId="4320204E"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64" w:author="Author"/>
          <w:rFonts w:ascii="Segoe UI" w:eastAsia="Times New Roman" w:hAnsi="Segoe UI" w:cs="Segoe UI"/>
          <w:color w:val="333333"/>
          <w:lang w:val="en"/>
          <w:rPrChange w:id="665" w:author="Author">
            <w:rPr>
              <w:del w:id="666" w:author="Author"/>
              <w:rFonts w:ascii="Consolas" w:eastAsia="Times New Roman" w:hAnsi="Consolas" w:cs="Courier New"/>
              <w:color w:val="333333"/>
              <w:szCs w:val="18"/>
              <w:lang w:val="en"/>
            </w:rPr>
          </w:rPrChange>
        </w:rPr>
      </w:pPr>
      <w:del w:id="667" w:author="Author">
        <w:r w:rsidRPr="001735B7" w:rsidDel="00E41F9B">
          <w:rPr>
            <w:rFonts w:ascii="Segoe UI" w:eastAsia="Consolas,Courier New,Times New" w:hAnsi="Segoe UI" w:cs="Segoe UI"/>
            <w:color w:val="333333"/>
            <w:lang w:val="en"/>
            <w:rPrChange w:id="668" w:author="Author">
              <w:rPr>
                <w:rFonts w:ascii="Consolas,Courier New,Times New" w:eastAsia="Consolas,Courier New,Times New" w:hAnsi="Consolas,Courier New,Times New" w:cs="Consolas,Courier New,Times New"/>
                <w:color w:val="333333"/>
                <w:lang w:val="en"/>
              </w:rPr>
            </w:rPrChange>
          </w:rPr>
          <w:delText xml:space="preserve">      [CallFailure] bigint NOT NULL</w:delText>
        </w:r>
      </w:del>
    </w:p>
    <w:p w14:paraId="623F3C8E" w14:textId="659A57C4"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69" w:author="Author"/>
          <w:rFonts w:ascii="Segoe UI" w:eastAsia="Times New Roman" w:hAnsi="Segoe UI" w:cs="Segoe UI"/>
          <w:color w:val="333333"/>
          <w:lang w:val="en"/>
          <w:rPrChange w:id="670" w:author="Author">
            <w:rPr>
              <w:del w:id="671" w:author="Author"/>
              <w:rFonts w:ascii="Consolas" w:eastAsia="Times New Roman" w:hAnsi="Consolas" w:cs="Courier New"/>
              <w:color w:val="333333"/>
              <w:szCs w:val="18"/>
              <w:lang w:val="en"/>
            </w:rPr>
          </w:rPrChange>
        </w:rPr>
      </w:pPr>
      <w:del w:id="672" w:author="Author">
        <w:r w:rsidRPr="001735B7" w:rsidDel="00E41F9B">
          <w:rPr>
            <w:rFonts w:ascii="Segoe UI" w:eastAsia="Consolas,Courier New,Times New" w:hAnsi="Segoe UI" w:cs="Segoe UI"/>
            <w:color w:val="333333"/>
            <w:lang w:val="en"/>
            <w:rPrChange w:id="673" w:author="Author">
              <w:rPr>
                <w:rFonts w:ascii="Consolas,Courier New,Times New" w:eastAsia="Consolas,Courier New,Times New" w:hAnsi="Consolas,Courier New,Times New" w:cs="Consolas,Courier New,Times New"/>
                <w:color w:val="333333"/>
                <w:lang w:val="en"/>
              </w:rPr>
            </w:rPrChange>
          </w:rPr>
          <w:delText xml:space="preserve">  )</w:delText>
        </w:r>
      </w:del>
    </w:p>
    <w:p w14:paraId="2F02EF26" w14:textId="604FCFA4"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74" w:author="Author"/>
          <w:rFonts w:ascii="Segoe UI" w:eastAsia="Times New Roman" w:hAnsi="Segoe UI" w:cs="Segoe UI"/>
          <w:color w:val="333333"/>
          <w:lang w:val="en"/>
          <w:rPrChange w:id="675" w:author="Author">
            <w:rPr>
              <w:del w:id="676" w:author="Author"/>
              <w:rFonts w:ascii="Consolas" w:eastAsia="Times New Roman" w:hAnsi="Consolas" w:cs="Courier New"/>
              <w:color w:val="333333"/>
              <w:szCs w:val="18"/>
              <w:lang w:val="en"/>
            </w:rPr>
          </w:rPrChange>
        </w:rPr>
      </w:pPr>
      <w:del w:id="677" w:author="Author">
        <w:r w:rsidRPr="001735B7" w:rsidDel="00E41F9B">
          <w:rPr>
            <w:rFonts w:ascii="Segoe UI" w:eastAsia="Consolas,Courier New,Times New" w:hAnsi="Segoe UI" w:cs="Segoe UI"/>
            <w:color w:val="333333"/>
            <w:lang w:val="en"/>
            <w:rPrChange w:id="678" w:author="Author">
              <w:rPr>
                <w:rFonts w:ascii="Consolas,Courier New,Times New" w:eastAsia="Consolas,Courier New,Times New" w:hAnsi="Consolas,Courier New,Times New" w:cs="Consolas,Courier New,Times New"/>
                <w:color w:val="333333"/>
                <w:lang w:val="en"/>
              </w:rPr>
            </w:rPrChange>
          </w:rPr>
          <w:delText xml:space="preserve">  WITH (CLUSTERED COLUMNSTORE INDEX, DISTRIBUTION = HASH([Time]));</w:delText>
        </w:r>
      </w:del>
    </w:p>
    <w:p w14:paraId="1E9D5D4C" w14:textId="70DDA06A" w:rsidR="00864962" w:rsidRPr="001735B7" w:rsidDel="00E41F9B" w:rsidRDefault="00864962"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79" w:author="Author"/>
          <w:rFonts w:ascii="Segoe UI" w:eastAsia="Times New Roman" w:hAnsi="Segoe UI" w:cs="Segoe UI"/>
          <w:color w:val="333333"/>
          <w:lang w:val="en"/>
          <w:rPrChange w:id="680" w:author="Author">
            <w:rPr>
              <w:del w:id="681" w:author="Author"/>
              <w:rFonts w:ascii="Consolas" w:eastAsia="Times New Roman" w:hAnsi="Consolas" w:cs="Courier New"/>
              <w:color w:val="333333"/>
              <w:szCs w:val="18"/>
              <w:lang w:val="en"/>
            </w:rPr>
          </w:rPrChange>
        </w:rPr>
      </w:pPr>
    </w:p>
    <w:p w14:paraId="1610F3F2" w14:textId="015FFA8C" w:rsidR="00864962" w:rsidRPr="001735B7" w:rsidDel="00E41F9B" w:rsidRDefault="00864962"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82" w:author="Author"/>
          <w:rFonts w:ascii="Segoe UI" w:eastAsia="Times New Roman" w:hAnsi="Segoe UI" w:cs="Segoe UI"/>
          <w:color w:val="333333"/>
          <w:lang w:val="en"/>
          <w:rPrChange w:id="683" w:author="Author">
            <w:rPr>
              <w:del w:id="684" w:author="Author"/>
              <w:rFonts w:ascii="Consolas" w:eastAsia="Times New Roman" w:hAnsi="Consolas" w:cs="Courier New"/>
              <w:color w:val="333333"/>
              <w:szCs w:val="18"/>
              <w:lang w:val="en"/>
            </w:rPr>
          </w:rPrChange>
        </w:rPr>
      </w:pPr>
    </w:p>
    <w:p w14:paraId="236B3B65" w14:textId="183C324D"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85" w:author="Author"/>
          <w:rFonts w:ascii="Segoe UI" w:eastAsia="Times New Roman" w:hAnsi="Segoe UI" w:cs="Segoe UI"/>
          <w:color w:val="333333"/>
          <w:lang w:val="en"/>
          <w:rPrChange w:id="686" w:author="Author">
            <w:rPr>
              <w:del w:id="687" w:author="Author"/>
              <w:rFonts w:ascii="Consolas" w:eastAsia="Times New Roman" w:hAnsi="Consolas" w:cs="Courier New"/>
              <w:color w:val="333333"/>
              <w:szCs w:val="18"/>
              <w:lang w:val="en"/>
            </w:rPr>
          </w:rPrChange>
        </w:rPr>
      </w:pPr>
      <w:del w:id="688" w:author="Author">
        <w:r w:rsidRPr="001735B7" w:rsidDel="00E41F9B">
          <w:rPr>
            <w:rFonts w:ascii="Segoe UI" w:eastAsia="Consolas,Courier New,Times New" w:hAnsi="Segoe UI" w:cs="Segoe UI"/>
            <w:color w:val="333333"/>
            <w:lang w:val="en"/>
            <w:rPrChange w:id="689" w:author="Author">
              <w:rPr>
                <w:rFonts w:ascii="Consolas,Courier New,Times New" w:eastAsia="Consolas,Courier New,Times New" w:hAnsi="Consolas,Courier New,Times New" w:cs="Consolas,Courier New,Times New"/>
                <w:color w:val="333333"/>
                <w:lang w:val="en"/>
              </w:rPr>
            </w:rPrChange>
          </w:rPr>
          <w:delText xml:space="preserve">  CREATE TABLE [dbo].[ForcastCallFailure] (</w:delText>
        </w:r>
      </w:del>
    </w:p>
    <w:p w14:paraId="63D2592C" w14:textId="54C25A72"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0" w:author="Author"/>
          <w:rFonts w:ascii="Segoe UI" w:eastAsia="Times New Roman" w:hAnsi="Segoe UI" w:cs="Segoe UI"/>
          <w:color w:val="333333"/>
          <w:lang w:val="en"/>
          <w:rPrChange w:id="691" w:author="Author">
            <w:rPr>
              <w:del w:id="692" w:author="Author"/>
              <w:rFonts w:ascii="Consolas" w:eastAsia="Times New Roman" w:hAnsi="Consolas" w:cs="Courier New"/>
              <w:color w:val="333333"/>
              <w:szCs w:val="18"/>
              <w:lang w:val="en"/>
            </w:rPr>
          </w:rPrChange>
        </w:rPr>
      </w:pPr>
      <w:del w:id="693" w:author="Author">
        <w:r w:rsidRPr="001735B7" w:rsidDel="00E41F9B">
          <w:rPr>
            <w:rFonts w:ascii="Segoe UI" w:eastAsia="Consolas,Courier New,Times New" w:hAnsi="Segoe UI" w:cs="Segoe UI"/>
            <w:color w:val="333333"/>
            <w:lang w:val="en"/>
            <w:rPrChange w:id="694" w:author="Author">
              <w:rPr>
                <w:rFonts w:ascii="Consolas,Courier New,Times New" w:eastAsia="Consolas,Courier New,Times New" w:hAnsi="Consolas,Courier New,Times New" w:cs="Consolas,Courier New,Times New"/>
                <w:color w:val="333333"/>
                <w:lang w:val="en"/>
              </w:rPr>
            </w:rPrChange>
          </w:rPr>
          <w:delText xml:space="preserve">      [Time] datetime NOT NULL,</w:delText>
        </w:r>
      </w:del>
    </w:p>
    <w:p w14:paraId="17B3D1C4" w14:textId="15DCC7E4"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5" w:author="Author"/>
          <w:rFonts w:ascii="Segoe UI" w:eastAsia="Times New Roman" w:hAnsi="Segoe UI" w:cs="Segoe UI"/>
          <w:color w:val="333333"/>
          <w:lang w:val="en"/>
          <w:rPrChange w:id="696" w:author="Author">
            <w:rPr>
              <w:del w:id="697" w:author="Author"/>
              <w:rFonts w:ascii="Consolas" w:eastAsia="Times New Roman" w:hAnsi="Consolas" w:cs="Courier New"/>
              <w:color w:val="333333"/>
              <w:szCs w:val="18"/>
              <w:lang w:val="en"/>
            </w:rPr>
          </w:rPrChange>
        </w:rPr>
      </w:pPr>
      <w:del w:id="698" w:author="Author">
        <w:r w:rsidRPr="001735B7" w:rsidDel="00E41F9B">
          <w:rPr>
            <w:rFonts w:ascii="Segoe UI" w:eastAsia="Consolas,Courier New,Times New" w:hAnsi="Segoe UI" w:cs="Segoe UI"/>
            <w:color w:val="333333"/>
            <w:lang w:val="en"/>
            <w:rPrChange w:id="699" w:author="Author">
              <w:rPr>
                <w:rFonts w:ascii="Consolas,Courier New,Times New" w:eastAsia="Consolas,Courier New,Times New" w:hAnsi="Consolas,Courier New,Times New" w:cs="Consolas,Courier New,Times New"/>
                <w:color w:val="333333"/>
                <w:lang w:val="en"/>
              </w:rPr>
            </w:rPrChange>
          </w:rPr>
          <w:delText xml:space="preserve">      [CallFailure] bigint NOT NULL</w:delText>
        </w:r>
      </w:del>
    </w:p>
    <w:p w14:paraId="68830B71" w14:textId="1444D0C4"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00" w:author="Author"/>
          <w:rFonts w:ascii="Segoe UI" w:eastAsia="Times New Roman" w:hAnsi="Segoe UI" w:cs="Segoe UI"/>
          <w:color w:val="333333"/>
          <w:lang w:val="en"/>
          <w:rPrChange w:id="701" w:author="Author">
            <w:rPr>
              <w:del w:id="702" w:author="Author"/>
              <w:rFonts w:ascii="Consolas" w:eastAsia="Times New Roman" w:hAnsi="Consolas" w:cs="Courier New"/>
              <w:color w:val="333333"/>
              <w:szCs w:val="18"/>
              <w:lang w:val="en"/>
            </w:rPr>
          </w:rPrChange>
        </w:rPr>
      </w:pPr>
      <w:del w:id="703" w:author="Author">
        <w:r w:rsidRPr="001735B7" w:rsidDel="00E41F9B">
          <w:rPr>
            <w:rFonts w:ascii="Segoe UI" w:eastAsia="Consolas,Courier New,Times New" w:hAnsi="Segoe UI" w:cs="Segoe UI"/>
            <w:color w:val="333333"/>
            <w:lang w:val="en"/>
            <w:rPrChange w:id="704" w:author="Author">
              <w:rPr>
                <w:rFonts w:ascii="Consolas,Courier New,Times New" w:eastAsia="Consolas,Courier New,Times New" w:hAnsi="Consolas,Courier New,Times New" w:cs="Consolas,Courier New,Times New"/>
                <w:color w:val="333333"/>
                <w:lang w:val="en"/>
              </w:rPr>
            </w:rPrChange>
          </w:rPr>
          <w:delText xml:space="preserve">  )</w:delText>
        </w:r>
      </w:del>
    </w:p>
    <w:p w14:paraId="065AD395" w14:textId="22A3DD00" w:rsidR="00864962" w:rsidRPr="001735B7" w:rsidDel="00E41F9B" w:rsidRDefault="58955ABA" w:rsidP="00E4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05" w:author="Author"/>
          <w:rFonts w:ascii="Segoe UI" w:eastAsia="Times New Roman" w:hAnsi="Segoe UI" w:cs="Segoe UI"/>
          <w:color w:val="333333"/>
          <w:lang w:val="en"/>
          <w:rPrChange w:id="706" w:author="Author">
            <w:rPr>
              <w:del w:id="707" w:author="Author"/>
              <w:rFonts w:ascii="Consolas" w:eastAsia="Times New Roman" w:hAnsi="Consolas" w:cs="Courier New"/>
              <w:color w:val="333333"/>
              <w:szCs w:val="18"/>
              <w:lang w:val="en"/>
            </w:rPr>
          </w:rPrChange>
        </w:rPr>
      </w:pPr>
      <w:del w:id="708" w:author="Author">
        <w:r w:rsidRPr="001735B7" w:rsidDel="00E41F9B">
          <w:rPr>
            <w:rFonts w:ascii="Segoe UI" w:eastAsia="Consolas,Courier New,Times New" w:hAnsi="Segoe UI" w:cs="Segoe UI"/>
            <w:color w:val="333333"/>
            <w:lang w:val="en"/>
            <w:rPrChange w:id="709" w:author="Author">
              <w:rPr>
                <w:rFonts w:ascii="Consolas,Courier New,Times New" w:eastAsia="Consolas,Courier New,Times New" w:hAnsi="Consolas,Courier New,Times New" w:cs="Consolas,Courier New,Times New"/>
                <w:color w:val="333333"/>
                <w:lang w:val="en"/>
              </w:rPr>
            </w:rPrChange>
          </w:rPr>
          <w:delText xml:space="preserve">  WITH (CLUSTERED COLUMNSTORE INDEX, DISTRIBUTION = HASH([Time]));</w:delText>
        </w:r>
      </w:del>
    </w:p>
    <w:p w14:paraId="78619C20" w14:textId="6903560F" w:rsidR="00C236BF" w:rsidRPr="001735B7" w:rsidRDefault="58955ABA" w:rsidP="00E41F9B">
      <w:pPr>
        <w:spacing w:after="150" w:line="240" w:lineRule="auto"/>
        <w:rPr>
          <w:ins w:id="710" w:author="Author"/>
          <w:rFonts w:ascii="Segoe UI" w:eastAsia="Segoe UI,Times New Roman" w:hAnsi="Segoe UI" w:cs="Segoe UI"/>
          <w:color w:val="333333"/>
          <w:lang w:val="en"/>
          <w:rPrChange w:id="711" w:author="Author">
            <w:rPr>
              <w:ins w:id="712" w:author="Author"/>
              <w:rFonts w:ascii="Segoe UI,Times New Roman" w:eastAsia="Segoe UI,Times New Roman" w:hAnsi="Segoe UI,Times New Roman" w:cs="Segoe UI,Times New Roman"/>
              <w:color w:val="333333"/>
              <w:sz w:val="24"/>
              <w:szCs w:val="24"/>
              <w:lang w:val="en"/>
            </w:rPr>
          </w:rPrChange>
        </w:rPr>
        <w:pPrChange w:id="713" w:author="Author">
          <w:pPr>
            <w:numPr>
              <w:numId w:val="18"/>
            </w:numPr>
            <w:tabs>
              <w:tab w:val="num" w:pos="720"/>
            </w:tabs>
            <w:spacing w:before="100" w:beforeAutospacing="1" w:after="100" w:afterAutospacing="1" w:line="240" w:lineRule="auto"/>
            <w:ind w:left="720" w:hanging="360"/>
          </w:pPr>
        </w:pPrChange>
      </w:pPr>
      <w:del w:id="714" w:author="Author">
        <w:r w:rsidRPr="001735B7" w:rsidDel="00E41F9B">
          <w:rPr>
            <w:rFonts w:ascii="Segoe UI" w:eastAsia="Segoe UI,Times New Roman" w:hAnsi="Segoe UI" w:cs="Segoe UI"/>
            <w:color w:val="333333"/>
            <w:lang w:val="en"/>
            <w:rPrChange w:id="71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1735B7" w:rsidDel="00E41F9B">
          <w:rPr>
            <w:rFonts w:ascii="Segoe UI" w:eastAsia="Segoe UI,Times New Roman" w:hAnsi="Segoe UI" w:cs="Segoe UI"/>
            <w:b/>
            <w:bCs/>
            <w:color w:val="333333"/>
            <w:lang w:val="en"/>
            <w:rPrChange w:id="716" w:author="Author">
              <w:rPr>
                <w:rFonts w:ascii="Segoe UI,Times New Roman" w:eastAsia="Segoe UI,Times New Roman" w:hAnsi="Segoe UI,Times New Roman" w:cs="Segoe UI,Times New Roman"/>
                <w:b/>
                <w:bCs/>
                <w:color w:val="333333"/>
                <w:sz w:val="24"/>
                <w:szCs w:val="24"/>
                <w:lang w:val="en"/>
              </w:rPr>
            </w:rPrChange>
          </w:rPr>
          <w:delText>Execute</w:delText>
        </w:r>
      </w:del>
      <w:ins w:id="717" w:author="Author">
        <w:del w:id="718" w:author="Author">
          <w:r w:rsidR="00C236BF" w:rsidRPr="001735B7" w:rsidDel="00E41F9B">
            <w:rPr>
              <w:rFonts w:ascii="Segoe UI" w:eastAsia="Segoe UI,Times New Roman" w:hAnsi="Segoe UI" w:cs="Segoe UI"/>
              <w:color w:val="333333"/>
              <w:lang w:val="en"/>
              <w:rPrChange w:id="719" w:author="Author">
                <w:rPr>
                  <w:rFonts w:ascii="Segoe UI,Times New Roman" w:eastAsia="Segoe UI,Times New Roman" w:hAnsi="Segoe UI,Times New Roman" w:cs="Segoe UI,Times New Roman"/>
                  <w:color w:val="333333"/>
                  <w:sz w:val="24"/>
                  <w:szCs w:val="24"/>
                  <w:lang w:val="en"/>
                </w:rPr>
              </w:rPrChange>
            </w:rPr>
            <w:delText>this guide</w:delText>
          </w:r>
        </w:del>
        <w:r w:rsidR="00E41F9B" w:rsidRPr="001735B7">
          <w:rPr>
            <w:rFonts w:ascii="Segoe UI" w:eastAsia="Segoe UI,Times New Roman" w:hAnsi="Segoe UI" w:cs="Segoe UI"/>
            <w:color w:val="333333"/>
            <w:lang w:val="en"/>
            <w:rPrChange w:id="720" w:author="Author">
              <w:rPr>
                <w:rFonts w:ascii="Segoe UI" w:eastAsia="Segoe UI,Times New Roman" w:hAnsi="Segoe UI" w:cs="Segoe UI"/>
                <w:color w:val="333333"/>
                <w:sz w:val="24"/>
                <w:szCs w:val="24"/>
                <w:lang w:val="en"/>
              </w:rPr>
            </w:rPrChange>
          </w:rPr>
          <w:t>Follow this guide to create SQL Data Warehouse table</w:t>
        </w:r>
        <w:r w:rsidR="00C236BF" w:rsidRPr="001735B7">
          <w:rPr>
            <w:rFonts w:ascii="Segoe UI" w:eastAsia="Segoe UI,Times New Roman" w:hAnsi="Segoe UI" w:cs="Segoe UI"/>
            <w:color w:val="333333"/>
            <w:lang w:val="en"/>
            <w:rPrChange w:id="721" w:author="Author">
              <w:rPr>
                <w:rFonts w:ascii="Segoe UI,Times New Roman" w:eastAsia="Segoe UI,Times New Roman" w:hAnsi="Segoe UI,Times New Roman" w:cs="Segoe UI,Times New Roman"/>
                <w:color w:val="333333"/>
                <w:sz w:val="24"/>
                <w:szCs w:val="24"/>
                <w:lang w:val="en"/>
              </w:rPr>
            </w:rPrChange>
          </w:rPr>
          <w:t xml:space="preserve">: </w:t>
        </w:r>
      </w:ins>
    </w:p>
    <w:p w14:paraId="6573B353" w14:textId="37F6F57A" w:rsidR="00864962" w:rsidRPr="001735B7" w:rsidRDefault="00C236BF" w:rsidP="00C236BF">
      <w:pPr>
        <w:spacing w:after="150" w:line="240" w:lineRule="auto"/>
        <w:rPr>
          <w:rFonts w:ascii="Segoe UI" w:eastAsia="Segoe UI,Times New Roman" w:hAnsi="Segoe UI" w:cs="Segoe UI"/>
          <w:color w:val="333333"/>
          <w:lang w:val="en"/>
          <w:rPrChange w:id="722" w:author="Author">
            <w:rPr>
              <w:rFonts w:ascii="Segoe UI,Times New Roman" w:eastAsia="Segoe UI,Times New Roman" w:hAnsi="Segoe UI,Times New Roman" w:cs="Segoe UI,Times New Roman"/>
              <w:color w:val="333333"/>
              <w:sz w:val="24"/>
              <w:szCs w:val="24"/>
              <w:lang w:val="en"/>
            </w:rPr>
          </w:rPrChange>
        </w:rPr>
        <w:pPrChange w:id="723" w:author="Author">
          <w:pPr>
            <w:numPr>
              <w:numId w:val="18"/>
            </w:numPr>
            <w:tabs>
              <w:tab w:val="num" w:pos="720"/>
            </w:tabs>
            <w:spacing w:before="100" w:beforeAutospacing="1" w:after="100" w:afterAutospacing="1" w:line="240" w:lineRule="auto"/>
            <w:ind w:left="720" w:hanging="360"/>
          </w:pPr>
        </w:pPrChange>
      </w:pPr>
      <w:ins w:id="724" w:author="Author">
        <w:r w:rsidRPr="001735B7">
          <w:rPr>
            <w:rFonts w:ascii="Segoe UI" w:eastAsia="Segoe UI,Times New Roman" w:hAnsi="Segoe UI" w:cs="Segoe UI"/>
            <w:color w:val="333333"/>
            <w:lang w:val="en"/>
            <w:rPrChange w:id="725" w:author="Author">
              <w:rPr>
                <w:rFonts w:ascii="Segoe UI,Times New Roman" w:eastAsia="Segoe UI,Times New Roman" w:hAnsi="Segoe UI,Times New Roman" w:cs="Segoe UI,Times New Roman"/>
                <w:color w:val="333333"/>
                <w:sz w:val="24"/>
                <w:szCs w:val="24"/>
                <w:lang w:val="en"/>
              </w:rPr>
            </w:rPrChange>
          </w:rPr>
          <w:t xml:space="preserve">Instructions guide: </w:t>
        </w:r>
        <w:r w:rsidRPr="001735B7">
          <w:rPr>
            <w:rFonts w:ascii="Segoe UI" w:eastAsia="Segoe UI,Times New Roman" w:hAnsi="Segoe UI" w:cs="Segoe UI"/>
            <w:color w:val="333333"/>
            <w:lang w:val="en"/>
            <w:rPrChange w:id="726" w:author="Author">
              <w:rPr>
                <w:rFonts w:ascii="Segoe UI,Times New Roman" w:eastAsia="Segoe UI,Times New Roman" w:hAnsi="Segoe UI,Times New Roman" w:cs="Segoe UI,Times New Roman"/>
                <w:color w:val="333333"/>
                <w:sz w:val="24"/>
                <w:szCs w:val="24"/>
                <w:lang w:val="en"/>
              </w:rPr>
            </w:rPrChange>
          </w:rPr>
          <w:fldChar w:fldCharType="begin"/>
        </w:r>
        <w:r w:rsidRPr="001735B7">
          <w:rPr>
            <w:rFonts w:ascii="Segoe UI" w:eastAsia="Segoe UI,Times New Roman" w:hAnsi="Segoe UI" w:cs="Segoe UI"/>
            <w:color w:val="333333"/>
            <w:lang w:val="en"/>
            <w:rPrChange w:id="727" w:author="Author">
              <w:rPr>
                <w:rFonts w:ascii="Segoe UI,Times New Roman" w:eastAsia="Segoe UI,Times New Roman" w:hAnsi="Segoe UI,Times New Roman" w:cs="Segoe UI,Times New Roman"/>
                <w:color w:val="333333"/>
                <w:sz w:val="24"/>
                <w:szCs w:val="24"/>
                <w:lang w:val="en"/>
              </w:rPr>
            </w:rPrChange>
          </w:rPr>
          <w:instrText xml:space="preserve"> HYPERLINK "https://github.com/Azure/Cortana-Intelligence-Gallery-Content/tree/master/Tutorials/Data-Lake#create-azure-sql-data-warehouse-tables" </w:instrText>
        </w:r>
        <w:r w:rsidRPr="001735B7">
          <w:rPr>
            <w:rFonts w:ascii="Segoe UI" w:eastAsia="Segoe UI,Times New Roman" w:hAnsi="Segoe UI" w:cs="Segoe UI"/>
            <w:color w:val="333333"/>
            <w:lang w:val="en"/>
            <w:rPrChange w:id="728" w:author="Author">
              <w:rPr>
                <w:rFonts w:ascii="Segoe UI,Times New Roman" w:eastAsia="Segoe UI,Times New Roman" w:hAnsi="Segoe UI,Times New Roman" w:cs="Segoe UI,Times New Roman"/>
                <w:color w:val="333333"/>
                <w:sz w:val="24"/>
                <w:szCs w:val="24"/>
                <w:lang w:val="en"/>
              </w:rPr>
            </w:rPrChange>
          </w:rPr>
          <w:fldChar w:fldCharType="separate"/>
        </w:r>
        <w:r w:rsidRPr="001735B7">
          <w:rPr>
            <w:rStyle w:val="Hyperlink"/>
            <w:rFonts w:ascii="Segoe UI" w:eastAsia="Segoe UI,Times New Roman" w:hAnsi="Segoe UI" w:cs="Segoe UI"/>
            <w:lang w:val="en"/>
            <w:rPrChange w:id="729" w:author="Author">
              <w:rPr>
                <w:rStyle w:val="Hyperlink"/>
                <w:rFonts w:ascii="Segoe UI,Times New Roman" w:eastAsia="Segoe UI,Times New Roman" w:hAnsi="Segoe UI,Times New Roman" w:cs="Segoe UI,Times New Roman"/>
                <w:sz w:val="24"/>
                <w:szCs w:val="24"/>
                <w:lang w:val="en"/>
              </w:rPr>
            </w:rPrChange>
          </w:rPr>
          <w:t>https://github.com/Azure/Cortana-Intelligence-Gallery-Content/tree/master/Tutorials/Data-Lake#create-azure-sql-data-warehouse-tables</w:t>
        </w:r>
        <w:r w:rsidRPr="001735B7">
          <w:rPr>
            <w:rFonts w:ascii="Segoe UI" w:eastAsia="Segoe UI,Times New Roman" w:hAnsi="Segoe UI" w:cs="Segoe UI"/>
            <w:color w:val="333333"/>
            <w:lang w:val="en"/>
            <w:rPrChange w:id="730" w:author="Author">
              <w:rPr>
                <w:rFonts w:ascii="Segoe UI,Times New Roman" w:eastAsia="Segoe UI,Times New Roman" w:hAnsi="Segoe UI,Times New Roman" w:cs="Segoe UI,Times New Roman"/>
                <w:color w:val="333333"/>
                <w:sz w:val="24"/>
                <w:szCs w:val="24"/>
                <w:lang w:val="en"/>
              </w:rPr>
            </w:rPrChange>
          </w:rPr>
          <w:fldChar w:fldCharType="end"/>
        </w:r>
        <w:r w:rsidRPr="001735B7">
          <w:rPr>
            <w:rFonts w:ascii="Segoe UI" w:eastAsia="Segoe UI,Times New Roman" w:hAnsi="Segoe UI" w:cs="Segoe UI"/>
            <w:color w:val="333333"/>
            <w:lang w:val="en"/>
            <w:rPrChange w:id="731" w:author="Author">
              <w:rPr>
                <w:rFonts w:ascii="Segoe UI,Times New Roman" w:eastAsia="Segoe UI,Times New Roman" w:hAnsi="Segoe UI,Times New Roman" w:cs="Segoe UI,Times New Roman"/>
                <w:color w:val="333333"/>
                <w:sz w:val="24"/>
                <w:szCs w:val="24"/>
                <w:lang w:val="en"/>
              </w:rPr>
            </w:rPrChange>
          </w:rPr>
          <w:t xml:space="preserve"> </w:t>
        </w:r>
      </w:ins>
    </w:p>
    <w:p w14:paraId="209BCED3" w14:textId="3DF79E8B" w:rsidR="00114746" w:rsidRDefault="00C4702C" w:rsidP="003B6F5E">
      <w:pPr>
        <w:pStyle w:val="Heading2"/>
        <w:rPr>
          <w:ins w:id="732" w:author="Author"/>
          <w:rFonts w:ascii="Segoe UI" w:hAnsi="Segoe UI" w:cs="Segoe UI"/>
          <w:lang w:val="en"/>
        </w:rPr>
      </w:pPr>
      <w:bookmarkStart w:id="733" w:name="_Toc459905834"/>
      <w:r w:rsidRPr="00DE0071">
        <w:rPr>
          <w:rFonts w:ascii="Segoe UI" w:hAnsi="Segoe UI" w:cs="Segoe UI"/>
          <w:rPrChange w:id="734" w:author="Author">
            <w:rPr/>
          </w:rPrChange>
        </w:rPr>
        <w:t xml:space="preserve">Exercise 2: </w:t>
      </w:r>
      <w:r w:rsidR="003B6F5E" w:rsidRPr="00DE0071">
        <w:rPr>
          <w:rFonts w:ascii="Segoe UI" w:hAnsi="Segoe UI" w:cs="Segoe UI"/>
          <w:lang w:val="en"/>
          <w:rPrChange w:id="735" w:author="Author">
            <w:rPr>
              <w:lang w:val="en"/>
            </w:rPr>
          </w:rPrChange>
        </w:rPr>
        <w:t>Create the A</w:t>
      </w:r>
      <w:ins w:id="736" w:author="Author">
        <w:r w:rsidR="001735B7">
          <w:rPr>
            <w:rFonts w:ascii="Segoe UI" w:hAnsi="Segoe UI" w:cs="Segoe UI"/>
            <w:lang w:val="en"/>
          </w:rPr>
          <w:t xml:space="preserve">zure </w:t>
        </w:r>
      </w:ins>
      <w:r w:rsidR="003B6F5E" w:rsidRPr="00DE0071">
        <w:rPr>
          <w:rFonts w:ascii="Segoe UI" w:hAnsi="Segoe UI" w:cs="Segoe UI"/>
          <w:lang w:val="en"/>
          <w:rPrChange w:id="737" w:author="Author">
            <w:rPr>
              <w:lang w:val="en"/>
            </w:rPr>
          </w:rPrChange>
        </w:rPr>
        <w:t>M</w:t>
      </w:r>
      <w:ins w:id="738" w:author="Author">
        <w:r w:rsidR="001735B7">
          <w:rPr>
            <w:rFonts w:ascii="Segoe UI" w:hAnsi="Segoe UI" w:cs="Segoe UI"/>
            <w:lang w:val="en"/>
          </w:rPr>
          <w:t xml:space="preserve">achine </w:t>
        </w:r>
      </w:ins>
      <w:r w:rsidR="003B6F5E" w:rsidRPr="00DE0071">
        <w:rPr>
          <w:rFonts w:ascii="Segoe UI" w:hAnsi="Segoe UI" w:cs="Segoe UI"/>
          <w:lang w:val="en"/>
          <w:rPrChange w:id="739" w:author="Author">
            <w:rPr>
              <w:lang w:val="en"/>
            </w:rPr>
          </w:rPrChange>
        </w:rPr>
        <w:t>L</w:t>
      </w:r>
      <w:ins w:id="740" w:author="Author">
        <w:r w:rsidR="001735B7">
          <w:rPr>
            <w:rFonts w:ascii="Segoe UI" w:hAnsi="Segoe UI" w:cs="Segoe UI"/>
            <w:lang w:val="en"/>
          </w:rPr>
          <w:t>earning</w:t>
        </w:r>
      </w:ins>
      <w:r w:rsidR="003B6F5E" w:rsidRPr="00DE0071">
        <w:rPr>
          <w:rFonts w:ascii="Segoe UI" w:hAnsi="Segoe UI" w:cs="Segoe UI"/>
          <w:lang w:val="en"/>
          <w:rPrChange w:id="741" w:author="Author">
            <w:rPr>
              <w:lang w:val="en"/>
            </w:rPr>
          </w:rPrChange>
        </w:rPr>
        <w:t xml:space="preserve"> service</w:t>
      </w:r>
      <w:bookmarkEnd w:id="733"/>
    </w:p>
    <w:p w14:paraId="5C20F85A" w14:textId="57ABCBDD" w:rsidR="008A3A50" w:rsidRPr="0003784A" w:rsidRDefault="008A3A50" w:rsidP="00E41F9B">
      <w:pPr>
        <w:rPr>
          <w:ins w:id="742" w:author="Author"/>
          <w:rFonts w:ascii="Segoe UI" w:hAnsi="Segoe UI" w:cs="Segoe UI"/>
          <w:lang w:val="en"/>
          <w:rPrChange w:id="743" w:author="Author">
            <w:rPr>
              <w:ins w:id="744" w:author="Author"/>
              <w:lang w:val="en"/>
            </w:rPr>
          </w:rPrChange>
        </w:rPr>
        <w:pPrChange w:id="745" w:author="Author">
          <w:pPr>
            <w:pStyle w:val="Heading2"/>
          </w:pPr>
        </w:pPrChange>
      </w:pPr>
      <w:ins w:id="746" w:author="Author">
        <w:r w:rsidRPr="0003784A">
          <w:rPr>
            <w:rFonts w:ascii="Segoe UI" w:hAnsi="Segoe UI" w:cs="Segoe UI"/>
            <w:lang w:val="en"/>
            <w:rPrChange w:id="747" w:author="Author">
              <w:rPr>
                <w:lang w:val="en"/>
              </w:rPr>
            </w:rPrChange>
          </w:rPr>
          <w:t>In this lab, Azure Machine Learning r</w:t>
        </w:r>
        <w:r w:rsidR="00E41F9B" w:rsidRPr="0003784A">
          <w:rPr>
            <w:rFonts w:ascii="Segoe UI" w:hAnsi="Segoe UI" w:cs="Segoe UI"/>
            <w:lang w:val="en"/>
            <w:rPrChange w:id="748" w:author="Author">
              <w:rPr>
                <w:lang w:val="en"/>
              </w:rPr>
            </w:rPrChange>
          </w:rPr>
          <w:t xml:space="preserve">eads the data from Azure SQL Data Warehouse and sends the predictive results back to the Azure DW. </w:t>
        </w:r>
        <w:r w:rsidR="001735B7" w:rsidRPr="0003784A">
          <w:rPr>
            <w:rFonts w:ascii="Segoe UI" w:hAnsi="Segoe UI" w:cs="Segoe UI"/>
            <w:lang w:val="en"/>
            <w:rPrChange w:id="749" w:author="Author">
              <w:rPr>
                <w:lang w:val="en"/>
              </w:rPr>
            </w:rPrChange>
          </w:rPr>
          <w:t xml:space="preserve">Follow this guide to </w:t>
        </w:r>
        <w:r w:rsidR="0003784A">
          <w:rPr>
            <w:rFonts w:ascii="Segoe UI" w:hAnsi="Segoe UI" w:cs="Segoe UI"/>
            <w:lang w:val="en"/>
          </w:rPr>
          <w:t>c</w:t>
        </w:r>
        <w:del w:id="750" w:author="Author">
          <w:r w:rsidR="001735B7" w:rsidRPr="0003784A" w:rsidDel="0003784A">
            <w:rPr>
              <w:rFonts w:ascii="Segoe UI" w:hAnsi="Segoe UI" w:cs="Segoe UI"/>
              <w:lang w:val="en"/>
              <w:rPrChange w:id="751" w:author="Author">
                <w:rPr>
                  <w:lang w:val="en"/>
                </w:rPr>
              </w:rPrChange>
            </w:rPr>
            <w:delText>C</w:delText>
          </w:r>
        </w:del>
        <w:r w:rsidR="001735B7" w:rsidRPr="0003784A">
          <w:rPr>
            <w:rFonts w:ascii="Segoe UI" w:hAnsi="Segoe UI" w:cs="Segoe UI"/>
            <w:lang w:val="en"/>
            <w:rPrChange w:id="752" w:author="Author">
              <w:rPr>
                <w:lang w:val="en"/>
              </w:rPr>
            </w:rPrChange>
          </w:rPr>
          <w:t>reate the Azure Machine Learning service</w:t>
        </w:r>
        <w:del w:id="753" w:author="Author">
          <w:r w:rsidR="001735B7" w:rsidRPr="0003784A" w:rsidDel="0003784A">
            <w:rPr>
              <w:rFonts w:ascii="Segoe UI" w:hAnsi="Segoe UI" w:cs="Segoe UI"/>
              <w:lang w:val="en"/>
              <w:rPrChange w:id="754" w:author="Author">
                <w:rPr>
                  <w:lang w:val="en"/>
                </w:rPr>
              </w:rPrChange>
            </w:rPr>
            <w:delText xml:space="preserve"> for this lab</w:delText>
          </w:r>
        </w:del>
        <w:r w:rsidR="001735B7" w:rsidRPr="0003784A">
          <w:rPr>
            <w:rFonts w:ascii="Segoe UI" w:hAnsi="Segoe UI" w:cs="Segoe UI"/>
            <w:lang w:val="en"/>
            <w:rPrChange w:id="755" w:author="Author">
              <w:rPr>
                <w:lang w:val="en"/>
              </w:rPr>
            </w:rPrChange>
          </w:rPr>
          <w:t>:</w:t>
        </w:r>
      </w:ins>
    </w:p>
    <w:p w14:paraId="6BB08FEF" w14:textId="68C8736B" w:rsidR="001735B7" w:rsidRPr="0003784A" w:rsidRDefault="001735B7" w:rsidP="00E41F9B">
      <w:pPr>
        <w:rPr>
          <w:rFonts w:ascii="Segoe UI" w:hAnsi="Segoe UI" w:cs="Segoe UI"/>
          <w:lang w:val="en"/>
          <w:rPrChange w:id="756" w:author="Author">
            <w:rPr>
              <w:lang w:val="en"/>
            </w:rPr>
          </w:rPrChange>
        </w:rPr>
        <w:pPrChange w:id="757" w:author="Author">
          <w:pPr>
            <w:pStyle w:val="Heading2"/>
          </w:pPr>
        </w:pPrChange>
      </w:pPr>
      <w:ins w:id="758" w:author="Author">
        <w:r w:rsidRPr="0003784A">
          <w:rPr>
            <w:rFonts w:ascii="Segoe UI" w:hAnsi="Segoe UI" w:cs="Segoe UI"/>
            <w:lang w:val="en"/>
            <w:rPrChange w:id="759" w:author="Author">
              <w:rPr>
                <w:lang w:val="en"/>
              </w:rPr>
            </w:rPrChange>
          </w:rPr>
          <w:t xml:space="preserve">Instructions guide: </w:t>
        </w:r>
        <w:r w:rsidRPr="0003784A">
          <w:rPr>
            <w:rFonts w:ascii="Segoe UI" w:hAnsi="Segoe UI" w:cs="Segoe UI"/>
            <w:lang w:val="en"/>
            <w:rPrChange w:id="760" w:author="Author">
              <w:rPr>
                <w:lang w:val="en"/>
              </w:rPr>
            </w:rPrChange>
          </w:rPr>
          <w:fldChar w:fldCharType="begin"/>
        </w:r>
        <w:r w:rsidRPr="0003784A">
          <w:rPr>
            <w:rFonts w:ascii="Segoe UI" w:hAnsi="Segoe UI" w:cs="Segoe UI"/>
            <w:lang w:val="en"/>
            <w:rPrChange w:id="761" w:author="Author">
              <w:rPr>
                <w:lang w:val="en"/>
              </w:rPr>
            </w:rPrChange>
          </w:rPr>
          <w:instrText xml:space="preserve"> HYPERLINK "https://github.com/Azure/Cortana-Intelligence-Gallery-Content/tree/master/Tutorials/Data-Lake#create-the-aml-service" </w:instrText>
        </w:r>
        <w:r w:rsidRPr="0003784A">
          <w:rPr>
            <w:rFonts w:ascii="Segoe UI" w:hAnsi="Segoe UI" w:cs="Segoe UI"/>
            <w:lang w:val="en"/>
            <w:rPrChange w:id="762" w:author="Author">
              <w:rPr>
                <w:lang w:val="en"/>
              </w:rPr>
            </w:rPrChange>
          </w:rPr>
          <w:fldChar w:fldCharType="separate"/>
        </w:r>
        <w:r w:rsidRPr="0003784A">
          <w:rPr>
            <w:rStyle w:val="Hyperlink"/>
            <w:rFonts w:ascii="Segoe UI" w:hAnsi="Segoe UI" w:cs="Segoe UI"/>
            <w:lang w:val="en"/>
            <w:rPrChange w:id="763" w:author="Author">
              <w:rPr>
                <w:rStyle w:val="Hyperlink"/>
                <w:rFonts w:cstheme="minorBidi"/>
                <w:lang w:val="en"/>
              </w:rPr>
            </w:rPrChange>
          </w:rPr>
          <w:t>https://github.com/Azure/Cortana-Intelligence-Gallery-Content/tree/master/Tutorials/Data-Lake#create-the-aml-service</w:t>
        </w:r>
        <w:r w:rsidRPr="0003784A">
          <w:rPr>
            <w:rFonts w:ascii="Segoe UI" w:hAnsi="Segoe UI" w:cs="Segoe UI"/>
            <w:lang w:val="en"/>
            <w:rPrChange w:id="764" w:author="Author">
              <w:rPr>
                <w:lang w:val="en"/>
              </w:rPr>
            </w:rPrChange>
          </w:rPr>
          <w:fldChar w:fldCharType="end"/>
        </w:r>
        <w:r w:rsidRPr="0003784A">
          <w:rPr>
            <w:rFonts w:ascii="Segoe UI" w:hAnsi="Segoe UI" w:cs="Segoe UI"/>
            <w:lang w:val="en"/>
            <w:rPrChange w:id="765" w:author="Author">
              <w:rPr>
                <w:lang w:val="en"/>
              </w:rPr>
            </w:rPrChange>
          </w:rPr>
          <w:t xml:space="preserve"> </w:t>
        </w:r>
      </w:ins>
    </w:p>
    <w:p w14:paraId="1FA4A919" w14:textId="76C711E7" w:rsidR="009D00C4" w:rsidRPr="00DE0071" w:rsidDel="008A3A50" w:rsidRDefault="58955ABA" w:rsidP="0003784A">
      <w:pPr>
        <w:numPr>
          <w:ilvl w:val="0"/>
          <w:numId w:val="19"/>
        </w:numPr>
        <w:spacing w:before="100" w:beforeAutospacing="1" w:after="100" w:afterAutospacing="1" w:line="240" w:lineRule="auto"/>
        <w:rPr>
          <w:del w:id="766" w:author="Author"/>
          <w:rFonts w:ascii="Segoe UI" w:eastAsia="Segoe UI,Times New Roman" w:hAnsi="Segoe UI" w:cs="Segoe UI"/>
          <w:color w:val="333333"/>
          <w:sz w:val="24"/>
          <w:szCs w:val="24"/>
          <w:lang w:val="en"/>
          <w:rPrChange w:id="767" w:author="Author">
            <w:rPr>
              <w:del w:id="768" w:author="Author"/>
              <w:rFonts w:ascii="Segoe UI,Times New Roman" w:eastAsia="Segoe UI,Times New Roman" w:hAnsi="Segoe UI,Times New Roman" w:cs="Segoe UI,Times New Roman"/>
              <w:color w:val="333333"/>
              <w:sz w:val="24"/>
              <w:szCs w:val="24"/>
              <w:lang w:val="en"/>
            </w:rPr>
          </w:rPrChange>
        </w:rPr>
      </w:pPr>
      <w:del w:id="769" w:author="Author">
        <w:r w:rsidRPr="00DE0071" w:rsidDel="008A3A50">
          <w:rPr>
            <w:rFonts w:ascii="Segoe UI" w:eastAsia="Segoe UI,Times New Roman" w:hAnsi="Segoe UI" w:cs="Segoe UI"/>
            <w:color w:val="333333"/>
            <w:sz w:val="24"/>
            <w:szCs w:val="24"/>
            <w:lang w:val="en"/>
            <w:rPrChange w:id="770" w:author="Author">
              <w:rPr>
                <w:rFonts w:ascii="Segoe UI,Times New Roman" w:eastAsia="Segoe UI,Times New Roman" w:hAnsi="Segoe UI,Times New Roman" w:cs="Segoe UI,Times New Roman"/>
                <w:color w:val="333333"/>
                <w:sz w:val="24"/>
                <w:szCs w:val="24"/>
                <w:lang w:val="en"/>
              </w:rPr>
            </w:rPrChange>
          </w:rPr>
          <w:delText xml:space="preserve">Browse: </w:delText>
        </w:r>
        <w:r w:rsidR="002203DD" w:rsidRPr="00DE0071" w:rsidDel="008A3A50">
          <w:rPr>
            <w:rFonts w:ascii="Segoe UI" w:hAnsi="Segoe UI" w:cs="Segoe UI"/>
            <w:rPrChange w:id="771" w:author="Author">
              <w:rPr/>
            </w:rPrChange>
          </w:rPr>
          <w:fldChar w:fldCharType="begin"/>
        </w:r>
        <w:r w:rsidR="002203DD" w:rsidRPr="00DE0071" w:rsidDel="008A3A50">
          <w:rPr>
            <w:rFonts w:ascii="Segoe UI" w:hAnsi="Segoe UI" w:cs="Segoe UI"/>
            <w:rPrChange w:id="772" w:author="Author">
              <w:rPr/>
            </w:rPrChange>
          </w:rPr>
          <w:delInstrText xml:space="preserve"> HYPERLINK "http://gallery.cortanaintelligence.com/Experiment/CDR-Call-Failure-Prediction-Azure-Data-Lake-1" \h </w:delInstrText>
        </w:r>
        <w:r w:rsidR="002203DD" w:rsidRPr="00DE0071" w:rsidDel="008A3A50">
          <w:rPr>
            <w:rFonts w:ascii="Segoe UI" w:hAnsi="Segoe UI" w:cs="Segoe UI"/>
            <w:rPrChange w:id="773" w:author="Author">
              <w:rPr/>
            </w:rPrChange>
          </w:rPr>
          <w:fldChar w:fldCharType="separate"/>
        </w:r>
        <w:r w:rsidRPr="00DE0071" w:rsidDel="008A3A50">
          <w:rPr>
            <w:rFonts w:ascii="Segoe UI" w:eastAsia="Segoe UI,Times New Roman" w:hAnsi="Segoe UI" w:cs="Segoe UI"/>
            <w:color w:val="4078C0"/>
            <w:sz w:val="24"/>
            <w:szCs w:val="24"/>
            <w:lang w:val="en"/>
            <w:rPrChange w:id="774" w:author="Author">
              <w:rPr>
                <w:rFonts w:ascii="Segoe UI,Times New Roman" w:eastAsia="Segoe UI,Times New Roman" w:hAnsi="Segoe UI,Times New Roman" w:cs="Segoe UI,Times New Roman"/>
                <w:color w:val="4078C0"/>
                <w:sz w:val="24"/>
                <w:szCs w:val="24"/>
                <w:lang w:val="en"/>
              </w:rPr>
            </w:rPrChange>
          </w:rPr>
          <w:delText>http://gallery.cortanaintelligence.com/Experiment/CDR-Call-Failure-Prediction-Azure-Data-Lake-1</w:delText>
        </w:r>
        <w:r w:rsidR="002203DD" w:rsidRPr="00DE0071" w:rsidDel="008A3A50">
          <w:rPr>
            <w:rFonts w:ascii="Segoe UI" w:eastAsia="Segoe UI,Times New Roman" w:hAnsi="Segoe UI" w:cs="Segoe UI"/>
            <w:color w:val="4078C0"/>
            <w:sz w:val="24"/>
            <w:szCs w:val="24"/>
            <w:lang w:val="en"/>
            <w:rPrChange w:id="775"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8A3A50">
          <w:rPr>
            <w:rFonts w:ascii="Segoe UI" w:eastAsia="Segoe UI,Times New Roman" w:hAnsi="Segoe UI" w:cs="Segoe UI"/>
            <w:color w:val="333333"/>
            <w:sz w:val="24"/>
            <w:szCs w:val="24"/>
            <w:lang w:val="en"/>
            <w:rPrChange w:id="776" w:author="Author">
              <w:rPr>
                <w:rFonts w:ascii="Segoe UI,Times New Roman" w:eastAsia="Segoe UI,Times New Roman" w:hAnsi="Segoe UI,Times New Roman" w:cs="Segoe UI,Times New Roman"/>
                <w:color w:val="333333"/>
                <w:sz w:val="24"/>
                <w:szCs w:val="24"/>
                <w:lang w:val="en"/>
              </w:rPr>
            </w:rPrChange>
          </w:rPr>
          <w:delText xml:space="preserve"> # You will copy this experiment from the gallery</w:delText>
        </w:r>
      </w:del>
    </w:p>
    <w:p w14:paraId="0AF7F8C1" w14:textId="700D3633" w:rsidR="009D00C4" w:rsidRPr="00DE0071" w:rsidDel="008A3A50" w:rsidRDefault="58955ABA" w:rsidP="0003784A">
      <w:pPr>
        <w:numPr>
          <w:ilvl w:val="0"/>
          <w:numId w:val="19"/>
        </w:numPr>
        <w:spacing w:before="100" w:beforeAutospacing="1" w:after="100" w:afterAutospacing="1" w:line="240" w:lineRule="auto"/>
        <w:rPr>
          <w:del w:id="777" w:author="Author"/>
          <w:rFonts w:ascii="Segoe UI" w:eastAsia="Segoe UI,Times New Roman" w:hAnsi="Segoe UI" w:cs="Segoe UI"/>
          <w:color w:val="333333"/>
          <w:sz w:val="24"/>
          <w:szCs w:val="24"/>
          <w:lang w:val="en"/>
          <w:rPrChange w:id="778" w:author="Author">
            <w:rPr>
              <w:del w:id="779" w:author="Author"/>
              <w:rFonts w:ascii="Segoe UI,Times New Roman" w:eastAsia="Segoe UI,Times New Roman" w:hAnsi="Segoe UI,Times New Roman" w:cs="Segoe UI,Times New Roman"/>
              <w:color w:val="333333"/>
              <w:sz w:val="24"/>
              <w:szCs w:val="24"/>
              <w:lang w:val="en"/>
            </w:rPr>
          </w:rPrChange>
        </w:rPr>
      </w:pPr>
      <w:del w:id="780" w:author="Author">
        <w:r w:rsidRPr="00DE0071" w:rsidDel="008A3A50">
          <w:rPr>
            <w:rFonts w:ascii="Segoe UI" w:eastAsia="Segoe UI,Times New Roman" w:hAnsi="Segoe UI" w:cs="Segoe UI"/>
            <w:color w:val="333333"/>
            <w:sz w:val="24"/>
            <w:szCs w:val="24"/>
            <w:lang w:val="en"/>
            <w:rPrChange w:id="781"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8A3A50">
          <w:rPr>
            <w:rFonts w:ascii="Segoe UI" w:eastAsia="Segoe UI,Times New Roman" w:hAnsi="Segoe UI" w:cs="Segoe UI"/>
            <w:b/>
            <w:bCs/>
            <w:color w:val="333333"/>
            <w:sz w:val="24"/>
            <w:szCs w:val="24"/>
            <w:lang w:val="en"/>
            <w:rPrChange w:id="782" w:author="Author">
              <w:rPr>
                <w:rFonts w:ascii="Segoe UI,Times New Roman" w:eastAsia="Segoe UI,Times New Roman" w:hAnsi="Segoe UI,Times New Roman" w:cs="Segoe UI,Times New Roman"/>
                <w:b/>
                <w:bCs/>
                <w:color w:val="333333"/>
                <w:sz w:val="24"/>
                <w:szCs w:val="24"/>
                <w:lang w:val="en"/>
              </w:rPr>
            </w:rPrChange>
          </w:rPr>
          <w:delText>Open in Studio</w:delText>
        </w:r>
      </w:del>
    </w:p>
    <w:p w14:paraId="660ECCD4" w14:textId="666A8F75" w:rsidR="009D00C4" w:rsidRPr="00DE0071" w:rsidDel="008A3A50" w:rsidRDefault="58955ABA" w:rsidP="0003784A">
      <w:pPr>
        <w:numPr>
          <w:ilvl w:val="0"/>
          <w:numId w:val="19"/>
        </w:numPr>
        <w:spacing w:before="100" w:beforeAutospacing="1" w:after="100" w:afterAutospacing="1" w:line="240" w:lineRule="auto"/>
        <w:rPr>
          <w:del w:id="783" w:author="Author"/>
          <w:rFonts w:ascii="Segoe UI" w:eastAsia="Segoe UI,Times New Roman" w:hAnsi="Segoe UI" w:cs="Segoe UI"/>
          <w:color w:val="333333"/>
          <w:sz w:val="24"/>
          <w:szCs w:val="24"/>
          <w:lang w:val="en"/>
          <w:rPrChange w:id="784" w:author="Author">
            <w:rPr>
              <w:del w:id="785" w:author="Author"/>
              <w:rFonts w:ascii="Segoe UI,Times New Roman" w:eastAsia="Segoe UI,Times New Roman" w:hAnsi="Segoe UI,Times New Roman" w:cs="Segoe UI,Times New Roman"/>
              <w:color w:val="333333"/>
              <w:sz w:val="24"/>
              <w:szCs w:val="24"/>
              <w:lang w:val="en"/>
            </w:rPr>
          </w:rPrChange>
        </w:rPr>
      </w:pPr>
      <w:del w:id="786" w:author="Author">
        <w:r w:rsidRPr="00DE0071" w:rsidDel="008A3A50">
          <w:rPr>
            <w:rFonts w:ascii="Segoe UI" w:eastAsia="Segoe UI,Times New Roman" w:hAnsi="Segoe UI" w:cs="Segoe UI"/>
            <w:color w:val="333333"/>
            <w:sz w:val="24"/>
            <w:szCs w:val="24"/>
            <w:lang w:val="en"/>
            <w:rPrChange w:id="787" w:author="Author">
              <w:rPr>
                <w:rFonts w:ascii="Segoe UI,Times New Roman" w:eastAsia="Segoe UI,Times New Roman" w:hAnsi="Segoe UI,Times New Roman" w:cs="Segoe UI,Times New Roman"/>
                <w:color w:val="333333"/>
                <w:sz w:val="24"/>
                <w:szCs w:val="24"/>
                <w:lang w:val="en"/>
              </w:rPr>
            </w:rPrChange>
          </w:rPr>
          <w:delText xml:space="preserve">Select: REGION: </w:delText>
        </w:r>
        <w:r w:rsidRPr="00DE0071" w:rsidDel="008A3A50">
          <w:rPr>
            <w:rFonts w:ascii="Segoe UI" w:eastAsia="Segoe UI,Times New Roman" w:hAnsi="Segoe UI" w:cs="Segoe UI"/>
            <w:b/>
            <w:bCs/>
            <w:color w:val="333333"/>
            <w:sz w:val="24"/>
            <w:szCs w:val="24"/>
            <w:lang w:val="en"/>
            <w:rPrChange w:id="788"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8A3A50">
          <w:rPr>
            <w:rFonts w:ascii="Segoe UI" w:eastAsia="Segoe UI,Times New Roman" w:hAnsi="Segoe UI" w:cs="Segoe UI"/>
            <w:b/>
            <w:bCs/>
            <w:i/>
            <w:iCs/>
            <w:color w:val="333333"/>
            <w:sz w:val="24"/>
            <w:szCs w:val="24"/>
            <w:lang w:val="en"/>
            <w:rPrChange w:id="789" w:author="Author">
              <w:rPr>
                <w:rFonts w:ascii="Segoe UI,Times New Roman" w:eastAsia="Segoe UI,Times New Roman" w:hAnsi="Segoe UI,Times New Roman" w:cs="Segoe UI,Times New Roman"/>
                <w:b/>
                <w:bCs/>
                <w:i/>
                <w:iCs/>
                <w:color w:val="333333"/>
                <w:sz w:val="24"/>
                <w:szCs w:val="24"/>
                <w:lang w:val="en"/>
              </w:rPr>
            </w:rPrChange>
          </w:rPr>
          <w:delText>REGION</w:delText>
        </w:r>
        <w:r w:rsidRPr="00DE0071" w:rsidDel="008A3A50">
          <w:rPr>
            <w:rFonts w:ascii="Segoe UI" w:eastAsia="Segoe UI,Times New Roman" w:hAnsi="Segoe UI" w:cs="Segoe UI"/>
            <w:b/>
            <w:bCs/>
            <w:color w:val="333333"/>
            <w:sz w:val="24"/>
            <w:szCs w:val="24"/>
            <w:lang w:val="en"/>
            <w:rPrChange w:id="790"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8A3A50">
          <w:rPr>
            <w:rFonts w:ascii="Segoe UI" w:eastAsia="Segoe UI,Times New Roman" w:hAnsi="Segoe UI" w:cs="Segoe UI"/>
            <w:color w:val="333333"/>
            <w:sz w:val="24"/>
            <w:szCs w:val="24"/>
            <w:lang w:val="en"/>
            <w:rPrChange w:id="791" w:author="Author">
              <w:rPr>
                <w:rFonts w:ascii="Segoe UI,Times New Roman" w:eastAsia="Segoe UI,Times New Roman" w:hAnsi="Segoe UI,Times New Roman" w:cs="Segoe UI,Times New Roman"/>
                <w:color w:val="333333"/>
                <w:sz w:val="24"/>
                <w:szCs w:val="24"/>
                <w:lang w:val="en"/>
              </w:rPr>
            </w:rPrChange>
          </w:rPr>
          <w:delText xml:space="preserve"> (Up to you)</w:delText>
        </w:r>
      </w:del>
    </w:p>
    <w:p w14:paraId="60D4D8DD" w14:textId="0D72B343" w:rsidR="009D00C4" w:rsidRPr="00DE0071" w:rsidDel="008A3A50" w:rsidRDefault="58955ABA" w:rsidP="0003784A">
      <w:pPr>
        <w:numPr>
          <w:ilvl w:val="0"/>
          <w:numId w:val="19"/>
        </w:numPr>
        <w:spacing w:before="100" w:beforeAutospacing="1" w:after="100" w:afterAutospacing="1" w:line="240" w:lineRule="auto"/>
        <w:rPr>
          <w:del w:id="792" w:author="Author"/>
          <w:rFonts w:ascii="Segoe UI" w:eastAsia="Segoe UI,Times New Roman" w:hAnsi="Segoe UI" w:cs="Segoe UI"/>
          <w:color w:val="333333"/>
          <w:sz w:val="24"/>
          <w:szCs w:val="24"/>
          <w:lang w:val="en"/>
          <w:rPrChange w:id="793" w:author="Author">
            <w:rPr>
              <w:del w:id="794" w:author="Author"/>
              <w:rFonts w:ascii="Segoe UI,Times New Roman" w:eastAsia="Segoe UI,Times New Roman" w:hAnsi="Segoe UI,Times New Roman" w:cs="Segoe UI,Times New Roman"/>
              <w:color w:val="333333"/>
              <w:sz w:val="24"/>
              <w:szCs w:val="24"/>
              <w:lang w:val="en"/>
            </w:rPr>
          </w:rPrChange>
        </w:rPr>
      </w:pPr>
      <w:del w:id="795" w:author="Author">
        <w:r w:rsidRPr="00DE0071" w:rsidDel="008A3A50">
          <w:rPr>
            <w:rFonts w:ascii="Segoe UI" w:eastAsia="Segoe UI,Times New Roman" w:hAnsi="Segoe UI" w:cs="Segoe UI"/>
            <w:color w:val="333333"/>
            <w:sz w:val="24"/>
            <w:szCs w:val="24"/>
            <w:lang w:val="en"/>
            <w:rPrChange w:id="796" w:author="Author">
              <w:rPr>
                <w:rFonts w:ascii="Segoe UI,Times New Roman" w:eastAsia="Segoe UI,Times New Roman" w:hAnsi="Segoe UI,Times New Roman" w:cs="Segoe UI,Times New Roman"/>
                <w:color w:val="333333"/>
                <w:sz w:val="24"/>
                <w:szCs w:val="24"/>
                <w:lang w:val="en"/>
              </w:rPr>
            </w:rPrChange>
          </w:rPr>
          <w:delText xml:space="preserve">Select: WORKSPACE: </w:delText>
        </w:r>
        <w:r w:rsidRPr="00DE0071" w:rsidDel="008A3A50">
          <w:rPr>
            <w:rFonts w:ascii="Segoe UI" w:eastAsia="Segoe UI,Times New Roman" w:hAnsi="Segoe UI" w:cs="Segoe UI"/>
            <w:b/>
            <w:bCs/>
            <w:color w:val="333333"/>
            <w:sz w:val="24"/>
            <w:szCs w:val="24"/>
            <w:lang w:val="en"/>
            <w:rPrChange w:id="797"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8A3A50">
          <w:rPr>
            <w:rFonts w:ascii="Segoe UI" w:eastAsia="Segoe UI,Times New Roman" w:hAnsi="Segoe UI" w:cs="Segoe UI"/>
            <w:b/>
            <w:bCs/>
            <w:i/>
            <w:iCs/>
            <w:color w:val="333333"/>
            <w:sz w:val="24"/>
            <w:szCs w:val="24"/>
            <w:lang w:val="en"/>
            <w:rPrChange w:id="798" w:author="Author">
              <w:rPr>
                <w:rFonts w:ascii="Segoe UI,Times New Roman" w:eastAsia="Segoe UI,Times New Roman" w:hAnsi="Segoe UI,Times New Roman" w:cs="Segoe UI,Times New Roman"/>
                <w:b/>
                <w:bCs/>
                <w:i/>
                <w:iCs/>
                <w:color w:val="333333"/>
                <w:sz w:val="24"/>
                <w:szCs w:val="24"/>
                <w:lang w:val="en"/>
              </w:rPr>
            </w:rPrChange>
          </w:rPr>
          <w:delText>WORKSPACE</w:delText>
        </w:r>
        <w:r w:rsidRPr="00DE0071" w:rsidDel="008A3A50">
          <w:rPr>
            <w:rFonts w:ascii="Segoe UI" w:eastAsia="Segoe UI,Times New Roman" w:hAnsi="Segoe UI" w:cs="Segoe UI"/>
            <w:b/>
            <w:bCs/>
            <w:color w:val="333333"/>
            <w:sz w:val="24"/>
            <w:szCs w:val="24"/>
            <w:lang w:val="en"/>
            <w:rPrChange w:id="799"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8A3A50">
          <w:rPr>
            <w:rFonts w:ascii="Segoe UI" w:eastAsia="Segoe UI,Times New Roman" w:hAnsi="Segoe UI" w:cs="Segoe UI"/>
            <w:color w:val="333333"/>
            <w:sz w:val="24"/>
            <w:szCs w:val="24"/>
            <w:lang w:val="en"/>
            <w:rPrChange w:id="800" w:author="Author">
              <w:rPr>
                <w:rFonts w:ascii="Segoe UI,Times New Roman" w:eastAsia="Segoe UI,Times New Roman" w:hAnsi="Segoe UI,Times New Roman" w:cs="Segoe UI,Times New Roman"/>
                <w:color w:val="333333"/>
                <w:sz w:val="24"/>
                <w:szCs w:val="24"/>
                <w:lang w:val="en"/>
              </w:rPr>
            </w:rPrChange>
          </w:rPr>
          <w:delText xml:space="preserve"> (Your workspace)</w:delText>
        </w:r>
      </w:del>
    </w:p>
    <w:p w14:paraId="60907165" w14:textId="655D1D54" w:rsidR="009D00C4" w:rsidRPr="00DE0071" w:rsidDel="008A3A50" w:rsidRDefault="58955ABA" w:rsidP="0003784A">
      <w:pPr>
        <w:numPr>
          <w:ilvl w:val="0"/>
          <w:numId w:val="19"/>
        </w:numPr>
        <w:spacing w:before="100" w:beforeAutospacing="1" w:after="100" w:afterAutospacing="1" w:line="240" w:lineRule="auto"/>
        <w:rPr>
          <w:del w:id="801" w:author="Author"/>
          <w:rFonts w:ascii="Segoe UI" w:eastAsia="Segoe UI,Times New Roman" w:hAnsi="Segoe UI" w:cs="Segoe UI"/>
          <w:color w:val="333333"/>
          <w:sz w:val="24"/>
          <w:szCs w:val="24"/>
          <w:lang w:val="en"/>
          <w:rPrChange w:id="802" w:author="Author">
            <w:rPr>
              <w:del w:id="803" w:author="Author"/>
              <w:rFonts w:ascii="Segoe UI,Times New Roman" w:eastAsia="Segoe UI,Times New Roman" w:hAnsi="Segoe UI,Times New Roman" w:cs="Segoe UI,Times New Roman"/>
              <w:color w:val="333333"/>
              <w:sz w:val="24"/>
              <w:szCs w:val="24"/>
              <w:lang w:val="en"/>
            </w:rPr>
          </w:rPrChange>
        </w:rPr>
      </w:pPr>
      <w:del w:id="804" w:author="Author">
        <w:r w:rsidRPr="00DE0071" w:rsidDel="008A3A50">
          <w:rPr>
            <w:rFonts w:ascii="Segoe UI" w:eastAsia="Segoe UI,Times New Roman" w:hAnsi="Segoe UI" w:cs="Segoe UI"/>
            <w:color w:val="333333"/>
            <w:sz w:val="24"/>
            <w:szCs w:val="24"/>
            <w:lang w:val="en"/>
            <w:rPrChange w:id="80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8A3A50">
          <w:rPr>
            <w:rFonts w:ascii="Segoe UI" w:eastAsia="Segoe UI,Times New Roman" w:hAnsi="Segoe UI" w:cs="Segoe UI"/>
            <w:b/>
            <w:bCs/>
            <w:color w:val="333333"/>
            <w:sz w:val="24"/>
            <w:szCs w:val="24"/>
            <w:lang w:val="en"/>
            <w:rPrChange w:id="806" w:author="Author">
              <w:rPr>
                <w:rFonts w:ascii="Segoe UI,Times New Roman" w:eastAsia="Segoe UI,Times New Roman" w:hAnsi="Segoe UI,Times New Roman" w:cs="Segoe UI,Times New Roman"/>
                <w:b/>
                <w:bCs/>
                <w:color w:val="333333"/>
                <w:sz w:val="24"/>
                <w:szCs w:val="24"/>
                <w:lang w:val="en"/>
              </w:rPr>
            </w:rPrChange>
          </w:rPr>
          <w:delText>Import Data</w:delText>
        </w:r>
      </w:del>
    </w:p>
    <w:p w14:paraId="205B2B1A" w14:textId="120BB852" w:rsidR="009D00C4" w:rsidRPr="00DE0071" w:rsidDel="008A3A50" w:rsidRDefault="58955ABA" w:rsidP="0003784A">
      <w:pPr>
        <w:numPr>
          <w:ilvl w:val="0"/>
          <w:numId w:val="19"/>
        </w:numPr>
        <w:spacing w:before="100" w:beforeAutospacing="1" w:after="100" w:afterAutospacing="1" w:line="240" w:lineRule="auto"/>
        <w:rPr>
          <w:del w:id="807" w:author="Author"/>
          <w:rFonts w:ascii="Segoe UI" w:eastAsia="Segoe UI,Times New Roman" w:hAnsi="Segoe UI" w:cs="Segoe UI"/>
          <w:color w:val="333333"/>
          <w:sz w:val="24"/>
          <w:szCs w:val="24"/>
          <w:lang w:val="en"/>
          <w:rPrChange w:id="808" w:author="Author">
            <w:rPr>
              <w:del w:id="809" w:author="Author"/>
              <w:rFonts w:ascii="Segoe UI,Times New Roman" w:eastAsia="Segoe UI,Times New Roman" w:hAnsi="Segoe UI,Times New Roman" w:cs="Segoe UI,Times New Roman"/>
              <w:color w:val="333333"/>
              <w:sz w:val="24"/>
              <w:szCs w:val="24"/>
              <w:lang w:val="en"/>
            </w:rPr>
          </w:rPrChange>
        </w:rPr>
      </w:pPr>
      <w:del w:id="810" w:author="Author">
        <w:r w:rsidRPr="00DE0071" w:rsidDel="008A3A50">
          <w:rPr>
            <w:rFonts w:ascii="Segoe UI" w:eastAsia="Segoe UI,Times New Roman" w:hAnsi="Segoe UI" w:cs="Segoe UI"/>
            <w:color w:val="333333"/>
            <w:sz w:val="24"/>
            <w:szCs w:val="24"/>
            <w:lang w:val="en"/>
            <w:rPrChange w:id="811" w:author="Author">
              <w:rPr>
                <w:rFonts w:ascii="Segoe UI,Times New Roman" w:eastAsia="Segoe UI,Times New Roman" w:hAnsi="Segoe UI,Times New Roman" w:cs="Segoe UI,Times New Roman"/>
                <w:color w:val="333333"/>
                <w:sz w:val="24"/>
                <w:szCs w:val="24"/>
                <w:lang w:val="en"/>
              </w:rPr>
            </w:rPrChange>
          </w:rPr>
          <w:delText xml:space="preserve">Type: Database server name: </w:delText>
        </w:r>
        <w:r w:rsidRPr="00DE0071" w:rsidDel="008A3A50">
          <w:rPr>
            <w:rFonts w:ascii="Segoe UI" w:eastAsia="Segoe UI,Times New Roman" w:hAnsi="Segoe UI" w:cs="Segoe UI"/>
            <w:b/>
            <w:bCs/>
            <w:color w:val="333333"/>
            <w:sz w:val="24"/>
            <w:szCs w:val="24"/>
            <w:lang w:val="en"/>
            <w:rPrChange w:id="812" w:author="Author">
              <w:rPr>
                <w:rFonts w:ascii="Segoe UI,Times New Roman" w:eastAsia="Segoe UI,Times New Roman" w:hAnsi="Segoe UI,Times New Roman" w:cs="Segoe UI,Times New Roman"/>
                <w:b/>
                <w:bCs/>
                <w:color w:val="333333"/>
                <w:sz w:val="24"/>
                <w:szCs w:val="24"/>
                <w:lang w:val="en"/>
              </w:rPr>
            </w:rPrChange>
          </w:rPr>
          <w:delText>adl-[</w:delText>
        </w:r>
        <w:r w:rsidRPr="00DE0071" w:rsidDel="008A3A50">
          <w:rPr>
            <w:rFonts w:ascii="Segoe UI" w:eastAsia="Segoe UI,Times New Roman" w:hAnsi="Segoe UI" w:cs="Segoe UI"/>
            <w:b/>
            <w:bCs/>
            <w:i/>
            <w:iCs/>
            <w:color w:val="333333"/>
            <w:sz w:val="24"/>
            <w:szCs w:val="24"/>
            <w:lang w:val="en"/>
            <w:rPrChange w:id="813"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8A3A50">
          <w:rPr>
            <w:rFonts w:ascii="Segoe UI" w:eastAsia="Segoe UI,Times New Roman" w:hAnsi="Segoe UI" w:cs="Segoe UI"/>
            <w:b/>
            <w:bCs/>
            <w:color w:val="333333"/>
            <w:sz w:val="24"/>
            <w:szCs w:val="24"/>
            <w:lang w:val="en"/>
            <w:rPrChange w:id="814" w:author="Author">
              <w:rPr>
                <w:rFonts w:ascii="Segoe UI,Times New Roman" w:eastAsia="Segoe UI,Times New Roman" w:hAnsi="Segoe UI,Times New Roman" w:cs="Segoe UI,Times New Roman"/>
                <w:b/>
                <w:bCs/>
                <w:color w:val="333333"/>
                <w:sz w:val="24"/>
                <w:szCs w:val="24"/>
                <w:lang w:val="en"/>
              </w:rPr>
            </w:rPrChange>
          </w:rPr>
          <w:delText>].database.windows.net</w:delText>
        </w:r>
      </w:del>
    </w:p>
    <w:p w14:paraId="64913E23" w14:textId="69155E42" w:rsidR="009D00C4" w:rsidRPr="00DE0071" w:rsidDel="008A3A50" w:rsidRDefault="58955ABA" w:rsidP="0003784A">
      <w:pPr>
        <w:numPr>
          <w:ilvl w:val="0"/>
          <w:numId w:val="19"/>
        </w:numPr>
        <w:spacing w:before="100" w:beforeAutospacing="1" w:after="100" w:afterAutospacing="1" w:line="240" w:lineRule="auto"/>
        <w:rPr>
          <w:del w:id="815" w:author="Author"/>
          <w:rFonts w:ascii="Segoe UI" w:eastAsia="Segoe UI,Times New Roman" w:hAnsi="Segoe UI" w:cs="Segoe UI"/>
          <w:color w:val="333333"/>
          <w:sz w:val="24"/>
          <w:szCs w:val="24"/>
          <w:lang w:val="en"/>
          <w:rPrChange w:id="816" w:author="Author">
            <w:rPr>
              <w:del w:id="817" w:author="Author"/>
              <w:rFonts w:ascii="Segoe UI,Times New Roman" w:eastAsia="Segoe UI,Times New Roman" w:hAnsi="Segoe UI,Times New Roman" w:cs="Segoe UI,Times New Roman"/>
              <w:color w:val="333333"/>
              <w:sz w:val="24"/>
              <w:szCs w:val="24"/>
              <w:lang w:val="en"/>
            </w:rPr>
          </w:rPrChange>
        </w:rPr>
      </w:pPr>
      <w:del w:id="818" w:author="Author">
        <w:r w:rsidRPr="00DE0071" w:rsidDel="008A3A50">
          <w:rPr>
            <w:rFonts w:ascii="Segoe UI" w:eastAsia="Segoe UI,Times New Roman" w:hAnsi="Segoe UI" w:cs="Segoe UI"/>
            <w:color w:val="333333"/>
            <w:sz w:val="24"/>
            <w:szCs w:val="24"/>
            <w:lang w:val="en"/>
            <w:rPrChange w:id="819" w:author="Author">
              <w:rPr>
                <w:rFonts w:ascii="Segoe UI,Times New Roman" w:eastAsia="Segoe UI,Times New Roman" w:hAnsi="Segoe UI,Times New Roman" w:cs="Segoe UI,Times New Roman"/>
                <w:color w:val="333333"/>
                <w:sz w:val="24"/>
                <w:szCs w:val="24"/>
                <w:lang w:val="en"/>
              </w:rPr>
            </w:rPrChange>
          </w:rPr>
          <w:delText xml:space="preserve">Type: Password: </w:delText>
        </w:r>
        <w:r w:rsidRPr="00DE0071" w:rsidDel="008A3A50">
          <w:rPr>
            <w:rFonts w:ascii="Segoe UI" w:eastAsia="Segoe UI,Times New Roman" w:hAnsi="Segoe UI" w:cs="Segoe UI"/>
            <w:b/>
            <w:bCs/>
            <w:color w:val="333333"/>
            <w:sz w:val="24"/>
            <w:szCs w:val="24"/>
            <w:lang w:val="en"/>
            <w:rPrChange w:id="820" w:author="Author">
              <w:rPr>
                <w:rFonts w:ascii="Segoe UI,Times New Roman" w:eastAsia="Segoe UI,Times New Roman" w:hAnsi="Segoe UI,Times New Roman" w:cs="Segoe UI,Times New Roman"/>
                <w:b/>
                <w:bCs/>
                <w:color w:val="333333"/>
                <w:sz w:val="24"/>
                <w:szCs w:val="24"/>
                <w:lang w:val="en"/>
              </w:rPr>
            </w:rPrChange>
          </w:rPr>
          <w:delText>pass@word1</w:delText>
        </w:r>
      </w:del>
    </w:p>
    <w:p w14:paraId="3309BFAC" w14:textId="3D2841C7" w:rsidR="009D00C4" w:rsidRPr="00DE0071" w:rsidDel="008A3A50" w:rsidRDefault="58955ABA" w:rsidP="0003784A">
      <w:pPr>
        <w:numPr>
          <w:ilvl w:val="0"/>
          <w:numId w:val="19"/>
        </w:numPr>
        <w:spacing w:before="100" w:beforeAutospacing="1" w:after="100" w:afterAutospacing="1" w:line="240" w:lineRule="auto"/>
        <w:rPr>
          <w:del w:id="821" w:author="Author"/>
          <w:rFonts w:ascii="Segoe UI" w:eastAsia="Segoe UI,Times New Roman" w:hAnsi="Segoe UI" w:cs="Segoe UI"/>
          <w:color w:val="333333"/>
          <w:sz w:val="24"/>
          <w:szCs w:val="24"/>
          <w:lang w:val="en"/>
          <w:rPrChange w:id="822" w:author="Author">
            <w:rPr>
              <w:del w:id="823" w:author="Author"/>
              <w:rFonts w:ascii="Segoe UI,Times New Roman" w:eastAsia="Segoe UI,Times New Roman" w:hAnsi="Segoe UI,Times New Roman" w:cs="Segoe UI,Times New Roman"/>
              <w:color w:val="333333"/>
              <w:sz w:val="24"/>
              <w:szCs w:val="24"/>
              <w:lang w:val="en"/>
            </w:rPr>
          </w:rPrChange>
        </w:rPr>
      </w:pPr>
      <w:del w:id="824" w:author="Author">
        <w:r w:rsidRPr="00DE0071" w:rsidDel="008A3A50">
          <w:rPr>
            <w:rFonts w:ascii="Segoe UI" w:eastAsia="Segoe UI,Times New Roman" w:hAnsi="Segoe UI" w:cs="Segoe UI"/>
            <w:color w:val="333333"/>
            <w:sz w:val="24"/>
            <w:szCs w:val="24"/>
            <w:lang w:val="en"/>
            <w:rPrChange w:id="82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8A3A50">
          <w:rPr>
            <w:rFonts w:ascii="Segoe UI" w:eastAsia="Segoe UI,Times New Roman" w:hAnsi="Segoe UI" w:cs="Segoe UI"/>
            <w:b/>
            <w:bCs/>
            <w:color w:val="333333"/>
            <w:sz w:val="24"/>
            <w:szCs w:val="24"/>
            <w:lang w:val="en"/>
            <w:rPrChange w:id="826" w:author="Author">
              <w:rPr>
                <w:rFonts w:ascii="Segoe UI,Times New Roman" w:eastAsia="Segoe UI,Times New Roman" w:hAnsi="Segoe UI,Times New Roman" w:cs="Segoe UI,Times New Roman"/>
                <w:b/>
                <w:bCs/>
                <w:color w:val="333333"/>
                <w:sz w:val="24"/>
                <w:szCs w:val="24"/>
                <w:lang w:val="en"/>
              </w:rPr>
            </w:rPrChange>
          </w:rPr>
          <w:delText>Export Data</w:delText>
        </w:r>
      </w:del>
    </w:p>
    <w:p w14:paraId="180B0619" w14:textId="5525D698" w:rsidR="009D00C4" w:rsidRPr="00DE0071" w:rsidDel="008A3A50" w:rsidRDefault="58955ABA" w:rsidP="0003784A">
      <w:pPr>
        <w:numPr>
          <w:ilvl w:val="0"/>
          <w:numId w:val="19"/>
        </w:numPr>
        <w:spacing w:before="100" w:beforeAutospacing="1" w:after="100" w:afterAutospacing="1" w:line="240" w:lineRule="auto"/>
        <w:rPr>
          <w:del w:id="827" w:author="Author"/>
          <w:rFonts w:ascii="Segoe UI" w:eastAsia="Segoe UI,Times New Roman" w:hAnsi="Segoe UI" w:cs="Segoe UI"/>
          <w:color w:val="333333"/>
          <w:sz w:val="24"/>
          <w:szCs w:val="24"/>
          <w:lang w:val="en"/>
          <w:rPrChange w:id="828" w:author="Author">
            <w:rPr>
              <w:del w:id="829" w:author="Author"/>
              <w:rFonts w:ascii="Segoe UI,Times New Roman" w:eastAsia="Segoe UI,Times New Roman" w:hAnsi="Segoe UI,Times New Roman" w:cs="Segoe UI,Times New Roman"/>
              <w:color w:val="333333"/>
              <w:sz w:val="24"/>
              <w:szCs w:val="24"/>
              <w:lang w:val="en"/>
            </w:rPr>
          </w:rPrChange>
        </w:rPr>
      </w:pPr>
      <w:del w:id="830" w:author="Author">
        <w:r w:rsidRPr="00DE0071" w:rsidDel="008A3A50">
          <w:rPr>
            <w:rFonts w:ascii="Segoe UI" w:eastAsia="Segoe UI,Times New Roman" w:hAnsi="Segoe UI" w:cs="Segoe UI"/>
            <w:color w:val="333333"/>
            <w:sz w:val="24"/>
            <w:szCs w:val="24"/>
            <w:lang w:val="en"/>
            <w:rPrChange w:id="831" w:author="Author">
              <w:rPr>
                <w:rFonts w:ascii="Segoe UI,Times New Roman" w:eastAsia="Segoe UI,Times New Roman" w:hAnsi="Segoe UI,Times New Roman" w:cs="Segoe UI,Times New Roman"/>
                <w:color w:val="333333"/>
                <w:sz w:val="24"/>
                <w:szCs w:val="24"/>
                <w:lang w:val="en"/>
              </w:rPr>
            </w:rPrChange>
          </w:rPr>
          <w:delText xml:space="preserve">Type: Database server name: </w:delText>
        </w:r>
        <w:r w:rsidRPr="00DE0071" w:rsidDel="008A3A50">
          <w:rPr>
            <w:rFonts w:ascii="Segoe UI" w:eastAsia="Segoe UI,Times New Roman" w:hAnsi="Segoe UI" w:cs="Segoe UI"/>
            <w:b/>
            <w:bCs/>
            <w:color w:val="333333"/>
            <w:sz w:val="24"/>
            <w:szCs w:val="24"/>
            <w:lang w:val="en"/>
            <w:rPrChange w:id="832" w:author="Author">
              <w:rPr>
                <w:rFonts w:ascii="Segoe UI,Times New Roman" w:eastAsia="Segoe UI,Times New Roman" w:hAnsi="Segoe UI,Times New Roman" w:cs="Segoe UI,Times New Roman"/>
                <w:b/>
                <w:bCs/>
                <w:color w:val="333333"/>
                <w:sz w:val="24"/>
                <w:szCs w:val="24"/>
                <w:lang w:val="en"/>
              </w:rPr>
            </w:rPrChange>
          </w:rPr>
          <w:delText>adl-[</w:delText>
        </w:r>
        <w:r w:rsidRPr="00DE0071" w:rsidDel="008A3A50">
          <w:rPr>
            <w:rFonts w:ascii="Segoe UI" w:eastAsia="Segoe UI,Times New Roman" w:hAnsi="Segoe UI" w:cs="Segoe UI"/>
            <w:b/>
            <w:bCs/>
            <w:i/>
            <w:iCs/>
            <w:color w:val="333333"/>
            <w:sz w:val="24"/>
            <w:szCs w:val="24"/>
            <w:lang w:val="en"/>
            <w:rPrChange w:id="833"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8A3A50">
          <w:rPr>
            <w:rFonts w:ascii="Segoe UI" w:eastAsia="Segoe UI,Times New Roman" w:hAnsi="Segoe UI" w:cs="Segoe UI"/>
            <w:b/>
            <w:bCs/>
            <w:color w:val="333333"/>
            <w:sz w:val="24"/>
            <w:szCs w:val="24"/>
            <w:lang w:val="en"/>
            <w:rPrChange w:id="834" w:author="Author">
              <w:rPr>
                <w:rFonts w:ascii="Segoe UI,Times New Roman" w:eastAsia="Segoe UI,Times New Roman" w:hAnsi="Segoe UI,Times New Roman" w:cs="Segoe UI,Times New Roman"/>
                <w:b/>
                <w:bCs/>
                <w:color w:val="333333"/>
                <w:sz w:val="24"/>
                <w:szCs w:val="24"/>
                <w:lang w:val="en"/>
              </w:rPr>
            </w:rPrChange>
          </w:rPr>
          <w:delText>].database.windows.net</w:delText>
        </w:r>
      </w:del>
    </w:p>
    <w:p w14:paraId="79F5B409" w14:textId="3FF9EC8E" w:rsidR="009D00C4" w:rsidRPr="00DE0071" w:rsidDel="008A3A50" w:rsidRDefault="58955ABA" w:rsidP="0003784A">
      <w:pPr>
        <w:numPr>
          <w:ilvl w:val="0"/>
          <w:numId w:val="19"/>
        </w:numPr>
        <w:spacing w:before="100" w:beforeAutospacing="1" w:after="100" w:afterAutospacing="1" w:line="240" w:lineRule="auto"/>
        <w:rPr>
          <w:del w:id="835" w:author="Author"/>
          <w:rFonts w:ascii="Segoe UI" w:eastAsia="Segoe UI,Times New Roman" w:hAnsi="Segoe UI" w:cs="Segoe UI"/>
          <w:color w:val="333333"/>
          <w:sz w:val="24"/>
          <w:szCs w:val="24"/>
          <w:lang w:val="en"/>
          <w:rPrChange w:id="836" w:author="Author">
            <w:rPr>
              <w:del w:id="837" w:author="Author"/>
              <w:rFonts w:ascii="Segoe UI,Times New Roman" w:eastAsia="Segoe UI,Times New Roman" w:hAnsi="Segoe UI,Times New Roman" w:cs="Segoe UI,Times New Roman"/>
              <w:color w:val="333333"/>
              <w:sz w:val="24"/>
              <w:szCs w:val="24"/>
              <w:lang w:val="en"/>
            </w:rPr>
          </w:rPrChange>
        </w:rPr>
      </w:pPr>
      <w:del w:id="838" w:author="Author">
        <w:r w:rsidRPr="00DE0071" w:rsidDel="008A3A50">
          <w:rPr>
            <w:rFonts w:ascii="Segoe UI" w:eastAsia="Segoe UI,Times New Roman" w:hAnsi="Segoe UI" w:cs="Segoe UI"/>
            <w:color w:val="333333"/>
            <w:sz w:val="24"/>
            <w:szCs w:val="24"/>
            <w:lang w:val="en"/>
            <w:rPrChange w:id="839" w:author="Author">
              <w:rPr>
                <w:rFonts w:ascii="Segoe UI,Times New Roman" w:eastAsia="Segoe UI,Times New Roman" w:hAnsi="Segoe UI,Times New Roman" w:cs="Segoe UI,Times New Roman"/>
                <w:color w:val="333333"/>
                <w:sz w:val="24"/>
                <w:szCs w:val="24"/>
                <w:lang w:val="en"/>
              </w:rPr>
            </w:rPrChange>
          </w:rPr>
          <w:delText xml:space="preserve">Type: Server user account password: </w:delText>
        </w:r>
        <w:r w:rsidRPr="00DE0071" w:rsidDel="008A3A50">
          <w:rPr>
            <w:rFonts w:ascii="Segoe UI" w:eastAsia="Segoe UI,Times New Roman" w:hAnsi="Segoe UI" w:cs="Segoe UI"/>
            <w:b/>
            <w:bCs/>
            <w:color w:val="333333"/>
            <w:sz w:val="24"/>
            <w:szCs w:val="24"/>
            <w:lang w:val="en"/>
            <w:rPrChange w:id="840" w:author="Author">
              <w:rPr>
                <w:rFonts w:ascii="Segoe UI,Times New Roman" w:eastAsia="Segoe UI,Times New Roman" w:hAnsi="Segoe UI,Times New Roman" w:cs="Segoe UI,Times New Roman"/>
                <w:b/>
                <w:bCs/>
                <w:color w:val="333333"/>
                <w:sz w:val="24"/>
                <w:szCs w:val="24"/>
                <w:lang w:val="en"/>
              </w:rPr>
            </w:rPrChange>
          </w:rPr>
          <w:delText>pass@word1</w:delText>
        </w:r>
      </w:del>
    </w:p>
    <w:p w14:paraId="6208BDFF" w14:textId="79638AAD" w:rsidR="009D00C4" w:rsidRPr="00DE0071" w:rsidDel="008A3A50" w:rsidRDefault="58955ABA" w:rsidP="0003784A">
      <w:pPr>
        <w:numPr>
          <w:ilvl w:val="0"/>
          <w:numId w:val="19"/>
        </w:numPr>
        <w:spacing w:before="100" w:beforeAutospacing="1" w:after="100" w:afterAutospacing="1" w:line="240" w:lineRule="auto"/>
        <w:rPr>
          <w:del w:id="841" w:author="Author"/>
          <w:rFonts w:ascii="Segoe UI" w:eastAsia="Segoe UI,Times New Roman" w:hAnsi="Segoe UI" w:cs="Segoe UI"/>
          <w:color w:val="333333"/>
          <w:sz w:val="24"/>
          <w:szCs w:val="24"/>
          <w:lang w:val="en"/>
          <w:rPrChange w:id="842" w:author="Author">
            <w:rPr>
              <w:del w:id="843" w:author="Author"/>
              <w:rFonts w:ascii="Segoe UI,Times New Roman" w:eastAsia="Segoe UI,Times New Roman" w:hAnsi="Segoe UI,Times New Roman" w:cs="Segoe UI,Times New Roman"/>
              <w:color w:val="333333"/>
              <w:sz w:val="24"/>
              <w:szCs w:val="24"/>
              <w:lang w:val="en"/>
            </w:rPr>
          </w:rPrChange>
        </w:rPr>
      </w:pPr>
      <w:del w:id="844" w:author="Author">
        <w:r w:rsidRPr="00DE0071" w:rsidDel="008A3A50">
          <w:rPr>
            <w:rFonts w:ascii="Segoe UI" w:eastAsia="Segoe UI,Times New Roman" w:hAnsi="Segoe UI" w:cs="Segoe UI"/>
            <w:color w:val="333333"/>
            <w:sz w:val="24"/>
            <w:szCs w:val="24"/>
            <w:lang w:val="en"/>
            <w:rPrChange w:id="84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8A3A50">
          <w:rPr>
            <w:rFonts w:ascii="Segoe UI" w:eastAsia="Segoe UI,Times New Roman" w:hAnsi="Segoe UI" w:cs="Segoe UI"/>
            <w:b/>
            <w:bCs/>
            <w:color w:val="333333"/>
            <w:sz w:val="24"/>
            <w:szCs w:val="24"/>
            <w:lang w:val="en"/>
            <w:rPrChange w:id="846" w:author="Author">
              <w:rPr>
                <w:rFonts w:ascii="Segoe UI,Times New Roman" w:eastAsia="Segoe UI,Times New Roman" w:hAnsi="Segoe UI,Times New Roman" w:cs="Segoe UI,Times New Roman"/>
                <w:b/>
                <w:bCs/>
                <w:color w:val="333333"/>
                <w:sz w:val="24"/>
                <w:szCs w:val="24"/>
                <w:lang w:val="en"/>
              </w:rPr>
            </w:rPrChange>
          </w:rPr>
          <w:delText>RUN</w:delText>
        </w:r>
        <w:r w:rsidRPr="00DE0071" w:rsidDel="008A3A50">
          <w:rPr>
            <w:rFonts w:ascii="Segoe UI" w:eastAsia="Segoe UI,Times New Roman" w:hAnsi="Segoe UI" w:cs="Segoe UI"/>
            <w:color w:val="333333"/>
            <w:sz w:val="24"/>
            <w:szCs w:val="24"/>
            <w:lang w:val="en"/>
            <w:rPrChange w:id="847"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8A3A50">
          <w:rPr>
            <w:rFonts w:ascii="Segoe UI" w:eastAsia="Segoe UI,Times New Roman" w:hAnsi="Segoe UI" w:cs="Segoe UI"/>
            <w:b/>
            <w:bCs/>
            <w:color w:val="333333"/>
            <w:sz w:val="24"/>
            <w:szCs w:val="24"/>
            <w:lang w:val="en"/>
            <w:rPrChange w:id="848" w:author="Author">
              <w:rPr>
                <w:rFonts w:ascii="Segoe UI,Times New Roman" w:eastAsia="Segoe UI,Times New Roman" w:hAnsi="Segoe UI,Times New Roman" w:cs="Segoe UI,Times New Roman"/>
                <w:b/>
                <w:bCs/>
                <w:color w:val="333333"/>
                <w:sz w:val="24"/>
                <w:szCs w:val="24"/>
                <w:lang w:val="en"/>
              </w:rPr>
            </w:rPrChange>
          </w:rPr>
          <w:delText>DEPLOY WEB SERVICE</w:delText>
        </w:r>
      </w:del>
    </w:p>
    <w:p w14:paraId="3AED994D" w14:textId="254EFC64" w:rsidR="00EE2248" w:rsidRDefault="00C4702C" w:rsidP="0003784A">
      <w:pPr>
        <w:pStyle w:val="Heading2"/>
        <w:rPr>
          <w:ins w:id="849" w:author="Author"/>
          <w:rFonts w:ascii="Segoe UI" w:hAnsi="Segoe UI" w:cs="Segoe UI"/>
          <w:lang w:val="en"/>
        </w:rPr>
        <w:pPrChange w:id="850" w:author="Author">
          <w:pPr>
            <w:pStyle w:val="Heading2"/>
          </w:pPr>
        </w:pPrChange>
      </w:pPr>
      <w:bookmarkStart w:id="851" w:name="_Toc459905835"/>
      <w:r w:rsidRPr="00DE0071">
        <w:rPr>
          <w:rFonts w:ascii="Segoe UI" w:hAnsi="Segoe UI" w:cs="Segoe UI"/>
          <w:rPrChange w:id="852" w:author="Author">
            <w:rPr/>
          </w:rPrChange>
        </w:rPr>
        <w:lastRenderedPageBreak/>
        <w:t xml:space="preserve">Exercise 3: </w:t>
      </w:r>
      <w:r w:rsidR="009D00C4" w:rsidRPr="00DE0071">
        <w:rPr>
          <w:rFonts w:ascii="Segoe UI" w:hAnsi="Segoe UI" w:cs="Segoe UI"/>
          <w:lang w:val="en"/>
          <w:rPrChange w:id="853" w:author="Author">
            <w:rPr>
              <w:lang w:val="en"/>
            </w:rPr>
          </w:rPrChange>
        </w:rPr>
        <w:t>Edit and start the A</w:t>
      </w:r>
      <w:ins w:id="854" w:author="Author">
        <w:r w:rsidR="00943019">
          <w:rPr>
            <w:rFonts w:ascii="Segoe UI" w:hAnsi="Segoe UI" w:cs="Segoe UI"/>
            <w:lang w:val="en"/>
          </w:rPr>
          <w:t xml:space="preserve">zure </w:t>
        </w:r>
      </w:ins>
      <w:r w:rsidR="009D00C4" w:rsidRPr="00DE0071">
        <w:rPr>
          <w:rFonts w:ascii="Segoe UI" w:hAnsi="Segoe UI" w:cs="Segoe UI"/>
          <w:lang w:val="en"/>
          <w:rPrChange w:id="855" w:author="Author">
            <w:rPr>
              <w:lang w:val="en"/>
            </w:rPr>
          </w:rPrChange>
        </w:rPr>
        <w:t>S</w:t>
      </w:r>
      <w:ins w:id="856" w:author="Author">
        <w:r w:rsidR="00943019">
          <w:rPr>
            <w:rFonts w:ascii="Segoe UI" w:hAnsi="Segoe UI" w:cs="Segoe UI"/>
            <w:lang w:val="en"/>
          </w:rPr>
          <w:t>tr</w:t>
        </w:r>
        <w:r w:rsidR="00EE2248">
          <w:rPr>
            <w:rFonts w:ascii="Segoe UI" w:hAnsi="Segoe UI" w:cs="Segoe UI"/>
            <w:lang w:val="en"/>
          </w:rPr>
          <w:t>eam</w:t>
        </w:r>
        <w:del w:id="857" w:author="Author">
          <w:r w:rsidR="00943019" w:rsidDel="00EE2248">
            <w:rPr>
              <w:rFonts w:ascii="Segoe UI" w:hAnsi="Segoe UI" w:cs="Segoe UI"/>
              <w:lang w:val="en"/>
            </w:rPr>
            <w:delText>ing</w:delText>
          </w:r>
        </w:del>
        <w:r w:rsidR="00943019">
          <w:rPr>
            <w:rFonts w:ascii="Segoe UI" w:hAnsi="Segoe UI" w:cs="Segoe UI"/>
            <w:lang w:val="en"/>
          </w:rPr>
          <w:t xml:space="preserve"> </w:t>
        </w:r>
      </w:ins>
      <w:r w:rsidR="009D00C4" w:rsidRPr="00DE0071">
        <w:rPr>
          <w:rFonts w:ascii="Segoe UI" w:hAnsi="Segoe UI" w:cs="Segoe UI"/>
          <w:lang w:val="en"/>
          <w:rPrChange w:id="858" w:author="Author">
            <w:rPr>
              <w:lang w:val="en"/>
            </w:rPr>
          </w:rPrChange>
        </w:rPr>
        <w:t>A</w:t>
      </w:r>
      <w:ins w:id="859" w:author="Author">
        <w:r w:rsidR="00943019">
          <w:rPr>
            <w:rFonts w:ascii="Segoe UI" w:hAnsi="Segoe UI" w:cs="Segoe UI"/>
            <w:lang w:val="en"/>
          </w:rPr>
          <w:t>nalytics</w:t>
        </w:r>
      </w:ins>
      <w:r w:rsidR="009D00C4" w:rsidRPr="00DE0071">
        <w:rPr>
          <w:rFonts w:ascii="Segoe UI" w:hAnsi="Segoe UI" w:cs="Segoe UI"/>
          <w:lang w:val="en"/>
          <w:rPrChange w:id="860" w:author="Author">
            <w:rPr>
              <w:lang w:val="en"/>
            </w:rPr>
          </w:rPrChange>
        </w:rPr>
        <w:t xml:space="preserve"> job</w:t>
      </w:r>
      <w:bookmarkEnd w:id="851"/>
    </w:p>
    <w:p w14:paraId="0FFF1749" w14:textId="0010716C" w:rsidR="00EE2248" w:rsidRDefault="00EE2248" w:rsidP="0003784A">
      <w:pPr>
        <w:rPr>
          <w:ins w:id="861" w:author="Author"/>
          <w:rFonts w:ascii="Segoe UI" w:hAnsi="Segoe UI" w:cs="Segoe UI"/>
          <w:lang w:val="en"/>
        </w:rPr>
        <w:pPrChange w:id="862" w:author="Author">
          <w:pPr>
            <w:pStyle w:val="Heading2"/>
          </w:pPr>
        </w:pPrChange>
      </w:pPr>
      <w:ins w:id="863" w:author="Author">
        <w:r>
          <w:rPr>
            <w:rFonts w:ascii="Segoe UI" w:hAnsi="Segoe UI" w:cs="Segoe UI"/>
            <w:lang w:val="en"/>
          </w:rPr>
          <w:t xml:space="preserve">In this lab, Azure Stream Analytics reads data from Event Hub and run a per-minute aggregation job and send the result to the Power BI for visualization in real-time. </w:t>
        </w:r>
        <w:r w:rsidR="0003784A">
          <w:rPr>
            <w:rFonts w:ascii="Segoe UI" w:hAnsi="Segoe UI" w:cs="Segoe UI"/>
            <w:lang w:val="en"/>
          </w:rPr>
          <w:t>Besides, Azure Stream Analytics store all the data to Azure Data Lake Store. Follow this guide to edit and start the Azure Stream Analytics job:</w:t>
        </w:r>
      </w:ins>
    </w:p>
    <w:p w14:paraId="11DBEA9E" w14:textId="7AF77772" w:rsidR="0003784A" w:rsidRPr="0003784A" w:rsidRDefault="0003784A" w:rsidP="0003784A">
      <w:pPr>
        <w:rPr>
          <w:lang w:val="en"/>
          <w:rPrChange w:id="864" w:author="Author">
            <w:rPr>
              <w:lang w:val="en"/>
            </w:rPr>
          </w:rPrChange>
        </w:rPr>
        <w:pPrChange w:id="865" w:author="Author">
          <w:pPr>
            <w:pStyle w:val="Heading2"/>
          </w:pPr>
        </w:pPrChange>
      </w:pPr>
      <w:ins w:id="866" w:author="Author">
        <w:r>
          <w:rPr>
            <w:rFonts w:ascii="Segoe UI" w:hAnsi="Segoe UI" w:cs="Segoe UI"/>
            <w:lang w:val="en"/>
          </w:rPr>
          <w:t xml:space="preserve">Instructions guide: </w:t>
        </w:r>
        <w:r>
          <w:rPr>
            <w:rFonts w:ascii="Segoe UI" w:hAnsi="Segoe UI" w:cs="Segoe UI"/>
            <w:lang w:val="en"/>
          </w:rPr>
          <w:fldChar w:fldCharType="begin"/>
        </w:r>
        <w:r>
          <w:rPr>
            <w:rFonts w:ascii="Segoe UI" w:hAnsi="Segoe UI" w:cs="Segoe UI"/>
            <w:lang w:val="en"/>
          </w:rPr>
          <w:instrText xml:space="preserve"> HYPERLINK "</w:instrText>
        </w:r>
        <w:r w:rsidRPr="0003784A">
          <w:rPr>
            <w:rFonts w:ascii="Segoe UI" w:hAnsi="Segoe UI" w:cs="Segoe UI"/>
            <w:lang w:val="en"/>
          </w:rPr>
          <w:instrText>https://github.com/Azure/Cortana-Intelligence-Gallery-Content/tree/master/Tutorials/Data-Lake#edit-and-start-the-asa-job</w:instrText>
        </w:r>
        <w:r>
          <w:rPr>
            <w:rFonts w:ascii="Segoe UI" w:hAnsi="Segoe UI" w:cs="Segoe UI"/>
            <w:lang w:val="en"/>
          </w:rPr>
          <w:instrText xml:space="preserve">" </w:instrText>
        </w:r>
        <w:r>
          <w:rPr>
            <w:rFonts w:ascii="Segoe UI" w:hAnsi="Segoe UI" w:cs="Segoe UI"/>
            <w:lang w:val="en"/>
          </w:rPr>
          <w:fldChar w:fldCharType="separate"/>
        </w:r>
        <w:r w:rsidRPr="004934DE">
          <w:rPr>
            <w:rStyle w:val="Hyperlink"/>
            <w:rFonts w:ascii="Segoe UI" w:hAnsi="Segoe UI" w:cs="Segoe UI"/>
            <w:lang w:val="en"/>
          </w:rPr>
          <w:t>https://github.com/Azure/Cortana-Intelligence-Gallery-Content/tree/master/Tutorials/Data-Lake#edit-and-start-the-asa-job</w:t>
        </w:r>
        <w:r>
          <w:rPr>
            <w:rFonts w:ascii="Segoe UI" w:hAnsi="Segoe UI" w:cs="Segoe UI"/>
            <w:lang w:val="en"/>
          </w:rPr>
          <w:fldChar w:fldCharType="end"/>
        </w:r>
        <w:r>
          <w:rPr>
            <w:rFonts w:ascii="Segoe UI" w:hAnsi="Segoe UI" w:cs="Segoe UI"/>
            <w:lang w:val="en"/>
          </w:rPr>
          <w:t xml:space="preserve"> </w:t>
        </w:r>
      </w:ins>
    </w:p>
    <w:p w14:paraId="147D8144" w14:textId="577ABA3A" w:rsidR="009D00C4" w:rsidRPr="00DE0071" w:rsidDel="00943019" w:rsidRDefault="58955ABA" w:rsidP="009D00C4">
      <w:pPr>
        <w:spacing w:after="150" w:line="240" w:lineRule="auto"/>
        <w:rPr>
          <w:del w:id="867" w:author="Author"/>
          <w:rFonts w:ascii="Segoe UI" w:eastAsia="Times New Roman" w:hAnsi="Segoe UI" w:cs="Segoe UI"/>
          <w:color w:val="333333"/>
          <w:sz w:val="21"/>
          <w:szCs w:val="21"/>
          <w:lang w:val="en"/>
          <w:rPrChange w:id="868" w:author="Author">
            <w:rPr>
              <w:del w:id="869" w:author="Author"/>
              <w:rFonts w:ascii="Segoe UI" w:eastAsia="Times New Roman" w:hAnsi="Segoe UI" w:cs="Segoe UI"/>
              <w:color w:val="333333"/>
              <w:sz w:val="21"/>
              <w:szCs w:val="21"/>
              <w:lang w:val="en"/>
            </w:rPr>
          </w:rPrChange>
        </w:rPr>
      </w:pPr>
      <w:del w:id="870" w:author="Author">
        <w:r w:rsidRPr="00DE0071" w:rsidDel="00943019">
          <w:rPr>
            <w:rFonts w:ascii="Segoe UI" w:eastAsia="Segoe UI,Times New Roman" w:hAnsi="Segoe UI" w:cs="Segoe UI"/>
            <w:color w:val="333333"/>
            <w:sz w:val="21"/>
            <w:szCs w:val="21"/>
            <w:lang w:val="en"/>
            <w:rPrChange w:id="871" w:author="Author">
              <w:rPr>
                <w:rFonts w:ascii="Segoe UI,Times New Roman" w:eastAsia="Segoe UI,Times New Roman" w:hAnsi="Segoe UI,Times New Roman" w:cs="Segoe UI,Times New Roman"/>
                <w:color w:val="333333"/>
                <w:sz w:val="21"/>
                <w:szCs w:val="21"/>
                <w:lang w:val="en"/>
              </w:rPr>
            </w:rPrChange>
          </w:rPr>
          <w:delText xml:space="preserve">Browse: </w:delText>
        </w:r>
        <w:r w:rsidR="002203DD" w:rsidRPr="00DE0071" w:rsidDel="00943019">
          <w:rPr>
            <w:rFonts w:ascii="Segoe UI" w:hAnsi="Segoe UI" w:cs="Segoe UI"/>
            <w:rPrChange w:id="872" w:author="Author">
              <w:rPr/>
            </w:rPrChange>
          </w:rPr>
          <w:fldChar w:fldCharType="begin"/>
        </w:r>
        <w:r w:rsidR="002203DD" w:rsidRPr="00DE0071" w:rsidDel="00943019">
          <w:rPr>
            <w:rFonts w:ascii="Segoe UI" w:hAnsi="Segoe UI" w:cs="Segoe UI"/>
            <w:rPrChange w:id="873" w:author="Author">
              <w:rPr/>
            </w:rPrChange>
          </w:rPr>
          <w:delInstrText xml:space="preserve"> HYPERLINK "https://manage.windowsazure.com/" \h </w:delInstrText>
        </w:r>
        <w:r w:rsidR="002203DD" w:rsidRPr="00DE0071" w:rsidDel="00943019">
          <w:rPr>
            <w:rFonts w:ascii="Segoe UI" w:hAnsi="Segoe UI" w:cs="Segoe UI"/>
            <w:rPrChange w:id="874" w:author="Author">
              <w:rPr/>
            </w:rPrChange>
          </w:rPr>
          <w:fldChar w:fldCharType="separate"/>
        </w:r>
        <w:r w:rsidRPr="00DE0071" w:rsidDel="00943019">
          <w:rPr>
            <w:rFonts w:ascii="Segoe UI" w:eastAsia="Segoe UI,Times New Roman" w:hAnsi="Segoe UI" w:cs="Segoe UI"/>
            <w:color w:val="4078C0"/>
            <w:sz w:val="21"/>
            <w:szCs w:val="21"/>
            <w:lang w:val="en"/>
            <w:rPrChange w:id="875" w:author="Author">
              <w:rPr>
                <w:rFonts w:ascii="Segoe UI,Times New Roman" w:eastAsia="Segoe UI,Times New Roman" w:hAnsi="Segoe UI,Times New Roman" w:cs="Segoe UI,Times New Roman"/>
                <w:color w:val="4078C0"/>
                <w:sz w:val="21"/>
                <w:szCs w:val="21"/>
                <w:lang w:val="en"/>
              </w:rPr>
            </w:rPrChange>
          </w:rPr>
          <w:delText>https://manage.windowsazure.com</w:delText>
        </w:r>
        <w:r w:rsidR="002203DD" w:rsidRPr="00DE0071" w:rsidDel="00943019">
          <w:rPr>
            <w:rFonts w:ascii="Segoe UI" w:eastAsia="Segoe UI,Times New Roman" w:hAnsi="Segoe UI" w:cs="Segoe UI"/>
            <w:color w:val="4078C0"/>
            <w:sz w:val="21"/>
            <w:szCs w:val="21"/>
            <w:lang w:val="en"/>
            <w:rPrChange w:id="876" w:author="Author">
              <w:rPr>
                <w:rFonts w:ascii="Segoe UI,Times New Roman" w:eastAsia="Segoe UI,Times New Roman" w:hAnsi="Segoe UI,Times New Roman" w:cs="Segoe UI,Times New Roman"/>
                <w:color w:val="4078C0"/>
                <w:sz w:val="21"/>
                <w:szCs w:val="21"/>
                <w:lang w:val="en"/>
              </w:rPr>
            </w:rPrChange>
          </w:rPr>
          <w:fldChar w:fldCharType="end"/>
        </w:r>
      </w:del>
    </w:p>
    <w:p w14:paraId="33130D82" w14:textId="36D6552D" w:rsidR="009D00C4" w:rsidRPr="00DE0071" w:rsidDel="00943019" w:rsidRDefault="58955ABA" w:rsidP="009D00C4">
      <w:pPr>
        <w:spacing w:after="0" w:line="240" w:lineRule="auto"/>
        <w:outlineLvl w:val="4"/>
        <w:rPr>
          <w:del w:id="877" w:author="Author"/>
          <w:rFonts w:ascii="Segoe UI" w:eastAsia="Times New Roman" w:hAnsi="Segoe UI" w:cs="Segoe UI"/>
          <w:b/>
          <w:bCs/>
          <w:color w:val="333333"/>
          <w:sz w:val="28"/>
          <w:szCs w:val="24"/>
          <w:lang w:val="en"/>
          <w:rPrChange w:id="878" w:author="Author">
            <w:rPr>
              <w:del w:id="879" w:author="Author"/>
              <w:rFonts w:ascii="Segoe UI" w:eastAsia="Times New Roman" w:hAnsi="Segoe UI" w:cs="Segoe UI"/>
              <w:b/>
              <w:bCs/>
              <w:color w:val="333333"/>
              <w:sz w:val="28"/>
              <w:szCs w:val="24"/>
              <w:lang w:val="en"/>
            </w:rPr>
          </w:rPrChange>
        </w:rPr>
      </w:pPr>
      <w:del w:id="880" w:author="Author">
        <w:r w:rsidRPr="00DE0071" w:rsidDel="00943019">
          <w:rPr>
            <w:rFonts w:ascii="Segoe UI" w:eastAsia="Segoe UI,Times New Roman" w:hAnsi="Segoe UI" w:cs="Segoe UI"/>
            <w:b/>
            <w:bCs/>
            <w:color w:val="333333"/>
            <w:sz w:val="28"/>
            <w:szCs w:val="28"/>
            <w:lang w:val="en"/>
            <w:rPrChange w:id="881" w:author="Author">
              <w:rPr>
                <w:rFonts w:ascii="Segoe UI,Times New Roman" w:eastAsia="Segoe UI,Times New Roman" w:hAnsi="Segoe UI,Times New Roman" w:cs="Segoe UI,Times New Roman"/>
                <w:b/>
                <w:bCs/>
                <w:color w:val="333333"/>
                <w:sz w:val="28"/>
                <w:szCs w:val="28"/>
                <w:lang w:val="en"/>
              </w:rPr>
            </w:rPrChange>
          </w:rPr>
          <w:delText>To edit the input of the job that outputs to Power BI</w:delText>
        </w:r>
      </w:del>
    </w:p>
    <w:p w14:paraId="7CF9F350" w14:textId="2B6B38D2" w:rsidR="009D00C4" w:rsidRPr="00DE0071" w:rsidDel="00943019" w:rsidRDefault="58955ABA" w:rsidP="58955ABA">
      <w:pPr>
        <w:numPr>
          <w:ilvl w:val="0"/>
          <w:numId w:val="20"/>
        </w:numPr>
        <w:spacing w:before="100" w:beforeAutospacing="1" w:after="100" w:afterAutospacing="1" w:line="240" w:lineRule="auto"/>
        <w:rPr>
          <w:del w:id="882" w:author="Author"/>
          <w:rFonts w:ascii="Segoe UI" w:eastAsia="Segoe UI,Times New Roman" w:hAnsi="Segoe UI" w:cs="Segoe UI"/>
          <w:color w:val="333333"/>
          <w:sz w:val="24"/>
          <w:szCs w:val="24"/>
          <w:lang w:val="en"/>
          <w:rPrChange w:id="883" w:author="Author">
            <w:rPr>
              <w:del w:id="884" w:author="Author"/>
              <w:rFonts w:ascii="Segoe UI,Times New Roman" w:eastAsia="Segoe UI,Times New Roman" w:hAnsi="Segoe UI,Times New Roman" w:cs="Segoe UI,Times New Roman"/>
              <w:color w:val="333333"/>
              <w:sz w:val="24"/>
              <w:szCs w:val="24"/>
              <w:lang w:val="en"/>
            </w:rPr>
          </w:rPrChange>
        </w:rPr>
      </w:pPr>
      <w:del w:id="885" w:author="Author">
        <w:r w:rsidRPr="00DE0071" w:rsidDel="00943019">
          <w:rPr>
            <w:rFonts w:ascii="Segoe UI" w:eastAsia="Segoe UI,Times New Roman" w:hAnsi="Segoe UI" w:cs="Segoe UI"/>
            <w:color w:val="333333"/>
            <w:sz w:val="24"/>
            <w:szCs w:val="24"/>
            <w:lang w:val="en"/>
            <w:rPrChange w:id="886"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887" w:author="Author">
              <w:rPr>
                <w:rFonts w:ascii="Segoe UI,Times New Roman" w:eastAsia="Segoe UI,Times New Roman" w:hAnsi="Segoe UI,Times New Roman" w:cs="Segoe UI,Times New Roman"/>
                <w:b/>
                <w:bCs/>
                <w:color w:val="333333"/>
                <w:sz w:val="24"/>
                <w:szCs w:val="24"/>
                <w:lang w:val="en"/>
              </w:rPr>
            </w:rPrChange>
          </w:rPr>
          <w:delText>STREAM ANALYTICS</w:delText>
        </w:r>
        <w:r w:rsidRPr="00DE0071" w:rsidDel="00943019">
          <w:rPr>
            <w:rFonts w:ascii="Segoe UI" w:eastAsia="Segoe UI,Times New Roman" w:hAnsi="Segoe UI" w:cs="Segoe UI"/>
            <w:color w:val="333333"/>
            <w:sz w:val="24"/>
            <w:szCs w:val="24"/>
            <w:lang w:val="en"/>
            <w:rPrChange w:id="888"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889" w:author="Author">
              <w:rPr>
                <w:rFonts w:ascii="Segoe UI,Times New Roman" w:eastAsia="Segoe UI,Times New Roman" w:hAnsi="Segoe UI,Times New Roman" w:cs="Segoe UI,Times New Roman"/>
                <w:b/>
                <w:bCs/>
                <w:color w:val="333333"/>
                <w:sz w:val="24"/>
                <w:szCs w:val="24"/>
                <w:lang w:val="en"/>
              </w:rPr>
            </w:rPrChange>
          </w:rPr>
          <w:delText>adlstreamanalytics[</w:delText>
        </w:r>
        <w:r w:rsidRPr="00DE0071" w:rsidDel="00943019">
          <w:rPr>
            <w:rFonts w:ascii="Segoe UI" w:eastAsia="Segoe UI,Times New Roman" w:hAnsi="Segoe UI" w:cs="Segoe UI"/>
            <w:b/>
            <w:bCs/>
            <w:i/>
            <w:iCs/>
            <w:color w:val="333333"/>
            <w:sz w:val="24"/>
            <w:szCs w:val="24"/>
            <w:lang w:val="en"/>
            <w:rPrChange w:id="890"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943019">
          <w:rPr>
            <w:rFonts w:ascii="Segoe UI" w:eastAsia="Segoe UI,Times New Roman" w:hAnsi="Segoe UI" w:cs="Segoe UI"/>
            <w:b/>
            <w:bCs/>
            <w:color w:val="333333"/>
            <w:sz w:val="24"/>
            <w:szCs w:val="24"/>
            <w:lang w:val="en"/>
            <w:rPrChange w:id="891" w:author="Author">
              <w:rPr>
                <w:rFonts w:ascii="Segoe UI,Times New Roman" w:eastAsia="Segoe UI,Times New Roman" w:hAnsi="Segoe UI,Times New Roman" w:cs="Segoe UI,Times New Roman"/>
                <w:b/>
                <w:bCs/>
                <w:color w:val="333333"/>
                <w:sz w:val="24"/>
                <w:szCs w:val="24"/>
                <w:lang w:val="en"/>
              </w:rPr>
            </w:rPrChange>
          </w:rPr>
          <w:delText>]powerbi</w:delText>
        </w:r>
      </w:del>
    </w:p>
    <w:p w14:paraId="1BF84205" w14:textId="109197B1" w:rsidR="009D00C4" w:rsidRPr="00DE0071" w:rsidDel="00943019" w:rsidRDefault="58955ABA" w:rsidP="58955ABA">
      <w:pPr>
        <w:numPr>
          <w:ilvl w:val="0"/>
          <w:numId w:val="20"/>
        </w:numPr>
        <w:spacing w:before="100" w:beforeAutospacing="1" w:after="100" w:afterAutospacing="1" w:line="240" w:lineRule="auto"/>
        <w:rPr>
          <w:del w:id="892" w:author="Author"/>
          <w:rFonts w:ascii="Segoe UI" w:eastAsia="Segoe UI,Times New Roman" w:hAnsi="Segoe UI" w:cs="Segoe UI"/>
          <w:color w:val="333333"/>
          <w:sz w:val="24"/>
          <w:szCs w:val="24"/>
          <w:lang w:val="en"/>
          <w:rPrChange w:id="893" w:author="Author">
            <w:rPr>
              <w:del w:id="894" w:author="Author"/>
              <w:rFonts w:ascii="Segoe UI,Times New Roman" w:eastAsia="Segoe UI,Times New Roman" w:hAnsi="Segoe UI,Times New Roman" w:cs="Segoe UI,Times New Roman"/>
              <w:color w:val="333333"/>
              <w:sz w:val="24"/>
              <w:szCs w:val="24"/>
              <w:lang w:val="en"/>
            </w:rPr>
          </w:rPrChange>
        </w:rPr>
      </w:pPr>
      <w:del w:id="895" w:author="Author">
        <w:r w:rsidRPr="00DE0071" w:rsidDel="00943019">
          <w:rPr>
            <w:rFonts w:ascii="Segoe UI" w:eastAsia="Segoe UI,Times New Roman" w:hAnsi="Segoe UI" w:cs="Segoe UI"/>
            <w:color w:val="333333"/>
            <w:sz w:val="24"/>
            <w:szCs w:val="24"/>
            <w:lang w:val="en"/>
            <w:rPrChange w:id="896"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897" w:author="Author">
              <w:rPr>
                <w:rFonts w:ascii="Segoe UI,Times New Roman" w:eastAsia="Segoe UI,Times New Roman" w:hAnsi="Segoe UI,Times New Roman" w:cs="Segoe UI,Times New Roman"/>
                <w:b/>
                <w:bCs/>
                <w:color w:val="333333"/>
                <w:sz w:val="24"/>
                <w:szCs w:val="24"/>
                <w:lang w:val="en"/>
              </w:rPr>
            </w:rPrChange>
          </w:rPr>
          <w:delText>INPUTS</w:delText>
        </w:r>
        <w:r w:rsidRPr="00DE0071" w:rsidDel="00943019">
          <w:rPr>
            <w:rFonts w:ascii="Segoe UI" w:eastAsia="Segoe UI,Times New Roman" w:hAnsi="Segoe UI" w:cs="Segoe UI"/>
            <w:color w:val="333333"/>
            <w:sz w:val="24"/>
            <w:szCs w:val="24"/>
            <w:lang w:val="en"/>
            <w:rPrChange w:id="898" w:author="Author">
              <w:rPr>
                <w:rFonts w:ascii="Segoe UI,Times New Roman" w:eastAsia="Segoe UI,Times New Roman" w:hAnsi="Segoe UI,Times New Roman" w:cs="Segoe UI,Times New Roman"/>
                <w:color w:val="333333"/>
                <w:sz w:val="24"/>
                <w:szCs w:val="24"/>
                <w:lang w:val="en"/>
              </w:rPr>
            </w:rPrChange>
          </w:rPr>
          <w:delText xml:space="preserve">&gt; </w:delText>
        </w:r>
        <w:r w:rsidRPr="00DE0071" w:rsidDel="00943019">
          <w:rPr>
            <w:rFonts w:ascii="Segoe UI" w:eastAsia="Segoe UI,Times New Roman" w:hAnsi="Segoe UI" w:cs="Segoe UI"/>
            <w:b/>
            <w:bCs/>
            <w:color w:val="333333"/>
            <w:sz w:val="24"/>
            <w:szCs w:val="24"/>
            <w:lang w:val="en"/>
            <w:rPrChange w:id="899" w:author="Author">
              <w:rPr>
                <w:rFonts w:ascii="Segoe UI,Times New Roman" w:eastAsia="Segoe UI,Times New Roman" w:hAnsi="Segoe UI,Times New Roman" w:cs="Segoe UI,Times New Roman"/>
                <w:b/>
                <w:bCs/>
                <w:color w:val="333333"/>
                <w:sz w:val="24"/>
                <w:szCs w:val="24"/>
                <w:lang w:val="en"/>
              </w:rPr>
            </w:rPrChange>
          </w:rPr>
          <w:delText>cdreventhubinput</w:delText>
        </w:r>
        <w:r w:rsidRPr="00DE0071" w:rsidDel="00943019">
          <w:rPr>
            <w:rFonts w:ascii="Segoe UI" w:eastAsia="Segoe UI,Times New Roman" w:hAnsi="Segoe UI" w:cs="Segoe UI"/>
            <w:color w:val="333333"/>
            <w:sz w:val="24"/>
            <w:szCs w:val="24"/>
            <w:lang w:val="en"/>
            <w:rPrChange w:id="900" w:author="Author">
              <w:rPr>
                <w:rFonts w:ascii="Segoe UI,Times New Roman" w:eastAsia="Segoe UI,Times New Roman" w:hAnsi="Segoe UI,Times New Roman" w:cs="Segoe UI,Times New Roman"/>
                <w:color w:val="333333"/>
                <w:sz w:val="24"/>
                <w:szCs w:val="24"/>
                <w:lang w:val="en"/>
              </w:rPr>
            </w:rPrChange>
          </w:rPr>
          <w:delText xml:space="preserve"> &gt;</w:delText>
        </w:r>
      </w:del>
    </w:p>
    <w:p w14:paraId="1E097A55" w14:textId="56613320" w:rsidR="009D00C4" w:rsidRPr="00DE0071" w:rsidDel="00943019" w:rsidRDefault="58955ABA" w:rsidP="58955ABA">
      <w:pPr>
        <w:numPr>
          <w:ilvl w:val="0"/>
          <w:numId w:val="20"/>
        </w:numPr>
        <w:spacing w:before="100" w:beforeAutospacing="1" w:after="100" w:afterAutospacing="1" w:line="240" w:lineRule="auto"/>
        <w:rPr>
          <w:del w:id="901" w:author="Author"/>
          <w:rFonts w:ascii="Segoe UI" w:eastAsia="Segoe UI,Times New Roman" w:hAnsi="Segoe UI" w:cs="Segoe UI"/>
          <w:color w:val="333333"/>
          <w:sz w:val="24"/>
          <w:szCs w:val="24"/>
          <w:lang w:val="en"/>
          <w:rPrChange w:id="902" w:author="Author">
            <w:rPr>
              <w:del w:id="903" w:author="Author"/>
              <w:rFonts w:ascii="Segoe UI,Times New Roman" w:eastAsia="Segoe UI,Times New Roman" w:hAnsi="Segoe UI,Times New Roman" w:cs="Segoe UI,Times New Roman"/>
              <w:color w:val="333333"/>
              <w:sz w:val="24"/>
              <w:szCs w:val="24"/>
              <w:lang w:val="en"/>
            </w:rPr>
          </w:rPrChange>
        </w:rPr>
      </w:pPr>
      <w:del w:id="904" w:author="Author">
        <w:r w:rsidRPr="00DE0071" w:rsidDel="00943019">
          <w:rPr>
            <w:rFonts w:ascii="Segoe UI" w:eastAsia="Segoe UI,Times New Roman" w:hAnsi="Segoe UI" w:cs="Segoe UI"/>
            <w:color w:val="333333"/>
            <w:sz w:val="24"/>
            <w:szCs w:val="24"/>
            <w:lang w:val="en"/>
            <w:rPrChange w:id="905" w:author="Author">
              <w:rPr>
                <w:rFonts w:ascii="Segoe UI,Times New Roman" w:eastAsia="Segoe UI,Times New Roman" w:hAnsi="Segoe UI,Times New Roman" w:cs="Segoe UI,Times New Roman"/>
                <w:color w:val="333333"/>
                <w:sz w:val="24"/>
                <w:szCs w:val="24"/>
                <w:lang w:val="en"/>
              </w:rPr>
            </w:rPrChange>
          </w:rPr>
          <w:delText xml:space="preserve">Type: EVENT HUB CONSUMER GROUP: </w:delText>
        </w:r>
        <w:r w:rsidRPr="00DE0071" w:rsidDel="00943019">
          <w:rPr>
            <w:rFonts w:ascii="Segoe UI" w:eastAsia="Segoe UI,Times New Roman" w:hAnsi="Segoe UI" w:cs="Segoe UI"/>
            <w:b/>
            <w:bCs/>
            <w:color w:val="333333"/>
            <w:sz w:val="24"/>
            <w:szCs w:val="24"/>
            <w:lang w:val="en"/>
            <w:rPrChange w:id="906" w:author="Author">
              <w:rPr>
                <w:rFonts w:ascii="Segoe UI,Times New Roman" w:eastAsia="Segoe UI,Times New Roman" w:hAnsi="Segoe UI,Times New Roman" w:cs="Segoe UI,Times New Roman"/>
                <w:b/>
                <w:bCs/>
                <w:color w:val="333333"/>
                <w:sz w:val="24"/>
                <w:szCs w:val="24"/>
                <w:lang w:val="en"/>
              </w:rPr>
            </w:rPrChange>
          </w:rPr>
          <w:delText>powerbi</w:delText>
        </w:r>
      </w:del>
    </w:p>
    <w:p w14:paraId="6CA6D16A" w14:textId="05D6D357" w:rsidR="009D00C4" w:rsidRPr="00DE0071" w:rsidDel="00943019" w:rsidRDefault="58955ABA" w:rsidP="58955ABA">
      <w:pPr>
        <w:numPr>
          <w:ilvl w:val="0"/>
          <w:numId w:val="20"/>
        </w:numPr>
        <w:spacing w:before="100" w:beforeAutospacing="1" w:after="100" w:afterAutospacing="1" w:line="240" w:lineRule="auto"/>
        <w:rPr>
          <w:del w:id="907" w:author="Author"/>
          <w:rFonts w:ascii="Segoe UI" w:eastAsia="Segoe UI,Times New Roman" w:hAnsi="Segoe UI" w:cs="Segoe UI"/>
          <w:color w:val="333333"/>
          <w:sz w:val="24"/>
          <w:szCs w:val="24"/>
          <w:lang w:val="en"/>
          <w:rPrChange w:id="908" w:author="Author">
            <w:rPr>
              <w:del w:id="909" w:author="Author"/>
              <w:rFonts w:ascii="Segoe UI,Times New Roman" w:eastAsia="Segoe UI,Times New Roman" w:hAnsi="Segoe UI,Times New Roman" w:cs="Segoe UI,Times New Roman"/>
              <w:color w:val="333333"/>
              <w:sz w:val="24"/>
              <w:szCs w:val="24"/>
              <w:lang w:val="en"/>
            </w:rPr>
          </w:rPrChange>
        </w:rPr>
      </w:pPr>
      <w:del w:id="910" w:author="Author">
        <w:r w:rsidRPr="00DE0071" w:rsidDel="00943019">
          <w:rPr>
            <w:rFonts w:ascii="Segoe UI" w:eastAsia="Segoe UI,Times New Roman" w:hAnsi="Segoe UI" w:cs="Segoe UI"/>
            <w:color w:val="333333"/>
            <w:sz w:val="24"/>
            <w:szCs w:val="24"/>
            <w:lang w:val="en"/>
            <w:rPrChange w:id="911"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912" w:author="Author">
              <w:rPr>
                <w:rFonts w:ascii="Segoe UI,Times New Roman" w:eastAsia="Segoe UI,Times New Roman" w:hAnsi="Segoe UI,Times New Roman" w:cs="Segoe UI,Times New Roman"/>
                <w:b/>
                <w:bCs/>
                <w:color w:val="333333"/>
                <w:sz w:val="24"/>
                <w:szCs w:val="24"/>
                <w:lang w:val="en"/>
              </w:rPr>
            </w:rPrChange>
          </w:rPr>
          <w:delText>SAVE</w:delText>
        </w:r>
        <w:r w:rsidRPr="00DE0071" w:rsidDel="00943019">
          <w:rPr>
            <w:rFonts w:ascii="Segoe UI" w:eastAsia="Segoe UI,Times New Roman" w:hAnsi="Segoe UI" w:cs="Segoe UI"/>
            <w:color w:val="333333"/>
            <w:sz w:val="24"/>
            <w:szCs w:val="24"/>
            <w:lang w:val="en"/>
            <w:rPrChange w:id="913"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914" w:author="Author">
              <w:rPr>
                <w:rFonts w:ascii="Segoe UI,Times New Roman" w:eastAsia="Segoe UI,Times New Roman" w:hAnsi="Segoe UI,Times New Roman" w:cs="Segoe UI,Times New Roman"/>
                <w:b/>
                <w:bCs/>
                <w:color w:val="333333"/>
                <w:sz w:val="24"/>
                <w:szCs w:val="24"/>
                <w:lang w:val="en"/>
              </w:rPr>
            </w:rPrChange>
          </w:rPr>
          <w:delText>Yes</w:delText>
        </w:r>
      </w:del>
    </w:p>
    <w:p w14:paraId="56BCB4BC" w14:textId="141C2390" w:rsidR="009D00C4" w:rsidRPr="00DE0071" w:rsidDel="00943019" w:rsidRDefault="58955ABA" w:rsidP="009D00C4">
      <w:pPr>
        <w:spacing w:after="0" w:line="240" w:lineRule="auto"/>
        <w:outlineLvl w:val="4"/>
        <w:rPr>
          <w:del w:id="915" w:author="Author"/>
          <w:rFonts w:ascii="Segoe UI" w:eastAsia="Times New Roman" w:hAnsi="Segoe UI" w:cs="Segoe UI"/>
          <w:b/>
          <w:bCs/>
          <w:color w:val="333333"/>
          <w:sz w:val="28"/>
          <w:szCs w:val="24"/>
          <w:lang w:val="en"/>
          <w:rPrChange w:id="916" w:author="Author">
            <w:rPr>
              <w:del w:id="917" w:author="Author"/>
              <w:rFonts w:ascii="Segoe UI" w:eastAsia="Times New Roman" w:hAnsi="Segoe UI" w:cs="Segoe UI"/>
              <w:b/>
              <w:bCs/>
              <w:color w:val="333333"/>
              <w:sz w:val="28"/>
              <w:szCs w:val="24"/>
              <w:lang w:val="en"/>
            </w:rPr>
          </w:rPrChange>
        </w:rPr>
      </w:pPr>
      <w:del w:id="918" w:author="Author">
        <w:r w:rsidRPr="00DE0071" w:rsidDel="00943019">
          <w:rPr>
            <w:rFonts w:ascii="Segoe UI" w:eastAsia="Segoe UI,Times New Roman" w:hAnsi="Segoe UI" w:cs="Segoe UI"/>
            <w:b/>
            <w:bCs/>
            <w:color w:val="333333"/>
            <w:sz w:val="28"/>
            <w:szCs w:val="28"/>
            <w:lang w:val="en"/>
            <w:rPrChange w:id="919" w:author="Author">
              <w:rPr>
                <w:rFonts w:ascii="Segoe UI,Times New Roman" w:eastAsia="Segoe UI,Times New Roman" w:hAnsi="Segoe UI,Times New Roman" w:cs="Segoe UI,Times New Roman"/>
                <w:b/>
                <w:bCs/>
                <w:color w:val="333333"/>
                <w:sz w:val="28"/>
                <w:szCs w:val="28"/>
                <w:lang w:val="en"/>
              </w:rPr>
            </w:rPrChange>
          </w:rPr>
          <w:delText>To edit the output of the job that outputs to Power BI</w:delText>
        </w:r>
      </w:del>
    </w:p>
    <w:p w14:paraId="206E796C" w14:textId="2D12823C" w:rsidR="009D00C4" w:rsidRPr="00DE0071" w:rsidDel="00943019" w:rsidRDefault="58955ABA" w:rsidP="58955ABA">
      <w:pPr>
        <w:numPr>
          <w:ilvl w:val="0"/>
          <w:numId w:val="21"/>
        </w:numPr>
        <w:spacing w:before="100" w:beforeAutospacing="1" w:after="100" w:afterAutospacing="1" w:line="240" w:lineRule="auto"/>
        <w:rPr>
          <w:del w:id="920" w:author="Author"/>
          <w:rFonts w:ascii="Segoe UI" w:eastAsia="Segoe UI,Times New Roman" w:hAnsi="Segoe UI" w:cs="Segoe UI"/>
          <w:color w:val="333333"/>
          <w:sz w:val="24"/>
          <w:szCs w:val="24"/>
          <w:lang w:val="en"/>
          <w:rPrChange w:id="921" w:author="Author">
            <w:rPr>
              <w:del w:id="922" w:author="Author"/>
              <w:rFonts w:ascii="Segoe UI,Times New Roman" w:eastAsia="Segoe UI,Times New Roman" w:hAnsi="Segoe UI,Times New Roman" w:cs="Segoe UI,Times New Roman"/>
              <w:color w:val="333333"/>
              <w:sz w:val="24"/>
              <w:szCs w:val="24"/>
              <w:lang w:val="en"/>
            </w:rPr>
          </w:rPrChange>
        </w:rPr>
      </w:pPr>
      <w:del w:id="923" w:author="Author">
        <w:r w:rsidRPr="00DE0071" w:rsidDel="00943019">
          <w:rPr>
            <w:rFonts w:ascii="Segoe UI" w:eastAsia="Segoe UI,Times New Roman" w:hAnsi="Segoe UI" w:cs="Segoe UI"/>
            <w:color w:val="333333"/>
            <w:sz w:val="24"/>
            <w:szCs w:val="24"/>
            <w:lang w:val="en"/>
            <w:rPrChange w:id="924"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925" w:author="Author">
              <w:rPr>
                <w:rFonts w:ascii="Segoe UI,Times New Roman" w:eastAsia="Segoe UI,Times New Roman" w:hAnsi="Segoe UI,Times New Roman" w:cs="Segoe UI,Times New Roman"/>
                <w:b/>
                <w:bCs/>
                <w:color w:val="333333"/>
                <w:sz w:val="24"/>
                <w:szCs w:val="24"/>
                <w:lang w:val="en"/>
              </w:rPr>
            </w:rPrChange>
          </w:rPr>
          <w:delText>STREAM ANALYTICS</w:delText>
        </w:r>
        <w:r w:rsidRPr="00DE0071" w:rsidDel="00943019">
          <w:rPr>
            <w:rFonts w:ascii="Segoe UI" w:eastAsia="Segoe UI,Times New Roman" w:hAnsi="Segoe UI" w:cs="Segoe UI"/>
            <w:color w:val="333333"/>
            <w:sz w:val="24"/>
            <w:szCs w:val="24"/>
            <w:lang w:val="en"/>
            <w:rPrChange w:id="926"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927" w:author="Author">
              <w:rPr>
                <w:rFonts w:ascii="Segoe UI,Times New Roman" w:eastAsia="Segoe UI,Times New Roman" w:hAnsi="Segoe UI,Times New Roman" w:cs="Segoe UI,Times New Roman"/>
                <w:b/>
                <w:bCs/>
                <w:color w:val="333333"/>
                <w:sz w:val="24"/>
                <w:szCs w:val="24"/>
                <w:lang w:val="en"/>
              </w:rPr>
            </w:rPrChange>
          </w:rPr>
          <w:delText>adlstreamanalytics[</w:delText>
        </w:r>
        <w:r w:rsidRPr="00DE0071" w:rsidDel="00943019">
          <w:rPr>
            <w:rFonts w:ascii="Segoe UI" w:eastAsia="Segoe UI,Times New Roman" w:hAnsi="Segoe UI" w:cs="Segoe UI"/>
            <w:b/>
            <w:bCs/>
            <w:i/>
            <w:iCs/>
            <w:color w:val="333333"/>
            <w:sz w:val="24"/>
            <w:szCs w:val="24"/>
            <w:lang w:val="en"/>
            <w:rPrChange w:id="928"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943019">
          <w:rPr>
            <w:rFonts w:ascii="Segoe UI" w:eastAsia="Segoe UI,Times New Roman" w:hAnsi="Segoe UI" w:cs="Segoe UI"/>
            <w:b/>
            <w:bCs/>
            <w:color w:val="333333"/>
            <w:sz w:val="24"/>
            <w:szCs w:val="24"/>
            <w:lang w:val="en"/>
            <w:rPrChange w:id="929" w:author="Author">
              <w:rPr>
                <w:rFonts w:ascii="Segoe UI,Times New Roman" w:eastAsia="Segoe UI,Times New Roman" w:hAnsi="Segoe UI,Times New Roman" w:cs="Segoe UI,Times New Roman"/>
                <w:b/>
                <w:bCs/>
                <w:color w:val="333333"/>
                <w:sz w:val="24"/>
                <w:szCs w:val="24"/>
                <w:lang w:val="en"/>
              </w:rPr>
            </w:rPrChange>
          </w:rPr>
          <w:delText>]powerbi</w:delText>
        </w:r>
        <w:r w:rsidRPr="00DE0071" w:rsidDel="00943019">
          <w:rPr>
            <w:rFonts w:ascii="Segoe UI" w:eastAsia="Segoe UI,Times New Roman" w:hAnsi="Segoe UI" w:cs="Segoe UI"/>
            <w:color w:val="333333"/>
            <w:sz w:val="24"/>
            <w:szCs w:val="24"/>
            <w:lang w:val="en"/>
            <w:rPrChange w:id="930" w:author="Author">
              <w:rPr>
                <w:rFonts w:ascii="Segoe UI,Times New Roman" w:eastAsia="Segoe UI,Times New Roman" w:hAnsi="Segoe UI,Times New Roman" w:cs="Segoe UI,Times New Roman"/>
                <w:color w:val="333333"/>
                <w:sz w:val="24"/>
                <w:szCs w:val="24"/>
                <w:lang w:val="en"/>
              </w:rPr>
            </w:rPrChange>
          </w:rPr>
          <w:delText>&gt;</w:delText>
        </w:r>
        <w:r w:rsidRPr="00DE0071" w:rsidDel="00943019">
          <w:rPr>
            <w:rFonts w:ascii="Segoe UI" w:eastAsia="Segoe UI,Times New Roman" w:hAnsi="Segoe UI" w:cs="Segoe UI"/>
            <w:b/>
            <w:bCs/>
            <w:color w:val="333333"/>
            <w:sz w:val="24"/>
            <w:szCs w:val="24"/>
            <w:lang w:val="en"/>
            <w:rPrChange w:id="931" w:author="Author">
              <w:rPr>
                <w:rFonts w:ascii="Segoe UI,Times New Roman" w:eastAsia="Segoe UI,Times New Roman" w:hAnsi="Segoe UI,Times New Roman" w:cs="Segoe UI,Times New Roman"/>
                <w:b/>
                <w:bCs/>
                <w:color w:val="333333"/>
                <w:sz w:val="24"/>
                <w:szCs w:val="24"/>
                <w:lang w:val="en"/>
              </w:rPr>
            </w:rPrChange>
          </w:rPr>
          <w:delText>OUTPUTS</w:delText>
        </w:r>
      </w:del>
    </w:p>
    <w:p w14:paraId="4934F801" w14:textId="48019551" w:rsidR="009D00C4" w:rsidRPr="00DE0071" w:rsidDel="00943019" w:rsidRDefault="58955ABA" w:rsidP="58955ABA">
      <w:pPr>
        <w:numPr>
          <w:ilvl w:val="0"/>
          <w:numId w:val="21"/>
        </w:numPr>
        <w:spacing w:before="100" w:beforeAutospacing="1" w:after="100" w:afterAutospacing="1" w:line="240" w:lineRule="auto"/>
        <w:rPr>
          <w:del w:id="932" w:author="Author"/>
          <w:rFonts w:ascii="Segoe UI" w:eastAsia="Segoe UI,Times New Roman" w:hAnsi="Segoe UI" w:cs="Segoe UI"/>
          <w:color w:val="333333"/>
          <w:sz w:val="24"/>
          <w:szCs w:val="24"/>
          <w:lang w:val="en"/>
          <w:rPrChange w:id="933" w:author="Author">
            <w:rPr>
              <w:del w:id="934" w:author="Author"/>
              <w:rFonts w:ascii="Segoe UI,Times New Roman" w:eastAsia="Segoe UI,Times New Roman" w:hAnsi="Segoe UI,Times New Roman" w:cs="Segoe UI,Times New Roman"/>
              <w:color w:val="333333"/>
              <w:sz w:val="24"/>
              <w:szCs w:val="24"/>
              <w:lang w:val="en"/>
            </w:rPr>
          </w:rPrChange>
        </w:rPr>
      </w:pPr>
      <w:del w:id="935" w:author="Author">
        <w:r w:rsidRPr="00DE0071" w:rsidDel="00943019">
          <w:rPr>
            <w:rFonts w:ascii="Segoe UI" w:eastAsia="Segoe UI,Times New Roman" w:hAnsi="Segoe UI" w:cs="Segoe UI"/>
            <w:color w:val="333333"/>
            <w:sz w:val="24"/>
            <w:szCs w:val="24"/>
            <w:lang w:val="en"/>
            <w:rPrChange w:id="936"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937" w:author="Author">
              <w:rPr>
                <w:rFonts w:ascii="Segoe UI,Times New Roman" w:eastAsia="Segoe UI,Times New Roman" w:hAnsi="Segoe UI,Times New Roman" w:cs="Segoe UI,Times New Roman"/>
                <w:b/>
                <w:bCs/>
                <w:color w:val="333333"/>
                <w:sz w:val="24"/>
                <w:szCs w:val="24"/>
                <w:lang w:val="en"/>
              </w:rPr>
            </w:rPrChange>
          </w:rPr>
          <w:delText>DELETE</w:delText>
        </w:r>
        <w:r w:rsidRPr="00DE0071" w:rsidDel="00943019">
          <w:rPr>
            <w:rFonts w:ascii="Segoe UI" w:eastAsia="Segoe UI,Times New Roman" w:hAnsi="Segoe UI" w:cs="Segoe UI"/>
            <w:color w:val="333333"/>
            <w:sz w:val="24"/>
            <w:szCs w:val="24"/>
            <w:lang w:val="en"/>
            <w:rPrChange w:id="938"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939" w:author="Author">
              <w:rPr>
                <w:rFonts w:ascii="Segoe UI,Times New Roman" w:eastAsia="Segoe UI,Times New Roman" w:hAnsi="Segoe UI,Times New Roman" w:cs="Segoe UI,Times New Roman"/>
                <w:b/>
                <w:bCs/>
                <w:color w:val="333333"/>
                <w:sz w:val="24"/>
                <w:szCs w:val="24"/>
                <w:lang w:val="en"/>
              </w:rPr>
            </w:rPrChange>
          </w:rPr>
          <w:delText>Yes</w:delText>
        </w:r>
      </w:del>
    </w:p>
    <w:p w14:paraId="101B1B0E" w14:textId="13238576" w:rsidR="009D00C4" w:rsidRPr="00DE0071" w:rsidDel="00943019" w:rsidRDefault="58955ABA" w:rsidP="58955ABA">
      <w:pPr>
        <w:numPr>
          <w:ilvl w:val="0"/>
          <w:numId w:val="21"/>
        </w:numPr>
        <w:spacing w:before="100" w:beforeAutospacing="1" w:after="100" w:afterAutospacing="1" w:line="240" w:lineRule="auto"/>
        <w:rPr>
          <w:del w:id="940" w:author="Author"/>
          <w:rFonts w:ascii="Segoe UI" w:eastAsia="Segoe UI,Times New Roman" w:hAnsi="Segoe UI" w:cs="Segoe UI"/>
          <w:color w:val="333333"/>
          <w:sz w:val="24"/>
          <w:szCs w:val="24"/>
          <w:lang w:val="en"/>
          <w:rPrChange w:id="941" w:author="Author">
            <w:rPr>
              <w:del w:id="942" w:author="Author"/>
              <w:rFonts w:ascii="Segoe UI,Times New Roman" w:eastAsia="Segoe UI,Times New Roman" w:hAnsi="Segoe UI,Times New Roman" w:cs="Segoe UI,Times New Roman"/>
              <w:color w:val="333333"/>
              <w:sz w:val="24"/>
              <w:szCs w:val="24"/>
              <w:lang w:val="en"/>
            </w:rPr>
          </w:rPrChange>
        </w:rPr>
      </w:pPr>
      <w:del w:id="943" w:author="Author">
        <w:r w:rsidRPr="00DE0071" w:rsidDel="00943019">
          <w:rPr>
            <w:rFonts w:ascii="Segoe UI" w:eastAsia="Segoe UI,Times New Roman" w:hAnsi="Segoe UI" w:cs="Segoe UI"/>
            <w:color w:val="333333"/>
            <w:sz w:val="24"/>
            <w:szCs w:val="24"/>
            <w:lang w:val="en"/>
            <w:rPrChange w:id="944"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945" w:author="Author">
              <w:rPr>
                <w:rFonts w:ascii="Segoe UI,Times New Roman" w:eastAsia="Segoe UI,Times New Roman" w:hAnsi="Segoe UI,Times New Roman" w:cs="Segoe UI,Times New Roman"/>
                <w:b/>
                <w:bCs/>
                <w:color w:val="333333"/>
                <w:sz w:val="24"/>
                <w:szCs w:val="24"/>
                <w:lang w:val="en"/>
              </w:rPr>
            </w:rPrChange>
          </w:rPr>
          <w:delText>ADD OUTPUT</w:delText>
        </w:r>
      </w:del>
    </w:p>
    <w:p w14:paraId="7AE98FA5" w14:textId="7784254A" w:rsidR="009D00C4" w:rsidRPr="00DE0071" w:rsidDel="00943019" w:rsidRDefault="58955ABA" w:rsidP="58955ABA">
      <w:pPr>
        <w:numPr>
          <w:ilvl w:val="0"/>
          <w:numId w:val="21"/>
        </w:numPr>
        <w:spacing w:before="100" w:beforeAutospacing="1" w:after="100" w:afterAutospacing="1" w:line="240" w:lineRule="auto"/>
        <w:rPr>
          <w:del w:id="946" w:author="Author"/>
          <w:rFonts w:ascii="Segoe UI" w:eastAsia="Segoe UI,Times New Roman" w:hAnsi="Segoe UI" w:cs="Segoe UI"/>
          <w:color w:val="333333"/>
          <w:sz w:val="24"/>
          <w:szCs w:val="24"/>
          <w:lang w:val="en"/>
          <w:rPrChange w:id="947" w:author="Author">
            <w:rPr>
              <w:del w:id="948" w:author="Author"/>
              <w:rFonts w:ascii="Segoe UI,Times New Roman" w:eastAsia="Segoe UI,Times New Roman" w:hAnsi="Segoe UI,Times New Roman" w:cs="Segoe UI,Times New Roman"/>
              <w:color w:val="333333"/>
              <w:sz w:val="24"/>
              <w:szCs w:val="24"/>
              <w:lang w:val="en"/>
            </w:rPr>
          </w:rPrChange>
        </w:rPr>
      </w:pPr>
      <w:del w:id="949" w:author="Author">
        <w:r w:rsidRPr="00DE0071" w:rsidDel="00943019">
          <w:rPr>
            <w:rFonts w:ascii="Segoe UI" w:eastAsia="Segoe UI,Times New Roman" w:hAnsi="Segoe UI" w:cs="Segoe UI"/>
            <w:color w:val="333333"/>
            <w:sz w:val="24"/>
            <w:szCs w:val="24"/>
            <w:lang w:val="en"/>
            <w:rPrChange w:id="950"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943019">
          <w:rPr>
            <w:rFonts w:ascii="Segoe UI" w:eastAsia="Segoe UI,Times New Roman" w:hAnsi="Segoe UI" w:cs="Segoe UI"/>
            <w:b/>
            <w:bCs/>
            <w:color w:val="333333"/>
            <w:sz w:val="24"/>
            <w:szCs w:val="24"/>
            <w:lang w:val="en"/>
            <w:rPrChange w:id="951" w:author="Author">
              <w:rPr>
                <w:rFonts w:ascii="Segoe UI,Times New Roman" w:eastAsia="Segoe UI,Times New Roman" w:hAnsi="Segoe UI,Times New Roman" w:cs="Segoe UI,Times New Roman"/>
                <w:b/>
                <w:bCs/>
                <w:color w:val="333333"/>
                <w:sz w:val="24"/>
                <w:szCs w:val="24"/>
                <w:lang w:val="en"/>
              </w:rPr>
            </w:rPrChange>
          </w:rPr>
          <w:delText>Power BI</w:delText>
        </w:r>
      </w:del>
    </w:p>
    <w:p w14:paraId="6D38A98B" w14:textId="7DEC946E" w:rsidR="009D00C4" w:rsidRPr="00DE0071" w:rsidDel="00943019" w:rsidRDefault="58955ABA" w:rsidP="58955ABA">
      <w:pPr>
        <w:numPr>
          <w:ilvl w:val="0"/>
          <w:numId w:val="21"/>
        </w:numPr>
        <w:spacing w:before="100" w:beforeAutospacing="1" w:after="100" w:afterAutospacing="1" w:line="240" w:lineRule="auto"/>
        <w:rPr>
          <w:del w:id="952" w:author="Author"/>
          <w:rFonts w:ascii="Segoe UI" w:eastAsia="Segoe UI,Times New Roman" w:hAnsi="Segoe UI" w:cs="Segoe UI"/>
          <w:color w:val="333333"/>
          <w:sz w:val="24"/>
          <w:szCs w:val="24"/>
          <w:lang w:val="en"/>
          <w:rPrChange w:id="953" w:author="Author">
            <w:rPr>
              <w:del w:id="954" w:author="Author"/>
              <w:rFonts w:ascii="Segoe UI,Times New Roman" w:eastAsia="Segoe UI,Times New Roman" w:hAnsi="Segoe UI,Times New Roman" w:cs="Segoe UI,Times New Roman"/>
              <w:color w:val="333333"/>
              <w:sz w:val="24"/>
              <w:szCs w:val="24"/>
              <w:lang w:val="en"/>
            </w:rPr>
          </w:rPrChange>
        </w:rPr>
      </w:pPr>
      <w:del w:id="955" w:author="Author">
        <w:r w:rsidRPr="00DE0071" w:rsidDel="00943019">
          <w:rPr>
            <w:rFonts w:ascii="Segoe UI" w:eastAsia="Segoe UI,Times New Roman" w:hAnsi="Segoe UI" w:cs="Segoe UI"/>
            <w:color w:val="333333"/>
            <w:sz w:val="24"/>
            <w:szCs w:val="24"/>
            <w:lang w:val="en"/>
            <w:rPrChange w:id="956"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957" w:author="Author">
              <w:rPr>
                <w:rFonts w:ascii="Segoe UI,Times New Roman" w:eastAsia="Segoe UI,Times New Roman" w:hAnsi="Segoe UI,Times New Roman" w:cs="Segoe UI,Times New Roman"/>
                <w:b/>
                <w:bCs/>
                <w:color w:val="333333"/>
                <w:sz w:val="24"/>
                <w:szCs w:val="24"/>
                <w:lang w:val="en"/>
              </w:rPr>
            </w:rPrChange>
          </w:rPr>
          <w:delText>Next</w:delText>
        </w:r>
        <w:r w:rsidRPr="00DE0071" w:rsidDel="00943019">
          <w:rPr>
            <w:rFonts w:ascii="Segoe UI" w:eastAsia="Segoe UI,Times New Roman" w:hAnsi="Segoe UI" w:cs="Segoe UI"/>
            <w:color w:val="333333"/>
            <w:sz w:val="24"/>
            <w:szCs w:val="24"/>
            <w:lang w:val="en"/>
            <w:rPrChange w:id="958"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959" w:author="Author">
              <w:rPr>
                <w:rFonts w:ascii="Segoe UI,Times New Roman" w:eastAsia="Segoe UI,Times New Roman" w:hAnsi="Segoe UI,Times New Roman" w:cs="Segoe UI,Times New Roman"/>
                <w:b/>
                <w:bCs/>
                <w:color w:val="333333"/>
                <w:sz w:val="24"/>
                <w:szCs w:val="24"/>
                <w:lang w:val="en"/>
              </w:rPr>
            </w:rPrChange>
          </w:rPr>
          <w:delText>Authorize Now</w:delText>
        </w:r>
        <w:r w:rsidRPr="00DE0071" w:rsidDel="00943019">
          <w:rPr>
            <w:rFonts w:ascii="Segoe UI" w:eastAsia="Segoe UI,Times New Roman" w:hAnsi="Segoe UI" w:cs="Segoe UI"/>
            <w:color w:val="333333"/>
            <w:sz w:val="24"/>
            <w:szCs w:val="24"/>
            <w:lang w:val="en"/>
            <w:rPrChange w:id="960" w:author="Author">
              <w:rPr>
                <w:rFonts w:ascii="Segoe UI,Times New Roman" w:eastAsia="Segoe UI,Times New Roman" w:hAnsi="Segoe UI,Times New Roman" w:cs="Segoe UI,Times New Roman"/>
                <w:color w:val="333333"/>
                <w:sz w:val="24"/>
                <w:szCs w:val="24"/>
                <w:lang w:val="en"/>
              </w:rPr>
            </w:rPrChange>
          </w:rPr>
          <w:delText xml:space="preserve"> (Login with your credentials)</w:delText>
        </w:r>
      </w:del>
    </w:p>
    <w:p w14:paraId="31CD3C66" w14:textId="447BA2D8" w:rsidR="009D00C4" w:rsidRPr="00DE0071" w:rsidDel="00943019" w:rsidRDefault="58955ABA" w:rsidP="58955ABA">
      <w:pPr>
        <w:numPr>
          <w:ilvl w:val="0"/>
          <w:numId w:val="21"/>
        </w:numPr>
        <w:spacing w:before="100" w:beforeAutospacing="1" w:after="100" w:afterAutospacing="1" w:line="240" w:lineRule="auto"/>
        <w:rPr>
          <w:del w:id="961" w:author="Author"/>
          <w:rFonts w:ascii="Segoe UI" w:eastAsia="Segoe UI,Times New Roman" w:hAnsi="Segoe UI" w:cs="Segoe UI"/>
          <w:color w:val="333333"/>
          <w:sz w:val="24"/>
          <w:szCs w:val="24"/>
          <w:lang w:val="en"/>
          <w:rPrChange w:id="962" w:author="Author">
            <w:rPr>
              <w:del w:id="963" w:author="Author"/>
              <w:rFonts w:ascii="Segoe UI,Times New Roman" w:eastAsia="Segoe UI,Times New Roman" w:hAnsi="Segoe UI,Times New Roman" w:cs="Segoe UI,Times New Roman"/>
              <w:color w:val="333333"/>
              <w:sz w:val="24"/>
              <w:szCs w:val="24"/>
              <w:lang w:val="en"/>
            </w:rPr>
          </w:rPrChange>
        </w:rPr>
      </w:pPr>
      <w:del w:id="964" w:author="Author">
        <w:r w:rsidRPr="00DE0071" w:rsidDel="00943019">
          <w:rPr>
            <w:rFonts w:ascii="Segoe UI" w:eastAsia="Segoe UI,Times New Roman" w:hAnsi="Segoe UI" w:cs="Segoe UI"/>
            <w:color w:val="333333"/>
            <w:sz w:val="24"/>
            <w:szCs w:val="24"/>
            <w:lang w:val="en"/>
            <w:rPrChange w:id="965" w:author="Author">
              <w:rPr>
                <w:rFonts w:ascii="Segoe UI,Times New Roman" w:eastAsia="Segoe UI,Times New Roman" w:hAnsi="Segoe UI,Times New Roman" w:cs="Segoe UI,Times New Roman"/>
                <w:color w:val="333333"/>
                <w:sz w:val="24"/>
                <w:szCs w:val="24"/>
                <w:lang w:val="en"/>
              </w:rPr>
            </w:rPrChange>
          </w:rPr>
          <w:delText xml:space="preserve">Type: OUTPUT ALIAS: </w:delText>
        </w:r>
        <w:r w:rsidRPr="00DE0071" w:rsidDel="00943019">
          <w:rPr>
            <w:rFonts w:ascii="Segoe UI" w:eastAsia="Segoe UI,Times New Roman" w:hAnsi="Segoe UI" w:cs="Segoe UI"/>
            <w:b/>
            <w:bCs/>
            <w:color w:val="333333"/>
            <w:sz w:val="24"/>
            <w:szCs w:val="24"/>
            <w:lang w:val="en"/>
            <w:rPrChange w:id="966" w:author="Author">
              <w:rPr>
                <w:rFonts w:ascii="Segoe UI,Times New Roman" w:eastAsia="Segoe UI,Times New Roman" w:hAnsi="Segoe UI,Times New Roman" w:cs="Segoe UI,Times New Roman"/>
                <w:b/>
                <w:bCs/>
                <w:color w:val="333333"/>
                <w:sz w:val="24"/>
                <w:szCs w:val="24"/>
                <w:lang w:val="en"/>
              </w:rPr>
            </w:rPrChange>
          </w:rPr>
          <w:delText>callinfoperminute</w:delText>
        </w:r>
      </w:del>
    </w:p>
    <w:p w14:paraId="2992D51F" w14:textId="03F50975" w:rsidR="009D00C4" w:rsidRPr="00DE0071" w:rsidDel="00943019" w:rsidRDefault="58955ABA" w:rsidP="58955ABA">
      <w:pPr>
        <w:numPr>
          <w:ilvl w:val="0"/>
          <w:numId w:val="21"/>
        </w:numPr>
        <w:spacing w:before="100" w:beforeAutospacing="1" w:after="100" w:afterAutospacing="1" w:line="240" w:lineRule="auto"/>
        <w:rPr>
          <w:del w:id="967" w:author="Author"/>
          <w:rFonts w:ascii="Segoe UI" w:eastAsia="Segoe UI,Times New Roman" w:hAnsi="Segoe UI" w:cs="Segoe UI"/>
          <w:color w:val="333333"/>
          <w:sz w:val="24"/>
          <w:szCs w:val="24"/>
          <w:lang w:val="en"/>
          <w:rPrChange w:id="968" w:author="Author">
            <w:rPr>
              <w:del w:id="969" w:author="Author"/>
              <w:rFonts w:ascii="Segoe UI,Times New Roman" w:eastAsia="Segoe UI,Times New Roman" w:hAnsi="Segoe UI,Times New Roman" w:cs="Segoe UI,Times New Roman"/>
              <w:color w:val="333333"/>
              <w:sz w:val="24"/>
              <w:szCs w:val="24"/>
              <w:lang w:val="en"/>
            </w:rPr>
          </w:rPrChange>
        </w:rPr>
      </w:pPr>
      <w:del w:id="970" w:author="Author">
        <w:r w:rsidRPr="00DE0071" w:rsidDel="00943019">
          <w:rPr>
            <w:rFonts w:ascii="Segoe UI" w:eastAsia="Segoe UI,Times New Roman" w:hAnsi="Segoe UI" w:cs="Segoe UI"/>
            <w:color w:val="333333"/>
            <w:sz w:val="24"/>
            <w:szCs w:val="24"/>
            <w:lang w:val="en"/>
            <w:rPrChange w:id="971" w:author="Author">
              <w:rPr>
                <w:rFonts w:ascii="Segoe UI,Times New Roman" w:eastAsia="Segoe UI,Times New Roman" w:hAnsi="Segoe UI,Times New Roman" w:cs="Segoe UI,Times New Roman"/>
                <w:color w:val="333333"/>
                <w:sz w:val="24"/>
                <w:szCs w:val="24"/>
                <w:lang w:val="en"/>
              </w:rPr>
            </w:rPrChange>
          </w:rPr>
          <w:delText xml:space="preserve">Type: DATASET NAME: </w:delText>
        </w:r>
        <w:r w:rsidRPr="00DE0071" w:rsidDel="00943019">
          <w:rPr>
            <w:rFonts w:ascii="Segoe UI" w:eastAsia="Segoe UI,Times New Roman" w:hAnsi="Segoe UI" w:cs="Segoe UI"/>
            <w:b/>
            <w:bCs/>
            <w:color w:val="333333"/>
            <w:sz w:val="24"/>
            <w:szCs w:val="24"/>
            <w:lang w:val="en"/>
            <w:rPrChange w:id="972" w:author="Author">
              <w:rPr>
                <w:rFonts w:ascii="Segoe UI,Times New Roman" w:eastAsia="Segoe UI,Times New Roman" w:hAnsi="Segoe UI,Times New Roman" w:cs="Segoe UI,Times New Roman"/>
                <w:b/>
                <w:bCs/>
                <w:color w:val="333333"/>
                <w:sz w:val="24"/>
                <w:szCs w:val="24"/>
                <w:lang w:val="en"/>
              </w:rPr>
            </w:rPrChange>
          </w:rPr>
          <w:delText>callinfoperminute</w:delText>
        </w:r>
        <w:r w:rsidRPr="00DE0071" w:rsidDel="00943019">
          <w:rPr>
            <w:rFonts w:ascii="Segoe UI" w:eastAsia="Segoe UI,Times New Roman" w:hAnsi="Segoe UI" w:cs="Segoe UI"/>
            <w:color w:val="333333"/>
            <w:sz w:val="24"/>
            <w:szCs w:val="24"/>
            <w:lang w:val="en"/>
            <w:rPrChange w:id="973" w:author="Author">
              <w:rPr>
                <w:rFonts w:ascii="Segoe UI,Times New Roman" w:eastAsia="Segoe UI,Times New Roman" w:hAnsi="Segoe UI,Times New Roman" w:cs="Segoe UI,Times New Roman"/>
                <w:color w:val="333333"/>
                <w:sz w:val="24"/>
                <w:szCs w:val="24"/>
                <w:lang w:val="en"/>
              </w:rPr>
            </w:rPrChange>
          </w:rPr>
          <w:delText xml:space="preserve"> (This dataset will be overwritten in PBI should it already exist)</w:delText>
        </w:r>
      </w:del>
    </w:p>
    <w:p w14:paraId="0106C55B" w14:textId="2164646C" w:rsidR="009D00C4" w:rsidRPr="00DE0071" w:rsidDel="00943019" w:rsidRDefault="58955ABA" w:rsidP="58955ABA">
      <w:pPr>
        <w:numPr>
          <w:ilvl w:val="0"/>
          <w:numId w:val="21"/>
        </w:numPr>
        <w:spacing w:before="100" w:beforeAutospacing="1" w:after="100" w:afterAutospacing="1" w:line="240" w:lineRule="auto"/>
        <w:rPr>
          <w:del w:id="974" w:author="Author"/>
          <w:rFonts w:ascii="Segoe UI" w:eastAsia="Segoe UI,Times New Roman" w:hAnsi="Segoe UI" w:cs="Segoe UI"/>
          <w:color w:val="333333"/>
          <w:sz w:val="24"/>
          <w:szCs w:val="24"/>
          <w:lang w:val="en"/>
          <w:rPrChange w:id="975" w:author="Author">
            <w:rPr>
              <w:del w:id="976" w:author="Author"/>
              <w:rFonts w:ascii="Segoe UI,Times New Roman" w:eastAsia="Segoe UI,Times New Roman" w:hAnsi="Segoe UI,Times New Roman" w:cs="Segoe UI,Times New Roman"/>
              <w:color w:val="333333"/>
              <w:sz w:val="24"/>
              <w:szCs w:val="24"/>
              <w:lang w:val="en"/>
            </w:rPr>
          </w:rPrChange>
        </w:rPr>
      </w:pPr>
      <w:del w:id="977" w:author="Author">
        <w:r w:rsidRPr="00DE0071" w:rsidDel="00943019">
          <w:rPr>
            <w:rFonts w:ascii="Segoe UI" w:eastAsia="Segoe UI,Times New Roman" w:hAnsi="Segoe UI" w:cs="Segoe UI"/>
            <w:color w:val="333333"/>
            <w:sz w:val="24"/>
            <w:szCs w:val="24"/>
            <w:lang w:val="en"/>
            <w:rPrChange w:id="978" w:author="Author">
              <w:rPr>
                <w:rFonts w:ascii="Segoe UI,Times New Roman" w:eastAsia="Segoe UI,Times New Roman" w:hAnsi="Segoe UI,Times New Roman" w:cs="Segoe UI,Times New Roman"/>
                <w:color w:val="333333"/>
                <w:sz w:val="24"/>
                <w:szCs w:val="24"/>
                <w:lang w:val="en"/>
              </w:rPr>
            </w:rPrChange>
          </w:rPr>
          <w:delText xml:space="preserve">Type: TABLE NAME: </w:delText>
        </w:r>
        <w:r w:rsidRPr="00DE0071" w:rsidDel="00943019">
          <w:rPr>
            <w:rFonts w:ascii="Segoe UI" w:eastAsia="Segoe UI,Times New Roman" w:hAnsi="Segoe UI" w:cs="Segoe UI"/>
            <w:b/>
            <w:bCs/>
            <w:color w:val="333333"/>
            <w:sz w:val="24"/>
            <w:szCs w:val="24"/>
            <w:lang w:val="en"/>
            <w:rPrChange w:id="979" w:author="Author">
              <w:rPr>
                <w:rFonts w:ascii="Segoe UI,Times New Roman" w:eastAsia="Segoe UI,Times New Roman" w:hAnsi="Segoe UI,Times New Roman" w:cs="Segoe UI,Times New Roman"/>
                <w:b/>
                <w:bCs/>
                <w:color w:val="333333"/>
                <w:sz w:val="24"/>
                <w:szCs w:val="24"/>
                <w:lang w:val="en"/>
              </w:rPr>
            </w:rPrChange>
          </w:rPr>
          <w:delText>callinfoperminute</w:delText>
        </w:r>
      </w:del>
    </w:p>
    <w:p w14:paraId="7BCDE548" w14:textId="011D1CCF" w:rsidR="009D00C4" w:rsidRPr="00DE0071" w:rsidDel="00943019" w:rsidRDefault="58955ABA" w:rsidP="58955ABA">
      <w:pPr>
        <w:numPr>
          <w:ilvl w:val="0"/>
          <w:numId w:val="21"/>
        </w:numPr>
        <w:spacing w:before="100" w:beforeAutospacing="1" w:after="100" w:afterAutospacing="1" w:line="240" w:lineRule="auto"/>
        <w:rPr>
          <w:del w:id="980" w:author="Author"/>
          <w:rFonts w:ascii="Segoe UI" w:eastAsia="Segoe UI,Times New Roman" w:hAnsi="Segoe UI" w:cs="Segoe UI"/>
          <w:color w:val="333333"/>
          <w:sz w:val="24"/>
          <w:szCs w:val="24"/>
          <w:lang w:val="en"/>
          <w:rPrChange w:id="981" w:author="Author">
            <w:rPr>
              <w:del w:id="982" w:author="Author"/>
              <w:rFonts w:ascii="Segoe UI,Times New Roman" w:eastAsia="Segoe UI,Times New Roman" w:hAnsi="Segoe UI,Times New Roman" w:cs="Segoe UI,Times New Roman"/>
              <w:color w:val="333333"/>
              <w:sz w:val="24"/>
              <w:szCs w:val="24"/>
              <w:lang w:val="en"/>
            </w:rPr>
          </w:rPrChange>
        </w:rPr>
      </w:pPr>
      <w:del w:id="983" w:author="Author">
        <w:r w:rsidRPr="00DE0071" w:rsidDel="00943019">
          <w:rPr>
            <w:rFonts w:ascii="Segoe UI" w:eastAsia="Segoe UI,Times New Roman" w:hAnsi="Segoe UI" w:cs="Segoe UI"/>
            <w:color w:val="333333"/>
            <w:sz w:val="24"/>
            <w:szCs w:val="24"/>
            <w:lang w:val="en"/>
            <w:rPrChange w:id="984" w:author="Author">
              <w:rPr>
                <w:rFonts w:ascii="Segoe UI,Times New Roman" w:eastAsia="Segoe UI,Times New Roman" w:hAnsi="Segoe UI,Times New Roman" w:cs="Segoe UI,Times New Roman"/>
                <w:color w:val="333333"/>
                <w:sz w:val="24"/>
                <w:szCs w:val="24"/>
                <w:lang w:val="en"/>
              </w:rPr>
            </w:rPrChange>
          </w:rPr>
          <w:delText xml:space="preserve">Select: WORKSPACE: </w:delText>
        </w:r>
        <w:r w:rsidRPr="00DE0071" w:rsidDel="00943019">
          <w:rPr>
            <w:rFonts w:ascii="Segoe UI" w:eastAsia="Segoe UI,Times New Roman" w:hAnsi="Segoe UI" w:cs="Segoe UI"/>
            <w:b/>
            <w:bCs/>
            <w:color w:val="333333"/>
            <w:sz w:val="24"/>
            <w:szCs w:val="24"/>
            <w:lang w:val="en"/>
            <w:rPrChange w:id="985" w:author="Author">
              <w:rPr>
                <w:rFonts w:ascii="Segoe UI,Times New Roman" w:eastAsia="Segoe UI,Times New Roman" w:hAnsi="Segoe UI,Times New Roman" w:cs="Segoe UI,Times New Roman"/>
                <w:b/>
                <w:bCs/>
                <w:color w:val="333333"/>
                <w:sz w:val="24"/>
                <w:szCs w:val="24"/>
                <w:lang w:val="en"/>
              </w:rPr>
            </w:rPrChange>
          </w:rPr>
          <w:delText>My Workspace</w:delText>
        </w:r>
        <w:r w:rsidRPr="00DE0071" w:rsidDel="00943019">
          <w:rPr>
            <w:rFonts w:ascii="Segoe UI" w:eastAsia="Segoe UI,Times New Roman" w:hAnsi="Segoe UI" w:cs="Segoe UI"/>
            <w:color w:val="333333"/>
            <w:sz w:val="24"/>
            <w:szCs w:val="24"/>
            <w:lang w:val="en"/>
            <w:rPrChange w:id="986" w:author="Author">
              <w:rPr>
                <w:rFonts w:ascii="Segoe UI,Times New Roman" w:eastAsia="Segoe UI,Times New Roman" w:hAnsi="Segoe UI,Times New Roman" w:cs="Segoe UI,Times New Roman"/>
                <w:color w:val="333333"/>
                <w:sz w:val="24"/>
                <w:szCs w:val="24"/>
                <w:lang w:val="en"/>
              </w:rPr>
            </w:rPrChange>
          </w:rPr>
          <w:delText xml:space="preserve"> (Default)</w:delText>
        </w:r>
      </w:del>
    </w:p>
    <w:p w14:paraId="24E20853" w14:textId="78F63FE5" w:rsidR="009D00C4" w:rsidRPr="00DE0071" w:rsidDel="00943019" w:rsidRDefault="58955ABA" w:rsidP="58955ABA">
      <w:pPr>
        <w:numPr>
          <w:ilvl w:val="0"/>
          <w:numId w:val="21"/>
        </w:numPr>
        <w:spacing w:before="100" w:beforeAutospacing="1" w:after="100" w:afterAutospacing="1" w:line="240" w:lineRule="auto"/>
        <w:rPr>
          <w:del w:id="987" w:author="Author"/>
          <w:rFonts w:ascii="Segoe UI" w:eastAsia="Segoe UI,Times New Roman" w:hAnsi="Segoe UI" w:cs="Segoe UI"/>
          <w:color w:val="333333"/>
          <w:sz w:val="24"/>
          <w:szCs w:val="24"/>
          <w:lang w:val="en"/>
          <w:rPrChange w:id="988" w:author="Author">
            <w:rPr>
              <w:del w:id="989" w:author="Author"/>
              <w:rFonts w:ascii="Segoe UI,Times New Roman" w:eastAsia="Segoe UI,Times New Roman" w:hAnsi="Segoe UI,Times New Roman" w:cs="Segoe UI,Times New Roman"/>
              <w:color w:val="333333"/>
              <w:sz w:val="24"/>
              <w:szCs w:val="24"/>
              <w:lang w:val="en"/>
            </w:rPr>
          </w:rPrChange>
        </w:rPr>
      </w:pPr>
      <w:del w:id="990" w:author="Author">
        <w:r w:rsidRPr="00DE0071" w:rsidDel="00943019">
          <w:rPr>
            <w:rFonts w:ascii="Segoe UI" w:eastAsia="Segoe UI,Times New Roman" w:hAnsi="Segoe UI" w:cs="Segoe UI"/>
            <w:color w:val="333333"/>
            <w:sz w:val="24"/>
            <w:szCs w:val="24"/>
            <w:lang w:val="en"/>
            <w:rPrChange w:id="991"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992" w:author="Author">
              <w:rPr>
                <w:rFonts w:ascii="Segoe UI,Times New Roman" w:eastAsia="Segoe UI,Times New Roman" w:hAnsi="Segoe UI,Times New Roman" w:cs="Segoe UI,Times New Roman"/>
                <w:b/>
                <w:bCs/>
                <w:color w:val="333333"/>
                <w:sz w:val="24"/>
                <w:szCs w:val="24"/>
                <w:lang w:val="en"/>
              </w:rPr>
            </w:rPrChange>
          </w:rPr>
          <w:delText>Finish</w:delText>
        </w:r>
        <w:r w:rsidRPr="00DE0071" w:rsidDel="00943019">
          <w:rPr>
            <w:rFonts w:ascii="Segoe UI" w:eastAsia="Segoe UI,Times New Roman" w:hAnsi="Segoe UI" w:cs="Segoe UI"/>
            <w:color w:val="333333"/>
            <w:sz w:val="24"/>
            <w:szCs w:val="24"/>
            <w:lang w:val="en"/>
            <w:rPrChange w:id="993"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994" w:author="Author">
              <w:rPr>
                <w:rFonts w:ascii="Segoe UI,Times New Roman" w:eastAsia="Segoe UI,Times New Roman" w:hAnsi="Segoe UI,Times New Roman" w:cs="Segoe UI,Times New Roman"/>
                <w:b/>
                <w:bCs/>
                <w:color w:val="333333"/>
                <w:sz w:val="24"/>
                <w:szCs w:val="24"/>
                <w:lang w:val="en"/>
              </w:rPr>
            </w:rPrChange>
          </w:rPr>
          <w:delText>Start</w:delText>
        </w:r>
        <w:r w:rsidRPr="00DE0071" w:rsidDel="00943019">
          <w:rPr>
            <w:rFonts w:ascii="Segoe UI" w:eastAsia="Segoe UI,Times New Roman" w:hAnsi="Segoe UI" w:cs="Segoe UI"/>
            <w:color w:val="333333"/>
            <w:sz w:val="24"/>
            <w:szCs w:val="24"/>
            <w:lang w:val="en"/>
            <w:rPrChange w:id="995"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996" w:author="Author">
              <w:rPr>
                <w:rFonts w:ascii="Segoe UI,Times New Roman" w:eastAsia="Segoe UI,Times New Roman" w:hAnsi="Segoe UI,Times New Roman" w:cs="Segoe UI,Times New Roman"/>
                <w:b/>
                <w:bCs/>
                <w:color w:val="333333"/>
                <w:sz w:val="24"/>
                <w:szCs w:val="24"/>
                <w:lang w:val="en"/>
              </w:rPr>
            </w:rPrChange>
          </w:rPr>
          <w:delText>Finish</w:delText>
        </w:r>
        <w:r w:rsidRPr="00DE0071" w:rsidDel="00943019">
          <w:rPr>
            <w:rFonts w:ascii="Segoe UI" w:eastAsia="Segoe UI,Times New Roman" w:hAnsi="Segoe UI" w:cs="Segoe UI"/>
            <w:color w:val="333333"/>
            <w:sz w:val="24"/>
            <w:szCs w:val="24"/>
            <w:lang w:val="en"/>
            <w:rPrChange w:id="997" w:author="Author">
              <w:rPr>
                <w:rFonts w:ascii="Segoe UI,Times New Roman" w:eastAsia="Segoe UI,Times New Roman" w:hAnsi="Segoe UI,Times New Roman" w:cs="Segoe UI,Times New Roman"/>
                <w:color w:val="333333"/>
                <w:sz w:val="24"/>
                <w:szCs w:val="24"/>
                <w:lang w:val="en"/>
              </w:rPr>
            </w:rPrChange>
          </w:rPr>
          <w:delText xml:space="preserve"> (You do not need to specify a custom time)</w:delText>
        </w:r>
      </w:del>
    </w:p>
    <w:p w14:paraId="0E661F43" w14:textId="376AB0D6" w:rsidR="009D00C4" w:rsidRPr="00DE0071" w:rsidDel="00943019" w:rsidRDefault="58955ABA" w:rsidP="009D00C4">
      <w:pPr>
        <w:spacing w:after="150" w:line="240" w:lineRule="auto"/>
        <w:rPr>
          <w:del w:id="998" w:author="Author"/>
          <w:rFonts w:ascii="Segoe UI" w:eastAsia="Times New Roman" w:hAnsi="Segoe UI" w:cs="Segoe UI"/>
          <w:color w:val="333333"/>
          <w:sz w:val="24"/>
          <w:szCs w:val="21"/>
          <w:lang w:val="en"/>
          <w:rPrChange w:id="999" w:author="Author">
            <w:rPr>
              <w:del w:id="1000" w:author="Author"/>
              <w:rFonts w:ascii="Segoe UI" w:eastAsia="Times New Roman" w:hAnsi="Segoe UI" w:cs="Segoe UI"/>
              <w:color w:val="333333"/>
              <w:sz w:val="24"/>
              <w:szCs w:val="21"/>
              <w:lang w:val="en"/>
            </w:rPr>
          </w:rPrChange>
        </w:rPr>
      </w:pPr>
      <w:del w:id="1001" w:author="Author">
        <w:r w:rsidRPr="00DE0071" w:rsidDel="00943019">
          <w:rPr>
            <w:rFonts w:ascii="Segoe UI" w:eastAsia="Segoe UI,Times New Roman" w:hAnsi="Segoe UI" w:cs="Segoe UI"/>
            <w:color w:val="333333"/>
            <w:sz w:val="24"/>
            <w:szCs w:val="24"/>
            <w:lang w:val="en"/>
            <w:rPrChange w:id="1002" w:author="Author">
              <w:rPr>
                <w:rFonts w:ascii="Segoe UI,Times New Roman" w:eastAsia="Segoe UI,Times New Roman" w:hAnsi="Segoe UI,Times New Roman" w:cs="Segoe UI,Times New Roman"/>
                <w:color w:val="333333"/>
                <w:sz w:val="24"/>
                <w:szCs w:val="24"/>
                <w:lang w:val="en"/>
              </w:rPr>
            </w:rPrChange>
          </w:rPr>
          <w:delText xml:space="preserve">Browse: </w:delText>
        </w:r>
        <w:r w:rsidR="002203DD" w:rsidRPr="00DE0071" w:rsidDel="00943019">
          <w:rPr>
            <w:rFonts w:ascii="Segoe UI" w:hAnsi="Segoe UI" w:cs="Segoe UI"/>
            <w:rPrChange w:id="1003" w:author="Author">
              <w:rPr/>
            </w:rPrChange>
          </w:rPr>
          <w:fldChar w:fldCharType="begin"/>
        </w:r>
        <w:r w:rsidR="002203DD" w:rsidRPr="00DE0071" w:rsidDel="00943019">
          <w:rPr>
            <w:rFonts w:ascii="Segoe UI" w:hAnsi="Segoe UI" w:cs="Segoe UI"/>
            <w:rPrChange w:id="1004" w:author="Author">
              <w:rPr/>
            </w:rPrChange>
          </w:rPr>
          <w:delInstrText xml:space="preserve"> HYPERLINK "https://manage.windowsazure.com/" \h </w:delInstrText>
        </w:r>
        <w:r w:rsidR="002203DD" w:rsidRPr="00DE0071" w:rsidDel="00943019">
          <w:rPr>
            <w:rFonts w:ascii="Segoe UI" w:hAnsi="Segoe UI" w:cs="Segoe UI"/>
            <w:rPrChange w:id="1005" w:author="Author">
              <w:rPr/>
            </w:rPrChange>
          </w:rPr>
          <w:fldChar w:fldCharType="separate"/>
        </w:r>
        <w:r w:rsidRPr="00DE0071" w:rsidDel="00943019">
          <w:rPr>
            <w:rFonts w:ascii="Segoe UI" w:eastAsia="Segoe UI,Times New Roman" w:hAnsi="Segoe UI" w:cs="Segoe UI"/>
            <w:color w:val="4078C0"/>
            <w:sz w:val="24"/>
            <w:szCs w:val="24"/>
            <w:lang w:val="en"/>
            <w:rPrChange w:id="1006" w:author="Author">
              <w:rPr>
                <w:rFonts w:ascii="Segoe UI,Times New Roman" w:eastAsia="Segoe UI,Times New Roman" w:hAnsi="Segoe UI,Times New Roman" w:cs="Segoe UI,Times New Roman"/>
                <w:color w:val="4078C0"/>
                <w:sz w:val="24"/>
                <w:szCs w:val="24"/>
                <w:lang w:val="en"/>
              </w:rPr>
            </w:rPrChange>
          </w:rPr>
          <w:delText>https://manage.windowsazure.com</w:delText>
        </w:r>
        <w:r w:rsidR="002203DD" w:rsidRPr="00DE0071" w:rsidDel="00943019">
          <w:rPr>
            <w:rFonts w:ascii="Segoe UI" w:eastAsia="Segoe UI,Times New Roman" w:hAnsi="Segoe UI" w:cs="Segoe UI"/>
            <w:color w:val="4078C0"/>
            <w:sz w:val="24"/>
            <w:szCs w:val="24"/>
            <w:lang w:val="en"/>
            <w:rPrChange w:id="1007" w:author="Author">
              <w:rPr>
                <w:rFonts w:ascii="Segoe UI,Times New Roman" w:eastAsia="Segoe UI,Times New Roman" w:hAnsi="Segoe UI,Times New Roman" w:cs="Segoe UI,Times New Roman"/>
                <w:color w:val="4078C0"/>
                <w:sz w:val="24"/>
                <w:szCs w:val="24"/>
                <w:lang w:val="en"/>
              </w:rPr>
            </w:rPrChange>
          </w:rPr>
          <w:fldChar w:fldCharType="end"/>
        </w:r>
      </w:del>
    </w:p>
    <w:p w14:paraId="7ECA0F46" w14:textId="3C66B0AA" w:rsidR="009D00C4" w:rsidRPr="00DE0071" w:rsidDel="00943019" w:rsidRDefault="58955ABA" w:rsidP="009D00C4">
      <w:pPr>
        <w:spacing w:after="0" w:line="240" w:lineRule="auto"/>
        <w:outlineLvl w:val="4"/>
        <w:rPr>
          <w:del w:id="1008" w:author="Author"/>
          <w:rFonts w:ascii="Segoe UI" w:eastAsia="Times New Roman" w:hAnsi="Segoe UI" w:cs="Segoe UI"/>
          <w:b/>
          <w:bCs/>
          <w:color w:val="333333"/>
          <w:sz w:val="28"/>
          <w:szCs w:val="24"/>
          <w:lang w:val="en"/>
          <w:rPrChange w:id="1009" w:author="Author">
            <w:rPr>
              <w:del w:id="1010" w:author="Author"/>
              <w:rFonts w:ascii="Segoe UI" w:eastAsia="Times New Roman" w:hAnsi="Segoe UI" w:cs="Segoe UI"/>
              <w:b/>
              <w:bCs/>
              <w:color w:val="333333"/>
              <w:sz w:val="28"/>
              <w:szCs w:val="24"/>
              <w:lang w:val="en"/>
            </w:rPr>
          </w:rPrChange>
        </w:rPr>
      </w:pPr>
      <w:del w:id="1011" w:author="Author">
        <w:r w:rsidRPr="00DE0071" w:rsidDel="00943019">
          <w:rPr>
            <w:rFonts w:ascii="Segoe UI" w:eastAsia="Segoe UI,Times New Roman" w:hAnsi="Segoe UI" w:cs="Segoe UI"/>
            <w:b/>
            <w:bCs/>
            <w:color w:val="333333"/>
            <w:sz w:val="28"/>
            <w:szCs w:val="28"/>
            <w:lang w:val="en"/>
            <w:rPrChange w:id="1012" w:author="Author">
              <w:rPr>
                <w:rFonts w:ascii="Segoe UI,Times New Roman" w:eastAsia="Segoe UI,Times New Roman" w:hAnsi="Segoe UI,Times New Roman" w:cs="Segoe UI,Times New Roman"/>
                <w:b/>
                <w:bCs/>
                <w:color w:val="333333"/>
                <w:sz w:val="28"/>
                <w:szCs w:val="28"/>
                <w:lang w:val="en"/>
              </w:rPr>
            </w:rPrChange>
          </w:rPr>
          <w:delText>To edit the input of the job that outputs to Data Lake</w:delText>
        </w:r>
      </w:del>
    </w:p>
    <w:p w14:paraId="28B8EAA4" w14:textId="61124EA9" w:rsidR="009D00C4" w:rsidRPr="00DE0071" w:rsidDel="00943019" w:rsidRDefault="58955ABA" w:rsidP="58955ABA">
      <w:pPr>
        <w:numPr>
          <w:ilvl w:val="0"/>
          <w:numId w:val="22"/>
        </w:numPr>
        <w:spacing w:before="100" w:beforeAutospacing="1" w:after="100" w:afterAutospacing="1" w:line="240" w:lineRule="auto"/>
        <w:rPr>
          <w:del w:id="1013" w:author="Author"/>
          <w:rFonts w:ascii="Segoe UI" w:eastAsia="Segoe UI,Times New Roman" w:hAnsi="Segoe UI" w:cs="Segoe UI"/>
          <w:color w:val="333333"/>
          <w:sz w:val="24"/>
          <w:szCs w:val="24"/>
          <w:lang w:val="en"/>
          <w:rPrChange w:id="1014" w:author="Author">
            <w:rPr>
              <w:del w:id="1015" w:author="Author"/>
              <w:rFonts w:ascii="Segoe UI,Times New Roman" w:eastAsia="Segoe UI,Times New Roman" w:hAnsi="Segoe UI,Times New Roman" w:cs="Segoe UI,Times New Roman"/>
              <w:color w:val="333333"/>
              <w:sz w:val="24"/>
              <w:szCs w:val="24"/>
              <w:lang w:val="en"/>
            </w:rPr>
          </w:rPrChange>
        </w:rPr>
      </w:pPr>
      <w:del w:id="1016" w:author="Author">
        <w:r w:rsidRPr="00DE0071" w:rsidDel="00943019">
          <w:rPr>
            <w:rFonts w:ascii="Segoe UI" w:eastAsia="Segoe UI,Times New Roman" w:hAnsi="Segoe UI" w:cs="Segoe UI"/>
            <w:color w:val="333333"/>
            <w:sz w:val="24"/>
            <w:szCs w:val="24"/>
            <w:lang w:val="en"/>
            <w:rPrChange w:id="1017"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1018" w:author="Author">
              <w:rPr>
                <w:rFonts w:ascii="Segoe UI,Times New Roman" w:eastAsia="Segoe UI,Times New Roman" w:hAnsi="Segoe UI,Times New Roman" w:cs="Segoe UI,Times New Roman"/>
                <w:b/>
                <w:bCs/>
                <w:color w:val="333333"/>
                <w:sz w:val="24"/>
                <w:szCs w:val="24"/>
                <w:lang w:val="en"/>
              </w:rPr>
            </w:rPrChange>
          </w:rPr>
          <w:delText>STREAM ANALYTICS</w:delText>
        </w:r>
        <w:r w:rsidRPr="00DE0071" w:rsidDel="00943019">
          <w:rPr>
            <w:rFonts w:ascii="Segoe UI" w:eastAsia="Segoe UI,Times New Roman" w:hAnsi="Segoe UI" w:cs="Segoe UI"/>
            <w:color w:val="333333"/>
            <w:sz w:val="24"/>
            <w:szCs w:val="24"/>
            <w:lang w:val="en"/>
            <w:rPrChange w:id="1019"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1020" w:author="Author">
              <w:rPr>
                <w:rFonts w:ascii="Segoe UI,Times New Roman" w:eastAsia="Segoe UI,Times New Roman" w:hAnsi="Segoe UI,Times New Roman" w:cs="Segoe UI,Times New Roman"/>
                <w:b/>
                <w:bCs/>
                <w:color w:val="333333"/>
                <w:sz w:val="24"/>
                <w:szCs w:val="24"/>
                <w:lang w:val="en"/>
              </w:rPr>
            </w:rPrChange>
          </w:rPr>
          <w:delText>adlstreamanalytics[</w:delText>
        </w:r>
        <w:r w:rsidRPr="00DE0071" w:rsidDel="00943019">
          <w:rPr>
            <w:rFonts w:ascii="Segoe UI" w:eastAsia="Segoe UI,Times New Roman" w:hAnsi="Segoe UI" w:cs="Segoe UI"/>
            <w:b/>
            <w:bCs/>
            <w:i/>
            <w:iCs/>
            <w:color w:val="333333"/>
            <w:sz w:val="24"/>
            <w:szCs w:val="24"/>
            <w:lang w:val="en"/>
            <w:rPrChange w:id="1021"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943019">
          <w:rPr>
            <w:rFonts w:ascii="Segoe UI" w:eastAsia="Segoe UI,Times New Roman" w:hAnsi="Segoe UI" w:cs="Segoe UI"/>
            <w:b/>
            <w:bCs/>
            <w:color w:val="333333"/>
            <w:sz w:val="24"/>
            <w:szCs w:val="24"/>
            <w:lang w:val="en"/>
            <w:rPrChange w:id="1022" w:author="Author">
              <w:rPr>
                <w:rFonts w:ascii="Segoe UI,Times New Roman" w:eastAsia="Segoe UI,Times New Roman" w:hAnsi="Segoe UI,Times New Roman" w:cs="Segoe UI,Times New Roman"/>
                <w:b/>
                <w:bCs/>
                <w:color w:val="333333"/>
                <w:sz w:val="24"/>
                <w:szCs w:val="24"/>
                <w:lang w:val="en"/>
              </w:rPr>
            </w:rPrChange>
          </w:rPr>
          <w:delText>]datalake</w:delText>
        </w:r>
      </w:del>
    </w:p>
    <w:p w14:paraId="590E52F1" w14:textId="5358C036" w:rsidR="009D00C4" w:rsidRPr="00DE0071" w:rsidDel="00943019" w:rsidRDefault="58955ABA" w:rsidP="58955ABA">
      <w:pPr>
        <w:numPr>
          <w:ilvl w:val="0"/>
          <w:numId w:val="22"/>
        </w:numPr>
        <w:spacing w:before="100" w:beforeAutospacing="1" w:after="100" w:afterAutospacing="1" w:line="240" w:lineRule="auto"/>
        <w:rPr>
          <w:del w:id="1023" w:author="Author"/>
          <w:rFonts w:ascii="Segoe UI" w:eastAsia="Segoe UI,Times New Roman" w:hAnsi="Segoe UI" w:cs="Segoe UI"/>
          <w:color w:val="333333"/>
          <w:sz w:val="24"/>
          <w:szCs w:val="24"/>
          <w:lang w:val="en"/>
          <w:rPrChange w:id="1024" w:author="Author">
            <w:rPr>
              <w:del w:id="1025" w:author="Author"/>
              <w:rFonts w:ascii="Segoe UI,Times New Roman" w:eastAsia="Segoe UI,Times New Roman" w:hAnsi="Segoe UI,Times New Roman" w:cs="Segoe UI,Times New Roman"/>
              <w:color w:val="333333"/>
              <w:sz w:val="24"/>
              <w:szCs w:val="24"/>
              <w:lang w:val="en"/>
            </w:rPr>
          </w:rPrChange>
        </w:rPr>
      </w:pPr>
      <w:del w:id="1026" w:author="Author">
        <w:r w:rsidRPr="00DE0071" w:rsidDel="00943019">
          <w:rPr>
            <w:rFonts w:ascii="Segoe UI" w:eastAsia="Segoe UI,Times New Roman" w:hAnsi="Segoe UI" w:cs="Segoe UI"/>
            <w:color w:val="333333"/>
            <w:sz w:val="24"/>
            <w:szCs w:val="24"/>
            <w:lang w:val="en"/>
            <w:rPrChange w:id="1027"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1028" w:author="Author">
              <w:rPr>
                <w:rFonts w:ascii="Segoe UI,Times New Roman" w:eastAsia="Segoe UI,Times New Roman" w:hAnsi="Segoe UI,Times New Roman" w:cs="Segoe UI,Times New Roman"/>
                <w:b/>
                <w:bCs/>
                <w:color w:val="333333"/>
                <w:sz w:val="24"/>
                <w:szCs w:val="24"/>
                <w:lang w:val="en"/>
              </w:rPr>
            </w:rPrChange>
          </w:rPr>
          <w:delText>INPUTS</w:delText>
        </w:r>
        <w:r w:rsidRPr="00DE0071" w:rsidDel="00943019">
          <w:rPr>
            <w:rFonts w:ascii="Segoe UI" w:eastAsia="Segoe UI,Times New Roman" w:hAnsi="Segoe UI" w:cs="Segoe UI"/>
            <w:color w:val="333333"/>
            <w:sz w:val="24"/>
            <w:szCs w:val="24"/>
            <w:lang w:val="en"/>
            <w:rPrChange w:id="1029" w:author="Author">
              <w:rPr>
                <w:rFonts w:ascii="Segoe UI,Times New Roman" w:eastAsia="Segoe UI,Times New Roman" w:hAnsi="Segoe UI,Times New Roman" w:cs="Segoe UI,Times New Roman"/>
                <w:color w:val="333333"/>
                <w:sz w:val="24"/>
                <w:szCs w:val="24"/>
                <w:lang w:val="en"/>
              </w:rPr>
            </w:rPrChange>
          </w:rPr>
          <w:delText xml:space="preserve">&gt; </w:delText>
        </w:r>
        <w:r w:rsidRPr="00DE0071" w:rsidDel="00943019">
          <w:rPr>
            <w:rFonts w:ascii="Segoe UI" w:eastAsia="Segoe UI,Times New Roman" w:hAnsi="Segoe UI" w:cs="Segoe UI"/>
            <w:b/>
            <w:bCs/>
            <w:color w:val="333333"/>
            <w:sz w:val="24"/>
            <w:szCs w:val="24"/>
            <w:lang w:val="en"/>
            <w:rPrChange w:id="1030" w:author="Author">
              <w:rPr>
                <w:rFonts w:ascii="Segoe UI,Times New Roman" w:eastAsia="Segoe UI,Times New Roman" w:hAnsi="Segoe UI,Times New Roman" w:cs="Segoe UI,Times New Roman"/>
                <w:b/>
                <w:bCs/>
                <w:color w:val="333333"/>
                <w:sz w:val="24"/>
                <w:szCs w:val="24"/>
                <w:lang w:val="en"/>
              </w:rPr>
            </w:rPrChange>
          </w:rPr>
          <w:delText>cdreventhubinput</w:delText>
        </w:r>
        <w:r w:rsidRPr="00DE0071" w:rsidDel="00943019">
          <w:rPr>
            <w:rFonts w:ascii="Segoe UI" w:eastAsia="Segoe UI,Times New Roman" w:hAnsi="Segoe UI" w:cs="Segoe UI"/>
            <w:color w:val="333333"/>
            <w:sz w:val="24"/>
            <w:szCs w:val="24"/>
            <w:lang w:val="en"/>
            <w:rPrChange w:id="1031" w:author="Author">
              <w:rPr>
                <w:rFonts w:ascii="Segoe UI,Times New Roman" w:eastAsia="Segoe UI,Times New Roman" w:hAnsi="Segoe UI,Times New Roman" w:cs="Segoe UI,Times New Roman"/>
                <w:color w:val="333333"/>
                <w:sz w:val="24"/>
                <w:szCs w:val="24"/>
                <w:lang w:val="en"/>
              </w:rPr>
            </w:rPrChange>
          </w:rPr>
          <w:delText xml:space="preserve"> &gt;</w:delText>
        </w:r>
      </w:del>
    </w:p>
    <w:p w14:paraId="1590DEB1" w14:textId="1007A3D4" w:rsidR="009D00C4" w:rsidRPr="00DE0071" w:rsidDel="00943019" w:rsidRDefault="58955ABA" w:rsidP="58955ABA">
      <w:pPr>
        <w:numPr>
          <w:ilvl w:val="0"/>
          <w:numId w:val="22"/>
        </w:numPr>
        <w:spacing w:before="100" w:beforeAutospacing="1" w:after="100" w:afterAutospacing="1" w:line="240" w:lineRule="auto"/>
        <w:rPr>
          <w:del w:id="1032" w:author="Author"/>
          <w:rFonts w:ascii="Segoe UI" w:eastAsia="Segoe UI,Times New Roman" w:hAnsi="Segoe UI" w:cs="Segoe UI"/>
          <w:color w:val="333333"/>
          <w:sz w:val="24"/>
          <w:szCs w:val="24"/>
          <w:lang w:val="en"/>
          <w:rPrChange w:id="1033" w:author="Author">
            <w:rPr>
              <w:del w:id="1034" w:author="Author"/>
              <w:rFonts w:ascii="Segoe UI,Times New Roman" w:eastAsia="Segoe UI,Times New Roman" w:hAnsi="Segoe UI,Times New Roman" w:cs="Segoe UI,Times New Roman"/>
              <w:color w:val="333333"/>
              <w:sz w:val="24"/>
              <w:szCs w:val="24"/>
              <w:lang w:val="en"/>
            </w:rPr>
          </w:rPrChange>
        </w:rPr>
      </w:pPr>
      <w:del w:id="1035" w:author="Author">
        <w:r w:rsidRPr="00DE0071" w:rsidDel="00943019">
          <w:rPr>
            <w:rFonts w:ascii="Segoe UI" w:eastAsia="Segoe UI,Times New Roman" w:hAnsi="Segoe UI" w:cs="Segoe UI"/>
            <w:color w:val="333333"/>
            <w:sz w:val="24"/>
            <w:szCs w:val="24"/>
            <w:lang w:val="en"/>
            <w:rPrChange w:id="1036" w:author="Author">
              <w:rPr>
                <w:rFonts w:ascii="Segoe UI,Times New Roman" w:eastAsia="Segoe UI,Times New Roman" w:hAnsi="Segoe UI,Times New Roman" w:cs="Segoe UI,Times New Roman"/>
                <w:color w:val="333333"/>
                <w:sz w:val="24"/>
                <w:szCs w:val="24"/>
                <w:lang w:val="en"/>
              </w:rPr>
            </w:rPrChange>
          </w:rPr>
          <w:delText xml:space="preserve">Type: EVENT HUB CONSUMER GROUP: </w:delText>
        </w:r>
        <w:r w:rsidRPr="00DE0071" w:rsidDel="00943019">
          <w:rPr>
            <w:rFonts w:ascii="Segoe UI" w:eastAsia="Segoe UI,Times New Roman" w:hAnsi="Segoe UI" w:cs="Segoe UI"/>
            <w:b/>
            <w:bCs/>
            <w:color w:val="333333"/>
            <w:sz w:val="24"/>
            <w:szCs w:val="24"/>
            <w:lang w:val="en"/>
            <w:rPrChange w:id="1037" w:author="Author">
              <w:rPr>
                <w:rFonts w:ascii="Segoe UI,Times New Roman" w:eastAsia="Segoe UI,Times New Roman" w:hAnsi="Segoe UI,Times New Roman" w:cs="Segoe UI,Times New Roman"/>
                <w:b/>
                <w:bCs/>
                <w:color w:val="333333"/>
                <w:sz w:val="24"/>
                <w:szCs w:val="24"/>
                <w:lang w:val="en"/>
              </w:rPr>
            </w:rPrChange>
          </w:rPr>
          <w:delText>datalake</w:delText>
        </w:r>
      </w:del>
    </w:p>
    <w:p w14:paraId="71BBD86E" w14:textId="17968024" w:rsidR="009D00C4" w:rsidRPr="00DE0071" w:rsidDel="00943019" w:rsidRDefault="58955ABA" w:rsidP="58955ABA">
      <w:pPr>
        <w:numPr>
          <w:ilvl w:val="0"/>
          <w:numId w:val="22"/>
        </w:numPr>
        <w:spacing w:before="100" w:beforeAutospacing="1" w:after="100" w:afterAutospacing="1" w:line="240" w:lineRule="auto"/>
        <w:rPr>
          <w:del w:id="1038" w:author="Author"/>
          <w:rFonts w:ascii="Segoe UI" w:eastAsia="Segoe UI,Times New Roman" w:hAnsi="Segoe UI" w:cs="Segoe UI"/>
          <w:color w:val="333333"/>
          <w:sz w:val="24"/>
          <w:szCs w:val="24"/>
          <w:lang w:val="en"/>
          <w:rPrChange w:id="1039" w:author="Author">
            <w:rPr>
              <w:del w:id="1040" w:author="Author"/>
              <w:rFonts w:ascii="Segoe UI,Times New Roman" w:eastAsia="Segoe UI,Times New Roman" w:hAnsi="Segoe UI,Times New Roman" w:cs="Segoe UI,Times New Roman"/>
              <w:color w:val="333333"/>
              <w:sz w:val="24"/>
              <w:szCs w:val="24"/>
              <w:lang w:val="en"/>
            </w:rPr>
          </w:rPrChange>
        </w:rPr>
      </w:pPr>
      <w:del w:id="1041" w:author="Author">
        <w:r w:rsidRPr="00DE0071" w:rsidDel="00943019">
          <w:rPr>
            <w:rFonts w:ascii="Segoe UI" w:eastAsia="Segoe UI,Times New Roman" w:hAnsi="Segoe UI" w:cs="Segoe UI"/>
            <w:color w:val="333333"/>
            <w:sz w:val="24"/>
            <w:szCs w:val="24"/>
            <w:lang w:val="en"/>
            <w:rPrChange w:id="1042"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1043" w:author="Author">
              <w:rPr>
                <w:rFonts w:ascii="Segoe UI,Times New Roman" w:eastAsia="Segoe UI,Times New Roman" w:hAnsi="Segoe UI,Times New Roman" w:cs="Segoe UI,Times New Roman"/>
                <w:b/>
                <w:bCs/>
                <w:color w:val="333333"/>
                <w:sz w:val="24"/>
                <w:szCs w:val="24"/>
                <w:lang w:val="en"/>
              </w:rPr>
            </w:rPrChange>
          </w:rPr>
          <w:delText>SAVE</w:delText>
        </w:r>
        <w:r w:rsidRPr="00DE0071" w:rsidDel="00943019">
          <w:rPr>
            <w:rFonts w:ascii="Segoe UI" w:eastAsia="Segoe UI,Times New Roman" w:hAnsi="Segoe UI" w:cs="Segoe UI"/>
            <w:color w:val="333333"/>
            <w:sz w:val="24"/>
            <w:szCs w:val="24"/>
            <w:lang w:val="en"/>
            <w:rPrChange w:id="1044"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1045" w:author="Author">
              <w:rPr>
                <w:rFonts w:ascii="Segoe UI,Times New Roman" w:eastAsia="Segoe UI,Times New Roman" w:hAnsi="Segoe UI,Times New Roman" w:cs="Segoe UI,Times New Roman"/>
                <w:b/>
                <w:bCs/>
                <w:color w:val="333333"/>
                <w:sz w:val="24"/>
                <w:szCs w:val="24"/>
                <w:lang w:val="en"/>
              </w:rPr>
            </w:rPrChange>
          </w:rPr>
          <w:delText>Yes</w:delText>
        </w:r>
      </w:del>
    </w:p>
    <w:p w14:paraId="4E6AF3A3" w14:textId="45A3E695" w:rsidR="009D00C4" w:rsidRPr="00DE0071" w:rsidDel="00943019" w:rsidRDefault="58955ABA" w:rsidP="009D00C4">
      <w:pPr>
        <w:spacing w:after="0" w:line="240" w:lineRule="auto"/>
        <w:outlineLvl w:val="4"/>
        <w:rPr>
          <w:del w:id="1046" w:author="Author"/>
          <w:rFonts w:ascii="Segoe UI" w:eastAsia="Times New Roman" w:hAnsi="Segoe UI" w:cs="Segoe UI"/>
          <w:b/>
          <w:bCs/>
          <w:color w:val="333333"/>
          <w:sz w:val="28"/>
          <w:szCs w:val="24"/>
          <w:lang w:val="en"/>
          <w:rPrChange w:id="1047" w:author="Author">
            <w:rPr>
              <w:del w:id="1048" w:author="Author"/>
              <w:rFonts w:ascii="Segoe UI" w:eastAsia="Times New Roman" w:hAnsi="Segoe UI" w:cs="Segoe UI"/>
              <w:b/>
              <w:bCs/>
              <w:color w:val="333333"/>
              <w:sz w:val="28"/>
              <w:szCs w:val="24"/>
              <w:lang w:val="en"/>
            </w:rPr>
          </w:rPrChange>
        </w:rPr>
      </w:pPr>
      <w:del w:id="1049" w:author="Author">
        <w:r w:rsidRPr="00DE0071" w:rsidDel="00943019">
          <w:rPr>
            <w:rFonts w:ascii="Segoe UI" w:eastAsia="Segoe UI,Times New Roman" w:hAnsi="Segoe UI" w:cs="Segoe UI"/>
            <w:b/>
            <w:bCs/>
            <w:color w:val="333333"/>
            <w:sz w:val="28"/>
            <w:szCs w:val="28"/>
            <w:lang w:val="en"/>
            <w:rPrChange w:id="1050" w:author="Author">
              <w:rPr>
                <w:rFonts w:ascii="Segoe UI,Times New Roman" w:eastAsia="Segoe UI,Times New Roman" w:hAnsi="Segoe UI,Times New Roman" w:cs="Segoe UI,Times New Roman"/>
                <w:b/>
                <w:bCs/>
                <w:color w:val="333333"/>
                <w:sz w:val="28"/>
                <w:szCs w:val="28"/>
                <w:lang w:val="en"/>
              </w:rPr>
            </w:rPrChange>
          </w:rPr>
          <w:delText>To edit the output of the job that output to Data Lake</w:delText>
        </w:r>
      </w:del>
    </w:p>
    <w:p w14:paraId="7811A1D5" w14:textId="25CC0FE8" w:rsidR="009D00C4" w:rsidRPr="00DE0071" w:rsidDel="00943019" w:rsidRDefault="58955ABA" w:rsidP="58955ABA">
      <w:pPr>
        <w:numPr>
          <w:ilvl w:val="0"/>
          <w:numId w:val="23"/>
        </w:numPr>
        <w:spacing w:before="100" w:beforeAutospacing="1" w:after="100" w:afterAutospacing="1" w:line="240" w:lineRule="auto"/>
        <w:rPr>
          <w:del w:id="1051" w:author="Author"/>
          <w:rFonts w:ascii="Segoe UI" w:eastAsia="Segoe UI,Times New Roman" w:hAnsi="Segoe UI" w:cs="Segoe UI"/>
          <w:color w:val="333333"/>
          <w:sz w:val="24"/>
          <w:szCs w:val="24"/>
          <w:lang w:val="en"/>
          <w:rPrChange w:id="1052" w:author="Author">
            <w:rPr>
              <w:del w:id="1053" w:author="Author"/>
              <w:rFonts w:ascii="Segoe UI,Times New Roman" w:eastAsia="Segoe UI,Times New Roman" w:hAnsi="Segoe UI,Times New Roman" w:cs="Segoe UI,Times New Roman"/>
              <w:color w:val="333333"/>
              <w:sz w:val="24"/>
              <w:szCs w:val="24"/>
              <w:lang w:val="en"/>
            </w:rPr>
          </w:rPrChange>
        </w:rPr>
      </w:pPr>
      <w:del w:id="1054" w:author="Author">
        <w:r w:rsidRPr="00DE0071" w:rsidDel="00943019">
          <w:rPr>
            <w:rFonts w:ascii="Segoe UI" w:eastAsia="Segoe UI,Times New Roman" w:hAnsi="Segoe UI" w:cs="Segoe UI"/>
            <w:color w:val="333333"/>
            <w:sz w:val="24"/>
            <w:szCs w:val="24"/>
            <w:lang w:val="en"/>
            <w:rPrChange w:id="105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1056" w:author="Author">
              <w:rPr>
                <w:rFonts w:ascii="Segoe UI,Times New Roman" w:eastAsia="Segoe UI,Times New Roman" w:hAnsi="Segoe UI,Times New Roman" w:cs="Segoe UI,Times New Roman"/>
                <w:b/>
                <w:bCs/>
                <w:color w:val="333333"/>
                <w:sz w:val="24"/>
                <w:szCs w:val="24"/>
                <w:lang w:val="en"/>
              </w:rPr>
            </w:rPrChange>
          </w:rPr>
          <w:delText>STREAM ANALYTICS</w:delText>
        </w:r>
        <w:r w:rsidRPr="00DE0071" w:rsidDel="00943019">
          <w:rPr>
            <w:rFonts w:ascii="Segoe UI" w:eastAsia="Segoe UI,Times New Roman" w:hAnsi="Segoe UI" w:cs="Segoe UI"/>
            <w:color w:val="333333"/>
            <w:sz w:val="24"/>
            <w:szCs w:val="24"/>
            <w:lang w:val="en"/>
            <w:rPrChange w:id="1057"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1058" w:author="Author">
              <w:rPr>
                <w:rFonts w:ascii="Segoe UI,Times New Roman" w:eastAsia="Segoe UI,Times New Roman" w:hAnsi="Segoe UI,Times New Roman" w:cs="Segoe UI,Times New Roman"/>
                <w:b/>
                <w:bCs/>
                <w:color w:val="333333"/>
                <w:sz w:val="24"/>
                <w:szCs w:val="24"/>
                <w:lang w:val="en"/>
              </w:rPr>
            </w:rPrChange>
          </w:rPr>
          <w:delText>adlstreamanalytics[</w:delText>
        </w:r>
        <w:r w:rsidRPr="00DE0071" w:rsidDel="00943019">
          <w:rPr>
            <w:rFonts w:ascii="Segoe UI" w:eastAsia="Segoe UI,Times New Roman" w:hAnsi="Segoe UI" w:cs="Segoe UI"/>
            <w:b/>
            <w:bCs/>
            <w:i/>
            <w:iCs/>
            <w:color w:val="333333"/>
            <w:sz w:val="24"/>
            <w:szCs w:val="24"/>
            <w:lang w:val="en"/>
            <w:rPrChange w:id="1059"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943019">
          <w:rPr>
            <w:rFonts w:ascii="Segoe UI" w:eastAsia="Segoe UI,Times New Roman" w:hAnsi="Segoe UI" w:cs="Segoe UI"/>
            <w:b/>
            <w:bCs/>
            <w:color w:val="333333"/>
            <w:sz w:val="24"/>
            <w:szCs w:val="24"/>
            <w:lang w:val="en"/>
            <w:rPrChange w:id="1060" w:author="Author">
              <w:rPr>
                <w:rFonts w:ascii="Segoe UI,Times New Roman" w:eastAsia="Segoe UI,Times New Roman" w:hAnsi="Segoe UI,Times New Roman" w:cs="Segoe UI,Times New Roman"/>
                <w:b/>
                <w:bCs/>
                <w:color w:val="333333"/>
                <w:sz w:val="24"/>
                <w:szCs w:val="24"/>
                <w:lang w:val="en"/>
              </w:rPr>
            </w:rPrChange>
          </w:rPr>
          <w:delText>]datalake</w:delText>
        </w:r>
        <w:r w:rsidRPr="00DE0071" w:rsidDel="00943019">
          <w:rPr>
            <w:rFonts w:ascii="Segoe UI" w:eastAsia="Segoe UI,Times New Roman" w:hAnsi="Segoe UI" w:cs="Segoe UI"/>
            <w:color w:val="333333"/>
            <w:sz w:val="24"/>
            <w:szCs w:val="24"/>
            <w:lang w:val="en"/>
            <w:rPrChange w:id="1061" w:author="Author">
              <w:rPr>
                <w:rFonts w:ascii="Segoe UI,Times New Roman" w:eastAsia="Segoe UI,Times New Roman" w:hAnsi="Segoe UI,Times New Roman" w:cs="Segoe UI,Times New Roman"/>
                <w:color w:val="333333"/>
                <w:sz w:val="24"/>
                <w:szCs w:val="24"/>
                <w:lang w:val="en"/>
              </w:rPr>
            </w:rPrChange>
          </w:rPr>
          <w:delText>&gt;</w:delText>
        </w:r>
        <w:r w:rsidRPr="00DE0071" w:rsidDel="00943019">
          <w:rPr>
            <w:rFonts w:ascii="Segoe UI" w:eastAsia="Segoe UI,Times New Roman" w:hAnsi="Segoe UI" w:cs="Segoe UI"/>
            <w:b/>
            <w:bCs/>
            <w:color w:val="333333"/>
            <w:sz w:val="24"/>
            <w:szCs w:val="24"/>
            <w:lang w:val="en"/>
            <w:rPrChange w:id="1062" w:author="Author">
              <w:rPr>
                <w:rFonts w:ascii="Segoe UI,Times New Roman" w:eastAsia="Segoe UI,Times New Roman" w:hAnsi="Segoe UI,Times New Roman" w:cs="Segoe UI,Times New Roman"/>
                <w:b/>
                <w:bCs/>
                <w:color w:val="333333"/>
                <w:sz w:val="24"/>
                <w:szCs w:val="24"/>
                <w:lang w:val="en"/>
              </w:rPr>
            </w:rPrChange>
          </w:rPr>
          <w:delText>OUTPUTS</w:delText>
        </w:r>
      </w:del>
    </w:p>
    <w:p w14:paraId="577A5E9D" w14:textId="3FAA6AC8" w:rsidR="009D00C4" w:rsidRPr="00DE0071" w:rsidDel="00943019" w:rsidRDefault="58955ABA" w:rsidP="58955ABA">
      <w:pPr>
        <w:numPr>
          <w:ilvl w:val="0"/>
          <w:numId w:val="23"/>
        </w:numPr>
        <w:spacing w:before="100" w:beforeAutospacing="1" w:after="100" w:afterAutospacing="1" w:line="240" w:lineRule="auto"/>
        <w:rPr>
          <w:del w:id="1063" w:author="Author"/>
          <w:rFonts w:ascii="Segoe UI" w:eastAsia="Segoe UI,Times New Roman" w:hAnsi="Segoe UI" w:cs="Segoe UI"/>
          <w:color w:val="333333"/>
          <w:sz w:val="24"/>
          <w:szCs w:val="24"/>
          <w:lang w:val="en"/>
          <w:rPrChange w:id="1064" w:author="Author">
            <w:rPr>
              <w:del w:id="1065" w:author="Author"/>
              <w:rFonts w:ascii="Segoe UI,Times New Roman" w:eastAsia="Segoe UI,Times New Roman" w:hAnsi="Segoe UI,Times New Roman" w:cs="Segoe UI,Times New Roman"/>
              <w:color w:val="333333"/>
              <w:sz w:val="24"/>
              <w:szCs w:val="24"/>
              <w:lang w:val="en"/>
            </w:rPr>
          </w:rPrChange>
        </w:rPr>
      </w:pPr>
      <w:del w:id="1066" w:author="Author">
        <w:r w:rsidRPr="00DE0071" w:rsidDel="00943019">
          <w:rPr>
            <w:rFonts w:ascii="Segoe UI" w:eastAsia="Segoe UI,Times New Roman" w:hAnsi="Segoe UI" w:cs="Segoe UI"/>
            <w:color w:val="333333"/>
            <w:sz w:val="24"/>
            <w:szCs w:val="24"/>
            <w:lang w:val="en"/>
            <w:rPrChange w:id="1067"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1068" w:author="Author">
              <w:rPr>
                <w:rFonts w:ascii="Segoe UI,Times New Roman" w:eastAsia="Segoe UI,Times New Roman" w:hAnsi="Segoe UI,Times New Roman" w:cs="Segoe UI,Times New Roman"/>
                <w:b/>
                <w:bCs/>
                <w:color w:val="333333"/>
                <w:sz w:val="24"/>
                <w:szCs w:val="24"/>
                <w:lang w:val="en"/>
              </w:rPr>
            </w:rPrChange>
          </w:rPr>
          <w:delText>DELETE</w:delText>
        </w:r>
        <w:r w:rsidRPr="00DE0071" w:rsidDel="00943019">
          <w:rPr>
            <w:rFonts w:ascii="Segoe UI" w:eastAsia="Segoe UI,Times New Roman" w:hAnsi="Segoe UI" w:cs="Segoe UI"/>
            <w:color w:val="333333"/>
            <w:sz w:val="24"/>
            <w:szCs w:val="24"/>
            <w:lang w:val="en"/>
            <w:rPrChange w:id="1069"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1070" w:author="Author">
              <w:rPr>
                <w:rFonts w:ascii="Segoe UI,Times New Roman" w:eastAsia="Segoe UI,Times New Roman" w:hAnsi="Segoe UI,Times New Roman" w:cs="Segoe UI,Times New Roman"/>
                <w:b/>
                <w:bCs/>
                <w:color w:val="333333"/>
                <w:sz w:val="24"/>
                <w:szCs w:val="24"/>
                <w:lang w:val="en"/>
              </w:rPr>
            </w:rPrChange>
          </w:rPr>
          <w:delText>Yes</w:delText>
        </w:r>
      </w:del>
    </w:p>
    <w:p w14:paraId="0C8C9F28" w14:textId="578DE417" w:rsidR="009D00C4" w:rsidRPr="00DE0071" w:rsidDel="00943019" w:rsidRDefault="58955ABA" w:rsidP="58955ABA">
      <w:pPr>
        <w:numPr>
          <w:ilvl w:val="0"/>
          <w:numId w:val="23"/>
        </w:numPr>
        <w:spacing w:before="100" w:beforeAutospacing="1" w:after="100" w:afterAutospacing="1" w:line="240" w:lineRule="auto"/>
        <w:rPr>
          <w:del w:id="1071" w:author="Author"/>
          <w:rFonts w:ascii="Segoe UI" w:eastAsia="Segoe UI,Times New Roman" w:hAnsi="Segoe UI" w:cs="Segoe UI"/>
          <w:color w:val="333333"/>
          <w:sz w:val="24"/>
          <w:szCs w:val="24"/>
          <w:lang w:val="en"/>
          <w:rPrChange w:id="1072" w:author="Author">
            <w:rPr>
              <w:del w:id="1073" w:author="Author"/>
              <w:rFonts w:ascii="Segoe UI,Times New Roman" w:eastAsia="Segoe UI,Times New Roman" w:hAnsi="Segoe UI,Times New Roman" w:cs="Segoe UI,Times New Roman"/>
              <w:color w:val="333333"/>
              <w:sz w:val="24"/>
              <w:szCs w:val="24"/>
              <w:lang w:val="en"/>
            </w:rPr>
          </w:rPrChange>
        </w:rPr>
      </w:pPr>
      <w:del w:id="1074" w:author="Author">
        <w:r w:rsidRPr="00DE0071" w:rsidDel="00943019">
          <w:rPr>
            <w:rFonts w:ascii="Segoe UI" w:eastAsia="Segoe UI,Times New Roman" w:hAnsi="Segoe UI" w:cs="Segoe UI"/>
            <w:color w:val="333333"/>
            <w:sz w:val="24"/>
            <w:szCs w:val="24"/>
            <w:lang w:val="en"/>
            <w:rPrChange w:id="107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1076" w:author="Author">
              <w:rPr>
                <w:rFonts w:ascii="Segoe UI,Times New Roman" w:eastAsia="Segoe UI,Times New Roman" w:hAnsi="Segoe UI,Times New Roman" w:cs="Segoe UI,Times New Roman"/>
                <w:b/>
                <w:bCs/>
                <w:color w:val="333333"/>
                <w:sz w:val="24"/>
                <w:szCs w:val="24"/>
                <w:lang w:val="en"/>
              </w:rPr>
            </w:rPrChange>
          </w:rPr>
          <w:delText>ADD OUTPUT</w:delText>
        </w:r>
      </w:del>
    </w:p>
    <w:p w14:paraId="09C26726" w14:textId="1474CFAA" w:rsidR="009D00C4" w:rsidRPr="00DE0071" w:rsidDel="00943019" w:rsidRDefault="58955ABA" w:rsidP="58955ABA">
      <w:pPr>
        <w:numPr>
          <w:ilvl w:val="0"/>
          <w:numId w:val="23"/>
        </w:numPr>
        <w:spacing w:before="100" w:beforeAutospacing="1" w:after="100" w:afterAutospacing="1" w:line="240" w:lineRule="auto"/>
        <w:rPr>
          <w:del w:id="1077" w:author="Author"/>
          <w:rFonts w:ascii="Segoe UI" w:eastAsia="Segoe UI,Times New Roman" w:hAnsi="Segoe UI" w:cs="Segoe UI"/>
          <w:color w:val="333333"/>
          <w:sz w:val="24"/>
          <w:szCs w:val="24"/>
          <w:lang w:val="en"/>
          <w:rPrChange w:id="1078" w:author="Author">
            <w:rPr>
              <w:del w:id="1079" w:author="Author"/>
              <w:rFonts w:ascii="Segoe UI,Times New Roman" w:eastAsia="Segoe UI,Times New Roman" w:hAnsi="Segoe UI,Times New Roman" w:cs="Segoe UI,Times New Roman"/>
              <w:color w:val="333333"/>
              <w:sz w:val="24"/>
              <w:szCs w:val="24"/>
              <w:lang w:val="en"/>
            </w:rPr>
          </w:rPrChange>
        </w:rPr>
      </w:pPr>
      <w:del w:id="1080" w:author="Author">
        <w:r w:rsidRPr="00DE0071" w:rsidDel="00943019">
          <w:rPr>
            <w:rFonts w:ascii="Segoe UI" w:eastAsia="Segoe UI,Times New Roman" w:hAnsi="Segoe UI" w:cs="Segoe UI"/>
            <w:color w:val="333333"/>
            <w:sz w:val="24"/>
            <w:szCs w:val="24"/>
            <w:lang w:val="en"/>
            <w:rPrChange w:id="1081"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943019">
          <w:rPr>
            <w:rFonts w:ascii="Segoe UI" w:eastAsia="Segoe UI,Times New Roman" w:hAnsi="Segoe UI" w:cs="Segoe UI"/>
            <w:b/>
            <w:bCs/>
            <w:color w:val="333333"/>
            <w:sz w:val="24"/>
            <w:szCs w:val="24"/>
            <w:lang w:val="en"/>
            <w:rPrChange w:id="1082" w:author="Author">
              <w:rPr>
                <w:rFonts w:ascii="Segoe UI,Times New Roman" w:eastAsia="Segoe UI,Times New Roman" w:hAnsi="Segoe UI,Times New Roman" w:cs="Segoe UI,Times New Roman"/>
                <w:b/>
                <w:bCs/>
                <w:color w:val="333333"/>
                <w:sz w:val="24"/>
                <w:szCs w:val="24"/>
                <w:lang w:val="en"/>
              </w:rPr>
            </w:rPrChange>
          </w:rPr>
          <w:delText>Data Lake Store</w:delText>
        </w:r>
      </w:del>
    </w:p>
    <w:p w14:paraId="01FBD754" w14:textId="1205288C" w:rsidR="009D00C4" w:rsidRPr="00DE0071" w:rsidDel="00943019" w:rsidRDefault="58955ABA" w:rsidP="58955ABA">
      <w:pPr>
        <w:numPr>
          <w:ilvl w:val="0"/>
          <w:numId w:val="23"/>
        </w:numPr>
        <w:spacing w:before="100" w:beforeAutospacing="1" w:after="100" w:afterAutospacing="1" w:line="240" w:lineRule="auto"/>
        <w:rPr>
          <w:del w:id="1083" w:author="Author"/>
          <w:rFonts w:ascii="Segoe UI" w:eastAsia="Segoe UI,Times New Roman" w:hAnsi="Segoe UI" w:cs="Segoe UI"/>
          <w:color w:val="333333"/>
          <w:sz w:val="24"/>
          <w:szCs w:val="24"/>
          <w:lang w:val="en"/>
          <w:rPrChange w:id="1084" w:author="Author">
            <w:rPr>
              <w:del w:id="1085" w:author="Author"/>
              <w:rFonts w:ascii="Segoe UI,Times New Roman" w:eastAsia="Segoe UI,Times New Roman" w:hAnsi="Segoe UI,Times New Roman" w:cs="Segoe UI,Times New Roman"/>
              <w:color w:val="333333"/>
              <w:sz w:val="24"/>
              <w:szCs w:val="24"/>
              <w:lang w:val="en"/>
            </w:rPr>
          </w:rPrChange>
        </w:rPr>
      </w:pPr>
      <w:del w:id="1086" w:author="Author">
        <w:r w:rsidRPr="00DE0071" w:rsidDel="00943019">
          <w:rPr>
            <w:rFonts w:ascii="Segoe UI" w:eastAsia="Segoe UI,Times New Roman" w:hAnsi="Segoe UI" w:cs="Segoe UI"/>
            <w:color w:val="333333"/>
            <w:sz w:val="24"/>
            <w:szCs w:val="24"/>
            <w:lang w:val="en"/>
            <w:rPrChange w:id="1087"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1088" w:author="Author">
              <w:rPr>
                <w:rFonts w:ascii="Segoe UI,Times New Roman" w:eastAsia="Segoe UI,Times New Roman" w:hAnsi="Segoe UI,Times New Roman" w:cs="Segoe UI,Times New Roman"/>
                <w:b/>
                <w:bCs/>
                <w:color w:val="333333"/>
                <w:sz w:val="24"/>
                <w:szCs w:val="24"/>
                <w:lang w:val="en"/>
              </w:rPr>
            </w:rPrChange>
          </w:rPr>
          <w:delText>Next</w:delText>
        </w:r>
        <w:r w:rsidRPr="00DE0071" w:rsidDel="00943019">
          <w:rPr>
            <w:rFonts w:ascii="Segoe UI" w:eastAsia="Segoe UI,Times New Roman" w:hAnsi="Segoe UI" w:cs="Segoe UI"/>
            <w:color w:val="333333"/>
            <w:sz w:val="24"/>
            <w:szCs w:val="24"/>
            <w:lang w:val="en"/>
            <w:rPrChange w:id="1089"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1090" w:author="Author">
              <w:rPr>
                <w:rFonts w:ascii="Segoe UI,Times New Roman" w:eastAsia="Segoe UI,Times New Roman" w:hAnsi="Segoe UI,Times New Roman" w:cs="Segoe UI,Times New Roman"/>
                <w:b/>
                <w:bCs/>
                <w:color w:val="333333"/>
                <w:sz w:val="24"/>
                <w:szCs w:val="24"/>
                <w:lang w:val="en"/>
              </w:rPr>
            </w:rPrChange>
          </w:rPr>
          <w:delText>Authorize Now</w:delText>
        </w:r>
        <w:r w:rsidRPr="00DE0071" w:rsidDel="00943019">
          <w:rPr>
            <w:rFonts w:ascii="Segoe UI" w:eastAsia="Segoe UI,Times New Roman" w:hAnsi="Segoe UI" w:cs="Segoe UI"/>
            <w:color w:val="333333"/>
            <w:sz w:val="24"/>
            <w:szCs w:val="24"/>
            <w:lang w:val="en"/>
            <w:rPrChange w:id="1091" w:author="Author">
              <w:rPr>
                <w:rFonts w:ascii="Segoe UI,Times New Roman" w:eastAsia="Segoe UI,Times New Roman" w:hAnsi="Segoe UI,Times New Roman" w:cs="Segoe UI,Times New Roman"/>
                <w:color w:val="333333"/>
                <w:sz w:val="24"/>
                <w:szCs w:val="24"/>
                <w:lang w:val="en"/>
              </w:rPr>
            </w:rPrChange>
          </w:rPr>
          <w:delText xml:space="preserve"> (Login with your credentials)</w:delText>
        </w:r>
      </w:del>
    </w:p>
    <w:p w14:paraId="35805FAC" w14:textId="76AF30EE" w:rsidR="009D00C4" w:rsidRPr="00DE0071" w:rsidDel="00943019" w:rsidRDefault="58955ABA" w:rsidP="58955ABA">
      <w:pPr>
        <w:numPr>
          <w:ilvl w:val="0"/>
          <w:numId w:val="23"/>
        </w:numPr>
        <w:spacing w:before="100" w:beforeAutospacing="1" w:after="100" w:afterAutospacing="1" w:line="240" w:lineRule="auto"/>
        <w:rPr>
          <w:del w:id="1092" w:author="Author"/>
          <w:rFonts w:ascii="Segoe UI" w:eastAsia="Segoe UI,Times New Roman" w:hAnsi="Segoe UI" w:cs="Segoe UI"/>
          <w:color w:val="333333"/>
          <w:sz w:val="24"/>
          <w:szCs w:val="24"/>
          <w:lang w:val="en"/>
          <w:rPrChange w:id="1093" w:author="Author">
            <w:rPr>
              <w:del w:id="1094" w:author="Author"/>
              <w:rFonts w:ascii="Segoe UI,Times New Roman" w:eastAsia="Segoe UI,Times New Roman" w:hAnsi="Segoe UI,Times New Roman" w:cs="Segoe UI,Times New Roman"/>
              <w:color w:val="333333"/>
              <w:sz w:val="24"/>
              <w:szCs w:val="24"/>
              <w:lang w:val="en"/>
            </w:rPr>
          </w:rPrChange>
        </w:rPr>
      </w:pPr>
      <w:del w:id="1095" w:author="Author">
        <w:r w:rsidRPr="00DE0071" w:rsidDel="00943019">
          <w:rPr>
            <w:rFonts w:ascii="Segoe UI" w:eastAsia="Segoe UI,Times New Roman" w:hAnsi="Segoe UI" w:cs="Segoe UI"/>
            <w:color w:val="333333"/>
            <w:sz w:val="24"/>
            <w:szCs w:val="24"/>
            <w:lang w:val="en"/>
            <w:rPrChange w:id="1096"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1097" w:author="Author">
              <w:rPr>
                <w:rFonts w:ascii="Segoe UI,Times New Roman" w:eastAsia="Segoe UI,Times New Roman" w:hAnsi="Segoe UI,Times New Roman" w:cs="Segoe UI,Times New Roman"/>
                <w:b/>
                <w:bCs/>
                <w:color w:val="333333"/>
                <w:sz w:val="24"/>
                <w:szCs w:val="24"/>
                <w:lang w:val="en"/>
              </w:rPr>
            </w:rPrChange>
          </w:rPr>
          <w:delText>Next</w:delText>
        </w:r>
      </w:del>
    </w:p>
    <w:p w14:paraId="18E31F22" w14:textId="0109F724" w:rsidR="009D00C4" w:rsidRPr="00DE0071" w:rsidDel="00943019" w:rsidRDefault="58955ABA" w:rsidP="58955ABA">
      <w:pPr>
        <w:numPr>
          <w:ilvl w:val="0"/>
          <w:numId w:val="23"/>
        </w:numPr>
        <w:spacing w:before="100" w:beforeAutospacing="1" w:after="100" w:afterAutospacing="1" w:line="240" w:lineRule="auto"/>
        <w:rPr>
          <w:del w:id="1098" w:author="Author"/>
          <w:rFonts w:ascii="Segoe UI" w:eastAsia="Segoe UI,Times New Roman" w:hAnsi="Segoe UI" w:cs="Segoe UI"/>
          <w:color w:val="333333"/>
          <w:sz w:val="24"/>
          <w:szCs w:val="24"/>
          <w:lang w:val="en"/>
          <w:rPrChange w:id="1099" w:author="Author">
            <w:rPr>
              <w:del w:id="1100" w:author="Author"/>
              <w:rFonts w:ascii="Segoe UI,Times New Roman" w:eastAsia="Segoe UI,Times New Roman" w:hAnsi="Segoe UI,Times New Roman" w:cs="Segoe UI,Times New Roman"/>
              <w:color w:val="333333"/>
              <w:sz w:val="24"/>
              <w:szCs w:val="24"/>
              <w:lang w:val="en"/>
            </w:rPr>
          </w:rPrChange>
        </w:rPr>
      </w:pPr>
      <w:del w:id="1101" w:author="Author">
        <w:r w:rsidRPr="00DE0071" w:rsidDel="00943019">
          <w:rPr>
            <w:rFonts w:ascii="Segoe UI" w:eastAsia="Segoe UI,Times New Roman" w:hAnsi="Segoe UI" w:cs="Segoe UI"/>
            <w:color w:val="333333"/>
            <w:sz w:val="24"/>
            <w:szCs w:val="24"/>
            <w:lang w:val="en"/>
            <w:rPrChange w:id="1102" w:author="Author">
              <w:rPr>
                <w:rFonts w:ascii="Segoe UI,Times New Roman" w:eastAsia="Segoe UI,Times New Roman" w:hAnsi="Segoe UI,Times New Roman" w:cs="Segoe UI,Times New Roman"/>
                <w:color w:val="333333"/>
                <w:sz w:val="24"/>
                <w:szCs w:val="24"/>
                <w:lang w:val="en"/>
              </w:rPr>
            </w:rPrChange>
          </w:rPr>
          <w:delText xml:space="preserve">Type: OUTPUT ALIAS: </w:delText>
        </w:r>
        <w:r w:rsidRPr="00DE0071" w:rsidDel="00943019">
          <w:rPr>
            <w:rFonts w:ascii="Segoe UI" w:eastAsia="Segoe UI,Times New Roman" w:hAnsi="Segoe UI" w:cs="Segoe UI"/>
            <w:b/>
            <w:bCs/>
            <w:color w:val="333333"/>
            <w:sz w:val="24"/>
            <w:szCs w:val="24"/>
            <w:lang w:val="en"/>
            <w:rPrChange w:id="1103" w:author="Author">
              <w:rPr>
                <w:rFonts w:ascii="Segoe UI,Times New Roman" w:eastAsia="Segoe UI,Times New Roman" w:hAnsi="Segoe UI,Times New Roman" w:cs="Segoe UI,Times New Roman"/>
                <w:b/>
                <w:bCs/>
                <w:color w:val="333333"/>
                <w:sz w:val="24"/>
                <w:szCs w:val="24"/>
                <w:lang w:val="en"/>
              </w:rPr>
            </w:rPrChange>
          </w:rPr>
          <w:delText>datalakestoreoutput</w:delText>
        </w:r>
      </w:del>
    </w:p>
    <w:p w14:paraId="5C2E1711" w14:textId="4B4FD11D" w:rsidR="009D00C4" w:rsidRPr="00DE0071" w:rsidDel="00943019" w:rsidRDefault="58955ABA" w:rsidP="58955ABA">
      <w:pPr>
        <w:numPr>
          <w:ilvl w:val="0"/>
          <w:numId w:val="23"/>
        </w:numPr>
        <w:spacing w:before="100" w:beforeAutospacing="1" w:after="100" w:afterAutospacing="1" w:line="240" w:lineRule="auto"/>
        <w:rPr>
          <w:del w:id="1104" w:author="Author"/>
          <w:rFonts w:ascii="Segoe UI" w:eastAsia="Segoe UI,Times New Roman" w:hAnsi="Segoe UI" w:cs="Segoe UI"/>
          <w:color w:val="333333"/>
          <w:sz w:val="24"/>
          <w:szCs w:val="24"/>
          <w:lang w:val="en"/>
          <w:rPrChange w:id="1105" w:author="Author">
            <w:rPr>
              <w:del w:id="1106" w:author="Author"/>
              <w:rFonts w:ascii="Segoe UI,Times New Roman" w:eastAsia="Segoe UI,Times New Roman" w:hAnsi="Segoe UI,Times New Roman" w:cs="Segoe UI,Times New Roman"/>
              <w:color w:val="333333"/>
              <w:sz w:val="24"/>
              <w:szCs w:val="24"/>
              <w:lang w:val="en"/>
            </w:rPr>
          </w:rPrChange>
        </w:rPr>
      </w:pPr>
      <w:del w:id="1107" w:author="Author">
        <w:r w:rsidRPr="00DE0071" w:rsidDel="00943019">
          <w:rPr>
            <w:rFonts w:ascii="Segoe UI" w:eastAsia="Segoe UI,Times New Roman" w:hAnsi="Segoe UI" w:cs="Segoe UI"/>
            <w:color w:val="333333"/>
            <w:sz w:val="24"/>
            <w:szCs w:val="24"/>
            <w:lang w:val="en"/>
            <w:rPrChange w:id="1108" w:author="Author">
              <w:rPr>
                <w:rFonts w:ascii="Segoe UI,Times New Roman" w:eastAsia="Segoe UI,Times New Roman" w:hAnsi="Segoe UI,Times New Roman" w:cs="Segoe UI,Times New Roman"/>
                <w:color w:val="333333"/>
                <w:sz w:val="24"/>
                <w:szCs w:val="24"/>
                <w:lang w:val="en"/>
              </w:rPr>
            </w:rPrChange>
          </w:rPr>
          <w:delText xml:space="preserve">Select DATA LAKE STORE ACCOUNT: </w:delText>
        </w:r>
        <w:r w:rsidRPr="00DE0071" w:rsidDel="00943019">
          <w:rPr>
            <w:rFonts w:ascii="Segoe UI" w:eastAsia="Segoe UI,Times New Roman" w:hAnsi="Segoe UI" w:cs="Segoe UI"/>
            <w:b/>
            <w:bCs/>
            <w:color w:val="333333"/>
            <w:sz w:val="24"/>
            <w:szCs w:val="24"/>
            <w:lang w:val="en"/>
            <w:rPrChange w:id="1109" w:author="Author">
              <w:rPr>
                <w:rFonts w:ascii="Segoe UI,Times New Roman" w:eastAsia="Segoe UI,Times New Roman" w:hAnsi="Segoe UI,Times New Roman" w:cs="Segoe UI,Times New Roman"/>
                <w:b/>
                <w:bCs/>
                <w:color w:val="333333"/>
                <w:sz w:val="24"/>
                <w:szCs w:val="24"/>
                <w:lang w:val="en"/>
              </w:rPr>
            </w:rPrChange>
          </w:rPr>
          <w:delText>adls[unique]</w:delText>
        </w:r>
      </w:del>
    </w:p>
    <w:p w14:paraId="6F37DE76" w14:textId="002AE8D6" w:rsidR="009D00C4" w:rsidRPr="00DE0071" w:rsidDel="00943019" w:rsidRDefault="58955ABA" w:rsidP="58955ABA">
      <w:pPr>
        <w:numPr>
          <w:ilvl w:val="0"/>
          <w:numId w:val="23"/>
        </w:numPr>
        <w:spacing w:before="100" w:beforeAutospacing="1" w:after="100" w:afterAutospacing="1" w:line="240" w:lineRule="auto"/>
        <w:rPr>
          <w:del w:id="1110" w:author="Author"/>
          <w:rFonts w:ascii="Segoe UI" w:eastAsia="Segoe UI,Times New Roman" w:hAnsi="Segoe UI" w:cs="Segoe UI"/>
          <w:color w:val="333333"/>
          <w:sz w:val="24"/>
          <w:szCs w:val="24"/>
          <w:lang w:val="en"/>
          <w:rPrChange w:id="1111" w:author="Author">
            <w:rPr>
              <w:del w:id="1112" w:author="Author"/>
              <w:rFonts w:ascii="Segoe UI,Times New Roman" w:eastAsia="Segoe UI,Times New Roman" w:hAnsi="Segoe UI,Times New Roman" w:cs="Segoe UI,Times New Roman"/>
              <w:color w:val="333333"/>
              <w:sz w:val="24"/>
              <w:szCs w:val="24"/>
              <w:lang w:val="en"/>
            </w:rPr>
          </w:rPrChange>
        </w:rPr>
      </w:pPr>
      <w:del w:id="1113" w:author="Author">
        <w:r w:rsidRPr="00DE0071" w:rsidDel="00943019">
          <w:rPr>
            <w:rFonts w:ascii="Segoe UI" w:eastAsia="Segoe UI,Times New Roman" w:hAnsi="Segoe UI" w:cs="Segoe UI"/>
            <w:color w:val="333333"/>
            <w:sz w:val="24"/>
            <w:szCs w:val="24"/>
            <w:lang w:val="en"/>
            <w:rPrChange w:id="1114" w:author="Author">
              <w:rPr>
                <w:rFonts w:ascii="Segoe UI,Times New Roman" w:eastAsia="Segoe UI,Times New Roman" w:hAnsi="Segoe UI,Times New Roman" w:cs="Segoe UI,Times New Roman"/>
                <w:color w:val="333333"/>
                <w:sz w:val="24"/>
                <w:szCs w:val="24"/>
                <w:lang w:val="en"/>
              </w:rPr>
            </w:rPrChange>
          </w:rPr>
          <w:delText xml:space="preserve">Type: PATH PREFIX PATTERN: </w:delText>
        </w:r>
        <w:r w:rsidRPr="00DE0071" w:rsidDel="00943019">
          <w:rPr>
            <w:rFonts w:ascii="Segoe UI" w:eastAsia="Segoe UI,Times New Roman" w:hAnsi="Segoe UI" w:cs="Segoe UI"/>
            <w:b/>
            <w:bCs/>
            <w:color w:val="333333"/>
            <w:sz w:val="24"/>
            <w:szCs w:val="24"/>
            <w:lang w:val="en"/>
            <w:rPrChange w:id="1115" w:author="Author">
              <w:rPr>
                <w:rFonts w:ascii="Segoe UI,Times New Roman" w:eastAsia="Segoe UI,Times New Roman" w:hAnsi="Segoe UI,Times New Roman" w:cs="Segoe UI,Times New Roman"/>
                <w:b/>
                <w:bCs/>
                <w:color w:val="333333"/>
                <w:sz w:val="24"/>
                <w:szCs w:val="24"/>
                <w:lang w:val="en"/>
              </w:rPr>
            </w:rPrChange>
          </w:rPr>
          <w:delText>/cdrdata/input/{date}/{time}</w:delText>
        </w:r>
      </w:del>
    </w:p>
    <w:p w14:paraId="4D5E354D" w14:textId="177082D6" w:rsidR="009D00C4" w:rsidRPr="00DE0071" w:rsidDel="00943019" w:rsidRDefault="58955ABA" w:rsidP="58955ABA">
      <w:pPr>
        <w:numPr>
          <w:ilvl w:val="0"/>
          <w:numId w:val="23"/>
        </w:numPr>
        <w:spacing w:before="100" w:beforeAutospacing="1" w:after="100" w:afterAutospacing="1" w:line="240" w:lineRule="auto"/>
        <w:rPr>
          <w:del w:id="1116" w:author="Author"/>
          <w:rFonts w:ascii="Segoe UI" w:eastAsia="Segoe UI,Times New Roman" w:hAnsi="Segoe UI" w:cs="Segoe UI"/>
          <w:color w:val="333333"/>
          <w:sz w:val="24"/>
          <w:szCs w:val="24"/>
          <w:lang w:val="en"/>
          <w:rPrChange w:id="1117" w:author="Author">
            <w:rPr>
              <w:del w:id="1118" w:author="Author"/>
              <w:rFonts w:ascii="Segoe UI,Times New Roman" w:eastAsia="Segoe UI,Times New Roman" w:hAnsi="Segoe UI,Times New Roman" w:cs="Segoe UI,Times New Roman"/>
              <w:color w:val="333333"/>
              <w:sz w:val="24"/>
              <w:szCs w:val="24"/>
              <w:lang w:val="en"/>
            </w:rPr>
          </w:rPrChange>
        </w:rPr>
      </w:pPr>
      <w:del w:id="1119" w:author="Author">
        <w:r w:rsidRPr="00DE0071" w:rsidDel="00943019">
          <w:rPr>
            <w:rFonts w:ascii="Segoe UI" w:eastAsia="Segoe UI,Times New Roman" w:hAnsi="Segoe UI" w:cs="Segoe UI"/>
            <w:color w:val="333333"/>
            <w:sz w:val="24"/>
            <w:szCs w:val="24"/>
            <w:lang w:val="en"/>
            <w:rPrChange w:id="1120" w:author="Author">
              <w:rPr>
                <w:rFonts w:ascii="Segoe UI,Times New Roman" w:eastAsia="Segoe UI,Times New Roman" w:hAnsi="Segoe UI,Times New Roman" w:cs="Segoe UI,Times New Roman"/>
                <w:color w:val="333333"/>
                <w:sz w:val="24"/>
                <w:szCs w:val="24"/>
                <w:lang w:val="en"/>
              </w:rPr>
            </w:rPrChange>
          </w:rPr>
          <w:delText xml:space="preserve">Select DATE FORMAT: </w:delText>
        </w:r>
        <w:r w:rsidRPr="00DE0071" w:rsidDel="00943019">
          <w:rPr>
            <w:rFonts w:ascii="Segoe UI" w:eastAsia="Segoe UI,Times New Roman" w:hAnsi="Segoe UI" w:cs="Segoe UI"/>
            <w:b/>
            <w:bCs/>
            <w:color w:val="333333"/>
            <w:sz w:val="24"/>
            <w:szCs w:val="24"/>
            <w:lang w:val="en"/>
            <w:rPrChange w:id="1121" w:author="Author">
              <w:rPr>
                <w:rFonts w:ascii="Segoe UI,Times New Roman" w:eastAsia="Segoe UI,Times New Roman" w:hAnsi="Segoe UI,Times New Roman" w:cs="Segoe UI,Times New Roman"/>
                <w:b/>
                <w:bCs/>
                <w:color w:val="333333"/>
                <w:sz w:val="24"/>
                <w:szCs w:val="24"/>
                <w:lang w:val="en"/>
              </w:rPr>
            </w:rPrChange>
          </w:rPr>
          <w:delText>YYYY/MM/DD</w:delText>
        </w:r>
      </w:del>
    </w:p>
    <w:p w14:paraId="322F9C1F" w14:textId="0C5E1CF0" w:rsidR="009D00C4" w:rsidRPr="00DE0071" w:rsidDel="00943019" w:rsidRDefault="58955ABA" w:rsidP="58955ABA">
      <w:pPr>
        <w:numPr>
          <w:ilvl w:val="0"/>
          <w:numId w:val="23"/>
        </w:numPr>
        <w:spacing w:before="100" w:beforeAutospacing="1" w:after="100" w:afterAutospacing="1" w:line="240" w:lineRule="auto"/>
        <w:rPr>
          <w:del w:id="1122" w:author="Author"/>
          <w:rFonts w:ascii="Segoe UI" w:eastAsia="Segoe UI,Times New Roman" w:hAnsi="Segoe UI" w:cs="Segoe UI"/>
          <w:color w:val="333333"/>
          <w:sz w:val="24"/>
          <w:szCs w:val="24"/>
          <w:lang w:val="en"/>
          <w:rPrChange w:id="1123" w:author="Author">
            <w:rPr>
              <w:del w:id="1124" w:author="Author"/>
              <w:rFonts w:ascii="Segoe UI,Times New Roman" w:eastAsia="Segoe UI,Times New Roman" w:hAnsi="Segoe UI,Times New Roman" w:cs="Segoe UI,Times New Roman"/>
              <w:color w:val="333333"/>
              <w:sz w:val="24"/>
              <w:szCs w:val="24"/>
              <w:lang w:val="en"/>
            </w:rPr>
          </w:rPrChange>
        </w:rPr>
      </w:pPr>
      <w:del w:id="1125" w:author="Author">
        <w:r w:rsidRPr="00DE0071" w:rsidDel="00943019">
          <w:rPr>
            <w:rFonts w:ascii="Segoe UI" w:eastAsia="Segoe UI,Times New Roman" w:hAnsi="Segoe UI" w:cs="Segoe UI"/>
            <w:color w:val="333333"/>
            <w:sz w:val="24"/>
            <w:szCs w:val="24"/>
            <w:lang w:val="en"/>
            <w:rPrChange w:id="1126" w:author="Author">
              <w:rPr>
                <w:rFonts w:ascii="Segoe UI,Times New Roman" w:eastAsia="Segoe UI,Times New Roman" w:hAnsi="Segoe UI,Times New Roman" w:cs="Segoe UI,Times New Roman"/>
                <w:color w:val="333333"/>
                <w:sz w:val="24"/>
                <w:szCs w:val="24"/>
                <w:lang w:val="en"/>
              </w:rPr>
            </w:rPrChange>
          </w:rPr>
          <w:lastRenderedPageBreak/>
          <w:delText xml:space="preserve">Select TIME FORMAT: </w:delText>
        </w:r>
        <w:r w:rsidRPr="00DE0071" w:rsidDel="00943019">
          <w:rPr>
            <w:rFonts w:ascii="Segoe UI" w:eastAsia="Segoe UI,Times New Roman" w:hAnsi="Segoe UI" w:cs="Segoe UI"/>
            <w:b/>
            <w:bCs/>
            <w:color w:val="333333"/>
            <w:sz w:val="24"/>
            <w:szCs w:val="24"/>
            <w:lang w:val="en"/>
            <w:rPrChange w:id="1127" w:author="Author">
              <w:rPr>
                <w:rFonts w:ascii="Segoe UI,Times New Roman" w:eastAsia="Segoe UI,Times New Roman" w:hAnsi="Segoe UI,Times New Roman" w:cs="Segoe UI,Times New Roman"/>
                <w:b/>
                <w:bCs/>
                <w:color w:val="333333"/>
                <w:sz w:val="24"/>
                <w:szCs w:val="24"/>
                <w:lang w:val="en"/>
              </w:rPr>
            </w:rPrChange>
          </w:rPr>
          <w:delText>HH</w:delText>
        </w:r>
      </w:del>
    </w:p>
    <w:p w14:paraId="6785203C" w14:textId="662B9DCE" w:rsidR="009D00C4" w:rsidRPr="00DE0071" w:rsidDel="00943019" w:rsidRDefault="58955ABA" w:rsidP="58955ABA">
      <w:pPr>
        <w:numPr>
          <w:ilvl w:val="0"/>
          <w:numId w:val="23"/>
        </w:numPr>
        <w:spacing w:before="100" w:beforeAutospacing="1" w:after="100" w:afterAutospacing="1" w:line="240" w:lineRule="auto"/>
        <w:rPr>
          <w:del w:id="1128" w:author="Author"/>
          <w:rFonts w:ascii="Segoe UI" w:eastAsia="Segoe UI,Times New Roman" w:hAnsi="Segoe UI" w:cs="Segoe UI"/>
          <w:color w:val="333333"/>
          <w:sz w:val="24"/>
          <w:szCs w:val="24"/>
          <w:lang w:val="en"/>
          <w:rPrChange w:id="1129" w:author="Author">
            <w:rPr>
              <w:del w:id="1130" w:author="Author"/>
              <w:rFonts w:ascii="Segoe UI,Times New Roman" w:eastAsia="Segoe UI,Times New Roman" w:hAnsi="Segoe UI,Times New Roman" w:cs="Segoe UI,Times New Roman"/>
              <w:color w:val="333333"/>
              <w:sz w:val="24"/>
              <w:szCs w:val="24"/>
              <w:lang w:val="en"/>
            </w:rPr>
          </w:rPrChange>
        </w:rPr>
      </w:pPr>
      <w:del w:id="1131" w:author="Author">
        <w:r w:rsidRPr="00DE0071" w:rsidDel="00943019">
          <w:rPr>
            <w:rFonts w:ascii="Segoe UI" w:eastAsia="Segoe UI,Times New Roman" w:hAnsi="Segoe UI" w:cs="Segoe UI"/>
            <w:color w:val="333333"/>
            <w:sz w:val="24"/>
            <w:szCs w:val="24"/>
            <w:lang w:val="en"/>
            <w:rPrChange w:id="1132"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1133" w:author="Author">
              <w:rPr>
                <w:rFonts w:ascii="Segoe UI,Times New Roman" w:eastAsia="Segoe UI,Times New Roman" w:hAnsi="Segoe UI,Times New Roman" w:cs="Segoe UI,Times New Roman"/>
                <w:b/>
                <w:bCs/>
                <w:color w:val="333333"/>
                <w:sz w:val="24"/>
                <w:szCs w:val="24"/>
                <w:lang w:val="en"/>
              </w:rPr>
            </w:rPrChange>
          </w:rPr>
          <w:delText>Next</w:delText>
        </w:r>
      </w:del>
    </w:p>
    <w:p w14:paraId="793288DE" w14:textId="00B3F365" w:rsidR="009D00C4" w:rsidRPr="00DE0071" w:rsidDel="00943019" w:rsidRDefault="58955ABA" w:rsidP="58955ABA">
      <w:pPr>
        <w:numPr>
          <w:ilvl w:val="0"/>
          <w:numId w:val="23"/>
        </w:numPr>
        <w:spacing w:before="100" w:beforeAutospacing="1" w:after="100" w:afterAutospacing="1" w:line="240" w:lineRule="auto"/>
        <w:rPr>
          <w:del w:id="1134" w:author="Author"/>
          <w:rFonts w:ascii="Segoe UI" w:eastAsia="Segoe UI,Times New Roman" w:hAnsi="Segoe UI" w:cs="Segoe UI"/>
          <w:color w:val="333333"/>
          <w:sz w:val="24"/>
          <w:szCs w:val="24"/>
          <w:lang w:val="en"/>
          <w:rPrChange w:id="1135" w:author="Author">
            <w:rPr>
              <w:del w:id="1136" w:author="Author"/>
              <w:rFonts w:ascii="Segoe UI,Times New Roman" w:eastAsia="Segoe UI,Times New Roman" w:hAnsi="Segoe UI,Times New Roman" w:cs="Segoe UI,Times New Roman"/>
              <w:color w:val="333333"/>
              <w:sz w:val="24"/>
              <w:szCs w:val="24"/>
              <w:lang w:val="en"/>
            </w:rPr>
          </w:rPrChange>
        </w:rPr>
      </w:pPr>
      <w:del w:id="1137" w:author="Author">
        <w:r w:rsidRPr="00DE0071" w:rsidDel="00943019">
          <w:rPr>
            <w:rFonts w:ascii="Segoe UI" w:eastAsia="Segoe UI,Times New Roman" w:hAnsi="Segoe UI" w:cs="Segoe UI"/>
            <w:color w:val="333333"/>
            <w:sz w:val="24"/>
            <w:szCs w:val="24"/>
            <w:lang w:val="en"/>
            <w:rPrChange w:id="1138" w:author="Author">
              <w:rPr>
                <w:rFonts w:ascii="Segoe UI,Times New Roman" w:eastAsia="Segoe UI,Times New Roman" w:hAnsi="Segoe UI,Times New Roman" w:cs="Segoe UI,Times New Roman"/>
                <w:color w:val="333333"/>
                <w:sz w:val="24"/>
                <w:szCs w:val="24"/>
                <w:lang w:val="en"/>
              </w:rPr>
            </w:rPrChange>
          </w:rPr>
          <w:delText xml:space="preserve">Select OUTPUT Format: </w:delText>
        </w:r>
        <w:r w:rsidRPr="00DE0071" w:rsidDel="00943019">
          <w:rPr>
            <w:rFonts w:ascii="Segoe UI" w:eastAsia="Segoe UI,Times New Roman" w:hAnsi="Segoe UI" w:cs="Segoe UI"/>
            <w:b/>
            <w:bCs/>
            <w:color w:val="333333"/>
            <w:sz w:val="24"/>
            <w:szCs w:val="24"/>
            <w:lang w:val="en"/>
            <w:rPrChange w:id="1139" w:author="Author">
              <w:rPr>
                <w:rFonts w:ascii="Segoe UI,Times New Roman" w:eastAsia="Segoe UI,Times New Roman" w:hAnsi="Segoe UI,Times New Roman" w:cs="Segoe UI,Times New Roman"/>
                <w:b/>
                <w:bCs/>
                <w:color w:val="333333"/>
                <w:sz w:val="24"/>
                <w:szCs w:val="24"/>
                <w:lang w:val="en"/>
              </w:rPr>
            </w:rPrChange>
          </w:rPr>
          <w:delText>CSV</w:delText>
        </w:r>
      </w:del>
    </w:p>
    <w:p w14:paraId="22B99C25" w14:textId="40E3E1FC" w:rsidR="009D00C4" w:rsidRPr="00DE0071" w:rsidDel="00943019" w:rsidRDefault="58955ABA" w:rsidP="58955ABA">
      <w:pPr>
        <w:numPr>
          <w:ilvl w:val="0"/>
          <w:numId w:val="23"/>
        </w:numPr>
        <w:spacing w:before="100" w:beforeAutospacing="1" w:after="100" w:afterAutospacing="1" w:line="240" w:lineRule="auto"/>
        <w:rPr>
          <w:del w:id="1140" w:author="Author"/>
          <w:rFonts w:ascii="Segoe UI" w:eastAsia="Segoe UI,Times New Roman" w:hAnsi="Segoe UI" w:cs="Segoe UI"/>
          <w:color w:val="333333"/>
          <w:sz w:val="24"/>
          <w:szCs w:val="24"/>
          <w:lang w:val="en"/>
          <w:rPrChange w:id="1141" w:author="Author">
            <w:rPr>
              <w:del w:id="1142" w:author="Author"/>
              <w:rFonts w:ascii="Segoe UI,Times New Roman" w:eastAsia="Segoe UI,Times New Roman" w:hAnsi="Segoe UI,Times New Roman" w:cs="Segoe UI,Times New Roman"/>
              <w:color w:val="333333"/>
              <w:sz w:val="24"/>
              <w:szCs w:val="24"/>
              <w:lang w:val="en"/>
            </w:rPr>
          </w:rPrChange>
        </w:rPr>
      </w:pPr>
      <w:del w:id="1143" w:author="Author">
        <w:r w:rsidRPr="00DE0071" w:rsidDel="00943019">
          <w:rPr>
            <w:rFonts w:ascii="Segoe UI" w:eastAsia="Segoe UI,Times New Roman" w:hAnsi="Segoe UI" w:cs="Segoe UI"/>
            <w:color w:val="333333"/>
            <w:sz w:val="24"/>
            <w:szCs w:val="24"/>
            <w:lang w:val="en"/>
            <w:rPrChange w:id="1144"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943019">
          <w:rPr>
            <w:rFonts w:ascii="Segoe UI" w:eastAsia="Segoe UI,Times New Roman" w:hAnsi="Segoe UI" w:cs="Segoe UI"/>
            <w:b/>
            <w:bCs/>
            <w:color w:val="333333"/>
            <w:sz w:val="24"/>
            <w:szCs w:val="24"/>
            <w:lang w:val="en"/>
            <w:rPrChange w:id="1145" w:author="Author">
              <w:rPr>
                <w:rFonts w:ascii="Segoe UI,Times New Roman" w:eastAsia="Segoe UI,Times New Roman" w:hAnsi="Segoe UI,Times New Roman" w:cs="Segoe UI,Times New Roman"/>
                <w:b/>
                <w:bCs/>
                <w:color w:val="333333"/>
                <w:sz w:val="24"/>
                <w:szCs w:val="24"/>
                <w:lang w:val="en"/>
              </w:rPr>
            </w:rPrChange>
          </w:rPr>
          <w:delText>Finish</w:delText>
        </w:r>
        <w:r w:rsidRPr="00DE0071" w:rsidDel="00943019">
          <w:rPr>
            <w:rFonts w:ascii="Segoe UI" w:eastAsia="Segoe UI,Times New Roman" w:hAnsi="Segoe UI" w:cs="Segoe UI"/>
            <w:color w:val="333333"/>
            <w:sz w:val="24"/>
            <w:szCs w:val="24"/>
            <w:lang w:val="en"/>
            <w:rPrChange w:id="1146"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1147" w:author="Author">
              <w:rPr>
                <w:rFonts w:ascii="Segoe UI,Times New Roman" w:eastAsia="Segoe UI,Times New Roman" w:hAnsi="Segoe UI,Times New Roman" w:cs="Segoe UI,Times New Roman"/>
                <w:b/>
                <w:bCs/>
                <w:color w:val="333333"/>
                <w:sz w:val="24"/>
                <w:szCs w:val="24"/>
                <w:lang w:val="en"/>
              </w:rPr>
            </w:rPrChange>
          </w:rPr>
          <w:delText>Start</w:delText>
        </w:r>
        <w:r w:rsidRPr="00DE0071" w:rsidDel="00943019">
          <w:rPr>
            <w:rFonts w:ascii="Segoe UI" w:eastAsia="Segoe UI,Times New Roman" w:hAnsi="Segoe UI" w:cs="Segoe UI"/>
            <w:color w:val="333333"/>
            <w:sz w:val="24"/>
            <w:szCs w:val="24"/>
            <w:lang w:val="en"/>
            <w:rPrChange w:id="1148"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943019">
          <w:rPr>
            <w:rFonts w:ascii="Segoe UI" w:eastAsia="Segoe UI,Times New Roman" w:hAnsi="Segoe UI" w:cs="Segoe UI"/>
            <w:b/>
            <w:bCs/>
            <w:color w:val="333333"/>
            <w:sz w:val="24"/>
            <w:szCs w:val="24"/>
            <w:lang w:val="en"/>
            <w:rPrChange w:id="1149" w:author="Author">
              <w:rPr>
                <w:rFonts w:ascii="Segoe UI,Times New Roman" w:eastAsia="Segoe UI,Times New Roman" w:hAnsi="Segoe UI,Times New Roman" w:cs="Segoe UI,Times New Roman"/>
                <w:b/>
                <w:bCs/>
                <w:color w:val="333333"/>
                <w:sz w:val="24"/>
                <w:szCs w:val="24"/>
                <w:lang w:val="en"/>
              </w:rPr>
            </w:rPrChange>
          </w:rPr>
          <w:delText>Finish</w:delText>
        </w:r>
        <w:r w:rsidRPr="00DE0071" w:rsidDel="00943019">
          <w:rPr>
            <w:rFonts w:ascii="Segoe UI" w:eastAsia="Segoe UI,Times New Roman" w:hAnsi="Segoe UI" w:cs="Segoe UI"/>
            <w:color w:val="333333"/>
            <w:sz w:val="24"/>
            <w:szCs w:val="24"/>
            <w:lang w:val="en"/>
            <w:rPrChange w:id="1150" w:author="Author">
              <w:rPr>
                <w:rFonts w:ascii="Segoe UI,Times New Roman" w:eastAsia="Segoe UI,Times New Roman" w:hAnsi="Segoe UI,Times New Roman" w:cs="Segoe UI,Times New Roman"/>
                <w:color w:val="333333"/>
                <w:sz w:val="24"/>
                <w:szCs w:val="24"/>
                <w:lang w:val="en"/>
              </w:rPr>
            </w:rPrChange>
          </w:rPr>
          <w:delText xml:space="preserve"> (You do not need to specify a custom time)</w:delText>
        </w:r>
      </w:del>
    </w:p>
    <w:p w14:paraId="42B6709F" w14:textId="59E8A9F8" w:rsidR="00823864" w:rsidRDefault="00C4702C" w:rsidP="00823864">
      <w:pPr>
        <w:pStyle w:val="Heading2"/>
        <w:rPr>
          <w:ins w:id="1151" w:author="Author"/>
          <w:rFonts w:ascii="Segoe UI" w:hAnsi="Segoe UI" w:cs="Segoe UI"/>
          <w:lang w:val="en"/>
        </w:rPr>
      </w:pPr>
      <w:bookmarkStart w:id="1152" w:name="_Toc459905836"/>
      <w:r w:rsidRPr="00DE0071">
        <w:rPr>
          <w:rFonts w:ascii="Segoe UI" w:hAnsi="Segoe UI" w:cs="Segoe UI"/>
          <w:rPrChange w:id="1153" w:author="Author">
            <w:rPr/>
          </w:rPrChange>
        </w:rPr>
        <w:t xml:space="preserve">Exercise 4: </w:t>
      </w:r>
      <w:r w:rsidR="00823864" w:rsidRPr="00DE0071">
        <w:rPr>
          <w:rFonts w:ascii="Segoe UI" w:hAnsi="Segoe UI" w:cs="Segoe UI"/>
          <w:lang w:val="en"/>
          <w:rPrChange w:id="1154" w:author="Author">
            <w:rPr>
              <w:lang w:val="en"/>
            </w:rPr>
          </w:rPrChange>
        </w:rPr>
        <w:t xml:space="preserve">Deploy the data generator as a </w:t>
      </w:r>
      <w:proofErr w:type="spellStart"/>
      <w:r w:rsidR="00823864" w:rsidRPr="00DE0071">
        <w:rPr>
          <w:rFonts w:ascii="Segoe UI" w:hAnsi="Segoe UI" w:cs="Segoe UI"/>
          <w:lang w:val="en"/>
          <w:rPrChange w:id="1155" w:author="Author">
            <w:rPr>
              <w:lang w:val="en"/>
            </w:rPr>
          </w:rPrChange>
        </w:rPr>
        <w:t>Web</w:t>
      </w:r>
      <w:ins w:id="1156" w:author="Author">
        <w:r w:rsidR="00C177FD">
          <w:rPr>
            <w:rFonts w:ascii="Segoe UI" w:hAnsi="Segoe UI" w:cs="Segoe UI"/>
            <w:lang w:val="en"/>
          </w:rPr>
          <w:t>j</w:t>
        </w:r>
      </w:ins>
      <w:del w:id="1157" w:author="Author">
        <w:r w:rsidR="00823864" w:rsidRPr="00DE0071" w:rsidDel="00C177FD">
          <w:rPr>
            <w:rFonts w:ascii="Segoe UI" w:hAnsi="Segoe UI" w:cs="Segoe UI"/>
            <w:lang w:val="en"/>
            <w:rPrChange w:id="1158" w:author="Author">
              <w:rPr>
                <w:lang w:val="en"/>
              </w:rPr>
            </w:rPrChange>
          </w:rPr>
          <w:delText xml:space="preserve"> J</w:delText>
        </w:r>
      </w:del>
      <w:r w:rsidR="00823864" w:rsidRPr="00DE0071">
        <w:rPr>
          <w:rFonts w:ascii="Segoe UI" w:hAnsi="Segoe UI" w:cs="Segoe UI"/>
          <w:lang w:val="en"/>
          <w:rPrChange w:id="1159" w:author="Author">
            <w:rPr>
              <w:lang w:val="en"/>
            </w:rPr>
          </w:rPrChange>
        </w:rPr>
        <w:t>ob</w:t>
      </w:r>
      <w:bookmarkEnd w:id="1152"/>
      <w:proofErr w:type="spellEnd"/>
    </w:p>
    <w:p w14:paraId="4013E8FE" w14:textId="600FB331" w:rsidR="00C177FD" w:rsidRPr="005C01F9" w:rsidRDefault="00C177FD" w:rsidP="00C177FD">
      <w:pPr>
        <w:rPr>
          <w:ins w:id="1160" w:author="Author"/>
          <w:rFonts w:ascii="Segoe UI" w:hAnsi="Segoe UI" w:cs="Segoe UI"/>
          <w:lang w:val="en"/>
          <w:rPrChange w:id="1161" w:author="Author">
            <w:rPr>
              <w:ins w:id="1162" w:author="Author"/>
              <w:lang w:val="en"/>
            </w:rPr>
          </w:rPrChange>
        </w:rPr>
        <w:pPrChange w:id="1163" w:author="Author">
          <w:pPr>
            <w:pStyle w:val="Heading2"/>
          </w:pPr>
        </w:pPrChange>
      </w:pPr>
      <w:ins w:id="1164" w:author="Author">
        <w:r w:rsidRPr="005C01F9">
          <w:rPr>
            <w:rFonts w:ascii="Segoe UI" w:hAnsi="Segoe UI" w:cs="Segoe UI"/>
            <w:lang w:val="en"/>
            <w:rPrChange w:id="1165" w:author="Author">
              <w:rPr>
                <w:lang w:val="en"/>
              </w:rPr>
            </w:rPrChange>
          </w:rPr>
          <w:t>This lab use</w:t>
        </w:r>
        <w:r w:rsidR="00776D75" w:rsidRPr="005C01F9">
          <w:rPr>
            <w:rFonts w:ascii="Segoe UI" w:hAnsi="Segoe UI" w:cs="Segoe UI"/>
            <w:lang w:val="en"/>
            <w:rPrChange w:id="1166" w:author="Author">
              <w:rPr>
                <w:lang w:val="en"/>
              </w:rPr>
            </w:rPrChange>
          </w:rPr>
          <w:t>s</w:t>
        </w:r>
        <w:r w:rsidRPr="005C01F9">
          <w:rPr>
            <w:rFonts w:ascii="Segoe UI" w:hAnsi="Segoe UI" w:cs="Segoe UI"/>
            <w:lang w:val="en"/>
            <w:rPrChange w:id="1167" w:author="Author">
              <w:rPr>
                <w:lang w:val="en"/>
              </w:rPr>
            </w:rPrChange>
          </w:rPr>
          <w:t xml:space="preserve"> a data generator to simulate the Call Detail Records coming from telephony switch and ingests the data to Azure Event Hub, follow this guide to deploy the data generator app as a</w:t>
        </w:r>
        <w:r w:rsidR="00E00D3D" w:rsidRPr="005C01F9">
          <w:rPr>
            <w:rFonts w:ascii="Segoe UI" w:hAnsi="Segoe UI" w:cs="Segoe UI"/>
            <w:lang w:val="en"/>
            <w:rPrChange w:id="1168" w:author="Author">
              <w:rPr>
                <w:lang w:val="en"/>
              </w:rPr>
            </w:rPrChange>
          </w:rPr>
          <w:t>n</w:t>
        </w:r>
        <w:r w:rsidRPr="005C01F9">
          <w:rPr>
            <w:rFonts w:ascii="Segoe UI" w:hAnsi="Segoe UI" w:cs="Segoe UI"/>
            <w:lang w:val="en"/>
            <w:rPrChange w:id="1169" w:author="Author">
              <w:rPr>
                <w:lang w:val="en"/>
              </w:rPr>
            </w:rPrChange>
          </w:rPr>
          <w:t xml:space="preserve"> Azure </w:t>
        </w:r>
        <w:proofErr w:type="spellStart"/>
        <w:r w:rsidRPr="005C01F9">
          <w:rPr>
            <w:rFonts w:ascii="Segoe UI" w:hAnsi="Segoe UI" w:cs="Segoe UI"/>
            <w:lang w:val="en"/>
            <w:rPrChange w:id="1170" w:author="Author">
              <w:rPr>
                <w:lang w:val="en"/>
              </w:rPr>
            </w:rPrChange>
          </w:rPr>
          <w:t>Webjob</w:t>
        </w:r>
        <w:proofErr w:type="spellEnd"/>
        <w:r w:rsidR="00776D75" w:rsidRPr="005C01F9">
          <w:rPr>
            <w:rFonts w:ascii="Segoe UI" w:hAnsi="Segoe UI" w:cs="Segoe UI"/>
            <w:lang w:val="en"/>
            <w:rPrChange w:id="1171" w:author="Author">
              <w:rPr>
                <w:lang w:val="en"/>
              </w:rPr>
            </w:rPrChange>
          </w:rPr>
          <w:t xml:space="preserve"> applic</w:t>
        </w:r>
        <w:r w:rsidR="004179E3" w:rsidRPr="005C01F9">
          <w:rPr>
            <w:rFonts w:ascii="Segoe UI" w:hAnsi="Segoe UI" w:cs="Segoe UI"/>
            <w:lang w:val="en"/>
            <w:rPrChange w:id="1172" w:author="Author">
              <w:rPr>
                <w:lang w:val="en"/>
              </w:rPr>
            </w:rPrChange>
          </w:rPr>
          <w:t>a</w:t>
        </w:r>
        <w:r w:rsidR="00776D75" w:rsidRPr="005C01F9">
          <w:rPr>
            <w:rFonts w:ascii="Segoe UI" w:hAnsi="Segoe UI" w:cs="Segoe UI"/>
            <w:lang w:val="en"/>
            <w:rPrChange w:id="1173" w:author="Author">
              <w:rPr>
                <w:lang w:val="en"/>
              </w:rPr>
            </w:rPrChange>
          </w:rPr>
          <w:t>tion</w:t>
        </w:r>
        <w:r w:rsidR="00E00D3D" w:rsidRPr="005C01F9">
          <w:rPr>
            <w:rFonts w:ascii="Segoe UI" w:hAnsi="Segoe UI" w:cs="Segoe UI"/>
            <w:lang w:val="en"/>
            <w:rPrChange w:id="1174" w:author="Author">
              <w:rPr>
                <w:lang w:val="en"/>
              </w:rPr>
            </w:rPrChange>
          </w:rPr>
          <w:t>:</w:t>
        </w:r>
      </w:ins>
    </w:p>
    <w:p w14:paraId="2A5AEC2F" w14:textId="080FEE53" w:rsidR="00E00D3D" w:rsidRPr="005C01F9" w:rsidRDefault="00E00D3D" w:rsidP="00C177FD">
      <w:pPr>
        <w:rPr>
          <w:rFonts w:ascii="Segoe UI" w:hAnsi="Segoe UI" w:cs="Segoe UI"/>
          <w:lang w:val="en"/>
          <w:rPrChange w:id="1175" w:author="Author">
            <w:rPr>
              <w:lang w:val="en"/>
            </w:rPr>
          </w:rPrChange>
        </w:rPr>
        <w:pPrChange w:id="1176" w:author="Author">
          <w:pPr>
            <w:pStyle w:val="Heading2"/>
          </w:pPr>
        </w:pPrChange>
      </w:pPr>
      <w:ins w:id="1177" w:author="Author">
        <w:r w:rsidRPr="005C01F9">
          <w:rPr>
            <w:rFonts w:ascii="Segoe UI" w:hAnsi="Segoe UI" w:cs="Segoe UI"/>
            <w:lang w:val="en"/>
            <w:rPrChange w:id="1178" w:author="Author">
              <w:rPr>
                <w:lang w:val="en"/>
              </w:rPr>
            </w:rPrChange>
          </w:rPr>
          <w:t xml:space="preserve">Instructions guide: </w:t>
        </w:r>
        <w:r w:rsidRPr="005C01F9">
          <w:rPr>
            <w:rFonts w:ascii="Segoe UI" w:hAnsi="Segoe UI" w:cs="Segoe UI"/>
            <w:lang w:val="en"/>
            <w:rPrChange w:id="1179" w:author="Author">
              <w:rPr>
                <w:lang w:val="en"/>
              </w:rPr>
            </w:rPrChange>
          </w:rPr>
          <w:fldChar w:fldCharType="begin"/>
        </w:r>
        <w:r w:rsidRPr="005C01F9">
          <w:rPr>
            <w:rFonts w:ascii="Segoe UI" w:hAnsi="Segoe UI" w:cs="Segoe UI"/>
            <w:lang w:val="en"/>
            <w:rPrChange w:id="1180" w:author="Author">
              <w:rPr>
                <w:lang w:val="en"/>
              </w:rPr>
            </w:rPrChange>
          </w:rPr>
          <w:instrText xml:space="preserve"> HYPERLINK "https://github.com/Azure/Cortana-Intelligence-Gallery-Content/tree/master/Tutorials/Data-Lake#deploy-the-data-generator-as-a-web-job" </w:instrText>
        </w:r>
        <w:r w:rsidRPr="005C01F9">
          <w:rPr>
            <w:rFonts w:ascii="Segoe UI" w:hAnsi="Segoe UI" w:cs="Segoe UI"/>
            <w:lang w:val="en"/>
            <w:rPrChange w:id="1181" w:author="Author">
              <w:rPr>
                <w:lang w:val="en"/>
              </w:rPr>
            </w:rPrChange>
          </w:rPr>
          <w:fldChar w:fldCharType="separate"/>
        </w:r>
        <w:r w:rsidRPr="005C01F9">
          <w:rPr>
            <w:rStyle w:val="Hyperlink"/>
            <w:rFonts w:ascii="Segoe UI" w:hAnsi="Segoe UI" w:cs="Segoe UI"/>
            <w:lang w:val="en"/>
            <w:rPrChange w:id="1182" w:author="Author">
              <w:rPr>
                <w:rStyle w:val="Hyperlink"/>
                <w:rFonts w:cstheme="minorBidi"/>
                <w:lang w:val="en"/>
              </w:rPr>
            </w:rPrChange>
          </w:rPr>
          <w:t>https://github.com/Azure/Cortana-Intelligence-Gallery-Content/tree/master/Tutorials/Data-Lake#deploy-the-data-generator-as-a-web-job</w:t>
        </w:r>
        <w:r w:rsidRPr="005C01F9">
          <w:rPr>
            <w:rFonts w:ascii="Segoe UI" w:hAnsi="Segoe UI" w:cs="Segoe UI"/>
            <w:lang w:val="en"/>
            <w:rPrChange w:id="1183" w:author="Author">
              <w:rPr>
                <w:lang w:val="en"/>
              </w:rPr>
            </w:rPrChange>
          </w:rPr>
          <w:fldChar w:fldCharType="end"/>
        </w:r>
        <w:r w:rsidRPr="005C01F9">
          <w:rPr>
            <w:rFonts w:ascii="Segoe UI" w:hAnsi="Segoe UI" w:cs="Segoe UI"/>
            <w:lang w:val="en"/>
            <w:rPrChange w:id="1184" w:author="Author">
              <w:rPr>
                <w:lang w:val="en"/>
              </w:rPr>
            </w:rPrChange>
          </w:rPr>
          <w:t xml:space="preserve"> </w:t>
        </w:r>
      </w:ins>
    </w:p>
    <w:p w14:paraId="2B1A1AFB" w14:textId="3A282BBB" w:rsidR="00823864" w:rsidRPr="00DE0071" w:rsidDel="00C177FD" w:rsidRDefault="58955ABA" w:rsidP="58955ABA">
      <w:pPr>
        <w:numPr>
          <w:ilvl w:val="0"/>
          <w:numId w:val="24"/>
        </w:numPr>
        <w:spacing w:before="100" w:beforeAutospacing="1" w:after="100" w:afterAutospacing="1" w:line="240" w:lineRule="auto"/>
        <w:rPr>
          <w:del w:id="1185" w:author="Author"/>
          <w:rFonts w:ascii="Segoe UI" w:eastAsia="Segoe UI,Times New Roman" w:hAnsi="Segoe UI" w:cs="Segoe UI"/>
          <w:color w:val="333333"/>
          <w:sz w:val="24"/>
          <w:szCs w:val="24"/>
          <w:lang w:val="en"/>
          <w:rPrChange w:id="1186" w:author="Author">
            <w:rPr>
              <w:del w:id="1187" w:author="Author"/>
              <w:rFonts w:ascii="Segoe UI,Times New Roman" w:eastAsia="Segoe UI,Times New Roman" w:hAnsi="Segoe UI,Times New Roman" w:cs="Segoe UI,Times New Roman"/>
              <w:color w:val="333333"/>
              <w:sz w:val="24"/>
              <w:szCs w:val="24"/>
              <w:lang w:val="en"/>
            </w:rPr>
          </w:rPrChange>
        </w:rPr>
      </w:pPr>
      <w:del w:id="1188" w:author="Author">
        <w:r w:rsidRPr="00DE0071" w:rsidDel="00C177FD">
          <w:rPr>
            <w:rFonts w:ascii="Segoe UI" w:eastAsia="Segoe UI,Times New Roman" w:hAnsi="Segoe UI" w:cs="Segoe UI"/>
            <w:color w:val="333333"/>
            <w:sz w:val="24"/>
            <w:szCs w:val="24"/>
            <w:lang w:val="en"/>
            <w:rPrChange w:id="1189" w:author="Author">
              <w:rPr>
                <w:rFonts w:ascii="Segoe UI,Times New Roman" w:eastAsia="Segoe UI,Times New Roman" w:hAnsi="Segoe UI,Times New Roman" w:cs="Segoe UI,Times New Roman"/>
                <w:color w:val="333333"/>
                <w:sz w:val="24"/>
                <w:szCs w:val="24"/>
                <w:lang w:val="en"/>
              </w:rPr>
            </w:rPrChange>
          </w:rPr>
          <w:delText xml:space="preserve">Download data generator: </w:delText>
        </w:r>
        <w:r w:rsidR="002203DD" w:rsidRPr="00DE0071" w:rsidDel="00C177FD">
          <w:rPr>
            <w:rFonts w:ascii="Segoe UI" w:hAnsi="Segoe UI" w:cs="Segoe UI"/>
            <w:rPrChange w:id="1190" w:author="Author">
              <w:rPr/>
            </w:rPrChange>
          </w:rPr>
          <w:fldChar w:fldCharType="begin"/>
        </w:r>
        <w:r w:rsidR="002203DD" w:rsidRPr="00DE0071" w:rsidDel="00C177FD">
          <w:rPr>
            <w:rFonts w:ascii="Segoe UI" w:hAnsi="Segoe UI" w:cs="Segoe UI"/>
            <w:rPrChange w:id="1191" w:author="Author">
              <w:rPr/>
            </w:rPrChange>
          </w:rPr>
          <w:delInstrText xml:space="preserve"> HYPERLINK "https://github.com/Azure/Cortana-Intelligence-Gallery-Content/blob/master/Tutorials/Data-Lake/datagenerator.zip" \h </w:delInstrText>
        </w:r>
        <w:r w:rsidR="002203DD" w:rsidRPr="00DE0071" w:rsidDel="00C177FD">
          <w:rPr>
            <w:rFonts w:ascii="Segoe UI" w:hAnsi="Segoe UI" w:cs="Segoe UI"/>
            <w:rPrChange w:id="1192" w:author="Author">
              <w:rPr/>
            </w:rPrChange>
          </w:rPr>
          <w:fldChar w:fldCharType="separate"/>
        </w:r>
        <w:r w:rsidRPr="00DE0071" w:rsidDel="00C177FD">
          <w:rPr>
            <w:rFonts w:ascii="Segoe UI" w:eastAsia="Segoe UI,Times New Roman" w:hAnsi="Segoe UI" w:cs="Segoe UI"/>
            <w:color w:val="4078C0"/>
            <w:sz w:val="24"/>
            <w:szCs w:val="24"/>
            <w:lang w:val="en"/>
            <w:rPrChange w:id="1193" w:author="Author">
              <w:rPr>
                <w:rFonts w:ascii="Segoe UI,Times New Roman" w:eastAsia="Segoe UI,Times New Roman" w:hAnsi="Segoe UI,Times New Roman" w:cs="Segoe UI,Times New Roman"/>
                <w:color w:val="4078C0"/>
                <w:sz w:val="24"/>
                <w:szCs w:val="24"/>
                <w:lang w:val="en"/>
              </w:rPr>
            </w:rPrChange>
          </w:rPr>
          <w:delText>https://github.com/Azure/Cortana-Intelligence-Gallery-Content/blob/master/Tutorials/Data-Lake/datagenerator.zip</w:delText>
        </w:r>
        <w:r w:rsidR="002203DD" w:rsidRPr="00DE0071" w:rsidDel="00C177FD">
          <w:rPr>
            <w:rFonts w:ascii="Segoe UI" w:eastAsia="Segoe UI,Times New Roman" w:hAnsi="Segoe UI" w:cs="Segoe UI"/>
            <w:color w:val="4078C0"/>
            <w:sz w:val="24"/>
            <w:szCs w:val="24"/>
            <w:lang w:val="en"/>
            <w:rPrChange w:id="1194"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C177FD">
          <w:rPr>
            <w:rFonts w:ascii="Segoe UI" w:eastAsia="Segoe UI,Times New Roman" w:hAnsi="Segoe UI" w:cs="Segoe UI"/>
            <w:color w:val="333333"/>
            <w:sz w:val="24"/>
            <w:szCs w:val="24"/>
            <w:lang w:val="en"/>
            <w:rPrChange w:id="1195" w:author="Author">
              <w:rPr>
                <w:rFonts w:ascii="Segoe UI,Times New Roman" w:eastAsia="Segoe UI,Times New Roman" w:hAnsi="Segoe UI,Times New Roman" w:cs="Segoe UI,Times New Roman"/>
                <w:color w:val="333333"/>
                <w:sz w:val="24"/>
                <w:szCs w:val="24"/>
                <w:lang w:val="en"/>
              </w:rPr>
            </w:rPrChange>
          </w:rPr>
          <w:delText>, Click raw and the file will be downloaded</w:delText>
        </w:r>
      </w:del>
    </w:p>
    <w:p w14:paraId="2389D971" w14:textId="323A15D4" w:rsidR="00823864" w:rsidRPr="00DE0071" w:rsidDel="00C177FD" w:rsidRDefault="58955ABA" w:rsidP="58955ABA">
      <w:pPr>
        <w:numPr>
          <w:ilvl w:val="0"/>
          <w:numId w:val="24"/>
        </w:numPr>
        <w:spacing w:before="100" w:beforeAutospacing="1" w:after="100" w:afterAutospacing="1" w:line="240" w:lineRule="auto"/>
        <w:rPr>
          <w:del w:id="1196" w:author="Author"/>
          <w:rFonts w:ascii="Segoe UI" w:eastAsia="Segoe UI,Times New Roman" w:hAnsi="Segoe UI" w:cs="Segoe UI"/>
          <w:color w:val="333333"/>
          <w:sz w:val="24"/>
          <w:szCs w:val="24"/>
          <w:lang w:val="en"/>
          <w:rPrChange w:id="1197" w:author="Author">
            <w:rPr>
              <w:del w:id="1198" w:author="Author"/>
              <w:rFonts w:ascii="Segoe UI,Times New Roman" w:eastAsia="Segoe UI,Times New Roman" w:hAnsi="Segoe UI,Times New Roman" w:cs="Segoe UI,Times New Roman"/>
              <w:color w:val="333333"/>
              <w:sz w:val="24"/>
              <w:szCs w:val="24"/>
              <w:lang w:val="en"/>
            </w:rPr>
          </w:rPrChange>
        </w:rPr>
      </w:pPr>
      <w:del w:id="1199" w:author="Author">
        <w:r w:rsidRPr="00DE0071" w:rsidDel="00C177FD">
          <w:rPr>
            <w:rFonts w:ascii="Segoe UI" w:eastAsia="Segoe UI,Times New Roman" w:hAnsi="Segoe UI" w:cs="Segoe UI"/>
            <w:color w:val="333333"/>
            <w:sz w:val="24"/>
            <w:szCs w:val="24"/>
            <w:lang w:val="en"/>
            <w:rPrChange w:id="1200" w:author="Author">
              <w:rPr>
                <w:rFonts w:ascii="Segoe UI,Times New Roman" w:eastAsia="Segoe UI,Times New Roman" w:hAnsi="Segoe UI,Times New Roman" w:cs="Segoe UI,Times New Roman"/>
                <w:color w:val="333333"/>
                <w:sz w:val="24"/>
                <w:szCs w:val="24"/>
                <w:lang w:val="en"/>
              </w:rPr>
            </w:rPrChange>
          </w:rPr>
          <w:delText xml:space="preserve">Unzip: </w:delText>
        </w:r>
        <w:r w:rsidRPr="00DE0071" w:rsidDel="00C177FD">
          <w:rPr>
            <w:rFonts w:ascii="Segoe UI" w:eastAsia="Segoe UI,Times New Roman" w:hAnsi="Segoe UI" w:cs="Segoe UI"/>
            <w:b/>
            <w:bCs/>
            <w:color w:val="333333"/>
            <w:sz w:val="24"/>
            <w:szCs w:val="24"/>
            <w:lang w:val="en"/>
            <w:rPrChange w:id="1201" w:author="Author">
              <w:rPr>
                <w:rFonts w:ascii="Segoe UI,Times New Roman" w:eastAsia="Segoe UI,Times New Roman" w:hAnsi="Segoe UI,Times New Roman" w:cs="Segoe UI,Times New Roman"/>
                <w:b/>
                <w:bCs/>
                <w:color w:val="333333"/>
                <w:sz w:val="24"/>
                <w:szCs w:val="24"/>
                <w:lang w:val="en"/>
              </w:rPr>
            </w:rPrChange>
          </w:rPr>
          <w:delText>datagenerator.zip</w:delText>
        </w:r>
      </w:del>
    </w:p>
    <w:p w14:paraId="7A6777C0" w14:textId="3B55532C" w:rsidR="00823864" w:rsidRPr="00DE0071" w:rsidDel="00C177FD" w:rsidRDefault="58955ABA" w:rsidP="58955ABA">
      <w:pPr>
        <w:numPr>
          <w:ilvl w:val="0"/>
          <w:numId w:val="24"/>
        </w:numPr>
        <w:spacing w:before="100" w:beforeAutospacing="1" w:after="100" w:afterAutospacing="1" w:line="240" w:lineRule="auto"/>
        <w:rPr>
          <w:del w:id="1202" w:author="Author"/>
          <w:rFonts w:ascii="Segoe UI" w:eastAsia="Segoe UI,Times New Roman" w:hAnsi="Segoe UI" w:cs="Segoe UI"/>
          <w:color w:val="333333"/>
          <w:sz w:val="24"/>
          <w:szCs w:val="24"/>
          <w:lang w:val="en"/>
          <w:rPrChange w:id="1203" w:author="Author">
            <w:rPr>
              <w:del w:id="1204" w:author="Author"/>
              <w:rFonts w:ascii="Segoe UI,Times New Roman" w:eastAsia="Segoe UI,Times New Roman" w:hAnsi="Segoe UI,Times New Roman" w:cs="Segoe UI,Times New Roman"/>
              <w:color w:val="333333"/>
              <w:sz w:val="24"/>
              <w:szCs w:val="24"/>
              <w:lang w:val="en"/>
            </w:rPr>
          </w:rPrChange>
        </w:rPr>
      </w:pPr>
      <w:del w:id="1205" w:author="Author">
        <w:r w:rsidRPr="00DE0071" w:rsidDel="00C177FD">
          <w:rPr>
            <w:rFonts w:ascii="Segoe UI" w:eastAsia="Segoe UI,Times New Roman" w:hAnsi="Segoe UI" w:cs="Segoe UI"/>
            <w:color w:val="333333"/>
            <w:sz w:val="24"/>
            <w:szCs w:val="24"/>
            <w:lang w:val="en"/>
            <w:rPrChange w:id="1206" w:author="Author">
              <w:rPr>
                <w:rFonts w:ascii="Segoe UI,Times New Roman" w:eastAsia="Segoe UI,Times New Roman" w:hAnsi="Segoe UI,Times New Roman" w:cs="Segoe UI,Times New Roman"/>
                <w:color w:val="333333"/>
                <w:sz w:val="24"/>
                <w:szCs w:val="24"/>
                <w:lang w:val="en"/>
              </w:rPr>
            </w:rPrChange>
          </w:rPr>
          <w:delText xml:space="preserve">Edit: </w:delText>
        </w:r>
        <w:r w:rsidRPr="00DE0071" w:rsidDel="00C177FD">
          <w:rPr>
            <w:rFonts w:ascii="Segoe UI" w:eastAsia="Segoe UI,Times New Roman" w:hAnsi="Segoe UI" w:cs="Segoe UI"/>
            <w:b/>
            <w:bCs/>
            <w:color w:val="333333"/>
            <w:sz w:val="24"/>
            <w:szCs w:val="24"/>
            <w:lang w:val="en"/>
            <w:rPrChange w:id="1207" w:author="Author">
              <w:rPr>
                <w:rFonts w:ascii="Segoe UI,Times New Roman" w:eastAsia="Segoe UI,Times New Roman" w:hAnsi="Segoe UI,Times New Roman" w:cs="Segoe UI,Times New Roman"/>
                <w:b/>
                <w:bCs/>
                <w:color w:val="333333"/>
                <w:sz w:val="24"/>
                <w:szCs w:val="24"/>
                <w:lang w:val="en"/>
              </w:rPr>
            </w:rPrChange>
          </w:rPr>
          <w:delText>cdr-gen.exe.config</w:delText>
        </w:r>
      </w:del>
    </w:p>
    <w:p w14:paraId="6E69E753" w14:textId="3D818B01" w:rsidR="00823864" w:rsidRPr="00DE0071" w:rsidDel="00C177FD" w:rsidRDefault="58955ABA" w:rsidP="58955ABA">
      <w:pPr>
        <w:numPr>
          <w:ilvl w:val="0"/>
          <w:numId w:val="24"/>
        </w:numPr>
        <w:spacing w:before="100" w:beforeAutospacing="1" w:after="100" w:afterAutospacing="1" w:line="240" w:lineRule="auto"/>
        <w:rPr>
          <w:del w:id="1208" w:author="Author"/>
          <w:rFonts w:ascii="Segoe UI" w:eastAsia="Segoe UI,Times New Roman" w:hAnsi="Segoe UI" w:cs="Segoe UI"/>
          <w:color w:val="333333"/>
          <w:sz w:val="24"/>
          <w:szCs w:val="24"/>
          <w:lang w:val="en"/>
          <w:rPrChange w:id="1209" w:author="Author">
            <w:rPr>
              <w:del w:id="1210" w:author="Author"/>
              <w:rFonts w:ascii="Segoe UI,Times New Roman" w:eastAsia="Segoe UI,Times New Roman" w:hAnsi="Segoe UI,Times New Roman" w:cs="Segoe UI,Times New Roman"/>
              <w:color w:val="333333"/>
              <w:sz w:val="24"/>
              <w:szCs w:val="24"/>
              <w:lang w:val="en"/>
            </w:rPr>
          </w:rPrChange>
        </w:rPr>
      </w:pPr>
      <w:del w:id="1211" w:author="Author">
        <w:r w:rsidRPr="00DE0071" w:rsidDel="00C177FD">
          <w:rPr>
            <w:rFonts w:ascii="Segoe UI" w:eastAsia="Segoe UI,Times New Roman" w:hAnsi="Segoe UI" w:cs="Segoe UI"/>
            <w:color w:val="333333"/>
            <w:sz w:val="24"/>
            <w:szCs w:val="24"/>
            <w:lang w:val="en"/>
            <w:rPrChange w:id="1212" w:author="Author">
              <w:rPr>
                <w:rFonts w:ascii="Segoe UI,Times New Roman" w:eastAsia="Segoe UI,Times New Roman" w:hAnsi="Segoe UI,Times New Roman" w:cs="Segoe UI,Times New Roman"/>
                <w:color w:val="333333"/>
                <w:sz w:val="24"/>
                <w:szCs w:val="24"/>
                <w:lang w:val="en"/>
              </w:rPr>
            </w:rPrChange>
          </w:rPr>
          <w:delText xml:space="preserve">Replace: EVENTHUBNAME: With: </w:delText>
        </w:r>
        <w:r w:rsidRPr="00DE0071" w:rsidDel="00C177FD">
          <w:rPr>
            <w:rFonts w:ascii="Segoe UI" w:eastAsia="Segoe UI,Times New Roman" w:hAnsi="Segoe UI" w:cs="Segoe UI"/>
            <w:b/>
            <w:bCs/>
            <w:color w:val="333333"/>
            <w:sz w:val="24"/>
            <w:szCs w:val="24"/>
            <w:lang w:val="en"/>
            <w:rPrChange w:id="1213" w:author="Author">
              <w:rPr>
                <w:rFonts w:ascii="Segoe UI,Times New Roman" w:eastAsia="Segoe UI,Times New Roman" w:hAnsi="Segoe UI,Times New Roman" w:cs="Segoe UI,Times New Roman"/>
                <w:b/>
                <w:bCs/>
                <w:color w:val="333333"/>
                <w:sz w:val="24"/>
                <w:szCs w:val="24"/>
                <w:lang w:val="en"/>
              </w:rPr>
            </w:rPrChange>
          </w:rPr>
          <w:delText>adleventhub[</w:delText>
        </w:r>
        <w:r w:rsidRPr="00DE0071" w:rsidDel="00C177FD">
          <w:rPr>
            <w:rFonts w:ascii="Segoe UI" w:eastAsia="Segoe UI,Times New Roman" w:hAnsi="Segoe UI" w:cs="Segoe UI"/>
            <w:b/>
            <w:bCs/>
            <w:i/>
            <w:iCs/>
            <w:color w:val="333333"/>
            <w:sz w:val="24"/>
            <w:szCs w:val="24"/>
            <w:lang w:val="en"/>
            <w:rPrChange w:id="1214"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C177FD">
          <w:rPr>
            <w:rFonts w:ascii="Segoe UI" w:eastAsia="Segoe UI,Times New Roman" w:hAnsi="Segoe UI" w:cs="Segoe UI"/>
            <w:b/>
            <w:bCs/>
            <w:color w:val="333333"/>
            <w:sz w:val="24"/>
            <w:szCs w:val="24"/>
            <w:lang w:val="en"/>
            <w:rPrChange w:id="1215" w:author="Author">
              <w:rPr>
                <w:rFonts w:ascii="Segoe UI,Times New Roman" w:eastAsia="Segoe UI,Times New Roman" w:hAnsi="Segoe UI,Times New Roman" w:cs="Segoe UI,Times New Roman"/>
                <w:b/>
                <w:bCs/>
                <w:color w:val="333333"/>
                <w:sz w:val="24"/>
                <w:szCs w:val="24"/>
                <w:lang w:val="en"/>
              </w:rPr>
            </w:rPrChange>
          </w:rPr>
          <w:delText>]</w:delText>
        </w:r>
      </w:del>
    </w:p>
    <w:p w14:paraId="6FDC4E9D" w14:textId="7E70B316" w:rsidR="00823864" w:rsidRPr="00DE0071" w:rsidDel="00C177FD" w:rsidRDefault="58955ABA" w:rsidP="58955ABA">
      <w:pPr>
        <w:numPr>
          <w:ilvl w:val="0"/>
          <w:numId w:val="24"/>
        </w:numPr>
        <w:spacing w:before="100" w:beforeAutospacing="1" w:after="100" w:afterAutospacing="1" w:line="240" w:lineRule="auto"/>
        <w:rPr>
          <w:del w:id="1216" w:author="Author"/>
          <w:rFonts w:ascii="Segoe UI" w:eastAsia="Segoe UI,Times New Roman" w:hAnsi="Segoe UI" w:cs="Segoe UI"/>
          <w:color w:val="333333"/>
          <w:sz w:val="24"/>
          <w:szCs w:val="24"/>
          <w:lang w:val="en"/>
          <w:rPrChange w:id="1217" w:author="Author">
            <w:rPr>
              <w:del w:id="1218" w:author="Author"/>
              <w:rFonts w:ascii="Segoe UI,Times New Roman" w:eastAsia="Segoe UI,Times New Roman" w:hAnsi="Segoe UI,Times New Roman" w:cs="Segoe UI,Times New Roman"/>
              <w:color w:val="333333"/>
              <w:sz w:val="24"/>
              <w:szCs w:val="24"/>
              <w:lang w:val="en"/>
            </w:rPr>
          </w:rPrChange>
        </w:rPr>
      </w:pPr>
      <w:del w:id="1219" w:author="Author">
        <w:r w:rsidRPr="00DE0071" w:rsidDel="00C177FD">
          <w:rPr>
            <w:rFonts w:ascii="Segoe UI" w:eastAsia="Segoe UI,Times New Roman" w:hAnsi="Segoe UI" w:cs="Segoe UI"/>
            <w:color w:val="333333"/>
            <w:sz w:val="24"/>
            <w:szCs w:val="24"/>
            <w:lang w:val="en"/>
            <w:rPrChange w:id="1220" w:author="Author">
              <w:rPr>
                <w:rFonts w:ascii="Segoe UI,Times New Roman" w:eastAsia="Segoe UI,Times New Roman" w:hAnsi="Segoe UI,Times New Roman" w:cs="Segoe UI,Times New Roman"/>
                <w:color w:val="333333"/>
                <w:sz w:val="24"/>
                <w:szCs w:val="24"/>
                <w:lang w:val="en"/>
              </w:rPr>
            </w:rPrChange>
          </w:rPr>
          <w:delText xml:space="preserve">Get CONNECTION STRING </w:delText>
        </w:r>
      </w:del>
    </w:p>
    <w:p w14:paraId="71C0D9CA" w14:textId="61693596" w:rsidR="00823864" w:rsidRPr="00DE0071" w:rsidDel="00C177FD" w:rsidRDefault="58955ABA" w:rsidP="58955ABA">
      <w:pPr>
        <w:numPr>
          <w:ilvl w:val="1"/>
          <w:numId w:val="24"/>
        </w:numPr>
        <w:spacing w:before="100" w:beforeAutospacing="1" w:after="100" w:afterAutospacing="1" w:line="240" w:lineRule="auto"/>
        <w:rPr>
          <w:del w:id="1221" w:author="Author"/>
          <w:rFonts w:ascii="Segoe UI" w:eastAsia="Segoe UI,Times New Roman" w:hAnsi="Segoe UI" w:cs="Segoe UI"/>
          <w:color w:val="333333"/>
          <w:sz w:val="24"/>
          <w:szCs w:val="24"/>
          <w:lang w:val="en"/>
          <w:rPrChange w:id="1222" w:author="Author">
            <w:rPr>
              <w:del w:id="1223" w:author="Author"/>
              <w:rFonts w:ascii="Segoe UI,Times New Roman" w:eastAsia="Segoe UI,Times New Roman" w:hAnsi="Segoe UI,Times New Roman" w:cs="Segoe UI,Times New Roman"/>
              <w:color w:val="333333"/>
              <w:sz w:val="24"/>
              <w:szCs w:val="24"/>
              <w:lang w:val="en"/>
            </w:rPr>
          </w:rPrChange>
        </w:rPr>
      </w:pPr>
      <w:del w:id="1224" w:author="Author">
        <w:r w:rsidRPr="00DE0071" w:rsidDel="00C177FD">
          <w:rPr>
            <w:rFonts w:ascii="Segoe UI" w:eastAsia="Segoe UI,Times New Roman" w:hAnsi="Segoe UI" w:cs="Segoe UI"/>
            <w:color w:val="333333"/>
            <w:sz w:val="24"/>
            <w:szCs w:val="24"/>
            <w:lang w:val="en"/>
            <w:rPrChange w:id="1225" w:author="Author">
              <w:rPr>
                <w:rFonts w:ascii="Segoe UI,Times New Roman" w:eastAsia="Segoe UI,Times New Roman" w:hAnsi="Segoe UI,Times New Roman" w:cs="Segoe UI,Times New Roman"/>
                <w:color w:val="333333"/>
                <w:sz w:val="24"/>
                <w:szCs w:val="24"/>
                <w:lang w:val="en"/>
              </w:rPr>
            </w:rPrChange>
          </w:rPr>
          <w:delText xml:space="preserve">Browse: </w:delText>
        </w:r>
        <w:r w:rsidR="002203DD" w:rsidRPr="00DE0071" w:rsidDel="00C177FD">
          <w:rPr>
            <w:rFonts w:ascii="Segoe UI" w:hAnsi="Segoe UI" w:cs="Segoe UI"/>
            <w:rPrChange w:id="1226" w:author="Author">
              <w:rPr/>
            </w:rPrChange>
          </w:rPr>
          <w:fldChar w:fldCharType="begin"/>
        </w:r>
        <w:r w:rsidR="002203DD" w:rsidRPr="00DE0071" w:rsidDel="00C177FD">
          <w:rPr>
            <w:rFonts w:ascii="Segoe UI" w:hAnsi="Segoe UI" w:cs="Segoe UI"/>
            <w:rPrChange w:id="1227" w:author="Author">
              <w:rPr/>
            </w:rPrChange>
          </w:rPr>
          <w:delInstrText xml:space="preserve"> HYPERLINK "https://manage.windowsazure.com/" \h </w:delInstrText>
        </w:r>
        <w:r w:rsidR="002203DD" w:rsidRPr="00DE0071" w:rsidDel="00C177FD">
          <w:rPr>
            <w:rFonts w:ascii="Segoe UI" w:hAnsi="Segoe UI" w:cs="Segoe UI"/>
            <w:rPrChange w:id="1228" w:author="Author">
              <w:rPr/>
            </w:rPrChange>
          </w:rPr>
          <w:fldChar w:fldCharType="separate"/>
        </w:r>
        <w:r w:rsidRPr="00DE0071" w:rsidDel="00C177FD">
          <w:rPr>
            <w:rFonts w:ascii="Segoe UI" w:eastAsia="Segoe UI,Times New Roman" w:hAnsi="Segoe UI" w:cs="Segoe UI"/>
            <w:color w:val="4078C0"/>
            <w:sz w:val="24"/>
            <w:szCs w:val="24"/>
            <w:lang w:val="en"/>
            <w:rPrChange w:id="1229" w:author="Author">
              <w:rPr>
                <w:rFonts w:ascii="Segoe UI,Times New Roman" w:eastAsia="Segoe UI,Times New Roman" w:hAnsi="Segoe UI,Times New Roman" w:cs="Segoe UI,Times New Roman"/>
                <w:color w:val="4078C0"/>
                <w:sz w:val="24"/>
                <w:szCs w:val="24"/>
                <w:lang w:val="en"/>
              </w:rPr>
            </w:rPrChange>
          </w:rPr>
          <w:delText>https://manage.windowsazure.com</w:delText>
        </w:r>
        <w:r w:rsidR="002203DD" w:rsidRPr="00DE0071" w:rsidDel="00C177FD">
          <w:rPr>
            <w:rFonts w:ascii="Segoe UI" w:eastAsia="Segoe UI,Times New Roman" w:hAnsi="Segoe UI" w:cs="Segoe UI"/>
            <w:color w:val="4078C0"/>
            <w:sz w:val="24"/>
            <w:szCs w:val="24"/>
            <w:lang w:val="en"/>
            <w:rPrChange w:id="1230"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C177FD">
          <w:rPr>
            <w:rFonts w:ascii="Segoe UI" w:eastAsia="Segoe UI,Times New Roman" w:hAnsi="Segoe UI" w:cs="Segoe UI"/>
            <w:color w:val="333333"/>
            <w:sz w:val="24"/>
            <w:szCs w:val="24"/>
            <w:lang w:val="en"/>
            <w:rPrChange w:id="1231" w:author="Author">
              <w:rPr>
                <w:rFonts w:ascii="Segoe UI,Times New Roman" w:eastAsia="Segoe UI,Times New Roman" w:hAnsi="Segoe UI,Times New Roman" w:cs="Segoe UI,Times New Roman"/>
                <w:color w:val="333333"/>
                <w:sz w:val="24"/>
                <w:szCs w:val="24"/>
                <w:lang w:val="en"/>
              </w:rPr>
            </w:rPrChange>
          </w:rPr>
          <w:delText xml:space="preserve"> (Get the endpoint)</w:delText>
        </w:r>
      </w:del>
    </w:p>
    <w:p w14:paraId="0E7004DC" w14:textId="6BB1E68D" w:rsidR="00823864" w:rsidRPr="00DE0071" w:rsidDel="00C177FD" w:rsidRDefault="58955ABA" w:rsidP="58955ABA">
      <w:pPr>
        <w:numPr>
          <w:ilvl w:val="1"/>
          <w:numId w:val="24"/>
        </w:numPr>
        <w:spacing w:before="100" w:beforeAutospacing="1" w:after="100" w:afterAutospacing="1" w:line="240" w:lineRule="auto"/>
        <w:rPr>
          <w:del w:id="1232" w:author="Author"/>
          <w:rFonts w:ascii="Segoe UI" w:eastAsia="Segoe UI,Times New Roman" w:hAnsi="Segoe UI" w:cs="Segoe UI"/>
          <w:color w:val="333333"/>
          <w:sz w:val="24"/>
          <w:szCs w:val="24"/>
          <w:lang w:val="en"/>
          <w:rPrChange w:id="1233" w:author="Author">
            <w:rPr>
              <w:del w:id="1234" w:author="Author"/>
              <w:rFonts w:ascii="Segoe UI,Times New Roman" w:eastAsia="Segoe UI,Times New Roman" w:hAnsi="Segoe UI,Times New Roman" w:cs="Segoe UI,Times New Roman"/>
              <w:color w:val="333333"/>
              <w:sz w:val="24"/>
              <w:szCs w:val="24"/>
              <w:lang w:val="en"/>
            </w:rPr>
          </w:rPrChange>
        </w:rPr>
      </w:pPr>
      <w:del w:id="1235" w:author="Author">
        <w:r w:rsidRPr="00DE0071" w:rsidDel="00C177FD">
          <w:rPr>
            <w:rFonts w:ascii="Segoe UI" w:eastAsia="Segoe UI,Times New Roman" w:hAnsi="Segoe UI" w:cs="Segoe UI"/>
            <w:color w:val="333333"/>
            <w:sz w:val="24"/>
            <w:szCs w:val="24"/>
            <w:lang w:val="en"/>
            <w:rPrChange w:id="1236" w:author="Author">
              <w:rPr>
                <w:rFonts w:ascii="Segoe UI,Times New Roman" w:eastAsia="Segoe UI,Times New Roman" w:hAnsi="Segoe UI,Times New Roman" w:cs="Segoe UI,Times New Roman"/>
                <w:color w:val="333333"/>
                <w:sz w:val="24"/>
                <w:szCs w:val="24"/>
                <w:lang w:val="en"/>
              </w:rPr>
            </w:rPrChange>
          </w:rPr>
          <w:delText>Click: SERVICE BUS</w:delText>
        </w:r>
      </w:del>
    </w:p>
    <w:p w14:paraId="7A7723BD" w14:textId="773B3EE9" w:rsidR="00823864" w:rsidRPr="00DE0071" w:rsidDel="00C177FD" w:rsidRDefault="58955ABA" w:rsidP="58955ABA">
      <w:pPr>
        <w:numPr>
          <w:ilvl w:val="1"/>
          <w:numId w:val="24"/>
        </w:numPr>
        <w:spacing w:before="100" w:beforeAutospacing="1" w:after="100" w:afterAutospacing="1" w:line="240" w:lineRule="auto"/>
        <w:rPr>
          <w:del w:id="1237" w:author="Author"/>
          <w:rFonts w:ascii="Segoe UI" w:eastAsia="Segoe UI,Times New Roman" w:hAnsi="Segoe UI" w:cs="Segoe UI"/>
          <w:color w:val="333333"/>
          <w:sz w:val="24"/>
          <w:szCs w:val="24"/>
          <w:lang w:val="en"/>
          <w:rPrChange w:id="1238" w:author="Author">
            <w:rPr>
              <w:del w:id="1239" w:author="Author"/>
              <w:rFonts w:ascii="Segoe UI,Times New Roman" w:eastAsia="Segoe UI,Times New Roman" w:hAnsi="Segoe UI,Times New Roman" w:cs="Segoe UI,Times New Roman"/>
              <w:color w:val="333333"/>
              <w:sz w:val="24"/>
              <w:szCs w:val="24"/>
              <w:lang w:val="en"/>
            </w:rPr>
          </w:rPrChange>
        </w:rPr>
      </w:pPr>
      <w:del w:id="1240" w:author="Author">
        <w:r w:rsidRPr="00DE0071" w:rsidDel="00C177FD">
          <w:rPr>
            <w:rFonts w:ascii="Segoe UI" w:eastAsia="Segoe UI,Times New Roman" w:hAnsi="Segoe UI" w:cs="Segoe UI"/>
            <w:color w:val="333333"/>
            <w:sz w:val="24"/>
            <w:szCs w:val="24"/>
            <w:lang w:val="en"/>
            <w:rPrChange w:id="1241"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C177FD">
          <w:rPr>
            <w:rFonts w:ascii="Segoe UI" w:eastAsia="Segoe UI,Times New Roman" w:hAnsi="Segoe UI" w:cs="Segoe UI"/>
            <w:b/>
            <w:bCs/>
            <w:color w:val="333333"/>
            <w:sz w:val="24"/>
            <w:szCs w:val="24"/>
            <w:lang w:val="en"/>
            <w:rPrChange w:id="1242" w:author="Author">
              <w:rPr>
                <w:rFonts w:ascii="Segoe UI,Times New Roman" w:eastAsia="Segoe UI,Times New Roman" w:hAnsi="Segoe UI,Times New Roman" w:cs="Segoe UI,Times New Roman"/>
                <w:b/>
                <w:bCs/>
                <w:color w:val="333333"/>
                <w:sz w:val="24"/>
                <w:szCs w:val="24"/>
                <w:lang w:val="en"/>
              </w:rPr>
            </w:rPrChange>
          </w:rPr>
          <w:delText>adlservicebus[</w:delText>
        </w:r>
        <w:r w:rsidRPr="00DE0071" w:rsidDel="00C177FD">
          <w:rPr>
            <w:rFonts w:ascii="Segoe UI" w:eastAsia="Segoe UI,Times New Roman" w:hAnsi="Segoe UI" w:cs="Segoe UI"/>
            <w:b/>
            <w:bCs/>
            <w:i/>
            <w:iCs/>
            <w:color w:val="333333"/>
            <w:sz w:val="24"/>
            <w:szCs w:val="24"/>
            <w:lang w:val="en"/>
            <w:rPrChange w:id="1243"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C177FD">
          <w:rPr>
            <w:rFonts w:ascii="Segoe UI" w:eastAsia="Segoe UI,Times New Roman" w:hAnsi="Segoe UI" w:cs="Segoe UI"/>
            <w:b/>
            <w:bCs/>
            <w:color w:val="333333"/>
            <w:sz w:val="24"/>
            <w:szCs w:val="24"/>
            <w:lang w:val="en"/>
            <w:rPrChange w:id="1244" w:author="Author">
              <w:rPr>
                <w:rFonts w:ascii="Segoe UI,Times New Roman" w:eastAsia="Segoe UI,Times New Roman" w:hAnsi="Segoe UI,Times New Roman" w:cs="Segoe UI,Times New Roman"/>
                <w:b/>
                <w:bCs/>
                <w:color w:val="333333"/>
                <w:sz w:val="24"/>
                <w:szCs w:val="24"/>
                <w:lang w:val="en"/>
              </w:rPr>
            </w:rPrChange>
          </w:rPr>
          <w:delText>]</w:delText>
        </w:r>
      </w:del>
    </w:p>
    <w:p w14:paraId="47A3163A" w14:textId="35A37AAF" w:rsidR="00823864" w:rsidRPr="00DE0071" w:rsidDel="00C177FD" w:rsidRDefault="58955ABA" w:rsidP="58955ABA">
      <w:pPr>
        <w:numPr>
          <w:ilvl w:val="1"/>
          <w:numId w:val="24"/>
        </w:numPr>
        <w:spacing w:before="100" w:beforeAutospacing="1" w:after="100" w:afterAutospacing="1" w:line="240" w:lineRule="auto"/>
        <w:rPr>
          <w:del w:id="1245" w:author="Author"/>
          <w:rFonts w:ascii="Segoe UI" w:eastAsia="Segoe UI,Times New Roman" w:hAnsi="Segoe UI" w:cs="Segoe UI"/>
          <w:color w:val="333333"/>
          <w:sz w:val="24"/>
          <w:szCs w:val="24"/>
          <w:lang w:val="en"/>
          <w:rPrChange w:id="1246" w:author="Author">
            <w:rPr>
              <w:del w:id="1247" w:author="Author"/>
              <w:rFonts w:ascii="Segoe UI,Times New Roman" w:eastAsia="Segoe UI,Times New Roman" w:hAnsi="Segoe UI,Times New Roman" w:cs="Segoe UI,Times New Roman"/>
              <w:color w:val="333333"/>
              <w:sz w:val="24"/>
              <w:szCs w:val="24"/>
              <w:lang w:val="en"/>
            </w:rPr>
          </w:rPrChange>
        </w:rPr>
      </w:pPr>
      <w:del w:id="1248" w:author="Author">
        <w:r w:rsidRPr="00DE0071" w:rsidDel="00C177FD">
          <w:rPr>
            <w:rFonts w:ascii="Segoe UI" w:eastAsia="Segoe UI,Times New Roman" w:hAnsi="Segoe UI" w:cs="Segoe UI"/>
            <w:color w:val="333333"/>
            <w:sz w:val="24"/>
            <w:szCs w:val="24"/>
            <w:lang w:val="en"/>
            <w:rPrChange w:id="1249" w:author="Author">
              <w:rPr>
                <w:rFonts w:ascii="Segoe UI,Times New Roman" w:eastAsia="Segoe UI,Times New Roman" w:hAnsi="Segoe UI,Times New Roman" w:cs="Segoe UI,Times New Roman"/>
                <w:color w:val="333333"/>
                <w:sz w:val="24"/>
                <w:szCs w:val="24"/>
                <w:lang w:val="en"/>
              </w:rPr>
            </w:rPrChange>
          </w:rPr>
          <w:delText>Click: CONNECTION INFORMATION</w:delText>
        </w:r>
      </w:del>
    </w:p>
    <w:p w14:paraId="56987F9E" w14:textId="260A7503" w:rsidR="00823864" w:rsidRPr="00DE0071" w:rsidDel="00C177FD" w:rsidRDefault="58955ABA" w:rsidP="58955ABA">
      <w:pPr>
        <w:numPr>
          <w:ilvl w:val="1"/>
          <w:numId w:val="24"/>
        </w:numPr>
        <w:spacing w:before="100" w:beforeAutospacing="1" w:after="100" w:afterAutospacing="1" w:line="240" w:lineRule="auto"/>
        <w:rPr>
          <w:del w:id="1250" w:author="Author"/>
          <w:rFonts w:ascii="Segoe UI" w:eastAsia="Segoe UI,Times New Roman" w:hAnsi="Segoe UI" w:cs="Segoe UI"/>
          <w:color w:val="333333"/>
          <w:sz w:val="24"/>
          <w:szCs w:val="24"/>
          <w:lang w:val="en"/>
          <w:rPrChange w:id="1251" w:author="Author">
            <w:rPr>
              <w:del w:id="1252" w:author="Author"/>
              <w:rFonts w:ascii="Segoe UI,Times New Roman" w:eastAsia="Segoe UI,Times New Roman" w:hAnsi="Segoe UI,Times New Roman" w:cs="Segoe UI,Times New Roman"/>
              <w:color w:val="333333"/>
              <w:sz w:val="24"/>
              <w:szCs w:val="24"/>
              <w:lang w:val="en"/>
            </w:rPr>
          </w:rPrChange>
        </w:rPr>
      </w:pPr>
      <w:del w:id="1253" w:author="Author">
        <w:r w:rsidRPr="00DE0071" w:rsidDel="00C177FD">
          <w:rPr>
            <w:rFonts w:ascii="Segoe UI" w:eastAsia="Segoe UI,Times New Roman" w:hAnsi="Segoe UI" w:cs="Segoe UI"/>
            <w:color w:val="333333"/>
            <w:sz w:val="24"/>
            <w:szCs w:val="24"/>
            <w:lang w:val="en"/>
            <w:rPrChange w:id="1254" w:author="Author">
              <w:rPr>
                <w:rFonts w:ascii="Segoe UI,Times New Roman" w:eastAsia="Segoe UI,Times New Roman" w:hAnsi="Segoe UI,Times New Roman" w:cs="Segoe UI,Times New Roman"/>
                <w:color w:val="333333"/>
                <w:sz w:val="24"/>
                <w:szCs w:val="24"/>
                <w:lang w:val="en"/>
              </w:rPr>
            </w:rPrChange>
          </w:rPr>
          <w:delText>Copy: CONNECTION STRING</w:delText>
        </w:r>
      </w:del>
    </w:p>
    <w:p w14:paraId="3364B45B" w14:textId="44E7AE8E" w:rsidR="00823864" w:rsidRPr="00DE0071" w:rsidDel="00C177FD" w:rsidRDefault="58955ABA" w:rsidP="58955ABA">
      <w:pPr>
        <w:numPr>
          <w:ilvl w:val="0"/>
          <w:numId w:val="24"/>
        </w:numPr>
        <w:spacing w:before="100" w:beforeAutospacing="1" w:after="100" w:afterAutospacing="1" w:line="240" w:lineRule="auto"/>
        <w:rPr>
          <w:del w:id="1255" w:author="Author"/>
          <w:rFonts w:ascii="Segoe UI" w:eastAsia="Segoe UI,Times New Roman" w:hAnsi="Segoe UI" w:cs="Segoe UI"/>
          <w:color w:val="333333"/>
          <w:sz w:val="24"/>
          <w:szCs w:val="24"/>
          <w:lang w:val="en"/>
          <w:rPrChange w:id="1256" w:author="Author">
            <w:rPr>
              <w:del w:id="1257" w:author="Author"/>
              <w:rFonts w:ascii="Segoe UI,Times New Roman" w:eastAsia="Segoe UI,Times New Roman" w:hAnsi="Segoe UI,Times New Roman" w:cs="Segoe UI,Times New Roman"/>
              <w:color w:val="333333"/>
              <w:sz w:val="24"/>
              <w:szCs w:val="24"/>
              <w:lang w:val="en"/>
            </w:rPr>
          </w:rPrChange>
        </w:rPr>
      </w:pPr>
      <w:del w:id="1258" w:author="Author">
        <w:r w:rsidRPr="00DE0071" w:rsidDel="00C177FD">
          <w:rPr>
            <w:rFonts w:ascii="Segoe UI" w:eastAsia="Segoe UI,Times New Roman" w:hAnsi="Segoe UI" w:cs="Segoe UI"/>
            <w:color w:val="333333"/>
            <w:sz w:val="24"/>
            <w:szCs w:val="24"/>
            <w:lang w:val="en"/>
            <w:rPrChange w:id="1259" w:author="Author">
              <w:rPr>
                <w:rFonts w:ascii="Segoe UI,Times New Roman" w:eastAsia="Segoe UI,Times New Roman" w:hAnsi="Segoe UI,Times New Roman" w:cs="Segoe UI,Times New Roman"/>
                <w:color w:val="333333"/>
                <w:sz w:val="24"/>
                <w:szCs w:val="24"/>
                <w:lang w:val="en"/>
              </w:rPr>
            </w:rPrChange>
          </w:rPr>
          <w:delText>Find: key Microsoft.ServiceBus.ConnectionString : replace its value With: CONNECTION STRING;TransportType=Amqp</w:delText>
        </w:r>
      </w:del>
    </w:p>
    <w:p w14:paraId="3967C660" w14:textId="3E157BF3" w:rsidR="00823864" w:rsidRPr="00DE0071" w:rsidDel="00C177FD" w:rsidRDefault="58955ABA" w:rsidP="58955ABA">
      <w:pPr>
        <w:numPr>
          <w:ilvl w:val="0"/>
          <w:numId w:val="24"/>
        </w:numPr>
        <w:spacing w:before="100" w:beforeAutospacing="1" w:after="100" w:afterAutospacing="1" w:line="240" w:lineRule="auto"/>
        <w:rPr>
          <w:del w:id="1260" w:author="Author"/>
          <w:rFonts w:ascii="Segoe UI" w:eastAsia="Segoe UI,Times New Roman" w:hAnsi="Segoe UI" w:cs="Segoe UI"/>
          <w:color w:val="333333"/>
          <w:sz w:val="24"/>
          <w:szCs w:val="24"/>
          <w:lang w:val="en"/>
          <w:rPrChange w:id="1261" w:author="Author">
            <w:rPr>
              <w:del w:id="1262" w:author="Author"/>
              <w:rFonts w:ascii="Segoe UI,Times New Roman" w:eastAsia="Segoe UI,Times New Roman" w:hAnsi="Segoe UI,Times New Roman" w:cs="Segoe UI,Times New Roman"/>
              <w:color w:val="333333"/>
              <w:sz w:val="24"/>
              <w:szCs w:val="24"/>
              <w:lang w:val="en"/>
            </w:rPr>
          </w:rPrChange>
        </w:rPr>
      </w:pPr>
      <w:del w:id="1263" w:author="Author">
        <w:r w:rsidRPr="00DE0071" w:rsidDel="00C177FD">
          <w:rPr>
            <w:rFonts w:ascii="Segoe UI" w:eastAsia="Segoe UI,Times New Roman" w:hAnsi="Segoe UI" w:cs="Segoe UI"/>
            <w:color w:val="333333"/>
            <w:sz w:val="24"/>
            <w:szCs w:val="24"/>
            <w:lang w:val="en"/>
            <w:rPrChange w:id="1264" w:author="Author">
              <w:rPr>
                <w:rFonts w:ascii="Segoe UI,Times New Roman" w:eastAsia="Segoe UI,Times New Roman" w:hAnsi="Segoe UI,Times New Roman" w:cs="Segoe UI,Times New Roman"/>
                <w:color w:val="333333"/>
                <w:sz w:val="24"/>
                <w:szCs w:val="24"/>
                <w:lang w:val="en"/>
              </w:rPr>
            </w:rPrChange>
          </w:rPr>
          <w:delText xml:space="preserve">Zip: </w:delText>
        </w:r>
        <w:r w:rsidRPr="00DE0071" w:rsidDel="00C177FD">
          <w:rPr>
            <w:rFonts w:ascii="Segoe UI" w:eastAsia="Segoe UI,Times New Roman" w:hAnsi="Segoe UI" w:cs="Segoe UI"/>
            <w:b/>
            <w:bCs/>
            <w:color w:val="333333"/>
            <w:sz w:val="24"/>
            <w:szCs w:val="24"/>
            <w:lang w:val="en"/>
            <w:rPrChange w:id="1265" w:author="Author">
              <w:rPr>
                <w:rFonts w:ascii="Segoe UI,Times New Roman" w:eastAsia="Segoe UI,Times New Roman" w:hAnsi="Segoe UI,Times New Roman" w:cs="Segoe UI,Times New Roman"/>
                <w:b/>
                <w:bCs/>
                <w:color w:val="333333"/>
                <w:sz w:val="24"/>
                <w:szCs w:val="24"/>
                <w:lang w:val="en"/>
              </w:rPr>
            </w:rPrChange>
          </w:rPr>
          <w:delText>datagenerator.zip</w:delText>
        </w:r>
      </w:del>
    </w:p>
    <w:p w14:paraId="5D321702" w14:textId="63829BC5" w:rsidR="00823864" w:rsidRPr="00DE0071" w:rsidDel="00C177FD" w:rsidRDefault="58955ABA" w:rsidP="58955ABA">
      <w:pPr>
        <w:numPr>
          <w:ilvl w:val="0"/>
          <w:numId w:val="24"/>
        </w:numPr>
        <w:spacing w:before="100" w:beforeAutospacing="1" w:after="100" w:afterAutospacing="1" w:line="240" w:lineRule="auto"/>
        <w:rPr>
          <w:del w:id="1266" w:author="Author"/>
          <w:rFonts w:ascii="Segoe UI" w:eastAsia="Segoe UI,Times New Roman" w:hAnsi="Segoe UI" w:cs="Segoe UI"/>
          <w:color w:val="333333"/>
          <w:sz w:val="24"/>
          <w:szCs w:val="24"/>
          <w:lang w:val="en"/>
          <w:rPrChange w:id="1267" w:author="Author">
            <w:rPr>
              <w:del w:id="1268" w:author="Author"/>
              <w:rFonts w:ascii="Segoe UI,Times New Roman" w:eastAsia="Segoe UI,Times New Roman" w:hAnsi="Segoe UI,Times New Roman" w:cs="Segoe UI,Times New Roman"/>
              <w:color w:val="333333"/>
              <w:sz w:val="24"/>
              <w:szCs w:val="24"/>
              <w:lang w:val="en"/>
            </w:rPr>
          </w:rPrChange>
        </w:rPr>
      </w:pPr>
      <w:del w:id="1269" w:author="Author">
        <w:r w:rsidRPr="00DE0071" w:rsidDel="00C177FD">
          <w:rPr>
            <w:rFonts w:ascii="Segoe UI" w:eastAsia="Segoe UI,Times New Roman" w:hAnsi="Segoe UI" w:cs="Segoe UI"/>
            <w:color w:val="333333"/>
            <w:sz w:val="24"/>
            <w:szCs w:val="24"/>
            <w:lang w:val="en"/>
            <w:rPrChange w:id="1270" w:author="Author">
              <w:rPr>
                <w:rFonts w:ascii="Segoe UI,Times New Roman" w:eastAsia="Segoe UI,Times New Roman" w:hAnsi="Segoe UI,Times New Roman" w:cs="Segoe UI,Times New Roman"/>
                <w:color w:val="333333"/>
                <w:sz w:val="24"/>
                <w:szCs w:val="24"/>
                <w:lang w:val="en"/>
              </w:rPr>
            </w:rPrChange>
          </w:rPr>
          <w:delText xml:space="preserve">Browse: </w:delText>
        </w:r>
        <w:r w:rsidR="002203DD" w:rsidRPr="00DE0071" w:rsidDel="00C177FD">
          <w:rPr>
            <w:rFonts w:ascii="Segoe UI" w:hAnsi="Segoe UI" w:cs="Segoe UI"/>
            <w:rPrChange w:id="1271" w:author="Author">
              <w:rPr/>
            </w:rPrChange>
          </w:rPr>
          <w:fldChar w:fldCharType="begin"/>
        </w:r>
        <w:r w:rsidR="002203DD" w:rsidRPr="00DE0071" w:rsidDel="00C177FD">
          <w:rPr>
            <w:rFonts w:ascii="Segoe UI" w:hAnsi="Segoe UI" w:cs="Segoe UI"/>
            <w:rPrChange w:id="1272" w:author="Author">
              <w:rPr/>
            </w:rPrChange>
          </w:rPr>
          <w:delInstrText xml:space="preserve"> HYPERLINK "https://manage.windowsazure.com/" \h </w:delInstrText>
        </w:r>
        <w:r w:rsidR="002203DD" w:rsidRPr="00DE0071" w:rsidDel="00C177FD">
          <w:rPr>
            <w:rFonts w:ascii="Segoe UI" w:hAnsi="Segoe UI" w:cs="Segoe UI"/>
            <w:rPrChange w:id="1273" w:author="Author">
              <w:rPr/>
            </w:rPrChange>
          </w:rPr>
          <w:fldChar w:fldCharType="separate"/>
        </w:r>
        <w:r w:rsidRPr="00DE0071" w:rsidDel="00C177FD">
          <w:rPr>
            <w:rFonts w:ascii="Segoe UI" w:eastAsia="Segoe UI,Times New Roman" w:hAnsi="Segoe UI" w:cs="Segoe UI"/>
            <w:color w:val="4078C0"/>
            <w:sz w:val="24"/>
            <w:szCs w:val="24"/>
            <w:lang w:val="en"/>
            <w:rPrChange w:id="1274" w:author="Author">
              <w:rPr>
                <w:rFonts w:ascii="Segoe UI,Times New Roman" w:eastAsia="Segoe UI,Times New Roman" w:hAnsi="Segoe UI,Times New Roman" w:cs="Segoe UI,Times New Roman"/>
                <w:color w:val="4078C0"/>
                <w:sz w:val="24"/>
                <w:szCs w:val="24"/>
                <w:lang w:val="en"/>
              </w:rPr>
            </w:rPrChange>
          </w:rPr>
          <w:delText>https://manage.windowsazure.com</w:delText>
        </w:r>
        <w:r w:rsidR="002203DD" w:rsidRPr="00DE0071" w:rsidDel="00C177FD">
          <w:rPr>
            <w:rFonts w:ascii="Segoe UI" w:eastAsia="Segoe UI,Times New Roman" w:hAnsi="Segoe UI" w:cs="Segoe UI"/>
            <w:color w:val="4078C0"/>
            <w:sz w:val="24"/>
            <w:szCs w:val="24"/>
            <w:lang w:val="en"/>
            <w:rPrChange w:id="1275" w:author="Author">
              <w:rPr>
                <w:rFonts w:ascii="Segoe UI,Times New Roman" w:eastAsia="Segoe UI,Times New Roman" w:hAnsi="Segoe UI,Times New Roman" w:cs="Segoe UI,Times New Roman"/>
                <w:color w:val="4078C0"/>
                <w:sz w:val="24"/>
                <w:szCs w:val="24"/>
                <w:lang w:val="en"/>
              </w:rPr>
            </w:rPrChange>
          </w:rPr>
          <w:fldChar w:fldCharType="end"/>
        </w:r>
      </w:del>
    </w:p>
    <w:p w14:paraId="65A9822A" w14:textId="34AB2B53" w:rsidR="00823864" w:rsidRPr="00DE0071" w:rsidDel="00C177FD" w:rsidRDefault="58955ABA" w:rsidP="58955ABA">
      <w:pPr>
        <w:numPr>
          <w:ilvl w:val="0"/>
          <w:numId w:val="24"/>
        </w:numPr>
        <w:spacing w:before="100" w:beforeAutospacing="1" w:after="100" w:afterAutospacing="1" w:line="240" w:lineRule="auto"/>
        <w:rPr>
          <w:del w:id="1276" w:author="Author"/>
          <w:rFonts w:ascii="Segoe UI" w:eastAsia="Segoe UI,Times New Roman" w:hAnsi="Segoe UI" w:cs="Segoe UI"/>
          <w:color w:val="333333"/>
          <w:sz w:val="24"/>
          <w:szCs w:val="24"/>
          <w:lang w:val="en"/>
          <w:rPrChange w:id="1277" w:author="Author">
            <w:rPr>
              <w:del w:id="1278" w:author="Author"/>
              <w:rFonts w:ascii="Segoe UI,Times New Roman" w:eastAsia="Segoe UI,Times New Roman" w:hAnsi="Segoe UI,Times New Roman" w:cs="Segoe UI,Times New Roman"/>
              <w:color w:val="333333"/>
              <w:sz w:val="24"/>
              <w:szCs w:val="24"/>
              <w:lang w:val="en"/>
            </w:rPr>
          </w:rPrChange>
        </w:rPr>
      </w:pPr>
      <w:del w:id="1279" w:author="Author">
        <w:r w:rsidRPr="00DE0071" w:rsidDel="00C177FD">
          <w:rPr>
            <w:rFonts w:ascii="Segoe UI" w:eastAsia="Segoe UI,Times New Roman" w:hAnsi="Segoe UI" w:cs="Segoe UI"/>
            <w:color w:val="333333"/>
            <w:sz w:val="24"/>
            <w:szCs w:val="24"/>
            <w:lang w:val="en"/>
            <w:rPrChange w:id="1280"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C177FD">
          <w:rPr>
            <w:rFonts w:ascii="Segoe UI" w:eastAsia="Segoe UI,Times New Roman" w:hAnsi="Segoe UI" w:cs="Segoe UI"/>
            <w:b/>
            <w:bCs/>
            <w:color w:val="333333"/>
            <w:sz w:val="24"/>
            <w:szCs w:val="24"/>
            <w:lang w:val="en"/>
            <w:rPrChange w:id="1281" w:author="Author">
              <w:rPr>
                <w:rFonts w:ascii="Segoe UI,Times New Roman" w:eastAsia="Segoe UI,Times New Roman" w:hAnsi="Segoe UI,Times New Roman" w:cs="Segoe UI,Times New Roman"/>
                <w:b/>
                <w:bCs/>
                <w:color w:val="333333"/>
                <w:sz w:val="24"/>
                <w:szCs w:val="24"/>
                <w:lang w:val="en"/>
              </w:rPr>
            </w:rPrChange>
          </w:rPr>
          <w:delText>NEW</w:delText>
        </w:r>
        <w:r w:rsidRPr="00DE0071" w:rsidDel="00C177FD">
          <w:rPr>
            <w:rFonts w:ascii="Segoe UI" w:eastAsia="Segoe UI,Times New Roman" w:hAnsi="Segoe UI" w:cs="Segoe UI"/>
            <w:color w:val="333333"/>
            <w:sz w:val="24"/>
            <w:szCs w:val="24"/>
            <w:lang w:val="en"/>
            <w:rPrChange w:id="1282"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C177FD">
          <w:rPr>
            <w:rFonts w:ascii="Segoe UI" w:eastAsia="Segoe UI,Times New Roman" w:hAnsi="Segoe UI" w:cs="Segoe UI"/>
            <w:b/>
            <w:bCs/>
            <w:color w:val="333333"/>
            <w:sz w:val="24"/>
            <w:szCs w:val="24"/>
            <w:lang w:val="en"/>
            <w:rPrChange w:id="1283" w:author="Author">
              <w:rPr>
                <w:rFonts w:ascii="Segoe UI,Times New Roman" w:eastAsia="Segoe UI,Times New Roman" w:hAnsi="Segoe UI,Times New Roman" w:cs="Segoe UI,Times New Roman"/>
                <w:b/>
                <w:bCs/>
                <w:color w:val="333333"/>
                <w:sz w:val="24"/>
                <w:szCs w:val="24"/>
                <w:lang w:val="en"/>
              </w:rPr>
            </w:rPrChange>
          </w:rPr>
          <w:delText>COMPUTE</w:delText>
        </w:r>
        <w:r w:rsidRPr="00DE0071" w:rsidDel="00C177FD">
          <w:rPr>
            <w:rFonts w:ascii="Segoe UI" w:eastAsia="Segoe UI,Times New Roman" w:hAnsi="Segoe UI" w:cs="Segoe UI"/>
            <w:color w:val="333333"/>
            <w:sz w:val="24"/>
            <w:szCs w:val="24"/>
            <w:lang w:val="en"/>
            <w:rPrChange w:id="1284"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C177FD">
          <w:rPr>
            <w:rFonts w:ascii="Segoe UI" w:eastAsia="Segoe UI,Times New Roman" w:hAnsi="Segoe UI" w:cs="Segoe UI"/>
            <w:b/>
            <w:bCs/>
            <w:color w:val="333333"/>
            <w:sz w:val="24"/>
            <w:szCs w:val="24"/>
            <w:lang w:val="en"/>
            <w:rPrChange w:id="1285" w:author="Author">
              <w:rPr>
                <w:rFonts w:ascii="Segoe UI,Times New Roman" w:eastAsia="Segoe UI,Times New Roman" w:hAnsi="Segoe UI,Times New Roman" w:cs="Segoe UI,Times New Roman"/>
                <w:b/>
                <w:bCs/>
                <w:color w:val="333333"/>
                <w:sz w:val="24"/>
                <w:szCs w:val="24"/>
                <w:lang w:val="en"/>
              </w:rPr>
            </w:rPrChange>
          </w:rPr>
          <w:delText>WEB APP</w:delText>
        </w:r>
        <w:r w:rsidRPr="00DE0071" w:rsidDel="00C177FD">
          <w:rPr>
            <w:rFonts w:ascii="Segoe UI" w:eastAsia="Segoe UI,Times New Roman" w:hAnsi="Segoe UI" w:cs="Segoe UI"/>
            <w:color w:val="333333"/>
            <w:sz w:val="24"/>
            <w:szCs w:val="24"/>
            <w:lang w:val="en"/>
            <w:rPrChange w:id="1286"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C177FD">
          <w:rPr>
            <w:rFonts w:ascii="Segoe UI" w:eastAsia="Segoe UI,Times New Roman" w:hAnsi="Segoe UI" w:cs="Segoe UI"/>
            <w:b/>
            <w:bCs/>
            <w:color w:val="333333"/>
            <w:sz w:val="24"/>
            <w:szCs w:val="24"/>
            <w:lang w:val="en"/>
            <w:rPrChange w:id="1287" w:author="Author">
              <w:rPr>
                <w:rFonts w:ascii="Segoe UI,Times New Roman" w:eastAsia="Segoe UI,Times New Roman" w:hAnsi="Segoe UI,Times New Roman" w:cs="Segoe UI,Times New Roman"/>
                <w:b/>
                <w:bCs/>
                <w:color w:val="333333"/>
                <w:sz w:val="24"/>
                <w:szCs w:val="24"/>
                <w:lang w:val="en"/>
              </w:rPr>
            </w:rPrChange>
          </w:rPr>
          <w:delText>QUICK CREATE</w:delText>
        </w:r>
      </w:del>
    </w:p>
    <w:p w14:paraId="32F36850" w14:textId="48DAC8F8" w:rsidR="00823864" w:rsidRPr="00DE0071" w:rsidDel="00C177FD" w:rsidRDefault="58955ABA" w:rsidP="58955ABA">
      <w:pPr>
        <w:numPr>
          <w:ilvl w:val="0"/>
          <w:numId w:val="24"/>
        </w:numPr>
        <w:spacing w:before="100" w:beforeAutospacing="1" w:after="100" w:afterAutospacing="1" w:line="240" w:lineRule="auto"/>
        <w:rPr>
          <w:del w:id="1288" w:author="Author"/>
          <w:rFonts w:ascii="Segoe UI" w:eastAsia="Segoe UI,Times New Roman" w:hAnsi="Segoe UI" w:cs="Segoe UI"/>
          <w:color w:val="333333"/>
          <w:sz w:val="24"/>
          <w:szCs w:val="24"/>
          <w:lang w:val="en"/>
          <w:rPrChange w:id="1289" w:author="Author">
            <w:rPr>
              <w:del w:id="1290" w:author="Author"/>
              <w:rFonts w:ascii="Segoe UI,Times New Roman" w:eastAsia="Segoe UI,Times New Roman" w:hAnsi="Segoe UI,Times New Roman" w:cs="Segoe UI,Times New Roman"/>
              <w:color w:val="333333"/>
              <w:sz w:val="24"/>
              <w:szCs w:val="24"/>
              <w:lang w:val="en"/>
            </w:rPr>
          </w:rPrChange>
        </w:rPr>
      </w:pPr>
      <w:del w:id="1291" w:author="Author">
        <w:r w:rsidRPr="00DE0071" w:rsidDel="00C177FD">
          <w:rPr>
            <w:rFonts w:ascii="Segoe UI" w:eastAsia="Segoe UI,Times New Roman" w:hAnsi="Segoe UI" w:cs="Segoe UI"/>
            <w:color w:val="333333"/>
            <w:sz w:val="24"/>
            <w:szCs w:val="24"/>
            <w:lang w:val="en"/>
            <w:rPrChange w:id="1292" w:author="Author">
              <w:rPr>
                <w:rFonts w:ascii="Segoe UI,Times New Roman" w:eastAsia="Segoe UI,Times New Roman" w:hAnsi="Segoe UI,Times New Roman" w:cs="Segoe UI,Times New Roman"/>
                <w:color w:val="333333"/>
                <w:sz w:val="24"/>
                <w:szCs w:val="24"/>
                <w:lang w:val="en"/>
              </w:rPr>
            </w:rPrChange>
          </w:rPr>
          <w:delText xml:space="preserve">Type: URL: </w:delText>
        </w:r>
        <w:r w:rsidRPr="00DE0071" w:rsidDel="00C177FD">
          <w:rPr>
            <w:rFonts w:ascii="Segoe UI" w:eastAsia="Segoe UI,Times New Roman" w:hAnsi="Segoe UI" w:cs="Segoe UI"/>
            <w:b/>
            <w:bCs/>
            <w:color w:val="333333"/>
            <w:sz w:val="24"/>
            <w:szCs w:val="24"/>
            <w:lang w:val="en"/>
            <w:rPrChange w:id="1293" w:author="Author">
              <w:rPr>
                <w:rFonts w:ascii="Segoe UI,Times New Roman" w:eastAsia="Segoe UI,Times New Roman" w:hAnsi="Segoe UI,Times New Roman" w:cs="Segoe UI,Times New Roman"/>
                <w:b/>
                <w:bCs/>
                <w:color w:val="333333"/>
                <w:sz w:val="24"/>
                <w:szCs w:val="24"/>
                <w:lang w:val="en"/>
              </w:rPr>
            </w:rPrChange>
          </w:rPr>
          <w:delText>adl[</w:delText>
        </w:r>
        <w:r w:rsidRPr="00DE0071" w:rsidDel="00C177FD">
          <w:rPr>
            <w:rFonts w:ascii="Segoe UI" w:eastAsia="Segoe UI,Times New Roman" w:hAnsi="Segoe UI" w:cs="Segoe UI"/>
            <w:b/>
            <w:bCs/>
            <w:i/>
            <w:iCs/>
            <w:color w:val="333333"/>
            <w:sz w:val="24"/>
            <w:szCs w:val="24"/>
            <w:lang w:val="en"/>
            <w:rPrChange w:id="1294"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C177FD">
          <w:rPr>
            <w:rFonts w:ascii="Segoe UI" w:eastAsia="Segoe UI,Times New Roman" w:hAnsi="Segoe UI" w:cs="Segoe UI"/>
            <w:b/>
            <w:bCs/>
            <w:color w:val="333333"/>
            <w:sz w:val="24"/>
            <w:szCs w:val="24"/>
            <w:lang w:val="en"/>
            <w:rPrChange w:id="1295" w:author="Author">
              <w:rPr>
                <w:rFonts w:ascii="Segoe UI,Times New Roman" w:eastAsia="Segoe UI,Times New Roman" w:hAnsi="Segoe UI,Times New Roman" w:cs="Segoe UI,Times New Roman"/>
                <w:b/>
                <w:bCs/>
                <w:color w:val="333333"/>
                <w:sz w:val="24"/>
                <w:szCs w:val="24"/>
                <w:lang w:val="en"/>
              </w:rPr>
            </w:rPrChange>
          </w:rPr>
          <w:delText>]</w:delText>
        </w:r>
      </w:del>
    </w:p>
    <w:p w14:paraId="3EF5A3D9" w14:textId="5B73EB7A" w:rsidR="00823864" w:rsidRPr="00DE0071" w:rsidDel="00C177FD" w:rsidRDefault="58955ABA" w:rsidP="58955ABA">
      <w:pPr>
        <w:numPr>
          <w:ilvl w:val="0"/>
          <w:numId w:val="24"/>
        </w:numPr>
        <w:spacing w:before="100" w:beforeAutospacing="1" w:after="100" w:afterAutospacing="1" w:line="240" w:lineRule="auto"/>
        <w:rPr>
          <w:del w:id="1296" w:author="Author"/>
          <w:rFonts w:ascii="Segoe UI" w:eastAsia="Segoe UI,Times New Roman" w:hAnsi="Segoe UI" w:cs="Segoe UI"/>
          <w:color w:val="333333"/>
          <w:sz w:val="24"/>
          <w:szCs w:val="24"/>
          <w:lang w:val="en"/>
          <w:rPrChange w:id="1297" w:author="Author">
            <w:rPr>
              <w:del w:id="1298" w:author="Author"/>
              <w:rFonts w:ascii="Segoe UI,Times New Roman" w:eastAsia="Segoe UI,Times New Roman" w:hAnsi="Segoe UI,Times New Roman" w:cs="Segoe UI,Times New Roman"/>
              <w:color w:val="333333"/>
              <w:sz w:val="24"/>
              <w:szCs w:val="24"/>
              <w:lang w:val="en"/>
            </w:rPr>
          </w:rPrChange>
        </w:rPr>
      </w:pPr>
      <w:del w:id="1299" w:author="Author">
        <w:r w:rsidRPr="00DE0071" w:rsidDel="00C177FD">
          <w:rPr>
            <w:rFonts w:ascii="Segoe UI" w:eastAsia="Segoe UI,Times New Roman" w:hAnsi="Segoe UI" w:cs="Segoe UI"/>
            <w:color w:val="333333"/>
            <w:sz w:val="24"/>
            <w:szCs w:val="24"/>
            <w:lang w:val="en"/>
            <w:rPrChange w:id="1300" w:author="Author">
              <w:rPr>
                <w:rFonts w:ascii="Segoe UI,Times New Roman" w:eastAsia="Segoe UI,Times New Roman" w:hAnsi="Segoe UI,Times New Roman" w:cs="Segoe UI,Times New Roman"/>
                <w:color w:val="333333"/>
                <w:sz w:val="24"/>
                <w:szCs w:val="24"/>
                <w:lang w:val="en"/>
              </w:rPr>
            </w:rPrChange>
          </w:rPr>
          <w:delText>Select: APP SERVICE PLAN: From your subscription</w:delText>
        </w:r>
      </w:del>
    </w:p>
    <w:p w14:paraId="709B8D0D" w14:textId="3F411CA9" w:rsidR="00823864" w:rsidRPr="00DE0071" w:rsidDel="00C177FD" w:rsidRDefault="58955ABA" w:rsidP="58955ABA">
      <w:pPr>
        <w:numPr>
          <w:ilvl w:val="0"/>
          <w:numId w:val="24"/>
        </w:numPr>
        <w:spacing w:before="100" w:beforeAutospacing="1" w:after="100" w:afterAutospacing="1" w:line="240" w:lineRule="auto"/>
        <w:rPr>
          <w:del w:id="1301" w:author="Author"/>
          <w:rFonts w:ascii="Segoe UI" w:eastAsia="Segoe UI,Times New Roman" w:hAnsi="Segoe UI" w:cs="Segoe UI"/>
          <w:color w:val="333333"/>
          <w:sz w:val="24"/>
          <w:szCs w:val="24"/>
          <w:lang w:val="en"/>
          <w:rPrChange w:id="1302" w:author="Author">
            <w:rPr>
              <w:del w:id="1303" w:author="Author"/>
              <w:rFonts w:ascii="Segoe UI,Times New Roman" w:eastAsia="Segoe UI,Times New Roman" w:hAnsi="Segoe UI,Times New Roman" w:cs="Segoe UI,Times New Roman"/>
              <w:color w:val="333333"/>
              <w:sz w:val="24"/>
              <w:szCs w:val="24"/>
              <w:lang w:val="en"/>
            </w:rPr>
          </w:rPrChange>
        </w:rPr>
      </w:pPr>
      <w:del w:id="1304" w:author="Author">
        <w:r w:rsidRPr="00DE0071" w:rsidDel="00C177FD">
          <w:rPr>
            <w:rFonts w:ascii="Segoe UI" w:eastAsia="Segoe UI,Times New Roman" w:hAnsi="Segoe UI" w:cs="Segoe UI"/>
            <w:color w:val="333333"/>
            <w:sz w:val="24"/>
            <w:szCs w:val="24"/>
            <w:lang w:val="en"/>
            <w:rPrChange w:id="130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C177FD">
          <w:rPr>
            <w:rFonts w:ascii="Segoe UI" w:eastAsia="Segoe UI,Times New Roman" w:hAnsi="Segoe UI" w:cs="Segoe UI"/>
            <w:b/>
            <w:bCs/>
            <w:color w:val="333333"/>
            <w:sz w:val="24"/>
            <w:szCs w:val="24"/>
            <w:lang w:val="en"/>
            <w:rPrChange w:id="1306" w:author="Author">
              <w:rPr>
                <w:rFonts w:ascii="Segoe UI,Times New Roman" w:eastAsia="Segoe UI,Times New Roman" w:hAnsi="Segoe UI,Times New Roman" w:cs="Segoe UI,Times New Roman"/>
                <w:b/>
                <w:bCs/>
                <w:color w:val="333333"/>
                <w:sz w:val="24"/>
                <w:szCs w:val="24"/>
                <w:lang w:val="en"/>
              </w:rPr>
            </w:rPrChange>
          </w:rPr>
          <w:delText>adl[</w:delText>
        </w:r>
        <w:r w:rsidRPr="00DE0071" w:rsidDel="00C177FD">
          <w:rPr>
            <w:rFonts w:ascii="Segoe UI" w:eastAsia="Segoe UI,Times New Roman" w:hAnsi="Segoe UI" w:cs="Segoe UI"/>
            <w:b/>
            <w:bCs/>
            <w:i/>
            <w:iCs/>
            <w:color w:val="333333"/>
            <w:sz w:val="24"/>
            <w:szCs w:val="24"/>
            <w:lang w:val="en"/>
            <w:rPrChange w:id="1307"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C177FD">
          <w:rPr>
            <w:rFonts w:ascii="Segoe UI" w:eastAsia="Segoe UI,Times New Roman" w:hAnsi="Segoe UI" w:cs="Segoe UI"/>
            <w:b/>
            <w:bCs/>
            <w:color w:val="333333"/>
            <w:sz w:val="24"/>
            <w:szCs w:val="24"/>
            <w:lang w:val="en"/>
            <w:rPrChange w:id="1308"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C177FD">
          <w:rPr>
            <w:rFonts w:ascii="Segoe UI" w:eastAsia="Segoe UI,Times New Roman" w:hAnsi="Segoe UI" w:cs="Segoe UI"/>
            <w:color w:val="333333"/>
            <w:sz w:val="24"/>
            <w:szCs w:val="24"/>
            <w:lang w:val="en"/>
            <w:rPrChange w:id="1309"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C177FD">
          <w:rPr>
            <w:rFonts w:ascii="Segoe UI" w:eastAsia="Segoe UI,Times New Roman" w:hAnsi="Segoe UI" w:cs="Segoe UI"/>
            <w:b/>
            <w:bCs/>
            <w:color w:val="333333"/>
            <w:sz w:val="24"/>
            <w:szCs w:val="24"/>
            <w:lang w:val="en"/>
            <w:rPrChange w:id="1310" w:author="Author">
              <w:rPr>
                <w:rFonts w:ascii="Segoe UI,Times New Roman" w:eastAsia="Segoe UI,Times New Roman" w:hAnsi="Segoe UI,Times New Roman" w:cs="Segoe UI,Times New Roman"/>
                <w:b/>
                <w:bCs/>
                <w:color w:val="333333"/>
                <w:sz w:val="24"/>
                <w:szCs w:val="24"/>
                <w:lang w:val="en"/>
              </w:rPr>
            </w:rPrChange>
          </w:rPr>
          <w:delText>WEBJOBS</w:delText>
        </w:r>
        <w:r w:rsidRPr="00DE0071" w:rsidDel="00C177FD">
          <w:rPr>
            <w:rFonts w:ascii="Segoe UI" w:eastAsia="Segoe UI,Times New Roman" w:hAnsi="Segoe UI" w:cs="Segoe UI"/>
            <w:color w:val="333333"/>
            <w:sz w:val="24"/>
            <w:szCs w:val="24"/>
            <w:lang w:val="en"/>
            <w:rPrChange w:id="1311"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C177FD">
          <w:rPr>
            <w:rFonts w:ascii="Segoe UI" w:eastAsia="Segoe UI,Times New Roman" w:hAnsi="Segoe UI" w:cs="Segoe UI"/>
            <w:b/>
            <w:bCs/>
            <w:color w:val="333333"/>
            <w:sz w:val="24"/>
            <w:szCs w:val="24"/>
            <w:lang w:val="en"/>
            <w:rPrChange w:id="1312" w:author="Author">
              <w:rPr>
                <w:rFonts w:ascii="Segoe UI,Times New Roman" w:eastAsia="Segoe UI,Times New Roman" w:hAnsi="Segoe UI,Times New Roman" w:cs="Segoe UI,Times New Roman"/>
                <w:b/>
                <w:bCs/>
                <w:color w:val="333333"/>
                <w:sz w:val="24"/>
                <w:szCs w:val="24"/>
                <w:lang w:val="en"/>
              </w:rPr>
            </w:rPrChange>
          </w:rPr>
          <w:delText>ADD A JOB</w:delText>
        </w:r>
      </w:del>
    </w:p>
    <w:p w14:paraId="1A7F2808" w14:textId="6AE7A5EC" w:rsidR="00823864" w:rsidRPr="00DE0071" w:rsidDel="00C177FD" w:rsidRDefault="58955ABA" w:rsidP="58955ABA">
      <w:pPr>
        <w:numPr>
          <w:ilvl w:val="0"/>
          <w:numId w:val="24"/>
        </w:numPr>
        <w:spacing w:before="100" w:beforeAutospacing="1" w:after="100" w:afterAutospacing="1" w:line="240" w:lineRule="auto"/>
        <w:rPr>
          <w:del w:id="1313" w:author="Author"/>
          <w:rFonts w:ascii="Segoe UI" w:eastAsia="Segoe UI,Times New Roman" w:hAnsi="Segoe UI" w:cs="Segoe UI"/>
          <w:color w:val="333333"/>
          <w:sz w:val="24"/>
          <w:szCs w:val="24"/>
          <w:lang w:val="en"/>
          <w:rPrChange w:id="1314" w:author="Author">
            <w:rPr>
              <w:del w:id="1315" w:author="Author"/>
              <w:rFonts w:ascii="Segoe UI,Times New Roman" w:eastAsia="Segoe UI,Times New Roman" w:hAnsi="Segoe UI,Times New Roman" w:cs="Segoe UI,Times New Roman"/>
              <w:color w:val="333333"/>
              <w:sz w:val="24"/>
              <w:szCs w:val="24"/>
              <w:lang w:val="en"/>
            </w:rPr>
          </w:rPrChange>
        </w:rPr>
      </w:pPr>
      <w:del w:id="1316" w:author="Author">
        <w:r w:rsidRPr="00DE0071" w:rsidDel="00C177FD">
          <w:rPr>
            <w:rFonts w:ascii="Segoe UI" w:eastAsia="Segoe UI,Times New Roman" w:hAnsi="Segoe UI" w:cs="Segoe UI"/>
            <w:color w:val="333333"/>
            <w:sz w:val="24"/>
            <w:szCs w:val="24"/>
            <w:lang w:val="en"/>
            <w:rPrChange w:id="1317" w:author="Author">
              <w:rPr>
                <w:rFonts w:ascii="Segoe UI,Times New Roman" w:eastAsia="Segoe UI,Times New Roman" w:hAnsi="Segoe UI,Times New Roman" w:cs="Segoe UI,Times New Roman"/>
                <w:color w:val="333333"/>
                <w:sz w:val="24"/>
                <w:szCs w:val="24"/>
                <w:lang w:val="en"/>
              </w:rPr>
            </w:rPrChange>
          </w:rPr>
          <w:delText xml:space="preserve">Type: NAME: </w:delText>
        </w:r>
        <w:r w:rsidRPr="00DE0071" w:rsidDel="00C177FD">
          <w:rPr>
            <w:rFonts w:ascii="Segoe UI" w:eastAsia="Segoe UI,Times New Roman" w:hAnsi="Segoe UI" w:cs="Segoe UI"/>
            <w:b/>
            <w:bCs/>
            <w:color w:val="333333"/>
            <w:sz w:val="24"/>
            <w:szCs w:val="24"/>
            <w:lang w:val="en"/>
            <w:rPrChange w:id="1318" w:author="Author">
              <w:rPr>
                <w:rFonts w:ascii="Segoe UI,Times New Roman" w:eastAsia="Segoe UI,Times New Roman" w:hAnsi="Segoe UI,Times New Roman" w:cs="Segoe UI,Times New Roman"/>
                <w:b/>
                <w:bCs/>
                <w:color w:val="333333"/>
                <w:sz w:val="24"/>
                <w:szCs w:val="24"/>
                <w:lang w:val="en"/>
              </w:rPr>
            </w:rPrChange>
          </w:rPr>
          <w:delText>adl[</w:delText>
        </w:r>
        <w:r w:rsidRPr="00DE0071" w:rsidDel="00C177FD">
          <w:rPr>
            <w:rFonts w:ascii="Segoe UI" w:eastAsia="Segoe UI,Times New Roman" w:hAnsi="Segoe UI" w:cs="Segoe UI"/>
            <w:b/>
            <w:bCs/>
            <w:i/>
            <w:iCs/>
            <w:color w:val="333333"/>
            <w:sz w:val="24"/>
            <w:szCs w:val="24"/>
            <w:lang w:val="en"/>
            <w:rPrChange w:id="1319"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C177FD">
          <w:rPr>
            <w:rFonts w:ascii="Segoe UI" w:eastAsia="Segoe UI,Times New Roman" w:hAnsi="Segoe UI" w:cs="Segoe UI"/>
            <w:b/>
            <w:bCs/>
            <w:color w:val="333333"/>
            <w:sz w:val="24"/>
            <w:szCs w:val="24"/>
            <w:lang w:val="en"/>
            <w:rPrChange w:id="1320" w:author="Author">
              <w:rPr>
                <w:rFonts w:ascii="Segoe UI,Times New Roman" w:eastAsia="Segoe UI,Times New Roman" w:hAnsi="Segoe UI,Times New Roman" w:cs="Segoe UI,Times New Roman"/>
                <w:b/>
                <w:bCs/>
                <w:color w:val="333333"/>
                <w:sz w:val="24"/>
                <w:szCs w:val="24"/>
                <w:lang w:val="en"/>
              </w:rPr>
            </w:rPrChange>
          </w:rPr>
          <w:delText>]</w:delText>
        </w:r>
      </w:del>
    </w:p>
    <w:p w14:paraId="1B2F7B92" w14:textId="4F2CBE25" w:rsidR="00823864" w:rsidRPr="00DE0071" w:rsidDel="00C177FD" w:rsidRDefault="58955ABA" w:rsidP="58955ABA">
      <w:pPr>
        <w:numPr>
          <w:ilvl w:val="0"/>
          <w:numId w:val="24"/>
        </w:numPr>
        <w:spacing w:before="100" w:beforeAutospacing="1" w:after="100" w:afterAutospacing="1" w:line="240" w:lineRule="auto"/>
        <w:rPr>
          <w:del w:id="1321" w:author="Author"/>
          <w:rFonts w:ascii="Segoe UI" w:eastAsia="Segoe UI,Times New Roman" w:hAnsi="Segoe UI" w:cs="Segoe UI"/>
          <w:color w:val="333333"/>
          <w:sz w:val="24"/>
          <w:szCs w:val="24"/>
          <w:lang w:val="en"/>
          <w:rPrChange w:id="1322" w:author="Author">
            <w:rPr>
              <w:del w:id="1323" w:author="Author"/>
              <w:rFonts w:ascii="Segoe UI,Times New Roman" w:eastAsia="Segoe UI,Times New Roman" w:hAnsi="Segoe UI,Times New Roman" w:cs="Segoe UI,Times New Roman"/>
              <w:color w:val="333333"/>
              <w:sz w:val="24"/>
              <w:szCs w:val="24"/>
              <w:lang w:val="en"/>
            </w:rPr>
          </w:rPrChange>
        </w:rPr>
      </w:pPr>
      <w:del w:id="1324" w:author="Author">
        <w:r w:rsidRPr="00DE0071" w:rsidDel="00C177FD">
          <w:rPr>
            <w:rFonts w:ascii="Segoe UI" w:eastAsia="Segoe UI,Times New Roman" w:hAnsi="Segoe UI" w:cs="Segoe UI"/>
            <w:color w:val="333333"/>
            <w:sz w:val="24"/>
            <w:szCs w:val="24"/>
            <w:lang w:val="en"/>
            <w:rPrChange w:id="1325" w:author="Author">
              <w:rPr>
                <w:rFonts w:ascii="Segoe UI,Times New Roman" w:eastAsia="Segoe UI,Times New Roman" w:hAnsi="Segoe UI,Times New Roman" w:cs="Segoe UI,Times New Roman"/>
                <w:color w:val="333333"/>
                <w:sz w:val="24"/>
                <w:szCs w:val="24"/>
                <w:lang w:val="en"/>
              </w:rPr>
            </w:rPrChange>
          </w:rPr>
          <w:delText xml:space="preserve">Browse: </w:delText>
        </w:r>
        <w:r w:rsidRPr="00DE0071" w:rsidDel="00C177FD">
          <w:rPr>
            <w:rFonts w:ascii="Segoe UI" w:eastAsia="Segoe UI,Times New Roman" w:hAnsi="Segoe UI" w:cs="Segoe UI"/>
            <w:b/>
            <w:bCs/>
            <w:color w:val="333333"/>
            <w:sz w:val="24"/>
            <w:szCs w:val="24"/>
            <w:lang w:val="en"/>
            <w:rPrChange w:id="1326" w:author="Author">
              <w:rPr>
                <w:rFonts w:ascii="Segoe UI,Times New Roman" w:eastAsia="Segoe UI,Times New Roman" w:hAnsi="Segoe UI,Times New Roman" w:cs="Segoe UI,Times New Roman"/>
                <w:b/>
                <w:bCs/>
                <w:color w:val="333333"/>
                <w:sz w:val="24"/>
                <w:szCs w:val="24"/>
                <w:lang w:val="en"/>
              </w:rPr>
            </w:rPrChange>
          </w:rPr>
          <w:delText>datagenerator.zip</w:delText>
        </w:r>
      </w:del>
    </w:p>
    <w:p w14:paraId="07A46084" w14:textId="48D49EF1" w:rsidR="00823864" w:rsidRPr="00DE0071" w:rsidDel="00C177FD" w:rsidRDefault="58955ABA" w:rsidP="58955ABA">
      <w:pPr>
        <w:numPr>
          <w:ilvl w:val="0"/>
          <w:numId w:val="24"/>
        </w:numPr>
        <w:spacing w:before="100" w:beforeAutospacing="1" w:after="100" w:afterAutospacing="1" w:line="240" w:lineRule="auto"/>
        <w:rPr>
          <w:del w:id="1327" w:author="Author"/>
          <w:rFonts w:ascii="Segoe UI" w:eastAsia="Segoe UI,Times New Roman" w:hAnsi="Segoe UI" w:cs="Segoe UI"/>
          <w:color w:val="333333"/>
          <w:sz w:val="24"/>
          <w:szCs w:val="24"/>
          <w:lang w:val="en"/>
          <w:rPrChange w:id="1328" w:author="Author">
            <w:rPr>
              <w:del w:id="1329" w:author="Author"/>
              <w:rFonts w:ascii="Segoe UI,Times New Roman" w:eastAsia="Segoe UI,Times New Roman" w:hAnsi="Segoe UI,Times New Roman" w:cs="Segoe UI,Times New Roman"/>
              <w:color w:val="333333"/>
              <w:sz w:val="24"/>
              <w:szCs w:val="24"/>
              <w:lang w:val="en"/>
            </w:rPr>
          </w:rPrChange>
        </w:rPr>
      </w:pPr>
      <w:del w:id="1330" w:author="Author">
        <w:r w:rsidRPr="00DE0071" w:rsidDel="00C177FD">
          <w:rPr>
            <w:rFonts w:ascii="Segoe UI" w:eastAsia="Segoe UI,Times New Roman" w:hAnsi="Segoe UI" w:cs="Segoe UI"/>
            <w:color w:val="333333"/>
            <w:sz w:val="24"/>
            <w:szCs w:val="24"/>
            <w:lang w:val="en"/>
            <w:rPrChange w:id="1331" w:author="Author">
              <w:rPr>
                <w:rFonts w:ascii="Segoe UI,Times New Roman" w:eastAsia="Segoe UI,Times New Roman" w:hAnsi="Segoe UI,Times New Roman" w:cs="Segoe UI,Times New Roman"/>
                <w:color w:val="333333"/>
                <w:sz w:val="24"/>
                <w:szCs w:val="24"/>
                <w:lang w:val="en"/>
              </w:rPr>
            </w:rPrChange>
          </w:rPr>
          <w:delText xml:space="preserve">Select: HOW TO RUN: </w:delText>
        </w:r>
        <w:r w:rsidRPr="00DE0071" w:rsidDel="00C177FD">
          <w:rPr>
            <w:rFonts w:ascii="Segoe UI" w:eastAsia="Segoe UI,Times New Roman" w:hAnsi="Segoe UI" w:cs="Segoe UI"/>
            <w:b/>
            <w:bCs/>
            <w:color w:val="333333"/>
            <w:sz w:val="24"/>
            <w:szCs w:val="24"/>
            <w:lang w:val="en"/>
            <w:rPrChange w:id="1332" w:author="Author">
              <w:rPr>
                <w:rFonts w:ascii="Segoe UI,Times New Roman" w:eastAsia="Segoe UI,Times New Roman" w:hAnsi="Segoe UI,Times New Roman" w:cs="Segoe UI,Times New Roman"/>
                <w:b/>
                <w:bCs/>
                <w:color w:val="333333"/>
                <w:sz w:val="24"/>
                <w:szCs w:val="24"/>
                <w:lang w:val="en"/>
              </w:rPr>
            </w:rPrChange>
          </w:rPr>
          <w:delText>Run continuously</w:delText>
        </w:r>
      </w:del>
    </w:p>
    <w:p w14:paraId="48175E93" w14:textId="3CDD346B" w:rsidR="00823864" w:rsidRPr="00DE0071" w:rsidDel="00C177FD" w:rsidRDefault="58955ABA" w:rsidP="58955ABA">
      <w:pPr>
        <w:numPr>
          <w:ilvl w:val="0"/>
          <w:numId w:val="24"/>
        </w:numPr>
        <w:spacing w:before="100" w:beforeAutospacing="1" w:after="100" w:afterAutospacing="1" w:line="240" w:lineRule="auto"/>
        <w:rPr>
          <w:del w:id="1333" w:author="Author"/>
          <w:rFonts w:ascii="Segoe UI" w:eastAsia="Segoe UI,Times New Roman" w:hAnsi="Segoe UI" w:cs="Segoe UI"/>
          <w:color w:val="333333"/>
          <w:sz w:val="24"/>
          <w:szCs w:val="24"/>
          <w:lang w:val="en"/>
          <w:rPrChange w:id="1334" w:author="Author">
            <w:rPr>
              <w:del w:id="1335" w:author="Author"/>
              <w:rFonts w:ascii="Segoe UI,Times New Roman" w:eastAsia="Segoe UI,Times New Roman" w:hAnsi="Segoe UI,Times New Roman" w:cs="Segoe UI,Times New Roman"/>
              <w:color w:val="333333"/>
              <w:sz w:val="24"/>
              <w:szCs w:val="24"/>
              <w:lang w:val="en"/>
            </w:rPr>
          </w:rPrChange>
        </w:rPr>
      </w:pPr>
      <w:del w:id="1336" w:author="Author">
        <w:r w:rsidRPr="00DE0071" w:rsidDel="00C177FD">
          <w:rPr>
            <w:rFonts w:ascii="Segoe UI" w:eastAsia="Segoe UI,Times New Roman" w:hAnsi="Segoe UI" w:cs="Segoe UI"/>
            <w:color w:val="333333"/>
            <w:sz w:val="24"/>
            <w:szCs w:val="24"/>
            <w:lang w:val="en"/>
            <w:rPrChange w:id="1337"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C177FD">
          <w:rPr>
            <w:rFonts w:ascii="Segoe UI" w:eastAsia="Segoe UI,Times New Roman" w:hAnsi="Segoe UI" w:cs="Segoe UI"/>
            <w:b/>
            <w:bCs/>
            <w:color w:val="333333"/>
            <w:sz w:val="24"/>
            <w:szCs w:val="24"/>
            <w:lang w:val="en"/>
            <w:rPrChange w:id="1338" w:author="Author">
              <w:rPr>
                <w:rFonts w:ascii="Segoe UI,Times New Roman" w:eastAsia="Segoe UI,Times New Roman" w:hAnsi="Segoe UI,Times New Roman" w:cs="Segoe UI,Times New Roman"/>
                <w:b/>
                <w:bCs/>
                <w:color w:val="333333"/>
                <w:sz w:val="24"/>
                <w:szCs w:val="24"/>
                <w:lang w:val="en"/>
              </w:rPr>
            </w:rPrChange>
          </w:rPr>
          <w:delText>Finish</w:delText>
        </w:r>
      </w:del>
    </w:p>
    <w:p w14:paraId="109E19E4" w14:textId="147E0982" w:rsidR="00823864" w:rsidRDefault="00C4702C" w:rsidP="00823864">
      <w:pPr>
        <w:pStyle w:val="Heading2"/>
        <w:rPr>
          <w:ins w:id="1339" w:author="Author"/>
          <w:rFonts w:ascii="Segoe UI" w:hAnsi="Segoe UI" w:cs="Segoe UI"/>
          <w:lang w:val="en"/>
        </w:rPr>
      </w:pPr>
      <w:bookmarkStart w:id="1340" w:name="_Toc459905837"/>
      <w:r w:rsidRPr="00DE0071">
        <w:rPr>
          <w:rFonts w:ascii="Segoe UI" w:hAnsi="Segoe UI" w:cs="Segoe UI"/>
          <w:rPrChange w:id="1341" w:author="Author">
            <w:rPr/>
          </w:rPrChange>
        </w:rPr>
        <w:t xml:space="preserve">Exercise 5: </w:t>
      </w:r>
      <w:r w:rsidR="00823864" w:rsidRPr="00DE0071">
        <w:rPr>
          <w:rFonts w:ascii="Segoe UI" w:hAnsi="Segoe UI" w:cs="Segoe UI"/>
          <w:lang w:val="en"/>
          <w:rPrChange w:id="1342" w:author="Author">
            <w:rPr>
              <w:lang w:val="en"/>
            </w:rPr>
          </w:rPrChange>
        </w:rPr>
        <w:t>Upload U-SQL script to Azure Blob Storage</w:t>
      </w:r>
      <w:bookmarkEnd w:id="1340"/>
    </w:p>
    <w:p w14:paraId="423F6C0F" w14:textId="51EEBA9B" w:rsidR="005C01F9" w:rsidRPr="005C01F9" w:rsidRDefault="005C01F9" w:rsidP="005C01F9">
      <w:pPr>
        <w:rPr>
          <w:ins w:id="1343" w:author="Author"/>
          <w:rFonts w:ascii="Segoe UI" w:hAnsi="Segoe UI" w:cs="Segoe UI"/>
          <w:lang w:val="en"/>
          <w:rPrChange w:id="1344" w:author="Author">
            <w:rPr>
              <w:ins w:id="1345" w:author="Author"/>
              <w:lang w:val="en"/>
            </w:rPr>
          </w:rPrChange>
        </w:rPr>
        <w:pPrChange w:id="1346" w:author="Author">
          <w:pPr>
            <w:pStyle w:val="Heading2"/>
          </w:pPr>
        </w:pPrChange>
      </w:pPr>
      <w:ins w:id="1347" w:author="Author">
        <w:r w:rsidRPr="005C01F9">
          <w:rPr>
            <w:rFonts w:ascii="Segoe UI" w:hAnsi="Segoe UI" w:cs="Segoe UI"/>
            <w:lang w:val="en"/>
            <w:rPrChange w:id="1348" w:author="Author">
              <w:rPr>
                <w:lang w:val="en"/>
              </w:rPr>
            </w:rPrChange>
          </w:rPr>
          <w:t>In this lab, An Azure Data Lake Analytic will run a U-SQL job to generate device-based time aggregates. Follow this guide to upload the script to Azure Blob Storage:</w:t>
        </w:r>
      </w:ins>
    </w:p>
    <w:p w14:paraId="4E79A373" w14:textId="4635EA8A" w:rsidR="005C01F9" w:rsidRPr="005C01F9" w:rsidRDefault="005C01F9" w:rsidP="005C01F9">
      <w:pPr>
        <w:rPr>
          <w:rFonts w:ascii="Segoe UI" w:hAnsi="Segoe UI" w:cs="Segoe UI"/>
          <w:lang w:val="en"/>
          <w:rPrChange w:id="1349" w:author="Author">
            <w:rPr>
              <w:lang w:val="en"/>
            </w:rPr>
          </w:rPrChange>
        </w:rPr>
        <w:pPrChange w:id="1350" w:author="Author">
          <w:pPr>
            <w:pStyle w:val="Heading2"/>
          </w:pPr>
        </w:pPrChange>
      </w:pPr>
      <w:ins w:id="1351" w:author="Author">
        <w:r w:rsidRPr="005C01F9">
          <w:rPr>
            <w:rFonts w:ascii="Segoe UI" w:hAnsi="Segoe UI" w:cs="Segoe UI"/>
            <w:lang w:val="en"/>
            <w:rPrChange w:id="1352" w:author="Author">
              <w:rPr>
                <w:lang w:val="en"/>
              </w:rPr>
            </w:rPrChange>
          </w:rPr>
          <w:t xml:space="preserve">Instructions guide: </w:t>
        </w:r>
        <w:r w:rsidRPr="005C01F9">
          <w:rPr>
            <w:rFonts w:ascii="Segoe UI" w:hAnsi="Segoe UI" w:cs="Segoe UI"/>
            <w:lang w:val="en"/>
            <w:rPrChange w:id="1353" w:author="Author">
              <w:rPr>
                <w:lang w:val="en"/>
              </w:rPr>
            </w:rPrChange>
          </w:rPr>
          <w:fldChar w:fldCharType="begin"/>
        </w:r>
        <w:r w:rsidRPr="005C01F9">
          <w:rPr>
            <w:rFonts w:ascii="Segoe UI" w:hAnsi="Segoe UI" w:cs="Segoe UI"/>
            <w:lang w:val="en"/>
            <w:rPrChange w:id="1354" w:author="Author">
              <w:rPr>
                <w:lang w:val="en"/>
              </w:rPr>
            </w:rPrChange>
          </w:rPr>
          <w:instrText xml:space="preserve"> HYPERLINK "https://github.com/Azure/Cortana-Intelligence-Gallery-Content/tree/master/Tutorials/Data-Lake#upload-u-sql-script-to-azure-blob-storage" </w:instrText>
        </w:r>
        <w:r w:rsidRPr="005C01F9">
          <w:rPr>
            <w:rFonts w:ascii="Segoe UI" w:hAnsi="Segoe UI" w:cs="Segoe UI"/>
            <w:lang w:val="en"/>
            <w:rPrChange w:id="1355" w:author="Author">
              <w:rPr>
                <w:lang w:val="en"/>
              </w:rPr>
            </w:rPrChange>
          </w:rPr>
          <w:fldChar w:fldCharType="separate"/>
        </w:r>
        <w:r w:rsidRPr="005C01F9">
          <w:rPr>
            <w:rStyle w:val="Hyperlink"/>
            <w:rFonts w:ascii="Segoe UI" w:hAnsi="Segoe UI" w:cs="Segoe UI"/>
            <w:lang w:val="en"/>
            <w:rPrChange w:id="1356" w:author="Author">
              <w:rPr>
                <w:rStyle w:val="Hyperlink"/>
                <w:rFonts w:cstheme="minorBidi"/>
                <w:lang w:val="en"/>
              </w:rPr>
            </w:rPrChange>
          </w:rPr>
          <w:t>https://github.com/Azure/Cortana-Intelligence-Gallery-Content/tree/master/Tutorials/Data-Lake#upload-u-sql-script-to-azure-blob-storage</w:t>
        </w:r>
        <w:r w:rsidRPr="005C01F9">
          <w:rPr>
            <w:rFonts w:ascii="Segoe UI" w:hAnsi="Segoe UI" w:cs="Segoe UI"/>
            <w:lang w:val="en"/>
            <w:rPrChange w:id="1357" w:author="Author">
              <w:rPr>
                <w:lang w:val="en"/>
              </w:rPr>
            </w:rPrChange>
          </w:rPr>
          <w:fldChar w:fldCharType="end"/>
        </w:r>
        <w:r w:rsidRPr="005C01F9">
          <w:rPr>
            <w:rFonts w:ascii="Segoe UI" w:hAnsi="Segoe UI" w:cs="Segoe UI"/>
            <w:lang w:val="en"/>
            <w:rPrChange w:id="1358" w:author="Author">
              <w:rPr>
                <w:lang w:val="en"/>
              </w:rPr>
            </w:rPrChange>
          </w:rPr>
          <w:t xml:space="preserve"> </w:t>
        </w:r>
      </w:ins>
    </w:p>
    <w:p w14:paraId="6563F9AD" w14:textId="3634FA36" w:rsidR="00823864" w:rsidRPr="00DE0071" w:rsidDel="005C01F9" w:rsidRDefault="58955ABA" w:rsidP="00823864">
      <w:pPr>
        <w:spacing w:after="150" w:line="240" w:lineRule="auto"/>
        <w:rPr>
          <w:del w:id="1359" w:author="Author"/>
          <w:rFonts w:ascii="Segoe UI" w:eastAsia="Times New Roman" w:hAnsi="Segoe UI" w:cs="Segoe UI"/>
          <w:color w:val="333333"/>
          <w:sz w:val="24"/>
          <w:szCs w:val="21"/>
          <w:lang w:val="en"/>
          <w:rPrChange w:id="1360" w:author="Author">
            <w:rPr>
              <w:del w:id="1361" w:author="Author"/>
              <w:rFonts w:ascii="Segoe UI" w:eastAsia="Times New Roman" w:hAnsi="Segoe UI" w:cs="Segoe UI"/>
              <w:color w:val="333333"/>
              <w:sz w:val="24"/>
              <w:szCs w:val="21"/>
              <w:lang w:val="en"/>
            </w:rPr>
          </w:rPrChange>
        </w:rPr>
      </w:pPr>
      <w:del w:id="1362" w:author="Author">
        <w:r w:rsidRPr="00DE0071" w:rsidDel="005C01F9">
          <w:rPr>
            <w:rFonts w:ascii="Segoe UI" w:eastAsia="Segoe UI,Times New Roman" w:hAnsi="Segoe UI" w:cs="Segoe UI"/>
            <w:color w:val="333333"/>
            <w:sz w:val="24"/>
            <w:szCs w:val="24"/>
            <w:lang w:val="en"/>
            <w:rPrChange w:id="1363" w:author="Author">
              <w:rPr>
                <w:rFonts w:ascii="Segoe UI,Times New Roman" w:eastAsia="Segoe UI,Times New Roman" w:hAnsi="Segoe UI,Times New Roman" w:cs="Segoe UI,Times New Roman"/>
                <w:color w:val="333333"/>
                <w:sz w:val="24"/>
                <w:szCs w:val="24"/>
                <w:lang w:val="en"/>
              </w:rPr>
            </w:rPrChange>
          </w:rPr>
          <w:delText xml:space="preserve">Download the script from </w:delText>
        </w:r>
        <w:r w:rsidR="002203DD" w:rsidRPr="00DE0071" w:rsidDel="005C01F9">
          <w:rPr>
            <w:rFonts w:ascii="Segoe UI" w:hAnsi="Segoe UI" w:cs="Segoe UI"/>
            <w:rPrChange w:id="1364" w:author="Author">
              <w:rPr/>
            </w:rPrChange>
          </w:rPr>
          <w:fldChar w:fldCharType="begin"/>
        </w:r>
        <w:r w:rsidR="002203DD" w:rsidRPr="00DE0071" w:rsidDel="005C01F9">
          <w:rPr>
            <w:rFonts w:ascii="Segoe UI" w:hAnsi="Segoe UI" w:cs="Segoe UI"/>
            <w:rPrChange w:id="1365" w:author="Author">
              <w:rPr/>
            </w:rPrChange>
          </w:rPr>
          <w:delInstrText xml:space="preserve"> HYPERLINK "https://github.com/Azure/Cortana-Intelligence-Gallery-Content/blob/master/Tutorials/Data-Lake/script/cdrSummary.txt" \h </w:delInstrText>
        </w:r>
        <w:r w:rsidR="002203DD" w:rsidRPr="00DE0071" w:rsidDel="005C01F9">
          <w:rPr>
            <w:rFonts w:ascii="Segoe UI" w:hAnsi="Segoe UI" w:cs="Segoe UI"/>
            <w:rPrChange w:id="1366" w:author="Author">
              <w:rPr/>
            </w:rPrChange>
          </w:rPr>
          <w:fldChar w:fldCharType="separate"/>
        </w:r>
        <w:r w:rsidRPr="00DE0071" w:rsidDel="005C01F9">
          <w:rPr>
            <w:rFonts w:ascii="Segoe UI" w:eastAsia="Segoe UI,Times New Roman" w:hAnsi="Segoe UI" w:cs="Segoe UI"/>
            <w:color w:val="4078C0"/>
            <w:sz w:val="24"/>
            <w:szCs w:val="24"/>
            <w:lang w:val="en"/>
            <w:rPrChange w:id="1367" w:author="Author">
              <w:rPr>
                <w:rFonts w:ascii="Segoe UI,Times New Roman" w:eastAsia="Segoe UI,Times New Roman" w:hAnsi="Segoe UI,Times New Roman" w:cs="Segoe UI,Times New Roman"/>
                <w:color w:val="4078C0"/>
                <w:sz w:val="24"/>
                <w:szCs w:val="24"/>
                <w:lang w:val="en"/>
              </w:rPr>
            </w:rPrChange>
          </w:rPr>
          <w:delText>https://github.com/Azure/Cortana-Intelligence-Gallery-Content/blob/master/Tutorials/Data-Lake/script/cdrSummary.txt</w:delText>
        </w:r>
        <w:r w:rsidR="002203DD" w:rsidRPr="00DE0071" w:rsidDel="005C01F9">
          <w:rPr>
            <w:rFonts w:ascii="Segoe UI" w:eastAsia="Segoe UI,Times New Roman" w:hAnsi="Segoe UI" w:cs="Segoe UI"/>
            <w:color w:val="4078C0"/>
            <w:sz w:val="24"/>
            <w:szCs w:val="24"/>
            <w:lang w:val="en"/>
            <w:rPrChange w:id="1368"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1369" w:author="Author">
              <w:rPr>
                <w:rFonts w:ascii="Segoe UI,Times New Roman" w:eastAsia="Segoe UI,Times New Roman" w:hAnsi="Segoe UI,Times New Roman" w:cs="Segoe UI,Times New Roman"/>
                <w:color w:val="333333"/>
                <w:sz w:val="24"/>
                <w:szCs w:val="24"/>
                <w:lang w:val="en"/>
              </w:rPr>
            </w:rPrChange>
          </w:rPr>
          <w:delText>, and save it to a folder with name "script"</w:delText>
        </w:r>
      </w:del>
    </w:p>
    <w:p w14:paraId="476E5264" w14:textId="3ED57ABF" w:rsidR="00823864" w:rsidRPr="00DE0071" w:rsidDel="005C01F9" w:rsidRDefault="58955ABA" w:rsidP="00823864">
      <w:pPr>
        <w:spacing w:after="150" w:line="240" w:lineRule="auto"/>
        <w:rPr>
          <w:del w:id="1370" w:author="Author"/>
          <w:rFonts w:ascii="Segoe UI" w:eastAsia="Times New Roman" w:hAnsi="Segoe UI" w:cs="Segoe UI"/>
          <w:color w:val="333333"/>
          <w:sz w:val="24"/>
          <w:szCs w:val="21"/>
          <w:lang w:val="en"/>
          <w:rPrChange w:id="1371" w:author="Author">
            <w:rPr>
              <w:del w:id="1372" w:author="Author"/>
              <w:rFonts w:ascii="Segoe UI" w:eastAsia="Times New Roman" w:hAnsi="Segoe UI" w:cs="Segoe UI"/>
              <w:color w:val="333333"/>
              <w:sz w:val="24"/>
              <w:szCs w:val="21"/>
              <w:lang w:val="en"/>
            </w:rPr>
          </w:rPrChange>
        </w:rPr>
      </w:pPr>
      <w:del w:id="1373" w:author="Author">
        <w:r w:rsidRPr="00DE0071" w:rsidDel="005C01F9">
          <w:rPr>
            <w:rFonts w:ascii="Segoe UI" w:eastAsia="Segoe UI,Times New Roman" w:hAnsi="Segoe UI" w:cs="Segoe UI"/>
            <w:color w:val="333333"/>
            <w:sz w:val="24"/>
            <w:szCs w:val="24"/>
            <w:lang w:val="en"/>
            <w:rPrChange w:id="1374" w:author="Author">
              <w:rPr>
                <w:rFonts w:ascii="Segoe UI,Times New Roman" w:eastAsia="Segoe UI,Times New Roman" w:hAnsi="Segoe UI,Times New Roman" w:cs="Segoe UI,Times New Roman"/>
                <w:color w:val="333333"/>
                <w:sz w:val="24"/>
                <w:szCs w:val="24"/>
                <w:lang w:val="en"/>
              </w:rPr>
            </w:rPrChange>
          </w:rPr>
          <w:delText>Download Microsoft Azure Storage Explorer, login with your credentials, and</w:delText>
        </w:r>
      </w:del>
    </w:p>
    <w:p w14:paraId="6E5B996C" w14:textId="3A55A33E" w:rsidR="00823864" w:rsidRPr="00DE0071" w:rsidDel="005C01F9" w:rsidRDefault="58955ABA" w:rsidP="58955ABA">
      <w:pPr>
        <w:numPr>
          <w:ilvl w:val="0"/>
          <w:numId w:val="25"/>
        </w:numPr>
        <w:spacing w:before="100" w:beforeAutospacing="1" w:after="100" w:afterAutospacing="1" w:line="240" w:lineRule="auto"/>
        <w:rPr>
          <w:del w:id="1375" w:author="Author"/>
          <w:rFonts w:ascii="Segoe UI" w:eastAsia="Segoe UI,Times New Roman" w:hAnsi="Segoe UI" w:cs="Segoe UI"/>
          <w:color w:val="333333"/>
          <w:sz w:val="24"/>
          <w:szCs w:val="24"/>
          <w:lang w:val="en"/>
          <w:rPrChange w:id="1376" w:author="Author">
            <w:rPr>
              <w:del w:id="1377" w:author="Author"/>
              <w:rFonts w:ascii="Segoe UI,Times New Roman" w:eastAsia="Segoe UI,Times New Roman" w:hAnsi="Segoe UI,Times New Roman" w:cs="Segoe UI,Times New Roman"/>
              <w:color w:val="333333"/>
              <w:sz w:val="24"/>
              <w:szCs w:val="24"/>
              <w:lang w:val="en"/>
            </w:rPr>
          </w:rPrChange>
        </w:rPr>
      </w:pPr>
      <w:del w:id="1378" w:author="Author">
        <w:r w:rsidRPr="00DE0071" w:rsidDel="005C01F9">
          <w:rPr>
            <w:rFonts w:ascii="Segoe UI" w:eastAsia="Segoe UI,Times New Roman" w:hAnsi="Segoe UI" w:cs="Segoe UI"/>
            <w:color w:val="333333"/>
            <w:sz w:val="24"/>
            <w:szCs w:val="24"/>
            <w:lang w:val="en"/>
            <w:rPrChange w:id="1379" w:author="Author">
              <w:rPr>
                <w:rFonts w:ascii="Segoe UI,Times New Roman" w:eastAsia="Segoe UI,Times New Roman" w:hAnsi="Segoe UI,Times New Roman" w:cs="Segoe UI,Times New Roman"/>
                <w:color w:val="333333"/>
                <w:sz w:val="24"/>
                <w:szCs w:val="24"/>
                <w:lang w:val="en"/>
              </w:rPr>
            </w:rPrChange>
          </w:rPr>
          <w:delText>Select the storage account:</w:delText>
        </w:r>
        <w:r w:rsidRPr="00DE0071" w:rsidDel="005C01F9">
          <w:rPr>
            <w:rFonts w:ascii="Segoe UI" w:eastAsia="Segoe UI,Times New Roman" w:hAnsi="Segoe UI" w:cs="Segoe UI"/>
            <w:b/>
            <w:bCs/>
            <w:color w:val="333333"/>
            <w:sz w:val="24"/>
            <w:szCs w:val="24"/>
            <w:lang w:val="en"/>
            <w:rPrChange w:id="1380" w:author="Author">
              <w:rPr>
                <w:rFonts w:ascii="Segoe UI,Times New Roman" w:eastAsia="Segoe UI,Times New Roman" w:hAnsi="Segoe UI,Times New Roman" w:cs="Segoe UI,Times New Roman"/>
                <w:b/>
                <w:bCs/>
                <w:color w:val="333333"/>
                <w:sz w:val="24"/>
                <w:szCs w:val="24"/>
                <w:lang w:val="en"/>
              </w:rPr>
            </w:rPrChange>
          </w:rPr>
          <w:delText>storage[</w:delText>
        </w:r>
        <w:r w:rsidRPr="00DE0071" w:rsidDel="005C01F9">
          <w:rPr>
            <w:rFonts w:ascii="Segoe UI" w:eastAsia="Segoe UI,Times New Roman" w:hAnsi="Segoe UI" w:cs="Segoe UI"/>
            <w:b/>
            <w:bCs/>
            <w:i/>
            <w:iCs/>
            <w:color w:val="333333"/>
            <w:sz w:val="24"/>
            <w:szCs w:val="24"/>
            <w:lang w:val="en"/>
            <w:rPrChange w:id="1381"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5C01F9">
          <w:rPr>
            <w:rFonts w:ascii="Segoe UI" w:eastAsia="Segoe UI,Times New Roman" w:hAnsi="Segoe UI" w:cs="Segoe UI"/>
            <w:b/>
            <w:bCs/>
            <w:color w:val="333333"/>
            <w:sz w:val="24"/>
            <w:szCs w:val="24"/>
            <w:lang w:val="en"/>
            <w:rPrChange w:id="1382" w:author="Author">
              <w:rPr>
                <w:rFonts w:ascii="Segoe UI,Times New Roman" w:eastAsia="Segoe UI,Times New Roman" w:hAnsi="Segoe UI,Times New Roman" w:cs="Segoe UI,Times New Roman"/>
                <w:b/>
                <w:bCs/>
                <w:color w:val="333333"/>
                <w:sz w:val="24"/>
                <w:szCs w:val="24"/>
                <w:lang w:val="en"/>
              </w:rPr>
            </w:rPrChange>
          </w:rPr>
          <w:delText>]</w:delText>
        </w:r>
      </w:del>
    </w:p>
    <w:p w14:paraId="4B19AEEF" w14:textId="50EF3193" w:rsidR="00823864" w:rsidRPr="00DE0071" w:rsidDel="005C01F9" w:rsidRDefault="58955ABA" w:rsidP="58955ABA">
      <w:pPr>
        <w:numPr>
          <w:ilvl w:val="0"/>
          <w:numId w:val="25"/>
        </w:numPr>
        <w:spacing w:before="100" w:beforeAutospacing="1" w:after="100" w:afterAutospacing="1" w:line="240" w:lineRule="auto"/>
        <w:rPr>
          <w:del w:id="1383" w:author="Author"/>
          <w:rFonts w:ascii="Segoe UI" w:eastAsia="Segoe UI,Times New Roman" w:hAnsi="Segoe UI" w:cs="Segoe UI"/>
          <w:color w:val="333333"/>
          <w:sz w:val="24"/>
          <w:szCs w:val="24"/>
          <w:lang w:val="en"/>
          <w:rPrChange w:id="1384" w:author="Author">
            <w:rPr>
              <w:del w:id="1385" w:author="Author"/>
              <w:rFonts w:ascii="Segoe UI,Times New Roman" w:eastAsia="Segoe UI,Times New Roman" w:hAnsi="Segoe UI,Times New Roman" w:cs="Segoe UI,Times New Roman"/>
              <w:color w:val="333333"/>
              <w:sz w:val="24"/>
              <w:szCs w:val="24"/>
              <w:lang w:val="en"/>
            </w:rPr>
          </w:rPrChange>
        </w:rPr>
      </w:pPr>
      <w:del w:id="1386" w:author="Author">
        <w:r w:rsidRPr="00DE0071" w:rsidDel="005C01F9">
          <w:rPr>
            <w:rFonts w:ascii="Segoe UI" w:eastAsia="Segoe UI,Times New Roman" w:hAnsi="Segoe UI" w:cs="Segoe UI"/>
            <w:color w:val="333333"/>
            <w:sz w:val="24"/>
            <w:szCs w:val="24"/>
            <w:lang w:val="en"/>
            <w:rPrChange w:id="1387" w:author="Author">
              <w:rPr>
                <w:rFonts w:ascii="Segoe UI,Times New Roman" w:eastAsia="Segoe UI,Times New Roman" w:hAnsi="Segoe UI,Times New Roman" w:cs="Segoe UI,Times New Roman"/>
                <w:color w:val="333333"/>
                <w:sz w:val="24"/>
                <w:szCs w:val="24"/>
                <w:lang w:val="en"/>
              </w:rPr>
            </w:rPrChange>
          </w:rPr>
          <w:delText xml:space="preserve">Right Click </w:delText>
        </w:r>
        <w:r w:rsidRPr="00DE0071" w:rsidDel="005C01F9">
          <w:rPr>
            <w:rFonts w:ascii="Segoe UI" w:eastAsia="Segoe UI,Times New Roman" w:hAnsi="Segoe UI" w:cs="Segoe UI"/>
            <w:b/>
            <w:bCs/>
            <w:color w:val="333333"/>
            <w:sz w:val="24"/>
            <w:szCs w:val="24"/>
            <w:lang w:val="en"/>
            <w:rPrChange w:id="1388" w:author="Author">
              <w:rPr>
                <w:rFonts w:ascii="Segoe UI,Times New Roman" w:eastAsia="Segoe UI,Times New Roman" w:hAnsi="Segoe UI,Times New Roman" w:cs="Segoe UI,Times New Roman"/>
                <w:b/>
                <w:bCs/>
                <w:color w:val="333333"/>
                <w:sz w:val="24"/>
                <w:szCs w:val="24"/>
                <w:lang w:val="en"/>
              </w:rPr>
            </w:rPrChange>
          </w:rPr>
          <w:delText>"Create Blob container"</w:delText>
        </w:r>
      </w:del>
    </w:p>
    <w:p w14:paraId="3358D37A" w14:textId="2A8EA4FD" w:rsidR="00823864" w:rsidRPr="00DE0071" w:rsidDel="005C01F9" w:rsidRDefault="58955ABA" w:rsidP="58955ABA">
      <w:pPr>
        <w:numPr>
          <w:ilvl w:val="0"/>
          <w:numId w:val="25"/>
        </w:numPr>
        <w:spacing w:before="100" w:beforeAutospacing="1" w:after="100" w:afterAutospacing="1" w:line="240" w:lineRule="auto"/>
        <w:rPr>
          <w:del w:id="1389" w:author="Author"/>
          <w:rFonts w:ascii="Segoe UI" w:eastAsia="Segoe UI,Times New Roman" w:hAnsi="Segoe UI" w:cs="Segoe UI"/>
          <w:color w:val="333333"/>
          <w:sz w:val="24"/>
          <w:szCs w:val="24"/>
          <w:lang w:val="en"/>
          <w:rPrChange w:id="1390" w:author="Author">
            <w:rPr>
              <w:del w:id="1391" w:author="Author"/>
              <w:rFonts w:ascii="Segoe UI,Times New Roman" w:eastAsia="Segoe UI,Times New Roman" w:hAnsi="Segoe UI,Times New Roman" w:cs="Segoe UI,Times New Roman"/>
              <w:color w:val="333333"/>
              <w:sz w:val="24"/>
              <w:szCs w:val="24"/>
              <w:lang w:val="en"/>
            </w:rPr>
          </w:rPrChange>
        </w:rPr>
      </w:pPr>
      <w:del w:id="1392" w:author="Author">
        <w:r w:rsidRPr="00DE0071" w:rsidDel="005C01F9">
          <w:rPr>
            <w:rFonts w:ascii="Segoe UI" w:eastAsia="Segoe UI,Times New Roman" w:hAnsi="Segoe UI" w:cs="Segoe UI"/>
            <w:color w:val="333333"/>
            <w:sz w:val="24"/>
            <w:szCs w:val="24"/>
            <w:lang w:val="en"/>
            <w:rPrChange w:id="1393" w:author="Author">
              <w:rPr>
                <w:rFonts w:ascii="Segoe UI,Times New Roman" w:eastAsia="Segoe UI,Times New Roman" w:hAnsi="Segoe UI,Times New Roman" w:cs="Segoe UI,Times New Roman"/>
                <w:color w:val="333333"/>
                <w:sz w:val="24"/>
                <w:szCs w:val="24"/>
                <w:lang w:val="en"/>
              </w:rPr>
            </w:rPrChange>
          </w:rPr>
          <w:delText xml:space="preserve">Type: </w:delText>
        </w:r>
        <w:r w:rsidRPr="00DE0071" w:rsidDel="005C01F9">
          <w:rPr>
            <w:rFonts w:ascii="Segoe UI" w:eastAsia="Segoe UI,Times New Roman" w:hAnsi="Segoe UI" w:cs="Segoe UI"/>
            <w:b/>
            <w:bCs/>
            <w:color w:val="333333"/>
            <w:sz w:val="24"/>
            <w:szCs w:val="24"/>
            <w:lang w:val="en"/>
            <w:rPrChange w:id="1394" w:author="Author">
              <w:rPr>
                <w:rFonts w:ascii="Segoe UI,Times New Roman" w:eastAsia="Segoe UI,Times New Roman" w:hAnsi="Segoe UI,Times New Roman" w:cs="Segoe UI,Times New Roman"/>
                <w:b/>
                <w:bCs/>
                <w:color w:val="333333"/>
                <w:sz w:val="24"/>
                <w:szCs w:val="24"/>
                <w:lang w:val="en"/>
              </w:rPr>
            </w:rPrChange>
          </w:rPr>
          <w:delText>cdrdata</w:delText>
        </w:r>
      </w:del>
    </w:p>
    <w:p w14:paraId="71B5C230" w14:textId="1BE24B1B" w:rsidR="00823864" w:rsidRPr="00DE0071" w:rsidDel="005C01F9" w:rsidRDefault="58955ABA" w:rsidP="58955ABA">
      <w:pPr>
        <w:numPr>
          <w:ilvl w:val="0"/>
          <w:numId w:val="25"/>
        </w:numPr>
        <w:spacing w:before="100" w:beforeAutospacing="1" w:after="100" w:afterAutospacing="1" w:line="240" w:lineRule="auto"/>
        <w:rPr>
          <w:del w:id="1395" w:author="Author"/>
          <w:rFonts w:ascii="Segoe UI" w:eastAsia="Segoe UI,Times New Roman" w:hAnsi="Segoe UI" w:cs="Segoe UI"/>
          <w:color w:val="333333"/>
          <w:sz w:val="24"/>
          <w:szCs w:val="24"/>
          <w:lang w:val="en"/>
          <w:rPrChange w:id="1396" w:author="Author">
            <w:rPr>
              <w:del w:id="1397" w:author="Author"/>
              <w:rFonts w:ascii="Segoe UI,Times New Roman" w:eastAsia="Segoe UI,Times New Roman" w:hAnsi="Segoe UI,Times New Roman" w:cs="Segoe UI,Times New Roman"/>
              <w:color w:val="333333"/>
              <w:sz w:val="24"/>
              <w:szCs w:val="24"/>
              <w:lang w:val="en"/>
            </w:rPr>
          </w:rPrChange>
        </w:rPr>
      </w:pPr>
      <w:del w:id="1398" w:author="Author">
        <w:r w:rsidRPr="00DE0071" w:rsidDel="005C01F9">
          <w:rPr>
            <w:rFonts w:ascii="Segoe UI" w:eastAsia="Segoe UI,Times New Roman" w:hAnsi="Segoe UI" w:cs="Segoe UI"/>
            <w:color w:val="333333"/>
            <w:sz w:val="24"/>
            <w:szCs w:val="24"/>
            <w:lang w:val="en"/>
            <w:rPrChange w:id="1399" w:author="Author">
              <w:rPr>
                <w:rFonts w:ascii="Segoe UI,Times New Roman" w:eastAsia="Segoe UI,Times New Roman" w:hAnsi="Segoe UI,Times New Roman" w:cs="Segoe UI,Times New Roman"/>
                <w:color w:val="333333"/>
                <w:sz w:val="24"/>
                <w:szCs w:val="24"/>
                <w:lang w:val="en"/>
              </w:rPr>
            </w:rPrChange>
          </w:rPr>
          <w:delText xml:space="preserve">Right click </w:delText>
        </w:r>
        <w:r w:rsidRPr="00DE0071" w:rsidDel="005C01F9">
          <w:rPr>
            <w:rFonts w:ascii="Segoe UI" w:eastAsia="Segoe UI,Times New Roman" w:hAnsi="Segoe UI" w:cs="Segoe UI"/>
            <w:b/>
            <w:bCs/>
            <w:color w:val="333333"/>
            <w:sz w:val="24"/>
            <w:szCs w:val="24"/>
            <w:lang w:val="en"/>
            <w:rPrChange w:id="1400" w:author="Author">
              <w:rPr>
                <w:rFonts w:ascii="Segoe UI,Times New Roman" w:eastAsia="Segoe UI,Times New Roman" w:hAnsi="Segoe UI,Times New Roman" w:cs="Segoe UI,Times New Roman"/>
                <w:b/>
                <w:bCs/>
                <w:color w:val="333333"/>
                <w:sz w:val="24"/>
                <w:szCs w:val="24"/>
                <w:lang w:val="en"/>
              </w:rPr>
            </w:rPrChange>
          </w:rPr>
          <w:delText>cdrdata</w:delText>
        </w:r>
      </w:del>
    </w:p>
    <w:p w14:paraId="64E7A797" w14:textId="15480692" w:rsidR="00823864" w:rsidRPr="00DE0071" w:rsidDel="005C01F9" w:rsidRDefault="58955ABA" w:rsidP="58955ABA">
      <w:pPr>
        <w:numPr>
          <w:ilvl w:val="0"/>
          <w:numId w:val="25"/>
        </w:numPr>
        <w:spacing w:before="100" w:beforeAutospacing="1" w:after="100" w:afterAutospacing="1" w:line="240" w:lineRule="auto"/>
        <w:rPr>
          <w:del w:id="1401" w:author="Author"/>
          <w:rFonts w:ascii="Segoe UI" w:eastAsia="Segoe UI,Times New Roman" w:hAnsi="Segoe UI" w:cs="Segoe UI"/>
          <w:color w:val="333333"/>
          <w:sz w:val="24"/>
          <w:szCs w:val="24"/>
          <w:lang w:val="en"/>
          <w:rPrChange w:id="1402" w:author="Author">
            <w:rPr>
              <w:del w:id="1403" w:author="Author"/>
              <w:rFonts w:ascii="Segoe UI,Times New Roman" w:eastAsia="Segoe UI,Times New Roman" w:hAnsi="Segoe UI,Times New Roman" w:cs="Segoe UI,Times New Roman"/>
              <w:color w:val="333333"/>
              <w:sz w:val="24"/>
              <w:szCs w:val="24"/>
              <w:lang w:val="en"/>
            </w:rPr>
          </w:rPrChange>
        </w:rPr>
      </w:pPr>
      <w:del w:id="1404" w:author="Author">
        <w:r w:rsidRPr="00DE0071" w:rsidDel="005C01F9">
          <w:rPr>
            <w:rFonts w:ascii="Segoe UI" w:eastAsia="Segoe UI,Times New Roman" w:hAnsi="Segoe UI" w:cs="Segoe UI"/>
            <w:color w:val="333333"/>
            <w:sz w:val="24"/>
            <w:szCs w:val="24"/>
            <w:lang w:val="en"/>
            <w:rPrChange w:id="1405"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5C01F9">
          <w:rPr>
            <w:rFonts w:ascii="Segoe UI" w:eastAsia="Segoe UI,Times New Roman" w:hAnsi="Segoe UI" w:cs="Segoe UI"/>
            <w:b/>
            <w:bCs/>
            <w:color w:val="333333"/>
            <w:sz w:val="24"/>
            <w:szCs w:val="24"/>
            <w:lang w:val="en"/>
            <w:rPrChange w:id="1406" w:author="Author">
              <w:rPr>
                <w:rFonts w:ascii="Segoe UI,Times New Roman" w:eastAsia="Segoe UI,Times New Roman" w:hAnsi="Segoe UI,Times New Roman" w:cs="Segoe UI,Times New Roman"/>
                <w:b/>
                <w:bCs/>
                <w:color w:val="333333"/>
                <w:sz w:val="24"/>
                <w:szCs w:val="24"/>
                <w:lang w:val="en"/>
              </w:rPr>
            </w:rPrChange>
          </w:rPr>
          <w:delText>Open Blob Container Editor</w:delText>
        </w:r>
      </w:del>
    </w:p>
    <w:p w14:paraId="26154B4F" w14:textId="04A2A745" w:rsidR="00823864" w:rsidRPr="00DE0071" w:rsidDel="005C01F9" w:rsidRDefault="58955ABA" w:rsidP="58955ABA">
      <w:pPr>
        <w:numPr>
          <w:ilvl w:val="0"/>
          <w:numId w:val="25"/>
        </w:numPr>
        <w:spacing w:before="100" w:beforeAutospacing="1" w:after="100" w:afterAutospacing="1" w:line="240" w:lineRule="auto"/>
        <w:rPr>
          <w:del w:id="1407" w:author="Author"/>
          <w:rFonts w:ascii="Segoe UI" w:eastAsia="Segoe UI,Times New Roman" w:hAnsi="Segoe UI" w:cs="Segoe UI"/>
          <w:color w:val="333333"/>
          <w:sz w:val="24"/>
          <w:szCs w:val="24"/>
          <w:lang w:val="en"/>
          <w:rPrChange w:id="1408" w:author="Author">
            <w:rPr>
              <w:del w:id="1409" w:author="Author"/>
              <w:rFonts w:ascii="Segoe UI,Times New Roman" w:eastAsia="Segoe UI,Times New Roman" w:hAnsi="Segoe UI,Times New Roman" w:cs="Segoe UI,Times New Roman"/>
              <w:color w:val="333333"/>
              <w:sz w:val="24"/>
              <w:szCs w:val="24"/>
              <w:lang w:val="en"/>
            </w:rPr>
          </w:rPrChange>
        </w:rPr>
      </w:pPr>
      <w:del w:id="1410" w:author="Author">
        <w:r w:rsidRPr="00DE0071" w:rsidDel="005C01F9">
          <w:rPr>
            <w:rFonts w:ascii="Segoe UI" w:eastAsia="Segoe UI,Times New Roman" w:hAnsi="Segoe UI" w:cs="Segoe UI"/>
            <w:color w:val="333333"/>
            <w:sz w:val="24"/>
            <w:szCs w:val="24"/>
            <w:lang w:val="en"/>
            <w:rPrChange w:id="1411" w:author="Author">
              <w:rPr>
                <w:rFonts w:ascii="Segoe UI,Times New Roman" w:eastAsia="Segoe UI,Times New Roman" w:hAnsi="Segoe UI,Times New Roman" w:cs="Segoe UI,Times New Roman"/>
                <w:color w:val="333333"/>
                <w:sz w:val="24"/>
                <w:szCs w:val="24"/>
                <w:lang w:val="en"/>
              </w:rPr>
            </w:rPrChange>
          </w:rPr>
          <w:lastRenderedPageBreak/>
          <w:delText xml:space="preserve">On the top of the right panel, Click </w:delText>
        </w:r>
        <w:r w:rsidRPr="00DE0071" w:rsidDel="005C01F9">
          <w:rPr>
            <w:rFonts w:ascii="Segoe UI" w:eastAsia="Segoe UI,Times New Roman" w:hAnsi="Segoe UI" w:cs="Segoe UI"/>
            <w:b/>
            <w:bCs/>
            <w:color w:val="333333"/>
            <w:sz w:val="24"/>
            <w:szCs w:val="24"/>
            <w:lang w:val="en"/>
            <w:rPrChange w:id="1412" w:author="Author">
              <w:rPr>
                <w:rFonts w:ascii="Segoe UI,Times New Roman" w:eastAsia="Segoe UI,Times New Roman" w:hAnsi="Segoe UI,Times New Roman" w:cs="Segoe UI,Times New Roman"/>
                <w:b/>
                <w:bCs/>
                <w:color w:val="333333"/>
                <w:sz w:val="24"/>
                <w:szCs w:val="24"/>
                <w:lang w:val="en"/>
              </w:rPr>
            </w:rPrChange>
          </w:rPr>
          <w:delText>Upload</w:delText>
        </w:r>
        <w:r w:rsidRPr="00DE0071" w:rsidDel="005C01F9">
          <w:rPr>
            <w:rFonts w:ascii="Segoe UI" w:eastAsia="Segoe UI,Times New Roman" w:hAnsi="Segoe UI" w:cs="Segoe UI"/>
            <w:color w:val="333333"/>
            <w:sz w:val="24"/>
            <w:szCs w:val="24"/>
            <w:lang w:val="en"/>
            <w:rPrChange w:id="1413" w:author="Author">
              <w:rPr>
                <w:rFonts w:ascii="Segoe UI,Times New Roman" w:eastAsia="Segoe UI,Times New Roman" w:hAnsi="Segoe UI,Times New Roman" w:cs="Segoe UI,Times New Roman"/>
                <w:color w:val="333333"/>
                <w:sz w:val="24"/>
                <w:szCs w:val="24"/>
                <w:lang w:val="en"/>
              </w:rPr>
            </w:rPrChange>
          </w:rPr>
          <w:delText xml:space="preserve">, Select </w:delText>
        </w:r>
        <w:r w:rsidRPr="00DE0071" w:rsidDel="005C01F9">
          <w:rPr>
            <w:rFonts w:ascii="Segoe UI" w:eastAsia="Segoe UI,Times New Roman" w:hAnsi="Segoe UI" w:cs="Segoe UI"/>
            <w:b/>
            <w:bCs/>
            <w:color w:val="333333"/>
            <w:sz w:val="24"/>
            <w:szCs w:val="24"/>
            <w:lang w:val="en"/>
            <w:rPrChange w:id="1414" w:author="Author">
              <w:rPr>
                <w:rFonts w:ascii="Segoe UI,Times New Roman" w:eastAsia="Segoe UI,Times New Roman" w:hAnsi="Segoe UI,Times New Roman" w:cs="Segoe UI,Times New Roman"/>
                <w:b/>
                <w:bCs/>
                <w:color w:val="333333"/>
                <w:sz w:val="24"/>
                <w:szCs w:val="24"/>
                <w:lang w:val="en"/>
              </w:rPr>
            </w:rPrChange>
          </w:rPr>
          <w:delText>Upload Folder</w:delText>
        </w:r>
        <w:r w:rsidRPr="00DE0071" w:rsidDel="005C01F9">
          <w:rPr>
            <w:rFonts w:ascii="Segoe UI" w:eastAsia="Segoe UI,Times New Roman" w:hAnsi="Segoe UI" w:cs="Segoe UI"/>
            <w:color w:val="333333"/>
            <w:sz w:val="24"/>
            <w:szCs w:val="24"/>
            <w:lang w:val="en"/>
            <w:rPrChange w:id="1415" w:author="Author">
              <w:rPr>
                <w:rFonts w:ascii="Segoe UI,Times New Roman" w:eastAsia="Segoe UI,Times New Roman" w:hAnsi="Segoe UI,Times New Roman" w:cs="Segoe UI,Times New Roman"/>
                <w:color w:val="333333"/>
                <w:sz w:val="24"/>
                <w:szCs w:val="24"/>
                <w:lang w:val="en"/>
              </w:rPr>
            </w:rPrChange>
          </w:rPr>
          <w:delText xml:space="preserve"> and upload the script folder</w:delText>
        </w:r>
      </w:del>
    </w:p>
    <w:p w14:paraId="56A34DCF" w14:textId="37A7A613" w:rsidR="009D00C4" w:rsidRDefault="00C4702C" w:rsidP="00823864">
      <w:pPr>
        <w:pStyle w:val="Heading2"/>
        <w:rPr>
          <w:ins w:id="1416" w:author="Author"/>
          <w:rFonts w:ascii="Segoe UI" w:hAnsi="Segoe UI" w:cs="Segoe UI"/>
          <w:lang w:val="en"/>
        </w:rPr>
      </w:pPr>
      <w:bookmarkStart w:id="1417" w:name="_Toc459905838"/>
      <w:r w:rsidRPr="00DE0071">
        <w:rPr>
          <w:rFonts w:ascii="Segoe UI" w:hAnsi="Segoe UI" w:cs="Segoe UI"/>
          <w:rPrChange w:id="1418" w:author="Author">
            <w:rPr/>
          </w:rPrChange>
        </w:rPr>
        <w:t xml:space="preserve">Exercise 6: </w:t>
      </w:r>
      <w:r w:rsidR="00823864" w:rsidRPr="00DE0071">
        <w:rPr>
          <w:rFonts w:ascii="Segoe UI" w:hAnsi="Segoe UI" w:cs="Segoe UI"/>
          <w:lang w:val="en"/>
          <w:rPrChange w:id="1419" w:author="Author">
            <w:rPr>
              <w:lang w:val="en"/>
            </w:rPr>
          </w:rPrChange>
        </w:rPr>
        <w:t xml:space="preserve">Create </w:t>
      </w:r>
      <w:ins w:id="1420" w:author="Author">
        <w:r w:rsidR="005C01F9">
          <w:rPr>
            <w:rFonts w:ascii="Segoe UI" w:hAnsi="Segoe UI" w:cs="Segoe UI"/>
            <w:lang w:val="en"/>
          </w:rPr>
          <w:t xml:space="preserve">Azure </w:t>
        </w:r>
      </w:ins>
      <w:r w:rsidR="00823864" w:rsidRPr="00DE0071">
        <w:rPr>
          <w:rFonts w:ascii="Segoe UI" w:hAnsi="Segoe UI" w:cs="Segoe UI"/>
          <w:lang w:val="en"/>
          <w:rPrChange w:id="1421" w:author="Author">
            <w:rPr>
              <w:lang w:val="en"/>
            </w:rPr>
          </w:rPrChange>
        </w:rPr>
        <w:t>Data Factory</w:t>
      </w:r>
      <w:bookmarkEnd w:id="1417"/>
    </w:p>
    <w:p w14:paraId="6D0FADCD" w14:textId="16319FE2" w:rsidR="005C01F9" w:rsidRPr="00391263" w:rsidRDefault="005C01F9" w:rsidP="005C01F9">
      <w:pPr>
        <w:rPr>
          <w:ins w:id="1422" w:author="Author"/>
          <w:rFonts w:ascii="Segoe UI" w:hAnsi="Segoe UI" w:cs="Segoe UI"/>
          <w:lang w:val="en"/>
          <w:rPrChange w:id="1423" w:author="Author">
            <w:rPr>
              <w:ins w:id="1424" w:author="Author"/>
              <w:lang w:val="en"/>
            </w:rPr>
          </w:rPrChange>
        </w:rPr>
        <w:pPrChange w:id="1425" w:author="Author">
          <w:pPr>
            <w:pStyle w:val="Heading2"/>
          </w:pPr>
        </w:pPrChange>
      </w:pPr>
      <w:ins w:id="1426" w:author="Author">
        <w:r w:rsidRPr="00391263">
          <w:rPr>
            <w:rFonts w:ascii="Segoe UI" w:hAnsi="Segoe UI" w:cs="Segoe UI"/>
            <w:lang w:val="en"/>
            <w:rPrChange w:id="1427" w:author="Author">
              <w:rPr>
                <w:lang w:val="en"/>
              </w:rPr>
            </w:rPrChange>
          </w:rPr>
          <w:t>This lab uses Azure Data Factory to compose all the data storage, movement and analytics processing into a pipeline. Follow this guide to configure linked services, datasets and pipelines in the Azure Data Factory:</w:t>
        </w:r>
      </w:ins>
    </w:p>
    <w:p w14:paraId="08CF62AB" w14:textId="026D4E82" w:rsidR="005C01F9" w:rsidRPr="00391263" w:rsidRDefault="005C01F9" w:rsidP="005C01F9">
      <w:pPr>
        <w:rPr>
          <w:rFonts w:ascii="Segoe UI" w:hAnsi="Segoe UI" w:cs="Segoe UI"/>
          <w:lang w:val="en"/>
          <w:rPrChange w:id="1428" w:author="Author">
            <w:rPr>
              <w:lang w:val="en"/>
            </w:rPr>
          </w:rPrChange>
        </w:rPr>
        <w:pPrChange w:id="1429" w:author="Author">
          <w:pPr>
            <w:pStyle w:val="Heading2"/>
          </w:pPr>
        </w:pPrChange>
      </w:pPr>
      <w:ins w:id="1430" w:author="Author">
        <w:r w:rsidRPr="00391263">
          <w:rPr>
            <w:rFonts w:ascii="Segoe UI" w:hAnsi="Segoe UI" w:cs="Segoe UI"/>
            <w:lang w:val="en"/>
            <w:rPrChange w:id="1431" w:author="Author">
              <w:rPr>
                <w:lang w:val="en"/>
              </w:rPr>
            </w:rPrChange>
          </w:rPr>
          <w:t xml:space="preserve">Instructions guide: </w:t>
        </w:r>
        <w:r w:rsidRPr="00391263">
          <w:rPr>
            <w:rFonts w:ascii="Segoe UI" w:hAnsi="Segoe UI" w:cs="Segoe UI"/>
            <w:lang w:val="en"/>
            <w:rPrChange w:id="1432" w:author="Author">
              <w:rPr>
                <w:lang w:val="en"/>
              </w:rPr>
            </w:rPrChange>
          </w:rPr>
          <w:fldChar w:fldCharType="begin"/>
        </w:r>
        <w:r w:rsidRPr="00391263">
          <w:rPr>
            <w:rFonts w:ascii="Segoe UI" w:hAnsi="Segoe UI" w:cs="Segoe UI"/>
            <w:lang w:val="en"/>
            <w:rPrChange w:id="1433" w:author="Author">
              <w:rPr>
                <w:lang w:val="en"/>
              </w:rPr>
            </w:rPrChange>
          </w:rPr>
          <w:instrText xml:space="preserve"> HYPERLINK "https://github.com/Azure/Cortana-Intelligence-Gallery-Content/tree/master/Tutorials/Data-Lake#create-data-factory" </w:instrText>
        </w:r>
        <w:r w:rsidRPr="00391263">
          <w:rPr>
            <w:rFonts w:ascii="Segoe UI" w:hAnsi="Segoe UI" w:cs="Segoe UI"/>
            <w:lang w:val="en"/>
            <w:rPrChange w:id="1434" w:author="Author">
              <w:rPr>
                <w:lang w:val="en"/>
              </w:rPr>
            </w:rPrChange>
          </w:rPr>
          <w:fldChar w:fldCharType="separate"/>
        </w:r>
        <w:r w:rsidRPr="00391263">
          <w:rPr>
            <w:rStyle w:val="Hyperlink"/>
            <w:rFonts w:ascii="Segoe UI" w:hAnsi="Segoe UI" w:cs="Segoe UI"/>
            <w:lang w:val="en"/>
            <w:rPrChange w:id="1435" w:author="Author">
              <w:rPr>
                <w:rStyle w:val="Hyperlink"/>
                <w:rFonts w:cstheme="minorBidi"/>
                <w:lang w:val="en"/>
              </w:rPr>
            </w:rPrChange>
          </w:rPr>
          <w:t>https://github.com/Azure/Cortana-Intelligence-Gallery-Content/tree/master/Tutorials/Data-Lake#create-data-factory</w:t>
        </w:r>
        <w:r w:rsidRPr="00391263">
          <w:rPr>
            <w:rFonts w:ascii="Segoe UI" w:hAnsi="Segoe UI" w:cs="Segoe UI"/>
            <w:lang w:val="en"/>
            <w:rPrChange w:id="1436" w:author="Author">
              <w:rPr>
                <w:lang w:val="en"/>
              </w:rPr>
            </w:rPrChange>
          </w:rPr>
          <w:fldChar w:fldCharType="end"/>
        </w:r>
        <w:r w:rsidRPr="00391263">
          <w:rPr>
            <w:rFonts w:ascii="Segoe UI" w:hAnsi="Segoe UI" w:cs="Segoe UI"/>
            <w:lang w:val="en"/>
            <w:rPrChange w:id="1437" w:author="Author">
              <w:rPr>
                <w:lang w:val="en"/>
              </w:rPr>
            </w:rPrChange>
          </w:rPr>
          <w:t xml:space="preserve"> </w:t>
        </w:r>
      </w:ins>
    </w:p>
    <w:p w14:paraId="69AC703B" w14:textId="05BDADDA" w:rsidR="00823864" w:rsidRPr="00DE0071" w:rsidDel="005C01F9" w:rsidRDefault="58955ABA" w:rsidP="00823864">
      <w:pPr>
        <w:spacing w:after="150" w:line="240" w:lineRule="auto"/>
        <w:rPr>
          <w:del w:id="1438" w:author="Author"/>
          <w:rFonts w:ascii="Segoe UI" w:eastAsia="Times New Roman" w:hAnsi="Segoe UI" w:cs="Segoe UI"/>
          <w:color w:val="333333"/>
          <w:sz w:val="24"/>
          <w:szCs w:val="21"/>
          <w:lang w:val="en"/>
          <w:rPrChange w:id="1439" w:author="Author">
            <w:rPr>
              <w:del w:id="1440" w:author="Author"/>
              <w:rFonts w:ascii="Segoe UI" w:eastAsia="Times New Roman" w:hAnsi="Segoe UI" w:cs="Segoe UI"/>
              <w:color w:val="333333"/>
              <w:sz w:val="24"/>
              <w:szCs w:val="21"/>
              <w:lang w:val="en"/>
            </w:rPr>
          </w:rPrChange>
        </w:rPr>
      </w:pPr>
      <w:del w:id="1441" w:author="Author">
        <w:r w:rsidRPr="00DE0071" w:rsidDel="005C01F9">
          <w:rPr>
            <w:rFonts w:ascii="Segoe UI" w:eastAsia="Segoe UI,Times New Roman" w:hAnsi="Segoe UI" w:cs="Segoe UI"/>
            <w:color w:val="333333"/>
            <w:sz w:val="24"/>
            <w:szCs w:val="24"/>
            <w:lang w:val="en"/>
            <w:rPrChange w:id="1442" w:author="Author">
              <w:rPr>
                <w:rFonts w:ascii="Segoe UI,Times New Roman" w:eastAsia="Segoe UI,Times New Roman" w:hAnsi="Segoe UI,Times New Roman" w:cs="Segoe UI,Times New Roman"/>
                <w:color w:val="333333"/>
                <w:sz w:val="24"/>
                <w:szCs w:val="24"/>
                <w:lang w:val="en"/>
              </w:rPr>
            </w:rPrChange>
          </w:rPr>
          <w:delText>To get started, click the below button.</w:delText>
        </w:r>
      </w:del>
    </w:p>
    <w:p w14:paraId="175A6EEA" w14:textId="56E7B460" w:rsidR="00823864" w:rsidRPr="00DE0071" w:rsidDel="005C01F9" w:rsidRDefault="00823864" w:rsidP="00823864">
      <w:pPr>
        <w:spacing w:after="150" w:line="240" w:lineRule="auto"/>
        <w:rPr>
          <w:del w:id="1443" w:author="Author"/>
          <w:rFonts w:ascii="Segoe UI" w:eastAsia="Times New Roman" w:hAnsi="Segoe UI" w:cs="Segoe UI"/>
          <w:color w:val="333333"/>
          <w:sz w:val="24"/>
          <w:szCs w:val="21"/>
          <w:lang w:val="en"/>
          <w:rPrChange w:id="1444" w:author="Author">
            <w:rPr>
              <w:del w:id="1445" w:author="Author"/>
              <w:rFonts w:ascii="Segoe UI" w:eastAsia="Times New Roman" w:hAnsi="Segoe UI" w:cs="Segoe UI"/>
              <w:color w:val="333333"/>
              <w:sz w:val="24"/>
              <w:szCs w:val="21"/>
              <w:lang w:val="en"/>
            </w:rPr>
          </w:rPrChange>
        </w:rPr>
      </w:pPr>
      <w:del w:id="1446" w:author="Author">
        <w:r w:rsidRPr="00DE0071" w:rsidDel="005C01F9">
          <w:rPr>
            <w:rFonts w:ascii="Segoe UI" w:eastAsia="Times New Roman" w:hAnsi="Segoe UI" w:cs="Segoe UI"/>
            <w:noProof/>
            <w:color w:val="4078C0"/>
            <w:sz w:val="24"/>
            <w:szCs w:val="21"/>
            <w:lang w:eastAsia="zh-CN" w:bidi="ar-SA"/>
            <w:rPrChange w:id="1447" w:author="Author">
              <w:rPr>
                <w:rFonts w:ascii="Segoe UI" w:eastAsia="Times New Roman" w:hAnsi="Segoe UI" w:cs="Segoe UI"/>
                <w:noProof/>
                <w:color w:val="4078C0"/>
                <w:sz w:val="24"/>
                <w:szCs w:val="21"/>
                <w:lang w:eastAsia="zh-CN" w:bidi="ar-SA"/>
              </w:rPr>
            </w:rPrChange>
          </w:rPr>
          <w:drawing>
            <wp:inline distT="0" distB="0" distL="0" distR="0" wp14:anchorId="5BBB14C4" wp14:editId="331889DB">
              <wp:extent cx="1534795" cy="321310"/>
              <wp:effectExtent l="0" t="0" r="8255" b="2540"/>
              <wp:docPr id="4" name="Picture 4" descr="https://camo.githubusercontent.com/9285dd3998997a0835869065bb15e5d500475034/687474703a2f2f617a7572656465706c6f792e6e65742f6465706c6f79627574746f6e2e706e6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9285dd3998997a0835869065bb15e5d500475034/687474703a2f2f617a7572656465706c6f792e6e65742f6465706c6f79627574746f6e2e706e67">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4795" cy="321310"/>
                      </a:xfrm>
                      <a:prstGeom prst="rect">
                        <a:avLst/>
                      </a:prstGeom>
                      <a:noFill/>
                      <a:ln>
                        <a:noFill/>
                      </a:ln>
                    </pic:spPr>
                  </pic:pic>
                </a:graphicData>
              </a:graphic>
            </wp:inline>
          </w:drawing>
        </w:r>
      </w:del>
    </w:p>
    <w:p w14:paraId="035DB491" w14:textId="6E41B470" w:rsidR="00823864" w:rsidRPr="00DE0071" w:rsidDel="005C01F9" w:rsidRDefault="58955ABA" w:rsidP="00823864">
      <w:pPr>
        <w:spacing w:after="150" w:line="240" w:lineRule="auto"/>
        <w:rPr>
          <w:del w:id="1448" w:author="Author"/>
          <w:rFonts w:ascii="Segoe UI" w:eastAsia="Times New Roman" w:hAnsi="Segoe UI" w:cs="Segoe UI"/>
          <w:color w:val="333333"/>
          <w:sz w:val="24"/>
          <w:szCs w:val="21"/>
          <w:lang w:val="en"/>
          <w:rPrChange w:id="1449" w:author="Author">
            <w:rPr>
              <w:del w:id="1450" w:author="Author"/>
              <w:rFonts w:ascii="Segoe UI" w:eastAsia="Times New Roman" w:hAnsi="Segoe UI" w:cs="Segoe UI"/>
              <w:color w:val="333333"/>
              <w:sz w:val="24"/>
              <w:szCs w:val="21"/>
              <w:lang w:val="en"/>
            </w:rPr>
          </w:rPrChange>
        </w:rPr>
      </w:pPr>
      <w:del w:id="1451" w:author="Author">
        <w:r w:rsidRPr="00DE0071" w:rsidDel="005C01F9">
          <w:rPr>
            <w:rFonts w:ascii="Segoe UI" w:eastAsia="Segoe UI,Times New Roman" w:hAnsi="Segoe UI" w:cs="Segoe UI"/>
            <w:color w:val="333333"/>
            <w:sz w:val="24"/>
            <w:szCs w:val="24"/>
            <w:lang w:val="en"/>
            <w:rPrChange w:id="1452" w:author="Author">
              <w:rPr>
                <w:rFonts w:ascii="Segoe UI,Times New Roman" w:eastAsia="Segoe UI,Times New Roman" w:hAnsi="Segoe UI,Times New Roman" w:cs="Segoe UI,Times New Roman"/>
                <w:color w:val="333333"/>
                <w:sz w:val="24"/>
                <w:szCs w:val="24"/>
                <w:lang w:val="en"/>
              </w:rPr>
            </w:rPrChange>
          </w:rPr>
          <w:delText>This will create a new "blade" in the Azure portal(</w:delText>
        </w:r>
        <w:r w:rsidR="002203DD" w:rsidRPr="00DE0071" w:rsidDel="005C01F9">
          <w:rPr>
            <w:rFonts w:ascii="Segoe UI" w:hAnsi="Segoe UI" w:cs="Segoe UI"/>
            <w:rPrChange w:id="1453" w:author="Author">
              <w:rPr/>
            </w:rPrChange>
          </w:rPr>
          <w:fldChar w:fldCharType="begin"/>
        </w:r>
        <w:r w:rsidR="002203DD" w:rsidRPr="00DE0071" w:rsidDel="005C01F9">
          <w:rPr>
            <w:rFonts w:ascii="Segoe UI" w:hAnsi="Segoe UI" w:cs="Segoe UI"/>
            <w:rPrChange w:id="1454" w:author="Author">
              <w:rPr/>
            </w:rPrChange>
          </w:rPr>
          <w:delInstrText xml:space="preserve"> HYPERLINK "https://ms.portal.azure.com/" \h </w:delInstrText>
        </w:r>
        <w:r w:rsidR="002203DD" w:rsidRPr="00DE0071" w:rsidDel="005C01F9">
          <w:rPr>
            <w:rFonts w:ascii="Segoe UI" w:hAnsi="Segoe UI" w:cs="Segoe UI"/>
            <w:rPrChange w:id="1455" w:author="Author">
              <w:rPr/>
            </w:rPrChange>
          </w:rPr>
          <w:fldChar w:fldCharType="separate"/>
        </w:r>
        <w:r w:rsidRPr="00DE0071" w:rsidDel="005C01F9">
          <w:rPr>
            <w:rFonts w:ascii="Segoe UI" w:eastAsia="Segoe UI,Times New Roman" w:hAnsi="Segoe UI" w:cs="Segoe UI"/>
            <w:color w:val="4078C0"/>
            <w:sz w:val="24"/>
            <w:szCs w:val="24"/>
            <w:lang w:val="en"/>
            <w:rPrChange w:id="1456" w:author="Author">
              <w:rPr>
                <w:rFonts w:ascii="Segoe UI,Times New Roman" w:eastAsia="Segoe UI,Times New Roman" w:hAnsi="Segoe UI,Times New Roman" w:cs="Segoe UI,Times New Roman"/>
                <w:color w:val="4078C0"/>
                <w:sz w:val="24"/>
                <w:szCs w:val="24"/>
                <w:lang w:val="en"/>
              </w:rPr>
            </w:rPrChange>
          </w:rPr>
          <w:delText>https://ms.portal.azure.com</w:delText>
        </w:r>
        <w:r w:rsidR="002203DD" w:rsidRPr="00DE0071" w:rsidDel="005C01F9">
          <w:rPr>
            <w:rFonts w:ascii="Segoe UI" w:eastAsia="Segoe UI,Times New Roman" w:hAnsi="Segoe UI" w:cs="Segoe UI"/>
            <w:color w:val="4078C0"/>
            <w:sz w:val="24"/>
            <w:szCs w:val="24"/>
            <w:lang w:val="en"/>
            <w:rPrChange w:id="1457"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1458" w:author="Author">
              <w:rPr>
                <w:rFonts w:ascii="Segoe UI,Times New Roman" w:eastAsia="Segoe UI,Times New Roman" w:hAnsi="Segoe UI,Times New Roman" w:cs="Segoe UI,Times New Roman"/>
                <w:color w:val="333333"/>
                <w:sz w:val="24"/>
                <w:szCs w:val="24"/>
                <w:lang w:val="en"/>
              </w:rPr>
            </w:rPrChange>
          </w:rPr>
          <w:delText>).</w:delText>
        </w:r>
      </w:del>
    </w:p>
    <w:p w14:paraId="3CE4E2F0" w14:textId="3B934D8B" w:rsidR="00823864" w:rsidRPr="00DE0071" w:rsidDel="005C01F9" w:rsidRDefault="00823864" w:rsidP="00823864">
      <w:pPr>
        <w:spacing w:after="150" w:line="240" w:lineRule="auto"/>
        <w:rPr>
          <w:del w:id="1459" w:author="Author"/>
          <w:rFonts w:ascii="Segoe UI" w:eastAsia="Times New Roman" w:hAnsi="Segoe UI" w:cs="Segoe UI"/>
          <w:color w:val="333333"/>
          <w:sz w:val="21"/>
          <w:szCs w:val="21"/>
          <w:lang w:val="en"/>
          <w:rPrChange w:id="1460" w:author="Author">
            <w:rPr>
              <w:del w:id="1461" w:author="Author"/>
              <w:rFonts w:ascii="Segoe UI" w:eastAsia="Times New Roman" w:hAnsi="Segoe UI" w:cs="Segoe UI"/>
              <w:color w:val="333333"/>
              <w:sz w:val="21"/>
              <w:szCs w:val="21"/>
              <w:lang w:val="en"/>
            </w:rPr>
          </w:rPrChange>
        </w:rPr>
      </w:pPr>
      <w:del w:id="1462" w:author="Author">
        <w:r w:rsidRPr="00DE0071" w:rsidDel="005C01F9">
          <w:rPr>
            <w:rFonts w:ascii="Segoe UI" w:eastAsia="Times New Roman" w:hAnsi="Segoe UI" w:cs="Segoe UI"/>
            <w:noProof/>
            <w:color w:val="4078C0"/>
            <w:sz w:val="21"/>
            <w:szCs w:val="21"/>
            <w:lang w:eastAsia="zh-CN" w:bidi="ar-SA"/>
            <w:rPrChange w:id="1463" w:author="Author">
              <w:rPr>
                <w:rFonts w:ascii="Segoe UI" w:eastAsia="Times New Roman" w:hAnsi="Segoe UI" w:cs="Segoe UI"/>
                <w:noProof/>
                <w:color w:val="4078C0"/>
                <w:sz w:val="21"/>
                <w:szCs w:val="21"/>
                <w:lang w:eastAsia="zh-CN" w:bidi="ar-SA"/>
              </w:rPr>
            </w:rPrChange>
          </w:rPr>
          <w:drawing>
            <wp:inline distT="0" distB="0" distL="0" distR="0" wp14:anchorId="4F6D6A8D" wp14:editId="339D94D1">
              <wp:extent cx="4517390" cy="4800600"/>
              <wp:effectExtent l="0" t="0" r="0" b="0"/>
              <wp:docPr id="5" name="Picture 5" descr="arm1-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1-imag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7390" cy="4800600"/>
                      </a:xfrm>
                      <a:prstGeom prst="rect">
                        <a:avLst/>
                      </a:prstGeom>
                      <a:noFill/>
                      <a:ln>
                        <a:noFill/>
                      </a:ln>
                    </pic:spPr>
                  </pic:pic>
                </a:graphicData>
              </a:graphic>
            </wp:inline>
          </w:drawing>
        </w:r>
      </w:del>
    </w:p>
    <w:p w14:paraId="33E2D6DF" w14:textId="1FB072DF" w:rsidR="00823864" w:rsidRPr="00DE0071" w:rsidDel="005C01F9" w:rsidRDefault="58955ABA" w:rsidP="58955ABA">
      <w:pPr>
        <w:numPr>
          <w:ilvl w:val="0"/>
          <w:numId w:val="26"/>
        </w:numPr>
        <w:spacing w:before="100" w:beforeAutospacing="1" w:after="100" w:afterAutospacing="1" w:line="240" w:lineRule="auto"/>
        <w:rPr>
          <w:del w:id="1464" w:author="Author"/>
          <w:rFonts w:ascii="Segoe UI" w:eastAsia="Segoe UI,Times New Roman" w:hAnsi="Segoe UI" w:cs="Segoe UI"/>
          <w:color w:val="333333"/>
          <w:sz w:val="24"/>
          <w:szCs w:val="24"/>
          <w:lang w:val="en"/>
          <w:rPrChange w:id="1465" w:author="Author">
            <w:rPr>
              <w:del w:id="1466" w:author="Author"/>
              <w:rFonts w:ascii="Segoe UI,Times New Roman" w:eastAsia="Segoe UI,Times New Roman" w:hAnsi="Segoe UI,Times New Roman" w:cs="Segoe UI,Times New Roman"/>
              <w:color w:val="333333"/>
              <w:sz w:val="24"/>
              <w:szCs w:val="24"/>
              <w:lang w:val="en"/>
            </w:rPr>
          </w:rPrChange>
        </w:rPr>
      </w:pPr>
      <w:del w:id="1467" w:author="Author">
        <w:r w:rsidRPr="00DE0071" w:rsidDel="005C01F9">
          <w:rPr>
            <w:rFonts w:ascii="Segoe UI" w:eastAsia="Segoe UI,Times New Roman" w:hAnsi="Segoe UI" w:cs="Segoe UI"/>
            <w:color w:val="333333"/>
            <w:sz w:val="24"/>
            <w:szCs w:val="24"/>
            <w:lang w:val="en"/>
            <w:rPrChange w:id="1468" w:author="Author">
              <w:rPr>
                <w:rFonts w:ascii="Segoe UI,Times New Roman" w:eastAsia="Segoe UI,Times New Roman" w:hAnsi="Segoe UI,Times New Roman" w:cs="Segoe UI,Times New Roman"/>
                <w:color w:val="333333"/>
                <w:sz w:val="24"/>
                <w:szCs w:val="24"/>
                <w:lang w:val="en"/>
              </w:rPr>
            </w:rPrChange>
          </w:rPr>
          <w:delText xml:space="preserve">Parameters </w:delText>
        </w:r>
      </w:del>
    </w:p>
    <w:p w14:paraId="205A0001" w14:textId="5C29766B" w:rsidR="00823864" w:rsidRPr="00DE0071" w:rsidDel="005C01F9" w:rsidRDefault="58955ABA" w:rsidP="58955ABA">
      <w:pPr>
        <w:numPr>
          <w:ilvl w:val="1"/>
          <w:numId w:val="26"/>
        </w:numPr>
        <w:spacing w:before="100" w:beforeAutospacing="1" w:after="100" w:afterAutospacing="1" w:line="240" w:lineRule="auto"/>
        <w:rPr>
          <w:del w:id="1469" w:author="Author"/>
          <w:rFonts w:ascii="Segoe UI" w:eastAsia="Segoe UI,Times New Roman" w:hAnsi="Segoe UI" w:cs="Segoe UI"/>
          <w:color w:val="333333"/>
          <w:sz w:val="24"/>
          <w:szCs w:val="24"/>
          <w:lang w:val="en"/>
          <w:rPrChange w:id="1470" w:author="Author">
            <w:rPr>
              <w:del w:id="1471" w:author="Author"/>
              <w:rFonts w:ascii="Segoe UI,Times New Roman" w:eastAsia="Segoe UI,Times New Roman" w:hAnsi="Segoe UI,Times New Roman" w:cs="Segoe UI,Times New Roman"/>
              <w:color w:val="333333"/>
              <w:sz w:val="24"/>
              <w:szCs w:val="24"/>
              <w:lang w:val="en"/>
            </w:rPr>
          </w:rPrChange>
        </w:rPr>
      </w:pPr>
      <w:del w:id="1472" w:author="Author">
        <w:r w:rsidRPr="00DE0071" w:rsidDel="005C01F9">
          <w:rPr>
            <w:rFonts w:ascii="Segoe UI" w:eastAsia="Segoe UI,Times New Roman" w:hAnsi="Segoe UI" w:cs="Segoe UI"/>
            <w:color w:val="333333"/>
            <w:sz w:val="24"/>
            <w:szCs w:val="24"/>
            <w:lang w:val="en"/>
            <w:rPrChange w:id="1473" w:author="Author">
              <w:rPr>
                <w:rFonts w:ascii="Segoe UI,Times New Roman" w:eastAsia="Segoe UI,Times New Roman" w:hAnsi="Segoe UI,Times New Roman" w:cs="Segoe UI,Times New Roman"/>
                <w:color w:val="333333"/>
                <w:sz w:val="24"/>
                <w:szCs w:val="24"/>
                <w:lang w:val="en"/>
              </w:rPr>
            </w:rPrChange>
          </w:rPr>
          <w:delText xml:space="preserve">Type: UNIQUE (string): </w:delText>
        </w:r>
        <w:r w:rsidRPr="00DE0071" w:rsidDel="005C01F9">
          <w:rPr>
            <w:rFonts w:ascii="Segoe UI" w:eastAsia="Segoe UI,Times New Roman" w:hAnsi="Segoe UI" w:cs="Segoe UI"/>
            <w:b/>
            <w:bCs/>
            <w:color w:val="333333"/>
            <w:sz w:val="24"/>
            <w:szCs w:val="24"/>
            <w:lang w:val="en"/>
            <w:rPrChange w:id="1474"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b/>
            <w:bCs/>
            <w:i/>
            <w:iCs/>
            <w:color w:val="333333"/>
            <w:sz w:val="24"/>
            <w:szCs w:val="24"/>
            <w:lang w:val="en"/>
            <w:rPrChange w:id="1475"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5C01F9">
          <w:rPr>
            <w:rFonts w:ascii="Segoe UI" w:eastAsia="Segoe UI,Times New Roman" w:hAnsi="Segoe UI" w:cs="Segoe UI"/>
            <w:b/>
            <w:bCs/>
            <w:color w:val="333333"/>
            <w:sz w:val="24"/>
            <w:szCs w:val="24"/>
            <w:lang w:val="en"/>
            <w:rPrChange w:id="1476"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color w:val="333333"/>
            <w:sz w:val="24"/>
            <w:szCs w:val="24"/>
            <w:lang w:val="en"/>
            <w:rPrChange w:id="1477" w:author="Author">
              <w:rPr>
                <w:rFonts w:ascii="Segoe UI,Times New Roman" w:eastAsia="Segoe UI,Times New Roman" w:hAnsi="Segoe UI,Times New Roman" w:cs="Segoe UI,Times New Roman"/>
                <w:color w:val="333333"/>
                <w:sz w:val="24"/>
                <w:szCs w:val="24"/>
                <w:lang w:val="en"/>
              </w:rPr>
            </w:rPrChange>
          </w:rPr>
          <w:delText xml:space="preserve"> (Use the one previously entered)</w:delText>
        </w:r>
      </w:del>
    </w:p>
    <w:p w14:paraId="37BEFBC8" w14:textId="7CA83F3D" w:rsidR="00823864" w:rsidRPr="00DE0071" w:rsidDel="005C01F9" w:rsidRDefault="58955ABA" w:rsidP="58955ABA">
      <w:pPr>
        <w:numPr>
          <w:ilvl w:val="1"/>
          <w:numId w:val="26"/>
        </w:numPr>
        <w:spacing w:before="100" w:beforeAutospacing="1" w:after="100" w:afterAutospacing="1" w:line="240" w:lineRule="auto"/>
        <w:rPr>
          <w:del w:id="1478" w:author="Author"/>
          <w:rFonts w:ascii="Segoe UI" w:eastAsia="Segoe UI,Times New Roman" w:hAnsi="Segoe UI" w:cs="Segoe UI"/>
          <w:color w:val="333333"/>
          <w:sz w:val="24"/>
          <w:szCs w:val="24"/>
          <w:lang w:val="en"/>
          <w:rPrChange w:id="1479" w:author="Author">
            <w:rPr>
              <w:del w:id="1480" w:author="Author"/>
              <w:rFonts w:ascii="Segoe UI,Times New Roman" w:eastAsia="Segoe UI,Times New Roman" w:hAnsi="Segoe UI,Times New Roman" w:cs="Segoe UI,Times New Roman"/>
              <w:color w:val="333333"/>
              <w:sz w:val="24"/>
              <w:szCs w:val="24"/>
              <w:lang w:val="en"/>
            </w:rPr>
          </w:rPrChange>
        </w:rPr>
      </w:pPr>
      <w:del w:id="1481" w:author="Author">
        <w:r w:rsidRPr="00DE0071" w:rsidDel="005C01F9">
          <w:rPr>
            <w:rFonts w:ascii="Segoe UI" w:eastAsia="Segoe UI,Times New Roman" w:hAnsi="Segoe UI" w:cs="Segoe UI"/>
            <w:color w:val="333333"/>
            <w:sz w:val="24"/>
            <w:szCs w:val="24"/>
            <w:lang w:val="en"/>
            <w:rPrChange w:id="1482" w:author="Author">
              <w:rPr>
                <w:rFonts w:ascii="Segoe UI,Times New Roman" w:eastAsia="Segoe UI,Times New Roman" w:hAnsi="Segoe UI,Times New Roman" w:cs="Segoe UI,Times New Roman"/>
                <w:color w:val="333333"/>
                <w:sz w:val="24"/>
                <w:szCs w:val="24"/>
                <w:lang w:val="en"/>
              </w:rPr>
            </w:rPrChange>
          </w:rPr>
          <w:delText xml:space="preserve">Type: ADFUNIQUE (string): </w:delText>
        </w:r>
        <w:r w:rsidRPr="00DE0071" w:rsidDel="005C01F9">
          <w:rPr>
            <w:rFonts w:ascii="Segoe UI" w:eastAsia="Segoe UI,Times New Roman" w:hAnsi="Segoe UI" w:cs="Segoe UI"/>
            <w:b/>
            <w:bCs/>
            <w:color w:val="333333"/>
            <w:sz w:val="24"/>
            <w:szCs w:val="24"/>
            <w:lang w:val="en"/>
            <w:rPrChange w:id="1483" w:author="Author">
              <w:rPr>
                <w:rFonts w:ascii="Segoe UI,Times New Roman" w:eastAsia="Segoe UI,Times New Roman" w:hAnsi="Segoe UI,Times New Roman" w:cs="Segoe UI,Times New Roman"/>
                <w:b/>
                <w:bCs/>
                <w:color w:val="333333"/>
                <w:sz w:val="24"/>
                <w:szCs w:val="24"/>
                <w:lang w:val="en"/>
              </w:rPr>
            </w:rPrChange>
          </w:rPr>
          <w:delText>Azure Data Factory(ADF) Identifier</w:delText>
        </w:r>
        <w:r w:rsidRPr="00DE0071" w:rsidDel="005C01F9">
          <w:rPr>
            <w:rFonts w:ascii="Segoe UI" w:eastAsia="Segoe UI,Times New Roman" w:hAnsi="Segoe UI" w:cs="Segoe UI"/>
            <w:color w:val="333333"/>
            <w:sz w:val="24"/>
            <w:szCs w:val="24"/>
            <w:lang w:val="en"/>
            <w:rPrChange w:id="1484" w:author="Author">
              <w:rPr>
                <w:rFonts w:ascii="Segoe UI,Times New Roman" w:eastAsia="Segoe UI,Times New Roman" w:hAnsi="Segoe UI,Times New Roman" w:cs="Segoe UI,Times New Roman"/>
                <w:color w:val="333333"/>
                <w:sz w:val="24"/>
                <w:szCs w:val="24"/>
                <w:lang w:val="en"/>
              </w:rPr>
            </w:rPrChange>
          </w:rPr>
          <w:delText xml:space="preserve"> (Use a number)</w:delText>
        </w:r>
      </w:del>
    </w:p>
    <w:p w14:paraId="34CE0432" w14:textId="0DD00C5A" w:rsidR="00823864" w:rsidRPr="00DE0071" w:rsidDel="005C01F9" w:rsidRDefault="58955ABA" w:rsidP="58955ABA">
      <w:pPr>
        <w:numPr>
          <w:ilvl w:val="1"/>
          <w:numId w:val="26"/>
        </w:numPr>
        <w:spacing w:before="100" w:beforeAutospacing="1" w:after="100" w:afterAutospacing="1" w:line="240" w:lineRule="auto"/>
        <w:rPr>
          <w:del w:id="1485" w:author="Author"/>
          <w:rFonts w:ascii="Segoe UI" w:eastAsia="Segoe UI,Times New Roman" w:hAnsi="Segoe UI" w:cs="Segoe UI"/>
          <w:color w:val="333333"/>
          <w:sz w:val="24"/>
          <w:szCs w:val="24"/>
          <w:lang w:val="en"/>
          <w:rPrChange w:id="1486" w:author="Author">
            <w:rPr>
              <w:del w:id="1487" w:author="Author"/>
              <w:rFonts w:ascii="Segoe UI,Times New Roman" w:eastAsia="Segoe UI,Times New Roman" w:hAnsi="Segoe UI,Times New Roman" w:cs="Segoe UI,Times New Roman"/>
              <w:color w:val="333333"/>
              <w:sz w:val="24"/>
              <w:szCs w:val="24"/>
              <w:lang w:val="en"/>
            </w:rPr>
          </w:rPrChange>
        </w:rPr>
      </w:pPr>
      <w:del w:id="1488" w:author="Author">
        <w:r w:rsidRPr="00DE0071" w:rsidDel="005C01F9">
          <w:rPr>
            <w:rFonts w:ascii="Segoe UI" w:eastAsia="Segoe UI,Times New Roman" w:hAnsi="Segoe UI" w:cs="Segoe UI"/>
            <w:color w:val="333333"/>
            <w:sz w:val="24"/>
            <w:szCs w:val="24"/>
            <w:lang w:val="en"/>
            <w:rPrChange w:id="1489" w:author="Author">
              <w:rPr>
                <w:rFonts w:ascii="Segoe UI,Times New Roman" w:eastAsia="Segoe UI,Times New Roman" w:hAnsi="Segoe UI,Times New Roman" w:cs="Segoe UI,Times New Roman"/>
                <w:color w:val="333333"/>
                <w:sz w:val="24"/>
                <w:szCs w:val="24"/>
                <w:lang w:val="en"/>
              </w:rPr>
            </w:rPrChange>
          </w:rPr>
          <w:delText xml:space="preserve">Select: LOCATION: </w:delText>
        </w:r>
        <w:r w:rsidRPr="00DE0071" w:rsidDel="005C01F9">
          <w:rPr>
            <w:rFonts w:ascii="Segoe UI" w:eastAsia="Segoe UI,Times New Roman" w:hAnsi="Segoe UI" w:cs="Segoe UI"/>
            <w:b/>
            <w:bCs/>
            <w:color w:val="333333"/>
            <w:sz w:val="24"/>
            <w:szCs w:val="24"/>
            <w:lang w:val="en"/>
            <w:rPrChange w:id="1490"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b/>
            <w:bCs/>
            <w:i/>
            <w:iCs/>
            <w:color w:val="333333"/>
            <w:sz w:val="24"/>
            <w:szCs w:val="24"/>
            <w:lang w:val="en"/>
            <w:rPrChange w:id="1491" w:author="Author">
              <w:rPr>
                <w:rFonts w:ascii="Segoe UI,Times New Roman" w:eastAsia="Segoe UI,Times New Roman" w:hAnsi="Segoe UI,Times New Roman" w:cs="Segoe UI,Times New Roman"/>
                <w:b/>
                <w:bCs/>
                <w:i/>
                <w:iCs/>
                <w:color w:val="333333"/>
                <w:sz w:val="24"/>
                <w:szCs w:val="24"/>
                <w:lang w:val="en"/>
              </w:rPr>
            </w:rPrChange>
          </w:rPr>
          <w:delText>LOCATION</w:delText>
        </w:r>
        <w:r w:rsidRPr="00DE0071" w:rsidDel="005C01F9">
          <w:rPr>
            <w:rFonts w:ascii="Segoe UI" w:eastAsia="Segoe UI,Times New Roman" w:hAnsi="Segoe UI" w:cs="Segoe UI"/>
            <w:b/>
            <w:bCs/>
            <w:color w:val="333333"/>
            <w:sz w:val="24"/>
            <w:szCs w:val="24"/>
            <w:lang w:val="en"/>
            <w:rPrChange w:id="1492"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color w:val="333333"/>
            <w:sz w:val="24"/>
            <w:szCs w:val="24"/>
            <w:lang w:val="en"/>
            <w:rPrChange w:id="1493" w:author="Author">
              <w:rPr>
                <w:rFonts w:ascii="Segoe UI,Times New Roman" w:eastAsia="Segoe UI,Times New Roman" w:hAnsi="Segoe UI,Times New Roman" w:cs="Segoe UI,Times New Roman"/>
                <w:color w:val="333333"/>
                <w:sz w:val="24"/>
                <w:szCs w:val="24"/>
                <w:lang w:val="en"/>
              </w:rPr>
            </w:rPrChange>
          </w:rPr>
          <w:delText xml:space="preserve"> (Use the one previously selected)</w:delText>
        </w:r>
      </w:del>
    </w:p>
    <w:p w14:paraId="5E83B227" w14:textId="48926CE0" w:rsidR="00823864" w:rsidRPr="00DE0071" w:rsidDel="005C01F9" w:rsidRDefault="58955ABA" w:rsidP="58955ABA">
      <w:pPr>
        <w:numPr>
          <w:ilvl w:val="1"/>
          <w:numId w:val="26"/>
        </w:numPr>
        <w:spacing w:before="100" w:beforeAutospacing="1" w:after="100" w:afterAutospacing="1" w:line="240" w:lineRule="auto"/>
        <w:rPr>
          <w:del w:id="1494" w:author="Author"/>
          <w:rFonts w:ascii="Segoe UI" w:eastAsia="Segoe UI,Times New Roman" w:hAnsi="Segoe UI" w:cs="Segoe UI"/>
          <w:color w:val="333333"/>
          <w:sz w:val="24"/>
          <w:szCs w:val="24"/>
          <w:lang w:val="en"/>
          <w:rPrChange w:id="1495" w:author="Author">
            <w:rPr>
              <w:del w:id="1496" w:author="Author"/>
              <w:rFonts w:ascii="Segoe UI,Times New Roman" w:eastAsia="Segoe UI,Times New Roman" w:hAnsi="Segoe UI,Times New Roman" w:cs="Segoe UI,Times New Roman"/>
              <w:color w:val="333333"/>
              <w:sz w:val="24"/>
              <w:szCs w:val="24"/>
              <w:lang w:val="en"/>
            </w:rPr>
          </w:rPrChange>
        </w:rPr>
      </w:pPr>
      <w:del w:id="1497" w:author="Author">
        <w:r w:rsidRPr="00DE0071" w:rsidDel="005C01F9">
          <w:rPr>
            <w:rFonts w:ascii="Segoe UI" w:eastAsia="Segoe UI,Times New Roman" w:hAnsi="Segoe UI" w:cs="Segoe UI"/>
            <w:color w:val="333333"/>
            <w:sz w:val="24"/>
            <w:szCs w:val="24"/>
            <w:lang w:val="en"/>
            <w:rPrChange w:id="1498" w:author="Author">
              <w:rPr>
                <w:rFonts w:ascii="Segoe UI,Times New Roman" w:eastAsia="Segoe UI,Times New Roman" w:hAnsi="Segoe UI,Times New Roman" w:cs="Segoe UI,Times New Roman"/>
                <w:color w:val="333333"/>
                <w:sz w:val="24"/>
                <w:szCs w:val="24"/>
                <w:lang w:val="en"/>
              </w:rPr>
            </w:rPrChange>
          </w:rPr>
          <w:delText xml:space="preserve">Type: AZUREMLAPIKEY: </w:delText>
        </w:r>
        <w:r w:rsidRPr="00DE0071" w:rsidDel="005C01F9">
          <w:rPr>
            <w:rFonts w:ascii="Segoe UI" w:eastAsia="Segoe UI,Times New Roman" w:hAnsi="Segoe UI" w:cs="Segoe UI"/>
            <w:b/>
            <w:bCs/>
            <w:color w:val="333333"/>
            <w:sz w:val="24"/>
            <w:szCs w:val="24"/>
            <w:lang w:val="en"/>
            <w:rPrChange w:id="1499"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b/>
            <w:bCs/>
            <w:i/>
            <w:iCs/>
            <w:color w:val="333333"/>
            <w:sz w:val="24"/>
            <w:szCs w:val="24"/>
            <w:lang w:val="en"/>
            <w:rPrChange w:id="1500" w:author="Author">
              <w:rPr>
                <w:rFonts w:ascii="Segoe UI,Times New Roman" w:eastAsia="Segoe UI,Times New Roman" w:hAnsi="Segoe UI,Times New Roman" w:cs="Segoe UI,Times New Roman"/>
                <w:b/>
                <w:bCs/>
                <w:i/>
                <w:iCs/>
                <w:color w:val="333333"/>
                <w:sz w:val="24"/>
                <w:szCs w:val="24"/>
                <w:lang w:val="en"/>
              </w:rPr>
            </w:rPrChange>
          </w:rPr>
          <w:delText>AZUREMLAPIKEY</w:delText>
        </w:r>
        <w:r w:rsidRPr="00DE0071" w:rsidDel="005C01F9">
          <w:rPr>
            <w:rFonts w:ascii="Segoe UI" w:eastAsia="Segoe UI,Times New Roman" w:hAnsi="Segoe UI" w:cs="Segoe UI"/>
            <w:b/>
            <w:bCs/>
            <w:color w:val="333333"/>
            <w:sz w:val="24"/>
            <w:szCs w:val="24"/>
            <w:lang w:val="en"/>
            <w:rPrChange w:id="1501"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color w:val="333333"/>
            <w:sz w:val="24"/>
            <w:szCs w:val="24"/>
            <w:lang w:val="en"/>
            <w:rPrChange w:id="1502" w:author="Author">
              <w:rPr>
                <w:rFonts w:ascii="Segoe UI,Times New Roman" w:eastAsia="Segoe UI,Times New Roman" w:hAnsi="Segoe UI,Times New Roman" w:cs="Segoe UI,Times New Roman"/>
                <w:color w:val="333333"/>
                <w:sz w:val="24"/>
                <w:szCs w:val="24"/>
                <w:lang w:val="en"/>
              </w:rPr>
            </w:rPrChange>
          </w:rPr>
          <w:delText xml:space="preserve"> </w:delText>
        </w:r>
      </w:del>
    </w:p>
    <w:p w14:paraId="7D5660A6" w14:textId="67A89319" w:rsidR="00823864" w:rsidRPr="00DE0071" w:rsidDel="005C01F9" w:rsidRDefault="58955ABA" w:rsidP="58955ABA">
      <w:pPr>
        <w:numPr>
          <w:ilvl w:val="2"/>
          <w:numId w:val="26"/>
        </w:numPr>
        <w:spacing w:before="100" w:beforeAutospacing="1" w:after="100" w:afterAutospacing="1" w:line="240" w:lineRule="auto"/>
        <w:rPr>
          <w:del w:id="1503" w:author="Author"/>
          <w:rFonts w:ascii="Segoe UI" w:eastAsia="Segoe UI,Times New Roman" w:hAnsi="Segoe UI" w:cs="Segoe UI"/>
          <w:color w:val="333333"/>
          <w:sz w:val="24"/>
          <w:szCs w:val="24"/>
          <w:lang w:val="en"/>
          <w:rPrChange w:id="1504" w:author="Author">
            <w:rPr>
              <w:del w:id="1505" w:author="Author"/>
              <w:rFonts w:ascii="Segoe UI,Times New Roman" w:eastAsia="Segoe UI,Times New Roman" w:hAnsi="Segoe UI,Times New Roman" w:cs="Segoe UI,Times New Roman"/>
              <w:color w:val="333333"/>
              <w:sz w:val="24"/>
              <w:szCs w:val="24"/>
              <w:lang w:val="en"/>
            </w:rPr>
          </w:rPrChange>
        </w:rPr>
      </w:pPr>
      <w:del w:id="1506" w:author="Author">
        <w:r w:rsidRPr="00DE0071" w:rsidDel="005C01F9">
          <w:rPr>
            <w:rFonts w:ascii="Segoe UI" w:eastAsia="Segoe UI,Times New Roman" w:hAnsi="Segoe UI" w:cs="Segoe UI"/>
            <w:color w:val="333333"/>
            <w:sz w:val="24"/>
            <w:szCs w:val="24"/>
            <w:lang w:val="en"/>
            <w:rPrChange w:id="1507" w:author="Author">
              <w:rPr>
                <w:rFonts w:ascii="Segoe UI,Times New Roman" w:eastAsia="Segoe UI,Times New Roman" w:hAnsi="Segoe UI,Times New Roman" w:cs="Segoe UI,Times New Roman"/>
                <w:color w:val="333333"/>
                <w:sz w:val="24"/>
                <w:szCs w:val="24"/>
                <w:lang w:val="en"/>
              </w:rPr>
            </w:rPrChange>
          </w:rPr>
          <w:delText xml:space="preserve">Browse: </w:delText>
        </w:r>
        <w:r w:rsidR="002203DD" w:rsidRPr="00DE0071" w:rsidDel="005C01F9">
          <w:rPr>
            <w:rFonts w:ascii="Segoe UI" w:hAnsi="Segoe UI" w:cs="Segoe UI"/>
            <w:rPrChange w:id="1508" w:author="Author">
              <w:rPr/>
            </w:rPrChange>
          </w:rPr>
          <w:fldChar w:fldCharType="begin"/>
        </w:r>
        <w:r w:rsidR="002203DD" w:rsidRPr="00DE0071" w:rsidDel="005C01F9">
          <w:rPr>
            <w:rFonts w:ascii="Segoe UI" w:hAnsi="Segoe UI" w:cs="Segoe UI"/>
            <w:rPrChange w:id="1509" w:author="Author">
              <w:rPr/>
            </w:rPrChange>
          </w:rPr>
          <w:delInstrText xml:space="preserve"> HYPERLINK "https://studio.azureml.net/" \h </w:delInstrText>
        </w:r>
        <w:r w:rsidR="002203DD" w:rsidRPr="00DE0071" w:rsidDel="005C01F9">
          <w:rPr>
            <w:rFonts w:ascii="Segoe UI" w:hAnsi="Segoe UI" w:cs="Segoe UI"/>
            <w:rPrChange w:id="1510" w:author="Author">
              <w:rPr/>
            </w:rPrChange>
          </w:rPr>
          <w:fldChar w:fldCharType="separate"/>
        </w:r>
        <w:r w:rsidRPr="00DE0071" w:rsidDel="005C01F9">
          <w:rPr>
            <w:rFonts w:ascii="Segoe UI" w:eastAsia="Segoe UI,Times New Roman" w:hAnsi="Segoe UI" w:cs="Segoe UI"/>
            <w:color w:val="4078C0"/>
            <w:sz w:val="24"/>
            <w:szCs w:val="24"/>
            <w:lang w:val="en"/>
            <w:rPrChange w:id="1511" w:author="Author">
              <w:rPr>
                <w:rFonts w:ascii="Segoe UI,Times New Roman" w:eastAsia="Segoe UI,Times New Roman" w:hAnsi="Segoe UI,Times New Roman" w:cs="Segoe UI,Times New Roman"/>
                <w:color w:val="4078C0"/>
                <w:sz w:val="24"/>
                <w:szCs w:val="24"/>
                <w:lang w:val="en"/>
              </w:rPr>
            </w:rPrChange>
          </w:rPr>
          <w:delText>https://studio.azureml.net</w:delText>
        </w:r>
        <w:r w:rsidR="002203DD" w:rsidRPr="00DE0071" w:rsidDel="005C01F9">
          <w:rPr>
            <w:rFonts w:ascii="Segoe UI" w:eastAsia="Segoe UI,Times New Roman" w:hAnsi="Segoe UI" w:cs="Segoe UI"/>
            <w:color w:val="4078C0"/>
            <w:sz w:val="24"/>
            <w:szCs w:val="24"/>
            <w:lang w:val="en"/>
            <w:rPrChange w:id="1512" w:author="Author">
              <w:rPr>
                <w:rFonts w:ascii="Segoe UI,Times New Roman" w:eastAsia="Segoe UI,Times New Roman" w:hAnsi="Segoe UI,Times New Roman" w:cs="Segoe UI,Times New Roman"/>
                <w:color w:val="4078C0"/>
                <w:sz w:val="24"/>
                <w:szCs w:val="24"/>
                <w:lang w:val="en"/>
              </w:rPr>
            </w:rPrChange>
          </w:rPr>
          <w:fldChar w:fldCharType="end"/>
        </w:r>
      </w:del>
    </w:p>
    <w:p w14:paraId="75C6C261" w14:textId="4ABA781A" w:rsidR="00823864" w:rsidRPr="00DE0071" w:rsidDel="005C01F9" w:rsidRDefault="58955ABA" w:rsidP="58955ABA">
      <w:pPr>
        <w:numPr>
          <w:ilvl w:val="2"/>
          <w:numId w:val="26"/>
        </w:numPr>
        <w:spacing w:before="100" w:beforeAutospacing="1" w:after="100" w:afterAutospacing="1" w:line="240" w:lineRule="auto"/>
        <w:rPr>
          <w:del w:id="1513" w:author="Author"/>
          <w:rFonts w:ascii="Segoe UI" w:eastAsia="Segoe UI,Times New Roman" w:hAnsi="Segoe UI" w:cs="Segoe UI"/>
          <w:color w:val="333333"/>
          <w:sz w:val="24"/>
          <w:szCs w:val="24"/>
          <w:lang w:val="en"/>
          <w:rPrChange w:id="1514" w:author="Author">
            <w:rPr>
              <w:del w:id="1515" w:author="Author"/>
              <w:rFonts w:ascii="Segoe UI,Times New Roman" w:eastAsia="Segoe UI,Times New Roman" w:hAnsi="Segoe UI,Times New Roman" w:cs="Segoe UI,Times New Roman"/>
              <w:color w:val="333333"/>
              <w:sz w:val="24"/>
              <w:szCs w:val="24"/>
              <w:lang w:val="en"/>
            </w:rPr>
          </w:rPrChange>
        </w:rPr>
      </w:pPr>
      <w:del w:id="1516" w:author="Author">
        <w:r w:rsidRPr="00DE0071" w:rsidDel="005C01F9">
          <w:rPr>
            <w:rFonts w:ascii="Segoe UI" w:eastAsia="Segoe UI,Times New Roman" w:hAnsi="Segoe UI" w:cs="Segoe UI"/>
            <w:color w:val="333333"/>
            <w:sz w:val="24"/>
            <w:szCs w:val="24"/>
            <w:lang w:val="en"/>
            <w:rPrChange w:id="1517" w:author="Author">
              <w:rPr>
                <w:rFonts w:ascii="Segoe UI,Times New Roman" w:eastAsia="Segoe UI,Times New Roman" w:hAnsi="Segoe UI,Times New Roman" w:cs="Segoe UI,Times New Roman"/>
                <w:color w:val="333333"/>
                <w:sz w:val="24"/>
                <w:szCs w:val="24"/>
                <w:lang w:val="en"/>
              </w:rPr>
            </w:rPrChange>
          </w:rPr>
          <w:lastRenderedPageBreak/>
          <w:delText xml:space="preserve">Click: </w:delText>
        </w:r>
        <w:r w:rsidRPr="00DE0071" w:rsidDel="005C01F9">
          <w:rPr>
            <w:rFonts w:ascii="Segoe UI" w:eastAsia="Segoe UI,Times New Roman" w:hAnsi="Segoe UI" w:cs="Segoe UI"/>
            <w:b/>
            <w:bCs/>
            <w:color w:val="333333"/>
            <w:sz w:val="24"/>
            <w:szCs w:val="24"/>
            <w:lang w:val="en"/>
            <w:rPrChange w:id="1518" w:author="Author">
              <w:rPr>
                <w:rFonts w:ascii="Segoe UI,Times New Roman" w:eastAsia="Segoe UI,Times New Roman" w:hAnsi="Segoe UI,Times New Roman" w:cs="Segoe UI,Times New Roman"/>
                <w:b/>
                <w:bCs/>
                <w:color w:val="333333"/>
                <w:sz w:val="24"/>
                <w:szCs w:val="24"/>
                <w:lang w:val="en"/>
              </w:rPr>
            </w:rPrChange>
          </w:rPr>
          <w:delText>WEB SERVICES</w:delText>
        </w:r>
        <w:r w:rsidRPr="00DE0071" w:rsidDel="005C01F9">
          <w:rPr>
            <w:rFonts w:ascii="Segoe UI" w:eastAsia="Segoe UI,Times New Roman" w:hAnsi="Segoe UI" w:cs="Segoe UI"/>
            <w:color w:val="333333"/>
            <w:sz w:val="24"/>
            <w:szCs w:val="24"/>
            <w:lang w:val="en"/>
            <w:rPrChange w:id="1519"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5C01F9">
          <w:rPr>
            <w:rFonts w:ascii="Segoe UI" w:eastAsia="Segoe UI,Times New Roman" w:hAnsi="Segoe UI" w:cs="Segoe UI"/>
            <w:b/>
            <w:bCs/>
            <w:color w:val="333333"/>
            <w:sz w:val="24"/>
            <w:szCs w:val="24"/>
            <w:lang w:val="en"/>
            <w:rPrChange w:id="1520" w:author="Author">
              <w:rPr>
                <w:rFonts w:ascii="Segoe UI,Times New Roman" w:eastAsia="Segoe UI,Times New Roman" w:hAnsi="Segoe UI,Times New Roman" w:cs="Segoe UI,Times New Roman"/>
                <w:b/>
                <w:bCs/>
                <w:color w:val="333333"/>
                <w:sz w:val="24"/>
                <w:szCs w:val="24"/>
                <w:lang w:val="en"/>
              </w:rPr>
            </w:rPrChange>
          </w:rPr>
          <w:delText>CDR Call Failure Prediction (Azure Data Lake)</w:delText>
        </w:r>
      </w:del>
    </w:p>
    <w:p w14:paraId="651BE9AA" w14:textId="5BCB4A81" w:rsidR="00823864" w:rsidRPr="00DE0071" w:rsidDel="005C01F9" w:rsidRDefault="58955ABA" w:rsidP="58955ABA">
      <w:pPr>
        <w:numPr>
          <w:ilvl w:val="2"/>
          <w:numId w:val="26"/>
        </w:numPr>
        <w:spacing w:before="100" w:beforeAutospacing="1" w:after="100" w:afterAutospacing="1" w:line="240" w:lineRule="auto"/>
        <w:rPr>
          <w:del w:id="1521" w:author="Author"/>
          <w:rFonts w:ascii="Segoe UI" w:eastAsia="Segoe UI,Times New Roman" w:hAnsi="Segoe UI" w:cs="Segoe UI"/>
          <w:color w:val="333333"/>
          <w:sz w:val="24"/>
          <w:szCs w:val="24"/>
          <w:lang w:val="en"/>
          <w:rPrChange w:id="1522" w:author="Author">
            <w:rPr>
              <w:del w:id="1523" w:author="Author"/>
              <w:rFonts w:ascii="Segoe UI,Times New Roman" w:eastAsia="Segoe UI,Times New Roman" w:hAnsi="Segoe UI,Times New Roman" w:cs="Segoe UI,Times New Roman"/>
              <w:color w:val="333333"/>
              <w:sz w:val="24"/>
              <w:szCs w:val="24"/>
              <w:lang w:val="en"/>
            </w:rPr>
          </w:rPrChange>
        </w:rPr>
      </w:pPr>
      <w:del w:id="1524" w:author="Author">
        <w:r w:rsidRPr="00DE0071" w:rsidDel="005C01F9">
          <w:rPr>
            <w:rFonts w:ascii="Segoe UI" w:eastAsia="Segoe UI,Times New Roman" w:hAnsi="Segoe UI" w:cs="Segoe UI"/>
            <w:color w:val="333333"/>
            <w:sz w:val="24"/>
            <w:szCs w:val="24"/>
            <w:lang w:val="en"/>
            <w:rPrChange w:id="1525" w:author="Author">
              <w:rPr>
                <w:rFonts w:ascii="Segoe UI,Times New Roman" w:eastAsia="Segoe UI,Times New Roman" w:hAnsi="Segoe UI,Times New Roman" w:cs="Segoe UI,Times New Roman"/>
                <w:color w:val="333333"/>
                <w:sz w:val="24"/>
                <w:szCs w:val="24"/>
                <w:lang w:val="en"/>
              </w:rPr>
            </w:rPrChange>
          </w:rPr>
          <w:delText xml:space="preserve">Click: Copy: </w:delText>
        </w:r>
        <w:r w:rsidRPr="00DE0071" w:rsidDel="005C01F9">
          <w:rPr>
            <w:rFonts w:ascii="Segoe UI" w:eastAsia="Segoe UI,Times New Roman" w:hAnsi="Segoe UI" w:cs="Segoe UI"/>
            <w:b/>
            <w:bCs/>
            <w:color w:val="333333"/>
            <w:sz w:val="24"/>
            <w:szCs w:val="24"/>
            <w:lang w:val="en"/>
            <w:rPrChange w:id="1526" w:author="Author">
              <w:rPr>
                <w:rFonts w:ascii="Segoe UI,Times New Roman" w:eastAsia="Segoe UI,Times New Roman" w:hAnsi="Segoe UI,Times New Roman" w:cs="Segoe UI,Times New Roman"/>
                <w:b/>
                <w:bCs/>
                <w:color w:val="333333"/>
                <w:sz w:val="24"/>
                <w:szCs w:val="24"/>
                <w:lang w:val="en"/>
              </w:rPr>
            </w:rPrChange>
          </w:rPr>
          <w:delText>API key</w:delText>
        </w:r>
      </w:del>
    </w:p>
    <w:p w14:paraId="7AE00448" w14:textId="33F1A342" w:rsidR="00823864" w:rsidRPr="00DE0071" w:rsidDel="005C01F9" w:rsidRDefault="58955ABA" w:rsidP="58955ABA">
      <w:pPr>
        <w:numPr>
          <w:ilvl w:val="1"/>
          <w:numId w:val="26"/>
        </w:numPr>
        <w:spacing w:before="100" w:beforeAutospacing="1" w:after="100" w:afterAutospacing="1" w:line="240" w:lineRule="auto"/>
        <w:rPr>
          <w:del w:id="1527" w:author="Author"/>
          <w:rFonts w:ascii="Segoe UI" w:eastAsia="Segoe UI,Times New Roman" w:hAnsi="Segoe UI" w:cs="Segoe UI"/>
          <w:color w:val="333333"/>
          <w:sz w:val="24"/>
          <w:szCs w:val="24"/>
          <w:lang w:val="en"/>
          <w:rPrChange w:id="1528" w:author="Author">
            <w:rPr>
              <w:del w:id="1529" w:author="Author"/>
              <w:rFonts w:ascii="Segoe UI,Times New Roman" w:eastAsia="Segoe UI,Times New Roman" w:hAnsi="Segoe UI,Times New Roman" w:cs="Segoe UI,Times New Roman"/>
              <w:color w:val="333333"/>
              <w:sz w:val="24"/>
              <w:szCs w:val="24"/>
              <w:lang w:val="en"/>
            </w:rPr>
          </w:rPrChange>
        </w:rPr>
      </w:pPr>
      <w:del w:id="1530" w:author="Author">
        <w:r w:rsidRPr="00DE0071" w:rsidDel="005C01F9">
          <w:rPr>
            <w:rFonts w:ascii="Segoe UI" w:eastAsia="Segoe UI,Times New Roman" w:hAnsi="Segoe UI" w:cs="Segoe UI"/>
            <w:color w:val="333333"/>
            <w:sz w:val="24"/>
            <w:szCs w:val="24"/>
            <w:lang w:val="en"/>
            <w:rPrChange w:id="1531" w:author="Author">
              <w:rPr>
                <w:rFonts w:ascii="Segoe UI,Times New Roman" w:eastAsia="Segoe UI,Times New Roman" w:hAnsi="Segoe UI,Times New Roman" w:cs="Segoe UI,Times New Roman"/>
                <w:color w:val="333333"/>
                <w:sz w:val="24"/>
                <w:szCs w:val="24"/>
                <w:lang w:val="en"/>
              </w:rPr>
            </w:rPrChange>
          </w:rPr>
          <w:delText xml:space="preserve">Type: AZUREMLENDPOINT: </w:delText>
        </w:r>
        <w:r w:rsidRPr="00DE0071" w:rsidDel="005C01F9">
          <w:rPr>
            <w:rFonts w:ascii="Segoe UI" w:eastAsia="Segoe UI,Times New Roman" w:hAnsi="Segoe UI" w:cs="Segoe UI"/>
            <w:b/>
            <w:bCs/>
            <w:color w:val="333333"/>
            <w:sz w:val="24"/>
            <w:szCs w:val="24"/>
            <w:lang w:val="en"/>
            <w:rPrChange w:id="1532"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b/>
            <w:bCs/>
            <w:i/>
            <w:iCs/>
            <w:color w:val="333333"/>
            <w:sz w:val="24"/>
            <w:szCs w:val="24"/>
            <w:lang w:val="en"/>
            <w:rPrChange w:id="1533" w:author="Author">
              <w:rPr>
                <w:rFonts w:ascii="Segoe UI,Times New Roman" w:eastAsia="Segoe UI,Times New Roman" w:hAnsi="Segoe UI,Times New Roman" w:cs="Segoe UI,Times New Roman"/>
                <w:b/>
                <w:bCs/>
                <w:i/>
                <w:iCs/>
                <w:color w:val="333333"/>
                <w:sz w:val="24"/>
                <w:szCs w:val="24"/>
                <w:lang w:val="en"/>
              </w:rPr>
            </w:rPrChange>
          </w:rPr>
          <w:delText>AZUREMLENDPOINT</w:delText>
        </w:r>
        <w:r w:rsidRPr="00DE0071" w:rsidDel="005C01F9">
          <w:rPr>
            <w:rFonts w:ascii="Segoe UI" w:eastAsia="Segoe UI,Times New Roman" w:hAnsi="Segoe UI" w:cs="Segoe UI"/>
            <w:b/>
            <w:bCs/>
            <w:color w:val="333333"/>
            <w:sz w:val="24"/>
            <w:szCs w:val="24"/>
            <w:lang w:val="en"/>
            <w:rPrChange w:id="1534"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color w:val="333333"/>
            <w:sz w:val="24"/>
            <w:szCs w:val="24"/>
            <w:lang w:val="en"/>
            <w:rPrChange w:id="1535" w:author="Author">
              <w:rPr>
                <w:rFonts w:ascii="Segoe UI,Times New Roman" w:eastAsia="Segoe UI,Times New Roman" w:hAnsi="Segoe UI,Times New Roman" w:cs="Segoe UI,Times New Roman"/>
                <w:color w:val="333333"/>
                <w:sz w:val="24"/>
                <w:szCs w:val="24"/>
                <w:lang w:val="en"/>
              </w:rPr>
            </w:rPrChange>
          </w:rPr>
          <w:delText xml:space="preserve"> </w:delText>
        </w:r>
      </w:del>
    </w:p>
    <w:p w14:paraId="7F114313" w14:textId="45785602" w:rsidR="00823864" w:rsidRPr="00DE0071" w:rsidDel="005C01F9" w:rsidRDefault="58955ABA" w:rsidP="58955ABA">
      <w:pPr>
        <w:numPr>
          <w:ilvl w:val="2"/>
          <w:numId w:val="26"/>
        </w:numPr>
        <w:spacing w:before="100" w:beforeAutospacing="1" w:after="100" w:afterAutospacing="1" w:line="240" w:lineRule="auto"/>
        <w:rPr>
          <w:del w:id="1536" w:author="Author"/>
          <w:rFonts w:ascii="Segoe UI" w:eastAsia="Segoe UI,Times New Roman" w:hAnsi="Segoe UI" w:cs="Segoe UI"/>
          <w:color w:val="333333"/>
          <w:sz w:val="24"/>
          <w:szCs w:val="24"/>
          <w:lang w:val="en"/>
          <w:rPrChange w:id="1537" w:author="Author">
            <w:rPr>
              <w:del w:id="1538" w:author="Author"/>
              <w:rFonts w:ascii="Segoe UI,Times New Roman" w:eastAsia="Segoe UI,Times New Roman" w:hAnsi="Segoe UI,Times New Roman" w:cs="Segoe UI,Times New Roman"/>
              <w:color w:val="333333"/>
              <w:sz w:val="24"/>
              <w:szCs w:val="24"/>
              <w:lang w:val="en"/>
            </w:rPr>
          </w:rPrChange>
        </w:rPr>
      </w:pPr>
      <w:del w:id="1539" w:author="Author">
        <w:r w:rsidRPr="00DE0071" w:rsidDel="005C01F9">
          <w:rPr>
            <w:rFonts w:ascii="Segoe UI" w:eastAsia="Segoe UI,Times New Roman" w:hAnsi="Segoe UI" w:cs="Segoe UI"/>
            <w:color w:val="333333"/>
            <w:sz w:val="24"/>
            <w:szCs w:val="24"/>
            <w:lang w:val="en"/>
            <w:rPrChange w:id="1540" w:author="Author">
              <w:rPr>
                <w:rFonts w:ascii="Segoe UI,Times New Roman" w:eastAsia="Segoe UI,Times New Roman" w:hAnsi="Segoe UI,Times New Roman" w:cs="Segoe UI,Times New Roman"/>
                <w:color w:val="333333"/>
                <w:sz w:val="24"/>
                <w:szCs w:val="24"/>
                <w:lang w:val="en"/>
              </w:rPr>
            </w:rPrChange>
          </w:rPr>
          <w:delText xml:space="preserve">Browse: </w:delText>
        </w:r>
        <w:r w:rsidR="002203DD" w:rsidRPr="00DE0071" w:rsidDel="005C01F9">
          <w:rPr>
            <w:rFonts w:ascii="Segoe UI" w:hAnsi="Segoe UI" w:cs="Segoe UI"/>
            <w:rPrChange w:id="1541" w:author="Author">
              <w:rPr/>
            </w:rPrChange>
          </w:rPr>
          <w:fldChar w:fldCharType="begin"/>
        </w:r>
        <w:r w:rsidR="002203DD" w:rsidRPr="00DE0071" w:rsidDel="005C01F9">
          <w:rPr>
            <w:rFonts w:ascii="Segoe UI" w:hAnsi="Segoe UI" w:cs="Segoe UI"/>
            <w:rPrChange w:id="1542" w:author="Author">
              <w:rPr/>
            </w:rPrChange>
          </w:rPr>
          <w:delInstrText xml:space="preserve"> HYPERLINK "https://studio.azureml.net/" \h </w:delInstrText>
        </w:r>
        <w:r w:rsidR="002203DD" w:rsidRPr="00DE0071" w:rsidDel="005C01F9">
          <w:rPr>
            <w:rFonts w:ascii="Segoe UI" w:hAnsi="Segoe UI" w:cs="Segoe UI"/>
            <w:rPrChange w:id="1543" w:author="Author">
              <w:rPr/>
            </w:rPrChange>
          </w:rPr>
          <w:fldChar w:fldCharType="separate"/>
        </w:r>
        <w:r w:rsidRPr="00DE0071" w:rsidDel="005C01F9">
          <w:rPr>
            <w:rFonts w:ascii="Segoe UI" w:eastAsia="Segoe UI,Times New Roman" w:hAnsi="Segoe UI" w:cs="Segoe UI"/>
            <w:color w:val="4078C0"/>
            <w:sz w:val="24"/>
            <w:szCs w:val="24"/>
            <w:lang w:val="en"/>
            <w:rPrChange w:id="1544" w:author="Author">
              <w:rPr>
                <w:rFonts w:ascii="Segoe UI,Times New Roman" w:eastAsia="Segoe UI,Times New Roman" w:hAnsi="Segoe UI,Times New Roman" w:cs="Segoe UI,Times New Roman"/>
                <w:color w:val="4078C0"/>
                <w:sz w:val="24"/>
                <w:szCs w:val="24"/>
                <w:lang w:val="en"/>
              </w:rPr>
            </w:rPrChange>
          </w:rPr>
          <w:delText>https://studio.azureml.net</w:delText>
        </w:r>
        <w:r w:rsidR="002203DD" w:rsidRPr="00DE0071" w:rsidDel="005C01F9">
          <w:rPr>
            <w:rFonts w:ascii="Segoe UI" w:eastAsia="Segoe UI,Times New Roman" w:hAnsi="Segoe UI" w:cs="Segoe UI"/>
            <w:color w:val="4078C0"/>
            <w:sz w:val="24"/>
            <w:szCs w:val="24"/>
            <w:lang w:val="en"/>
            <w:rPrChange w:id="1545" w:author="Author">
              <w:rPr>
                <w:rFonts w:ascii="Segoe UI,Times New Roman" w:eastAsia="Segoe UI,Times New Roman" w:hAnsi="Segoe UI,Times New Roman" w:cs="Segoe UI,Times New Roman"/>
                <w:color w:val="4078C0"/>
                <w:sz w:val="24"/>
                <w:szCs w:val="24"/>
                <w:lang w:val="en"/>
              </w:rPr>
            </w:rPrChange>
          </w:rPr>
          <w:fldChar w:fldCharType="end"/>
        </w:r>
      </w:del>
    </w:p>
    <w:p w14:paraId="54473918" w14:textId="3161D461" w:rsidR="00823864" w:rsidRPr="00DE0071" w:rsidDel="005C01F9" w:rsidRDefault="58955ABA" w:rsidP="58955ABA">
      <w:pPr>
        <w:numPr>
          <w:ilvl w:val="2"/>
          <w:numId w:val="26"/>
        </w:numPr>
        <w:spacing w:before="100" w:beforeAutospacing="1" w:after="100" w:afterAutospacing="1" w:line="240" w:lineRule="auto"/>
        <w:rPr>
          <w:del w:id="1546" w:author="Author"/>
          <w:rFonts w:ascii="Segoe UI" w:eastAsia="Segoe UI,Times New Roman" w:hAnsi="Segoe UI" w:cs="Segoe UI"/>
          <w:color w:val="333333"/>
          <w:sz w:val="24"/>
          <w:szCs w:val="24"/>
          <w:lang w:val="en"/>
          <w:rPrChange w:id="1547" w:author="Author">
            <w:rPr>
              <w:del w:id="1548" w:author="Author"/>
              <w:rFonts w:ascii="Segoe UI,Times New Roman" w:eastAsia="Segoe UI,Times New Roman" w:hAnsi="Segoe UI,Times New Roman" w:cs="Segoe UI,Times New Roman"/>
              <w:color w:val="333333"/>
              <w:sz w:val="24"/>
              <w:szCs w:val="24"/>
              <w:lang w:val="en"/>
            </w:rPr>
          </w:rPrChange>
        </w:rPr>
      </w:pPr>
      <w:del w:id="1549" w:author="Author">
        <w:r w:rsidRPr="00DE0071" w:rsidDel="005C01F9">
          <w:rPr>
            <w:rFonts w:ascii="Segoe UI" w:eastAsia="Segoe UI,Times New Roman" w:hAnsi="Segoe UI" w:cs="Segoe UI"/>
            <w:color w:val="333333"/>
            <w:sz w:val="24"/>
            <w:szCs w:val="24"/>
            <w:lang w:val="en"/>
            <w:rPrChange w:id="1550"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551" w:author="Author">
              <w:rPr>
                <w:rFonts w:ascii="Segoe UI,Times New Roman" w:eastAsia="Segoe UI,Times New Roman" w:hAnsi="Segoe UI,Times New Roman" w:cs="Segoe UI,Times New Roman"/>
                <w:b/>
                <w:bCs/>
                <w:color w:val="333333"/>
                <w:sz w:val="24"/>
                <w:szCs w:val="24"/>
                <w:lang w:val="en"/>
              </w:rPr>
            </w:rPrChange>
          </w:rPr>
          <w:delText>WEB SERVICES</w:delText>
        </w:r>
        <w:r w:rsidRPr="00DE0071" w:rsidDel="005C01F9">
          <w:rPr>
            <w:rFonts w:ascii="Segoe UI" w:eastAsia="Segoe UI,Times New Roman" w:hAnsi="Segoe UI" w:cs="Segoe UI"/>
            <w:color w:val="333333"/>
            <w:sz w:val="24"/>
            <w:szCs w:val="24"/>
            <w:lang w:val="en"/>
            <w:rPrChange w:id="1552"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5C01F9">
          <w:rPr>
            <w:rFonts w:ascii="Segoe UI" w:eastAsia="Segoe UI,Times New Roman" w:hAnsi="Segoe UI" w:cs="Segoe UI"/>
            <w:b/>
            <w:bCs/>
            <w:color w:val="333333"/>
            <w:sz w:val="24"/>
            <w:szCs w:val="24"/>
            <w:lang w:val="en"/>
            <w:rPrChange w:id="1553" w:author="Author">
              <w:rPr>
                <w:rFonts w:ascii="Segoe UI,Times New Roman" w:eastAsia="Segoe UI,Times New Roman" w:hAnsi="Segoe UI,Times New Roman" w:cs="Segoe UI,Times New Roman"/>
                <w:b/>
                <w:bCs/>
                <w:color w:val="333333"/>
                <w:sz w:val="24"/>
                <w:szCs w:val="24"/>
                <w:lang w:val="en"/>
              </w:rPr>
            </w:rPrChange>
          </w:rPr>
          <w:delText>CDR Call Failure Prediction (Azure Data Lake)</w:delText>
        </w:r>
        <w:r w:rsidRPr="00DE0071" w:rsidDel="005C01F9">
          <w:rPr>
            <w:rFonts w:ascii="Segoe UI" w:eastAsia="Segoe UI,Times New Roman" w:hAnsi="Segoe UI" w:cs="Segoe UI"/>
            <w:color w:val="333333"/>
            <w:sz w:val="24"/>
            <w:szCs w:val="24"/>
            <w:lang w:val="en"/>
            <w:rPrChange w:id="1554"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5C01F9">
          <w:rPr>
            <w:rFonts w:ascii="Segoe UI" w:eastAsia="Segoe UI,Times New Roman" w:hAnsi="Segoe UI" w:cs="Segoe UI"/>
            <w:b/>
            <w:bCs/>
            <w:color w:val="333333"/>
            <w:sz w:val="24"/>
            <w:szCs w:val="24"/>
            <w:lang w:val="en"/>
            <w:rPrChange w:id="1555" w:author="Author">
              <w:rPr>
                <w:rFonts w:ascii="Segoe UI,Times New Roman" w:eastAsia="Segoe UI,Times New Roman" w:hAnsi="Segoe UI,Times New Roman" w:cs="Segoe UI,Times New Roman"/>
                <w:b/>
                <w:bCs/>
                <w:color w:val="333333"/>
                <w:sz w:val="24"/>
                <w:szCs w:val="24"/>
                <w:lang w:val="en"/>
              </w:rPr>
            </w:rPrChange>
          </w:rPr>
          <w:delText>BATCH EXECUTION</w:delText>
        </w:r>
      </w:del>
    </w:p>
    <w:p w14:paraId="4B663E09" w14:textId="4D4F7154" w:rsidR="00823864" w:rsidRPr="00DE0071" w:rsidDel="005C01F9" w:rsidRDefault="58955ABA" w:rsidP="58955ABA">
      <w:pPr>
        <w:numPr>
          <w:ilvl w:val="2"/>
          <w:numId w:val="26"/>
        </w:numPr>
        <w:spacing w:before="100" w:beforeAutospacing="1" w:after="100" w:afterAutospacing="1" w:line="240" w:lineRule="auto"/>
        <w:rPr>
          <w:del w:id="1556" w:author="Author"/>
          <w:rFonts w:ascii="Segoe UI" w:eastAsia="Segoe UI,Times New Roman" w:hAnsi="Segoe UI" w:cs="Segoe UI"/>
          <w:color w:val="333333"/>
          <w:sz w:val="24"/>
          <w:szCs w:val="24"/>
          <w:lang w:val="en"/>
          <w:rPrChange w:id="1557" w:author="Author">
            <w:rPr>
              <w:del w:id="1558" w:author="Author"/>
              <w:rFonts w:ascii="Segoe UI,Times New Roman" w:eastAsia="Segoe UI,Times New Roman" w:hAnsi="Segoe UI,Times New Roman" w:cs="Segoe UI,Times New Roman"/>
              <w:color w:val="333333"/>
              <w:sz w:val="24"/>
              <w:szCs w:val="24"/>
              <w:lang w:val="en"/>
            </w:rPr>
          </w:rPrChange>
        </w:rPr>
      </w:pPr>
      <w:del w:id="1559" w:author="Author">
        <w:r w:rsidRPr="00DE0071" w:rsidDel="005C01F9">
          <w:rPr>
            <w:rFonts w:ascii="Segoe UI" w:eastAsia="Segoe UI,Times New Roman" w:hAnsi="Segoe UI" w:cs="Segoe UI"/>
            <w:color w:val="333333"/>
            <w:sz w:val="24"/>
            <w:szCs w:val="24"/>
            <w:lang w:val="en"/>
            <w:rPrChange w:id="1560" w:author="Author">
              <w:rPr>
                <w:rFonts w:ascii="Segoe UI,Times New Roman" w:eastAsia="Segoe UI,Times New Roman" w:hAnsi="Segoe UI,Times New Roman" w:cs="Segoe UI,Times New Roman"/>
                <w:color w:val="333333"/>
                <w:sz w:val="24"/>
                <w:szCs w:val="24"/>
                <w:lang w:val="en"/>
              </w:rPr>
            </w:rPrChange>
          </w:rPr>
          <w:delText xml:space="preserve">Copy: POST: </w:delText>
        </w:r>
        <w:r w:rsidRPr="00DE0071" w:rsidDel="005C01F9">
          <w:rPr>
            <w:rFonts w:ascii="Segoe UI" w:eastAsia="Segoe UI,Times New Roman" w:hAnsi="Segoe UI" w:cs="Segoe UI"/>
            <w:b/>
            <w:bCs/>
            <w:color w:val="333333"/>
            <w:sz w:val="24"/>
            <w:szCs w:val="24"/>
            <w:lang w:val="en"/>
            <w:rPrChange w:id="1561" w:author="Author">
              <w:rPr>
                <w:rFonts w:ascii="Segoe UI,Times New Roman" w:eastAsia="Segoe UI,Times New Roman" w:hAnsi="Segoe UI,Times New Roman" w:cs="Segoe UI,Times New Roman"/>
                <w:b/>
                <w:bCs/>
                <w:color w:val="333333"/>
                <w:sz w:val="24"/>
                <w:szCs w:val="24"/>
                <w:lang w:val="en"/>
              </w:rPr>
            </w:rPrChange>
          </w:rPr>
          <w:delText>REQUEST URI</w:delText>
        </w:r>
        <w:r w:rsidRPr="00DE0071" w:rsidDel="005C01F9">
          <w:rPr>
            <w:rFonts w:ascii="Segoe UI" w:eastAsia="Segoe UI,Times New Roman" w:hAnsi="Segoe UI" w:cs="Segoe UI"/>
            <w:color w:val="333333"/>
            <w:sz w:val="24"/>
            <w:szCs w:val="24"/>
            <w:lang w:val="en"/>
            <w:rPrChange w:id="1562" w:author="Author">
              <w:rPr>
                <w:rFonts w:ascii="Segoe UI,Times New Roman" w:eastAsia="Segoe UI,Times New Roman" w:hAnsi="Segoe UI,Times New Roman" w:cs="Segoe UI,Times New Roman"/>
                <w:color w:val="333333"/>
                <w:sz w:val="24"/>
                <w:szCs w:val="24"/>
                <w:lang w:val="en"/>
              </w:rPr>
            </w:rPrChange>
          </w:rPr>
          <w:delText xml:space="preserve"> (Everything from "https" up to and including "jobs")</w:delText>
        </w:r>
      </w:del>
    </w:p>
    <w:p w14:paraId="2C66C3D3" w14:textId="703D79BC" w:rsidR="00823864" w:rsidRPr="00DE0071" w:rsidDel="005C01F9" w:rsidRDefault="58955ABA" w:rsidP="58955ABA">
      <w:pPr>
        <w:numPr>
          <w:ilvl w:val="1"/>
          <w:numId w:val="26"/>
        </w:numPr>
        <w:spacing w:before="100" w:beforeAutospacing="1" w:after="100" w:afterAutospacing="1" w:line="240" w:lineRule="auto"/>
        <w:rPr>
          <w:del w:id="1563" w:author="Author"/>
          <w:rFonts w:ascii="Segoe UI" w:eastAsia="Segoe UI,Times New Roman" w:hAnsi="Segoe UI" w:cs="Segoe UI"/>
          <w:color w:val="333333"/>
          <w:sz w:val="24"/>
          <w:szCs w:val="24"/>
          <w:lang w:val="en"/>
          <w:rPrChange w:id="1564" w:author="Author">
            <w:rPr>
              <w:del w:id="1565" w:author="Author"/>
              <w:rFonts w:ascii="Segoe UI,Times New Roman" w:eastAsia="Segoe UI,Times New Roman" w:hAnsi="Segoe UI,Times New Roman" w:cs="Segoe UI,Times New Roman"/>
              <w:color w:val="333333"/>
              <w:sz w:val="24"/>
              <w:szCs w:val="24"/>
              <w:lang w:val="en"/>
            </w:rPr>
          </w:rPrChange>
        </w:rPr>
      </w:pPr>
      <w:del w:id="1566" w:author="Author">
        <w:r w:rsidRPr="00DE0071" w:rsidDel="005C01F9">
          <w:rPr>
            <w:rFonts w:ascii="Segoe UI" w:eastAsia="Segoe UI,Times New Roman" w:hAnsi="Segoe UI" w:cs="Segoe UI"/>
            <w:color w:val="333333"/>
            <w:sz w:val="24"/>
            <w:szCs w:val="24"/>
            <w:lang w:val="en"/>
            <w:rPrChange w:id="1567"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568" w:author="Author">
              <w:rPr>
                <w:rFonts w:ascii="Segoe UI,Times New Roman" w:eastAsia="Segoe UI,Times New Roman" w:hAnsi="Segoe UI,Times New Roman" w:cs="Segoe UI,Times New Roman"/>
                <w:b/>
                <w:bCs/>
                <w:color w:val="333333"/>
                <w:sz w:val="24"/>
                <w:szCs w:val="24"/>
                <w:lang w:val="en"/>
              </w:rPr>
            </w:rPrChange>
          </w:rPr>
          <w:delText>OK</w:delText>
        </w:r>
      </w:del>
    </w:p>
    <w:p w14:paraId="7D734659" w14:textId="2D69B40A" w:rsidR="00823864" w:rsidRPr="00DE0071" w:rsidDel="005C01F9" w:rsidRDefault="58955ABA" w:rsidP="58955ABA">
      <w:pPr>
        <w:numPr>
          <w:ilvl w:val="0"/>
          <w:numId w:val="26"/>
        </w:numPr>
        <w:spacing w:before="100" w:beforeAutospacing="1" w:after="100" w:afterAutospacing="1" w:line="240" w:lineRule="auto"/>
        <w:rPr>
          <w:del w:id="1569" w:author="Author"/>
          <w:rFonts w:ascii="Segoe UI" w:eastAsia="Segoe UI,Times New Roman" w:hAnsi="Segoe UI" w:cs="Segoe UI"/>
          <w:color w:val="333333"/>
          <w:sz w:val="24"/>
          <w:szCs w:val="24"/>
          <w:lang w:val="en"/>
          <w:rPrChange w:id="1570" w:author="Author">
            <w:rPr>
              <w:del w:id="1571" w:author="Author"/>
              <w:rFonts w:ascii="Segoe UI,Times New Roman" w:eastAsia="Segoe UI,Times New Roman" w:hAnsi="Segoe UI,Times New Roman" w:cs="Segoe UI,Times New Roman"/>
              <w:color w:val="333333"/>
              <w:sz w:val="24"/>
              <w:szCs w:val="24"/>
              <w:lang w:val="en"/>
            </w:rPr>
          </w:rPrChange>
        </w:rPr>
      </w:pPr>
      <w:del w:id="1572" w:author="Author">
        <w:r w:rsidRPr="00DE0071" w:rsidDel="005C01F9">
          <w:rPr>
            <w:rFonts w:ascii="Segoe UI" w:eastAsia="Segoe UI,Times New Roman" w:hAnsi="Segoe UI" w:cs="Segoe UI"/>
            <w:color w:val="333333"/>
            <w:sz w:val="24"/>
            <w:szCs w:val="24"/>
            <w:lang w:val="en"/>
            <w:rPrChange w:id="1573" w:author="Author">
              <w:rPr>
                <w:rFonts w:ascii="Segoe UI,Times New Roman" w:eastAsia="Segoe UI,Times New Roman" w:hAnsi="Segoe UI,Times New Roman" w:cs="Segoe UI,Times New Roman"/>
                <w:color w:val="333333"/>
                <w:sz w:val="24"/>
                <w:szCs w:val="24"/>
                <w:lang w:val="en"/>
              </w:rPr>
            </w:rPrChange>
          </w:rPr>
          <w:delText xml:space="preserve">Select: Subscription: </w:delText>
        </w:r>
        <w:r w:rsidRPr="00DE0071" w:rsidDel="005C01F9">
          <w:rPr>
            <w:rFonts w:ascii="Segoe UI" w:eastAsia="Segoe UI,Times New Roman" w:hAnsi="Segoe UI" w:cs="Segoe UI"/>
            <w:b/>
            <w:bCs/>
            <w:color w:val="333333"/>
            <w:sz w:val="24"/>
            <w:szCs w:val="24"/>
            <w:lang w:val="en"/>
            <w:rPrChange w:id="1574"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b/>
            <w:bCs/>
            <w:i/>
            <w:iCs/>
            <w:color w:val="333333"/>
            <w:sz w:val="24"/>
            <w:szCs w:val="24"/>
            <w:lang w:val="en"/>
            <w:rPrChange w:id="1575" w:author="Author">
              <w:rPr>
                <w:rFonts w:ascii="Segoe UI,Times New Roman" w:eastAsia="Segoe UI,Times New Roman" w:hAnsi="Segoe UI,Times New Roman" w:cs="Segoe UI,Times New Roman"/>
                <w:b/>
                <w:bCs/>
                <w:i/>
                <w:iCs/>
                <w:color w:val="333333"/>
                <w:sz w:val="24"/>
                <w:szCs w:val="24"/>
                <w:lang w:val="en"/>
              </w:rPr>
            </w:rPrChange>
          </w:rPr>
          <w:delText>SUBSCRIPTION</w:delText>
        </w:r>
        <w:r w:rsidRPr="00DE0071" w:rsidDel="005C01F9">
          <w:rPr>
            <w:rFonts w:ascii="Segoe UI" w:eastAsia="Segoe UI,Times New Roman" w:hAnsi="Segoe UI" w:cs="Segoe UI"/>
            <w:b/>
            <w:bCs/>
            <w:color w:val="333333"/>
            <w:sz w:val="24"/>
            <w:szCs w:val="24"/>
            <w:lang w:val="en"/>
            <w:rPrChange w:id="1576"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color w:val="333333"/>
            <w:sz w:val="24"/>
            <w:szCs w:val="24"/>
            <w:lang w:val="en"/>
            <w:rPrChange w:id="1577" w:author="Author">
              <w:rPr>
                <w:rFonts w:ascii="Segoe UI,Times New Roman" w:eastAsia="Segoe UI,Times New Roman" w:hAnsi="Segoe UI,Times New Roman" w:cs="Segoe UI,Times New Roman"/>
                <w:color w:val="333333"/>
                <w:sz w:val="24"/>
                <w:szCs w:val="24"/>
                <w:lang w:val="en"/>
              </w:rPr>
            </w:rPrChange>
          </w:rPr>
          <w:delText xml:space="preserve"> (Use the one previously selected)</w:delText>
        </w:r>
      </w:del>
    </w:p>
    <w:p w14:paraId="4A5EB639" w14:textId="08C05236" w:rsidR="00823864" w:rsidRPr="00DE0071" w:rsidDel="005C01F9" w:rsidRDefault="58955ABA" w:rsidP="58955ABA">
      <w:pPr>
        <w:numPr>
          <w:ilvl w:val="0"/>
          <w:numId w:val="26"/>
        </w:numPr>
        <w:spacing w:before="100" w:beforeAutospacing="1" w:after="100" w:afterAutospacing="1" w:line="240" w:lineRule="auto"/>
        <w:rPr>
          <w:del w:id="1578" w:author="Author"/>
          <w:rFonts w:ascii="Segoe UI" w:eastAsia="Segoe UI,Times New Roman" w:hAnsi="Segoe UI" w:cs="Segoe UI"/>
          <w:color w:val="333333"/>
          <w:sz w:val="24"/>
          <w:szCs w:val="24"/>
          <w:lang w:val="en"/>
          <w:rPrChange w:id="1579" w:author="Author">
            <w:rPr>
              <w:del w:id="1580" w:author="Author"/>
              <w:rFonts w:ascii="Segoe UI,Times New Roman" w:eastAsia="Segoe UI,Times New Roman" w:hAnsi="Segoe UI,Times New Roman" w:cs="Segoe UI,Times New Roman"/>
              <w:color w:val="333333"/>
              <w:sz w:val="24"/>
              <w:szCs w:val="24"/>
              <w:lang w:val="en"/>
            </w:rPr>
          </w:rPrChange>
        </w:rPr>
      </w:pPr>
      <w:del w:id="1581" w:author="Author">
        <w:r w:rsidRPr="00DE0071" w:rsidDel="005C01F9">
          <w:rPr>
            <w:rFonts w:ascii="Segoe UI" w:eastAsia="Segoe UI,Times New Roman" w:hAnsi="Segoe UI" w:cs="Segoe UI"/>
            <w:color w:val="333333"/>
            <w:sz w:val="24"/>
            <w:szCs w:val="24"/>
            <w:lang w:val="en"/>
            <w:rPrChange w:id="1582" w:author="Author">
              <w:rPr>
                <w:rFonts w:ascii="Segoe UI,Times New Roman" w:eastAsia="Segoe UI,Times New Roman" w:hAnsi="Segoe UI,Times New Roman" w:cs="Segoe UI,Times New Roman"/>
                <w:color w:val="333333"/>
                <w:sz w:val="24"/>
                <w:szCs w:val="24"/>
                <w:lang w:val="en"/>
              </w:rPr>
            </w:rPrChange>
          </w:rPr>
          <w:delText xml:space="preserve">Select: Resource group: </w:delText>
        </w:r>
        <w:r w:rsidRPr="00DE0071" w:rsidDel="005C01F9">
          <w:rPr>
            <w:rFonts w:ascii="Segoe UI" w:eastAsia="Segoe UI,Times New Roman" w:hAnsi="Segoe UI" w:cs="Segoe UI"/>
            <w:b/>
            <w:bCs/>
            <w:color w:val="333333"/>
            <w:sz w:val="24"/>
            <w:szCs w:val="24"/>
            <w:lang w:val="en"/>
            <w:rPrChange w:id="1583"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b/>
            <w:bCs/>
            <w:i/>
            <w:iCs/>
            <w:color w:val="333333"/>
            <w:sz w:val="24"/>
            <w:szCs w:val="24"/>
            <w:lang w:val="en"/>
            <w:rPrChange w:id="1584"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5C01F9">
          <w:rPr>
            <w:rFonts w:ascii="Segoe UI" w:eastAsia="Segoe UI,Times New Roman" w:hAnsi="Segoe UI" w:cs="Segoe UI"/>
            <w:b/>
            <w:bCs/>
            <w:color w:val="333333"/>
            <w:sz w:val="24"/>
            <w:szCs w:val="24"/>
            <w:lang w:val="en"/>
            <w:rPrChange w:id="1585"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color w:val="333333"/>
            <w:sz w:val="24"/>
            <w:szCs w:val="24"/>
            <w:lang w:val="en"/>
            <w:rPrChange w:id="1586" w:author="Author">
              <w:rPr>
                <w:rFonts w:ascii="Segoe UI,Times New Roman" w:eastAsia="Segoe UI,Times New Roman" w:hAnsi="Segoe UI,Times New Roman" w:cs="Segoe UI,Times New Roman"/>
                <w:color w:val="333333"/>
                <w:sz w:val="24"/>
                <w:szCs w:val="24"/>
                <w:lang w:val="en"/>
              </w:rPr>
            </w:rPrChange>
          </w:rPr>
          <w:delText xml:space="preserve"> (Use the one previously selected)</w:delText>
        </w:r>
      </w:del>
    </w:p>
    <w:p w14:paraId="2E818625" w14:textId="7BAF4259" w:rsidR="00823864" w:rsidRPr="00DE0071" w:rsidDel="005C01F9" w:rsidRDefault="58955ABA" w:rsidP="58955ABA">
      <w:pPr>
        <w:numPr>
          <w:ilvl w:val="0"/>
          <w:numId w:val="26"/>
        </w:numPr>
        <w:spacing w:before="100" w:beforeAutospacing="1" w:after="100" w:afterAutospacing="1" w:line="240" w:lineRule="auto"/>
        <w:rPr>
          <w:del w:id="1587" w:author="Author"/>
          <w:rFonts w:ascii="Segoe UI" w:eastAsia="Segoe UI,Times New Roman" w:hAnsi="Segoe UI" w:cs="Segoe UI"/>
          <w:color w:val="333333"/>
          <w:sz w:val="24"/>
          <w:szCs w:val="24"/>
          <w:lang w:val="en"/>
          <w:rPrChange w:id="1588" w:author="Author">
            <w:rPr>
              <w:del w:id="1589" w:author="Author"/>
              <w:rFonts w:ascii="Segoe UI,Times New Roman" w:eastAsia="Segoe UI,Times New Roman" w:hAnsi="Segoe UI,Times New Roman" w:cs="Segoe UI,Times New Roman"/>
              <w:color w:val="333333"/>
              <w:sz w:val="24"/>
              <w:szCs w:val="24"/>
              <w:lang w:val="en"/>
            </w:rPr>
          </w:rPrChange>
        </w:rPr>
      </w:pPr>
      <w:del w:id="1590" w:author="Author">
        <w:r w:rsidRPr="00DE0071" w:rsidDel="005C01F9">
          <w:rPr>
            <w:rFonts w:ascii="Segoe UI" w:eastAsia="Segoe UI,Times New Roman" w:hAnsi="Segoe UI" w:cs="Segoe UI"/>
            <w:color w:val="333333"/>
            <w:sz w:val="24"/>
            <w:szCs w:val="24"/>
            <w:lang w:val="en"/>
            <w:rPrChange w:id="1591"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592" w:author="Author">
              <w:rPr>
                <w:rFonts w:ascii="Segoe UI,Times New Roman" w:eastAsia="Segoe UI,Times New Roman" w:hAnsi="Segoe UI,Times New Roman" w:cs="Segoe UI,Times New Roman"/>
                <w:b/>
                <w:bCs/>
                <w:color w:val="333333"/>
                <w:sz w:val="24"/>
                <w:szCs w:val="24"/>
                <w:lang w:val="en"/>
              </w:rPr>
            </w:rPrChange>
          </w:rPr>
          <w:delText>Review legal terms</w:delText>
        </w:r>
        <w:r w:rsidRPr="00DE0071" w:rsidDel="005C01F9">
          <w:rPr>
            <w:rFonts w:ascii="Segoe UI" w:eastAsia="Segoe UI,Times New Roman" w:hAnsi="Segoe UI" w:cs="Segoe UI"/>
            <w:color w:val="333333"/>
            <w:sz w:val="24"/>
            <w:szCs w:val="24"/>
            <w:lang w:val="en"/>
            <w:rPrChange w:id="1593"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5C01F9">
          <w:rPr>
            <w:rFonts w:ascii="Segoe UI" w:eastAsia="Segoe UI,Times New Roman" w:hAnsi="Segoe UI" w:cs="Segoe UI"/>
            <w:b/>
            <w:bCs/>
            <w:color w:val="333333"/>
            <w:sz w:val="24"/>
            <w:szCs w:val="24"/>
            <w:lang w:val="en"/>
            <w:rPrChange w:id="1594" w:author="Author">
              <w:rPr>
                <w:rFonts w:ascii="Segoe UI,Times New Roman" w:eastAsia="Segoe UI,Times New Roman" w:hAnsi="Segoe UI,Times New Roman" w:cs="Segoe UI,Times New Roman"/>
                <w:b/>
                <w:bCs/>
                <w:color w:val="333333"/>
                <w:sz w:val="24"/>
                <w:szCs w:val="24"/>
                <w:lang w:val="en"/>
              </w:rPr>
            </w:rPrChange>
          </w:rPr>
          <w:delText>Create</w:delText>
        </w:r>
      </w:del>
    </w:p>
    <w:p w14:paraId="3A040053" w14:textId="3E88AF19" w:rsidR="00823864" w:rsidRPr="00DE0071" w:rsidDel="005C01F9" w:rsidRDefault="58955ABA" w:rsidP="58955ABA">
      <w:pPr>
        <w:numPr>
          <w:ilvl w:val="0"/>
          <w:numId w:val="26"/>
        </w:numPr>
        <w:spacing w:before="100" w:beforeAutospacing="1" w:after="100" w:afterAutospacing="1" w:line="240" w:lineRule="auto"/>
        <w:rPr>
          <w:del w:id="1595" w:author="Author"/>
          <w:rFonts w:ascii="Segoe UI" w:eastAsia="Segoe UI,Times New Roman" w:hAnsi="Segoe UI" w:cs="Segoe UI"/>
          <w:color w:val="333333"/>
          <w:sz w:val="24"/>
          <w:szCs w:val="24"/>
          <w:lang w:val="en"/>
          <w:rPrChange w:id="1596" w:author="Author">
            <w:rPr>
              <w:del w:id="1597" w:author="Author"/>
              <w:rFonts w:ascii="Segoe UI,Times New Roman" w:eastAsia="Segoe UI,Times New Roman" w:hAnsi="Segoe UI,Times New Roman" w:cs="Segoe UI,Times New Roman"/>
              <w:color w:val="333333"/>
              <w:sz w:val="24"/>
              <w:szCs w:val="24"/>
              <w:lang w:val="en"/>
            </w:rPr>
          </w:rPrChange>
        </w:rPr>
      </w:pPr>
      <w:del w:id="1598" w:author="Author">
        <w:r w:rsidRPr="00DE0071" w:rsidDel="005C01F9">
          <w:rPr>
            <w:rFonts w:ascii="Segoe UI" w:eastAsia="Segoe UI,Times New Roman" w:hAnsi="Segoe UI" w:cs="Segoe UI"/>
            <w:color w:val="333333"/>
            <w:sz w:val="24"/>
            <w:szCs w:val="24"/>
            <w:lang w:val="en"/>
            <w:rPrChange w:id="1599" w:author="Author">
              <w:rPr>
                <w:rFonts w:ascii="Segoe UI,Times New Roman" w:eastAsia="Segoe UI,Times New Roman" w:hAnsi="Segoe UI,Times New Roman" w:cs="Segoe UI,Times New Roman"/>
                <w:color w:val="333333"/>
                <w:sz w:val="24"/>
                <w:szCs w:val="24"/>
                <w:lang w:val="en"/>
              </w:rPr>
            </w:rPrChange>
          </w:rPr>
          <w:delText xml:space="preserve">Check: </w:delText>
        </w:r>
        <w:r w:rsidRPr="00DE0071" w:rsidDel="005C01F9">
          <w:rPr>
            <w:rFonts w:ascii="Segoe UI" w:eastAsia="Segoe UI,Times New Roman" w:hAnsi="Segoe UI" w:cs="Segoe UI"/>
            <w:b/>
            <w:bCs/>
            <w:color w:val="333333"/>
            <w:sz w:val="24"/>
            <w:szCs w:val="24"/>
            <w:lang w:val="en"/>
            <w:rPrChange w:id="1600" w:author="Author">
              <w:rPr>
                <w:rFonts w:ascii="Segoe UI,Times New Roman" w:eastAsia="Segoe UI,Times New Roman" w:hAnsi="Segoe UI,Times New Roman" w:cs="Segoe UI,Times New Roman"/>
                <w:b/>
                <w:bCs/>
                <w:color w:val="333333"/>
                <w:sz w:val="24"/>
                <w:szCs w:val="24"/>
                <w:lang w:val="en"/>
              </w:rPr>
            </w:rPrChange>
          </w:rPr>
          <w:delText>Pin to dashboard</w:delText>
        </w:r>
        <w:r w:rsidRPr="00DE0071" w:rsidDel="005C01F9">
          <w:rPr>
            <w:rFonts w:ascii="Segoe UI" w:eastAsia="Segoe UI,Times New Roman" w:hAnsi="Segoe UI" w:cs="Segoe UI"/>
            <w:color w:val="333333"/>
            <w:sz w:val="24"/>
            <w:szCs w:val="24"/>
            <w:lang w:val="en"/>
            <w:rPrChange w:id="1601" w:author="Author">
              <w:rPr>
                <w:rFonts w:ascii="Segoe UI,Times New Roman" w:eastAsia="Segoe UI,Times New Roman" w:hAnsi="Segoe UI,Times New Roman" w:cs="Segoe UI,Times New Roman"/>
                <w:color w:val="333333"/>
                <w:sz w:val="24"/>
                <w:szCs w:val="24"/>
                <w:lang w:val="en"/>
              </w:rPr>
            </w:rPrChange>
          </w:rPr>
          <w:delText xml:space="preserve"> (If you want it on your dashboard)</w:delText>
        </w:r>
      </w:del>
    </w:p>
    <w:p w14:paraId="468D438C" w14:textId="7A7A2243" w:rsidR="00823864" w:rsidRPr="00DE0071" w:rsidDel="005C01F9" w:rsidRDefault="58955ABA" w:rsidP="58955ABA">
      <w:pPr>
        <w:numPr>
          <w:ilvl w:val="0"/>
          <w:numId w:val="26"/>
        </w:numPr>
        <w:spacing w:before="100" w:beforeAutospacing="1" w:after="100" w:afterAutospacing="1" w:line="240" w:lineRule="auto"/>
        <w:rPr>
          <w:del w:id="1602" w:author="Author"/>
          <w:rFonts w:ascii="Segoe UI" w:eastAsia="Segoe UI,Times New Roman" w:hAnsi="Segoe UI" w:cs="Segoe UI"/>
          <w:color w:val="333333"/>
          <w:sz w:val="24"/>
          <w:szCs w:val="24"/>
          <w:lang w:val="en"/>
          <w:rPrChange w:id="1603" w:author="Author">
            <w:rPr>
              <w:del w:id="1604" w:author="Author"/>
              <w:rFonts w:ascii="Segoe UI,Times New Roman" w:eastAsia="Segoe UI,Times New Roman" w:hAnsi="Segoe UI,Times New Roman" w:cs="Segoe UI,Times New Roman"/>
              <w:color w:val="333333"/>
              <w:sz w:val="24"/>
              <w:szCs w:val="24"/>
              <w:lang w:val="en"/>
            </w:rPr>
          </w:rPrChange>
        </w:rPr>
      </w:pPr>
      <w:del w:id="1605" w:author="Author">
        <w:r w:rsidRPr="00DE0071" w:rsidDel="005C01F9">
          <w:rPr>
            <w:rFonts w:ascii="Segoe UI" w:eastAsia="Segoe UI,Times New Roman" w:hAnsi="Segoe UI" w:cs="Segoe UI"/>
            <w:color w:val="333333"/>
            <w:sz w:val="24"/>
            <w:szCs w:val="24"/>
            <w:lang w:val="en"/>
            <w:rPrChange w:id="1606"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607" w:author="Author">
              <w:rPr>
                <w:rFonts w:ascii="Segoe UI,Times New Roman" w:eastAsia="Segoe UI,Times New Roman" w:hAnsi="Segoe UI,Times New Roman" w:cs="Segoe UI,Times New Roman"/>
                <w:b/>
                <w:bCs/>
                <w:color w:val="333333"/>
                <w:sz w:val="24"/>
                <w:szCs w:val="24"/>
                <w:lang w:val="en"/>
              </w:rPr>
            </w:rPrChange>
          </w:rPr>
          <w:delText>Create</w:delText>
        </w:r>
      </w:del>
    </w:p>
    <w:p w14:paraId="34653211" w14:textId="0EB094A1" w:rsidR="00823864" w:rsidRPr="00DE0071" w:rsidDel="005C01F9" w:rsidRDefault="58955ABA" w:rsidP="00823864">
      <w:pPr>
        <w:spacing w:after="150" w:line="240" w:lineRule="auto"/>
        <w:rPr>
          <w:del w:id="1608" w:author="Author"/>
          <w:rFonts w:ascii="Segoe UI" w:eastAsia="Times New Roman" w:hAnsi="Segoe UI" w:cs="Segoe UI"/>
          <w:color w:val="333333"/>
          <w:sz w:val="24"/>
          <w:szCs w:val="21"/>
          <w:lang w:val="en"/>
          <w:rPrChange w:id="1609" w:author="Author">
            <w:rPr>
              <w:del w:id="1610" w:author="Author"/>
              <w:rFonts w:ascii="Segoe UI" w:eastAsia="Times New Roman" w:hAnsi="Segoe UI" w:cs="Segoe UI"/>
              <w:color w:val="333333"/>
              <w:sz w:val="24"/>
              <w:szCs w:val="21"/>
              <w:lang w:val="en"/>
            </w:rPr>
          </w:rPrChange>
        </w:rPr>
      </w:pPr>
      <w:del w:id="1611" w:author="Author">
        <w:r w:rsidRPr="00DE0071" w:rsidDel="005C01F9">
          <w:rPr>
            <w:rFonts w:ascii="Segoe UI" w:eastAsia="Segoe UI,Times New Roman" w:hAnsi="Segoe UI" w:cs="Segoe UI"/>
            <w:color w:val="333333"/>
            <w:sz w:val="24"/>
            <w:szCs w:val="24"/>
            <w:lang w:val="en"/>
            <w:rPrChange w:id="1612" w:author="Author">
              <w:rPr>
                <w:rFonts w:ascii="Segoe UI,Times New Roman" w:eastAsia="Segoe UI,Times New Roman" w:hAnsi="Segoe UI,Times New Roman" w:cs="Segoe UI,Times New Roman"/>
                <w:color w:val="333333"/>
                <w:sz w:val="24"/>
                <w:szCs w:val="24"/>
                <w:lang w:val="en"/>
              </w:rPr>
            </w:rPrChange>
          </w:rPr>
          <w:delText>This will deploy a data factory with</w:delText>
        </w:r>
      </w:del>
    </w:p>
    <w:p w14:paraId="293E98B5" w14:textId="41484AD7" w:rsidR="00823864" w:rsidRPr="00DE0071" w:rsidDel="005C01F9" w:rsidRDefault="58955ABA" w:rsidP="58955ABA">
      <w:pPr>
        <w:numPr>
          <w:ilvl w:val="0"/>
          <w:numId w:val="27"/>
        </w:numPr>
        <w:spacing w:before="100" w:beforeAutospacing="1" w:after="100" w:afterAutospacing="1" w:line="240" w:lineRule="auto"/>
        <w:rPr>
          <w:del w:id="1613" w:author="Author"/>
          <w:rFonts w:ascii="Segoe UI" w:eastAsia="Segoe UI,Times New Roman" w:hAnsi="Segoe UI" w:cs="Segoe UI"/>
          <w:color w:val="333333"/>
          <w:sz w:val="24"/>
          <w:szCs w:val="24"/>
          <w:lang w:val="en"/>
          <w:rPrChange w:id="1614" w:author="Author">
            <w:rPr>
              <w:del w:id="1615" w:author="Author"/>
              <w:rFonts w:ascii="Segoe UI,Times New Roman" w:eastAsia="Segoe UI,Times New Roman" w:hAnsi="Segoe UI,Times New Roman" w:cs="Segoe UI,Times New Roman"/>
              <w:color w:val="333333"/>
              <w:sz w:val="24"/>
              <w:szCs w:val="24"/>
              <w:lang w:val="en"/>
            </w:rPr>
          </w:rPrChange>
        </w:rPr>
      </w:pPr>
      <w:del w:id="1616" w:author="Author">
        <w:r w:rsidRPr="00DE0071" w:rsidDel="005C01F9">
          <w:rPr>
            <w:rFonts w:ascii="Segoe UI" w:eastAsia="Segoe UI,Times New Roman" w:hAnsi="Segoe UI" w:cs="Segoe UI"/>
            <w:color w:val="333333"/>
            <w:sz w:val="24"/>
            <w:szCs w:val="24"/>
            <w:lang w:val="en"/>
            <w:rPrChange w:id="1617" w:author="Author">
              <w:rPr>
                <w:rFonts w:ascii="Segoe UI,Times New Roman" w:eastAsia="Segoe UI,Times New Roman" w:hAnsi="Segoe UI,Times New Roman" w:cs="Segoe UI,Times New Roman"/>
                <w:color w:val="333333"/>
                <w:sz w:val="24"/>
                <w:szCs w:val="24"/>
                <w:lang w:val="en"/>
              </w:rPr>
            </w:rPrChange>
          </w:rPr>
          <w:delText>linked service: AzureStorageLinkedService, MLLinkedService</w:delText>
        </w:r>
      </w:del>
    </w:p>
    <w:p w14:paraId="61752C1F" w14:textId="0399A426" w:rsidR="00823864" w:rsidRPr="00DE0071" w:rsidDel="005C01F9" w:rsidRDefault="58955ABA" w:rsidP="58955ABA">
      <w:pPr>
        <w:numPr>
          <w:ilvl w:val="0"/>
          <w:numId w:val="27"/>
        </w:numPr>
        <w:spacing w:before="100" w:beforeAutospacing="1" w:after="100" w:afterAutospacing="1" w:line="240" w:lineRule="auto"/>
        <w:rPr>
          <w:del w:id="1618" w:author="Author"/>
          <w:rFonts w:ascii="Segoe UI" w:eastAsia="Segoe UI,Times New Roman" w:hAnsi="Segoe UI" w:cs="Segoe UI"/>
          <w:color w:val="333333"/>
          <w:sz w:val="24"/>
          <w:szCs w:val="24"/>
          <w:lang w:val="en"/>
          <w:rPrChange w:id="1619" w:author="Author">
            <w:rPr>
              <w:del w:id="1620" w:author="Author"/>
              <w:rFonts w:ascii="Segoe UI,Times New Roman" w:eastAsia="Segoe UI,Times New Roman" w:hAnsi="Segoe UI,Times New Roman" w:cs="Segoe UI,Times New Roman"/>
              <w:color w:val="333333"/>
              <w:sz w:val="24"/>
              <w:szCs w:val="24"/>
              <w:lang w:val="en"/>
            </w:rPr>
          </w:rPrChange>
        </w:rPr>
      </w:pPr>
      <w:del w:id="1621" w:author="Author">
        <w:r w:rsidRPr="00DE0071" w:rsidDel="005C01F9">
          <w:rPr>
            <w:rFonts w:ascii="Segoe UI" w:eastAsia="Segoe UI,Times New Roman" w:hAnsi="Segoe UI" w:cs="Segoe UI"/>
            <w:color w:val="333333"/>
            <w:sz w:val="24"/>
            <w:szCs w:val="24"/>
            <w:lang w:val="en"/>
            <w:rPrChange w:id="1622" w:author="Author">
              <w:rPr>
                <w:rFonts w:ascii="Segoe UI,Times New Roman" w:eastAsia="Segoe UI,Times New Roman" w:hAnsi="Segoe UI,Times New Roman" w:cs="Segoe UI,Times New Roman"/>
                <w:color w:val="333333"/>
                <w:sz w:val="24"/>
                <w:szCs w:val="24"/>
                <w:lang w:val="en"/>
              </w:rPr>
            </w:rPrChange>
          </w:rPr>
          <w:delText>dataset: AzureSqlDWAggregated,AzureSqlDWScored</w:delText>
        </w:r>
      </w:del>
    </w:p>
    <w:p w14:paraId="672A8F54" w14:textId="47AB45A6" w:rsidR="00823864" w:rsidRPr="00DE0071" w:rsidDel="005C01F9" w:rsidRDefault="58955ABA" w:rsidP="58955ABA">
      <w:pPr>
        <w:numPr>
          <w:ilvl w:val="0"/>
          <w:numId w:val="27"/>
        </w:numPr>
        <w:spacing w:before="100" w:beforeAutospacing="1" w:after="100" w:afterAutospacing="1" w:line="240" w:lineRule="auto"/>
        <w:rPr>
          <w:del w:id="1623" w:author="Author"/>
          <w:rFonts w:ascii="Segoe UI" w:eastAsia="Segoe UI,Times New Roman" w:hAnsi="Segoe UI" w:cs="Segoe UI"/>
          <w:color w:val="333333"/>
          <w:sz w:val="24"/>
          <w:szCs w:val="24"/>
          <w:lang w:val="en"/>
          <w:rPrChange w:id="1624" w:author="Author">
            <w:rPr>
              <w:del w:id="1625" w:author="Author"/>
              <w:rFonts w:ascii="Segoe UI,Times New Roman" w:eastAsia="Segoe UI,Times New Roman" w:hAnsi="Segoe UI,Times New Roman" w:cs="Segoe UI,Times New Roman"/>
              <w:color w:val="333333"/>
              <w:sz w:val="24"/>
              <w:szCs w:val="24"/>
              <w:lang w:val="en"/>
            </w:rPr>
          </w:rPrChange>
        </w:rPr>
      </w:pPr>
      <w:del w:id="1626" w:author="Author">
        <w:r w:rsidRPr="00DE0071" w:rsidDel="005C01F9">
          <w:rPr>
            <w:rFonts w:ascii="Segoe UI" w:eastAsia="Segoe UI,Times New Roman" w:hAnsi="Segoe UI" w:cs="Segoe UI"/>
            <w:color w:val="333333"/>
            <w:sz w:val="24"/>
            <w:szCs w:val="24"/>
            <w:lang w:val="en"/>
            <w:rPrChange w:id="1627" w:author="Author">
              <w:rPr>
                <w:rFonts w:ascii="Segoe UI,Times New Roman" w:eastAsia="Segoe UI,Times New Roman" w:hAnsi="Segoe UI,Times New Roman" w:cs="Segoe UI,Times New Roman"/>
                <w:color w:val="333333"/>
                <w:sz w:val="24"/>
                <w:szCs w:val="24"/>
                <w:lang w:val="en"/>
              </w:rPr>
            </w:rPrChange>
          </w:rPr>
          <w:delText>pipeline: MLPipeline</w:delText>
        </w:r>
      </w:del>
    </w:p>
    <w:p w14:paraId="66C98332" w14:textId="249E5813" w:rsidR="00823864" w:rsidRPr="00DE0071" w:rsidDel="005C01F9" w:rsidRDefault="58955ABA" w:rsidP="00823864">
      <w:pPr>
        <w:spacing w:after="150" w:line="240" w:lineRule="auto"/>
        <w:rPr>
          <w:del w:id="1628" w:author="Author"/>
          <w:rFonts w:ascii="Segoe UI" w:eastAsia="Times New Roman" w:hAnsi="Segoe UI" w:cs="Segoe UI"/>
          <w:color w:val="333333"/>
          <w:sz w:val="24"/>
          <w:szCs w:val="21"/>
          <w:lang w:val="en"/>
          <w:rPrChange w:id="1629" w:author="Author">
            <w:rPr>
              <w:del w:id="1630" w:author="Author"/>
              <w:rFonts w:ascii="Segoe UI" w:eastAsia="Times New Roman" w:hAnsi="Segoe UI" w:cs="Segoe UI"/>
              <w:color w:val="333333"/>
              <w:sz w:val="24"/>
              <w:szCs w:val="21"/>
              <w:lang w:val="en"/>
            </w:rPr>
          </w:rPrChange>
        </w:rPr>
      </w:pPr>
      <w:del w:id="1631" w:author="Author">
        <w:r w:rsidRPr="00DE0071" w:rsidDel="005C01F9">
          <w:rPr>
            <w:rFonts w:ascii="Segoe UI" w:eastAsia="Segoe UI,Times New Roman" w:hAnsi="Segoe UI" w:cs="Segoe UI"/>
            <w:color w:val="333333"/>
            <w:sz w:val="24"/>
            <w:szCs w:val="24"/>
            <w:lang w:val="en"/>
            <w:rPrChange w:id="1632" w:author="Author">
              <w:rPr>
                <w:rFonts w:ascii="Segoe UI,Times New Roman" w:eastAsia="Segoe UI,Times New Roman" w:hAnsi="Segoe UI,Times New Roman" w:cs="Segoe UI,Times New Roman"/>
                <w:color w:val="333333"/>
                <w:sz w:val="24"/>
                <w:szCs w:val="24"/>
                <w:lang w:val="en"/>
              </w:rPr>
            </w:rPrChange>
          </w:rPr>
          <w:delText>We need the following manual steps to complete the data factory.</w:delText>
        </w:r>
      </w:del>
    </w:p>
    <w:p w14:paraId="73D92E24" w14:textId="0E7B076A" w:rsidR="00A9053D" w:rsidRPr="00DE0071" w:rsidDel="005C01F9" w:rsidRDefault="58955ABA" w:rsidP="00A9053D">
      <w:pPr>
        <w:spacing w:after="0" w:line="240" w:lineRule="auto"/>
        <w:outlineLvl w:val="4"/>
        <w:rPr>
          <w:del w:id="1633" w:author="Author"/>
          <w:rFonts w:ascii="Segoe UI" w:eastAsia="Times New Roman" w:hAnsi="Segoe UI" w:cs="Segoe UI"/>
          <w:b/>
          <w:bCs/>
          <w:color w:val="333333"/>
          <w:sz w:val="32"/>
          <w:szCs w:val="24"/>
          <w:lang w:val="en"/>
          <w:rPrChange w:id="1634" w:author="Author">
            <w:rPr>
              <w:del w:id="1635" w:author="Author"/>
              <w:rFonts w:ascii="Segoe UI" w:eastAsia="Times New Roman" w:hAnsi="Segoe UI" w:cs="Segoe UI"/>
              <w:b/>
              <w:bCs/>
              <w:color w:val="333333"/>
              <w:sz w:val="32"/>
              <w:szCs w:val="24"/>
              <w:lang w:val="en"/>
            </w:rPr>
          </w:rPrChange>
        </w:rPr>
      </w:pPr>
      <w:del w:id="1636" w:author="Author">
        <w:r w:rsidRPr="00DE0071" w:rsidDel="005C01F9">
          <w:rPr>
            <w:rFonts w:ascii="Segoe UI" w:eastAsia="Segoe UI,Times New Roman" w:hAnsi="Segoe UI" w:cs="Segoe UI"/>
            <w:b/>
            <w:bCs/>
            <w:color w:val="333333"/>
            <w:sz w:val="28"/>
            <w:szCs w:val="28"/>
            <w:lang w:val="en"/>
            <w:rPrChange w:id="1637" w:author="Author">
              <w:rPr>
                <w:rFonts w:ascii="Segoe UI,Times New Roman" w:eastAsia="Segoe UI,Times New Roman" w:hAnsi="Segoe UI,Times New Roman" w:cs="Segoe UI,Times New Roman"/>
                <w:b/>
                <w:bCs/>
                <w:color w:val="333333"/>
                <w:sz w:val="28"/>
                <w:szCs w:val="28"/>
                <w:lang w:val="en"/>
              </w:rPr>
            </w:rPrChange>
          </w:rPr>
          <w:delText>Add Azure Data Lake Store Linked Service</w:delText>
        </w:r>
      </w:del>
    </w:p>
    <w:p w14:paraId="6DCC19C8" w14:textId="5099EDDA" w:rsidR="00A9053D" w:rsidRPr="00DE0071" w:rsidDel="005C01F9" w:rsidRDefault="58955ABA" w:rsidP="58955ABA">
      <w:pPr>
        <w:numPr>
          <w:ilvl w:val="0"/>
          <w:numId w:val="28"/>
        </w:numPr>
        <w:spacing w:before="100" w:beforeAutospacing="1" w:after="100" w:afterAutospacing="1" w:line="240" w:lineRule="auto"/>
        <w:rPr>
          <w:del w:id="1638" w:author="Author"/>
          <w:rFonts w:ascii="Segoe UI" w:eastAsia="Segoe UI,Times New Roman" w:hAnsi="Segoe UI" w:cs="Segoe UI"/>
          <w:color w:val="333333"/>
          <w:sz w:val="24"/>
          <w:szCs w:val="24"/>
          <w:lang w:val="en"/>
          <w:rPrChange w:id="1639" w:author="Author">
            <w:rPr>
              <w:del w:id="1640" w:author="Author"/>
              <w:rFonts w:ascii="Segoe UI,Times New Roman" w:eastAsia="Segoe UI,Times New Roman" w:hAnsi="Segoe UI,Times New Roman" w:cs="Segoe UI,Times New Roman"/>
              <w:color w:val="333333"/>
              <w:sz w:val="24"/>
              <w:szCs w:val="24"/>
              <w:lang w:val="en"/>
            </w:rPr>
          </w:rPrChange>
        </w:rPr>
      </w:pPr>
      <w:del w:id="1641" w:author="Author">
        <w:r w:rsidRPr="00DE0071" w:rsidDel="005C01F9">
          <w:rPr>
            <w:rFonts w:ascii="Segoe UI" w:eastAsia="Segoe UI,Times New Roman" w:hAnsi="Segoe UI" w:cs="Segoe UI"/>
            <w:color w:val="333333"/>
            <w:sz w:val="24"/>
            <w:szCs w:val="24"/>
            <w:lang w:val="en"/>
            <w:rPrChange w:id="1642" w:author="Author">
              <w:rPr>
                <w:rFonts w:ascii="Segoe UI,Times New Roman" w:eastAsia="Segoe UI,Times New Roman" w:hAnsi="Segoe UI,Times New Roman" w:cs="Segoe UI,Times New Roman"/>
                <w:color w:val="333333"/>
                <w:sz w:val="24"/>
                <w:szCs w:val="24"/>
                <w:lang w:val="en"/>
              </w:rPr>
            </w:rPrChange>
          </w:rPr>
          <w:delText xml:space="preserve">Browse: </w:delText>
        </w:r>
        <w:r w:rsidR="002203DD" w:rsidRPr="00DE0071" w:rsidDel="005C01F9">
          <w:rPr>
            <w:rFonts w:ascii="Segoe UI" w:hAnsi="Segoe UI" w:cs="Segoe UI"/>
            <w:rPrChange w:id="1643" w:author="Author">
              <w:rPr/>
            </w:rPrChange>
          </w:rPr>
          <w:fldChar w:fldCharType="begin"/>
        </w:r>
        <w:r w:rsidR="002203DD" w:rsidRPr="00DE0071" w:rsidDel="005C01F9">
          <w:rPr>
            <w:rFonts w:ascii="Segoe UI" w:hAnsi="Segoe UI" w:cs="Segoe UI"/>
            <w:rPrChange w:id="1644" w:author="Author">
              <w:rPr/>
            </w:rPrChange>
          </w:rPr>
          <w:delInstrText xml:space="preserve"> HYPERLINK "https://portal.azure.com/" \h </w:delInstrText>
        </w:r>
        <w:r w:rsidR="002203DD" w:rsidRPr="00DE0071" w:rsidDel="005C01F9">
          <w:rPr>
            <w:rFonts w:ascii="Segoe UI" w:hAnsi="Segoe UI" w:cs="Segoe UI"/>
            <w:rPrChange w:id="1645" w:author="Author">
              <w:rPr/>
            </w:rPrChange>
          </w:rPr>
          <w:fldChar w:fldCharType="separate"/>
        </w:r>
        <w:r w:rsidRPr="00DE0071" w:rsidDel="005C01F9">
          <w:rPr>
            <w:rFonts w:ascii="Segoe UI" w:eastAsia="Segoe UI,Times New Roman" w:hAnsi="Segoe UI" w:cs="Segoe UI"/>
            <w:color w:val="4078C0"/>
            <w:sz w:val="24"/>
            <w:szCs w:val="24"/>
            <w:lang w:val="en"/>
            <w:rPrChange w:id="1646" w:author="Author">
              <w:rPr>
                <w:rFonts w:ascii="Segoe UI,Times New Roman" w:eastAsia="Segoe UI,Times New Roman" w:hAnsi="Segoe UI,Times New Roman" w:cs="Segoe UI,Times New Roman"/>
                <w:color w:val="4078C0"/>
                <w:sz w:val="24"/>
                <w:szCs w:val="24"/>
                <w:lang w:val="en"/>
              </w:rPr>
            </w:rPrChange>
          </w:rPr>
          <w:delText>https://portal.azure.com</w:delText>
        </w:r>
        <w:r w:rsidR="002203DD" w:rsidRPr="00DE0071" w:rsidDel="005C01F9">
          <w:rPr>
            <w:rFonts w:ascii="Segoe UI" w:eastAsia="Segoe UI,Times New Roman" w:hAnsi="Segoe UI" w:cs="Segoe UI"/>
            <w:color w:val="4078C0"/>
            <w:sz w:val="24"/>
            <w:szCs w:val="24"/>
            <w:lang w:val="en"/>
            <w:rPrChange w:id="1647" w:author="Author">
              <w:rPr>
                <w:rFonts w:ascii="Segoe UI,Times New Roman" w:eastAsia="Segoe UI,Times New Roman" w:hAnsi="Segoe UI,Times New Roman" w:cs="Segoe UI,Times New Roman"/>
                <w:color w:val="4078C0"/>
                <w:sz w:val="24"/>
                <w:szCs w:val="24"/>
                <w:lang w:val="en"/>
              </w:rPr>
            </w:rPrChange>
          </w:rPr>
          <w:fldChar w:fldCharType="end"/>
        </w:r>
      </w:del>
    </w:p>
    <w:p w14:paraId="4A05ED7D" w14:textId="3C47171E" w:rsidR="00A9053D" w:rsidRPr="00DE0071" w:rsidDel="005C01F9" w:rsidRDefault="58955ABA" w:rsidP="58955ABA">
      <w:pPr>
        <w:numPr>
          <w:ilvl w:val="0"/>
          <w:numId w:val="28"/>
        </w:numPr>
        <w:spacing w:before="100" w:beforeAutospacing="1" w:after="100" w:afterAutospacing="1" w:line="240" w:lineRule="auto"/>
        <w:rPr>
          <w:del w:id="1648" w:author="Author"/>
          <w:rFonts w:ascii="Segoe UI" w:eastAsia="Segoe UI,Times New Roman" w:hAnsi="Segoe UI" w:cs="Segoe UI"/>
          <w:color w:val="333333"/>
          <w:sz w:val="24"/>
          <w:szCs w:val="24"/>
          <w:lang w:val="en"/>
          <w:rPrChange w:id="1649" w:author="Author">
            <w:rPr>
              <w:del w:id="1650" w:author="Author"/>
              <w:rFonts w:ascii="Segoe UI,Times New Roman" w:eastAsia="Segoe UI,Times New Roman" w:hAnsi="Segoe UI,Times New Roman" w:cs="Segoe UI,Times New Roman"/>
              <w:color w:val="333333"/>
              <w:sz w:val="24"/>
              <w:szCs w:val="24"/>
              <w:lang w:val="en"/>
            </w:rPr>
          </w:rPrChange>
        </w:rPr>
      </w:pPr>
      <w:del w:id="1651" w:author="Author">
        <w:r w:rsidRPr="00DE0071" w:rsidDel="005C01F9">
          <w:rPr>
            <w:rFonts w:ascii="Segoe UI" w:eastAsia="Segoe UI,Times New Roman" w:hAnsi="Segoe UI" w:cs="Segoe UI"/>
            <w:color w:val="333333"/>
            <w:sz w:val="24"/>
            <w:szCs w:val="24"/>
            <w:lang w:val="en"/>
            <w:rPrChange w:id="1652"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653" w:author="Author">
              <w:rPr>
                <w:rFonts w:ascii="Segoe UI,Times New Roman" w:eastAsia="Segoe UI,Times New Roman" w:hAnsi="Segoe UI,Times New Roman" w:cs="Segoe UI,Times New Roman"/>
                <w:b/>
                <w:bCs/>
                <w:color w:val="333333"/>
                <w:sz w:val="24"/>
                <w:szCs w:val="24"/>
                <w:lang w:val="en"/>
              </w:rPr>
            </w:rPrChange>
          </w:rPr>
          <w:delText>Data factories</w:delText>
        </w:r>
        <w:r w:rsidRPr="00DE0071" w:rsidDel="005C01F9">
          <w:rPr>
            <w:rFonts w:ascii="Segoe UI" w:eastAsia="Segoe UI,Times New Roman" w:hAnsi="Segoe UI" w:cs="Segoe UI"/>
            <w:color w:val="333333"/>
            <w:sz w:val="24"/>
            <w:szCs w:val="24"/>
            <w:lang w:val="en"/>
            <w:rPrChange w:id="1654"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5C01F9">
          <w:rPr>
            <w:rFonts w:ascii="Segoe UI" w:eastAsia="Segoe UI,Times New Roman" w:hAnsi="Segoe UI" w:cs="Segoe UI"/>
            <w:b/>
            <w:bCs/>
            <w:color w:val="333333"/>
            <w:sz w:val="24"/>
            <w:szCs w:val="24"/>
            <w:lang w:val="en"/>
            <w:rPrChange w:id="1655" w:author="Author">
              <w:rPr>
                <w:rFonts w:ascii="Segoe UI,Times New Roman" w:eastAsia="Segoe UI,Times New Roman" w:hAnsi="Segoe UI,Times New Roman" w:cs="Segoe UI,Times New Roman"/>
                <w:b/>
                <w:bCs/>
                <w:color w:val="333333"/>
                <w:sz w:val="24"/>
                <w:szCs w:val="24"/>
                <w:lang w:val="en"/>
              </w:rPr>
            </w:rPrChange>
          </w:rPr>
          <w:delText>dataFactory[</w:delText>
        </w:r>
        <w:r w:rsidRPr="00DE0071" w:rsidDel="005C01F9">
          <w:rPr>
            <w:rFonts w:ascii="Segoe UI" w:eastAsia="Segoe UI,Times New Roman" w:hAnsi="Segoe UI" w:cs="Segoe UI"/>
            <w:b/>
            <w:bCs/>
            <w:i/>
            <w:iCs/>
            <w:color w:val="333333"/>
            <w:sz w:val="24"/>
            <w:szCs w:val="24"/>
            <w:lang w:val="en"/>
            <w:rPrChange w:id="1656"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5C01F9">
          <w:rPr>
            <w:rFonts w:ascii="Segoe UI" w:eastAsia="Segoe UI,Times New Roman" w:hAnsi="Segoe UI" w:cs="Segoe UI"/>
            <w:b/>
            <w:bCs/>
            <w:color w:val="333333"/>
            <w:sz w:val="24"/>
            <w:szCs w:val="24"/>
            <w:lang w:val="en"/>
            <w:rPrChange w:id="1657"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b/>
            <w:bCs/>
            <w:i/>
            <w:iCs/>
            <w:color w:val="333333"/>
            <w:sz w:val="24"/>
            <w:szCs w:val="24"/>
            <w:lang w:val="en"/>
            <w:rPrChange w:id="1658" w:author="Author">
              <w:rPr>
                <w:rFonts w:ascii="Segoe UI,Times New Roman" w:eastAsia="Segoe UI,Times New Roman" w:hAnsi="Segoe UI,Times New Roman" w:cs="Segoe UI,Times New Roman"/>
                <w:b/>
                <w:bCs/>
                <w:i/>
                <w:iCs/>
                <w:color w:val="333333"/>
                <w:sz w:val="24"/>
                <w:szCs w:val="24"/>
                <w:lang w:val="en"/>
              </w:rPr>
            </w:rPrChange>
          </w:rPr>
          <w:delText>ADFUNIQUE</w:delText>
        </w:r>
        <w:r w:rsidRPr="00DE0071" w:rsidDel="005C01F9">
          <w:rPr>
            <w:rFonts w:ascii="Segoe UI" w:eastAsia="Segoe UI,Times New Roman" w:hAnsi="Segoe UI" w:cs="Segoe UI"/>
            <w:b/>
            <w:bCs/>
            <w:color w:val="333333"/>
            <w:sz w:val="24"/>
            <w:szCs w:val="24"/>
            <w:lang w:val="en"/>
            <w:rPrChange w:id="1659" w:author="Author">
              <w:rPr>
                <w:rFonts w:ascii="Segoe UI,Times New Roman" w:eastAsia="Segoe UI,Times New Roman" w:hAnsi="Segoe UI,Times New Roman" w:cs="Segoe UI,Times New Roman"/>
                <w:b/>
                <w:bCs/>
                <w:color w:val="333333"/>
                <w:sz w:val="24"/>
                <w:szCs w:val="24"/>
                <w:lang w:val="en"/>
              </w:rPr>
            </w:rPrChange>
          </w:rPr>
          <w:delText>]</w:delText>
        </w:r>
        <w:r w:rsidRPr="00DE0071" w:rsidDel="005C01F9">
          <w:rPr>
            <w:rFonts w:ascii="Segoe UI" w:eastAsia="Segoe UI,Times New Roman" w:hAnsi="Segoe UI" w:cs="Segoe UI"/>
            <w:color w:val="333333"/>
            <w:sz w:val="24"/>
            <w:szCs w:val="24"/>
            <w:lang w:val="en"/>
            <w:rPrChange w:id="1660"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5C01F9">
          <w:rPr>
            <w:rFonts w:ascii="Segoe UI" w:eastAsia="Segoe UI,Times New Roman" w:hAnsi="Segoe UI" w:cs="Segoe UI"/>
            <w:b/>
            <w:bCs/>
            <w:color w:val="333333"/>
            <w:sz w:val="24"/>
            <w:szCs w:val="24"/>
            <w:lang w:val="en"/>
            <w:rPrChange w:id="1661" w:author="Author">
              <w:rPr>
                <w:rFonts w:ascii="Segoe UI,Times New Roman" w:eastAsia="Segoe UI,Times New Roman" w:hAnsi="Segoe UI,Times New Roman" w:cs="Segoe UI,Times New Roman"/>
                <w:b/>
                <w:bCs/>
                <w:color w:val="333333"/>
                <w:sz w:val="24"/>
                <w:szCs w:val="24"/>
                <w:lang w:val="en"/>
              </w:rPr>
            </w:rPrChange>
          </w:rPr>
          <w:delText>Author and deploy</w:delText>
        </w:r>
      </w:del>
    </w:p>
    <w:p w14:paraId="6074BA89" w14:textId="5BB59F98" w:rsidR="00A9053D" w:rsidRPr="00DE0071" w:rsidDel="005C01F9" w:rsidRDefault="58955ABA" w:rsidP="58955ABA">
      <w:pPr>
        <w:numPr>
          <w:ilvl w:val="0"/>
          <w:numId w:val="28"/>
        </w:numPr>
        <w:spacing w:before="100" w:beforeAutospacing="1" w:after="100" w:afterAutospacing="1" w:line="240" w:lineRule="auto"/>
        <w:rPr>
          <w:del w:id="1662" w:author="Author"/>
          <w:rFonts w:ascii="Segoe UI" w:eastAsia="Segoe UI,Times New Roman" w:hAnsi="Segoe UI" w:cs="Segoe UI"/>
          <w:color w:val="333333"/>
          <w:sz w:val="24"/>
          <w:szCs w:val="24"/>
          <w:lang w:val="en"/>
          <w:rPrChange w:id="1663" w:author="Author">
            <w:rPr>
              <w:del w:id="1664" w:author="Author"/>
              <w:rFonts w:ascii="Segoe UI,Times New Roman" w:eastAsia="Segoe UI,Times New Roman" w:hAnsi="Segoe UI,Times New Roman" w:cs="Segoe UI,Times New Roman"/>
              <w:color w:val="333333"/>
              <w:sz w:val="24"/>
              <w:szCs w:val="24"/>
              <w:lang w:val="en"/>
            </w:rPr>
          </w:rPrChange>
        </w:rPr>
      </w:pPr>
      <w:del w:id="1665" w:author="Author">
        <w:r w:rsidRPr="00DE0071" w:rsidDel="005C01F9">
          <w:rPr>
            <w:rFonts w:ascii="Segoe UI" w:eastAsia="Segoe UI,Times New Roman" w:hAnsi="Segoe UI" w:cs="Segoe UI"/>
            <w:color w:val="333333"/>
            <w:sz w:val="24"/>
            <w:szCs w:val="24"/>
            <w:lang w:val="en"/>
            <w:rPrChange w:id="1666" w:author="Author">
              <w:rPr>
                <w:rFonts w:ascii="Segoe UI,Times New Roman" w:eastAsia="Segoe UI,Times New Roman" w:hAnsi="Segoe UI,Times New Roman" w:cs="Segoe UI,Times New Roman"/>
                <w:color w:val="333333"/>
                <w:sz w:val="24"/>
                <w:szCs w:val="24"/>
                <w:lang w:val="en"/>
              </w:rPr>
            </w:rPrChange>
          </w:rPr>
          <w:delText xml:space="preserve">Hover mouse over the icon, stop at </w:delText>
        </w:r>
        <w:r w:rsidRPr="00DE0071" w:rsidDel="005C01F9">
          <w:rPr>
            <w:rFonts w:ascii="Segoe UI" w:eastAsia="Segoe UI,Times New Roman" w:hAnsi="Segoe UI" w:cs="Segoe UI"/>
            <w:b/>
            <w:bCs/>
            <w:color w:val="333333"/>
            <w:sz w:val="24"/>
            <w:szCs w:val="24"/>
            <w:lang w:val="en"/>
            <w:rPrChange w:id="1667" w:author="Author">
              <w:rPr>
                <w:rFonts w:ascii="Segoe UI,Times New Roman" w:eastAsia="Segoe UI,Times New Roman" w:hAnsi="Segoe UI,Times New Roman" w:cs="Segoe UI,Times New Roman"/>
                <w:b/>
                <w:bCs/>
                <w:color w:val="333333"/>
                <w:sz w:val="24"/>
                <w:szCs w:val="24"/>
                <w:lang w:val="en"/>
              </w:rPr>
            </w:rPrChange>
          </w:rPr>
          <w:delText>New Data Store</w:delText>
        </w:r>
        <w:r w:rsidRPr="00DE0071" w:rsidDel="005C01F9">
          <w:rPr>
            <w:rFonts w:ascii="Segoe UI" w:eastAsia="Segoe UI,Times New Roman" w:hAnsi="Segoe UI" w:cs="Segoe UI"/>
            <w:color w:val="333333"/>
            <w:sz w:val="24"/>
            <w:szCs w:val="24"/>
            <w:lang w:val="en"/>
            <w:rPrChange w:id="1668" w:author="Author">
              <w:rPr>
                <w:rFonts w:ascii="Segoe UI,Times New Roman" w:eastAsia="Segoe UI,Times New Roman" w:hAnsi="Segoe UI,Times New Roman" w:cs="Segoe UI,Times New Roman"/>
                <w:color w:val="333333"/>
                <w:sz w:val="24"/>
                <w:szCs w:val="24"/>
                <w:lang w:val="en"/>
              </w:rPr>
            </w:rPrChange>
          </w:rPr>
          <w:delText xml:space="preserve">, Click </w:delText>
        </w:r>
        <w:r w:rsidRPr="00DE0071" w:rsidDel="005C01F9">
          <w:rPr>
            <w:rFonts w:ascii="Segoe UI" w:eastAsia="Segoe UI,Times New Roman" w:hAnsi="Segoe UI" w:cs="Segoe UI"/>
            <w:i/>
            <w:iCs/>
            <w:color w:val="333333"/>
            <w:sz w:val="24"/>
            <w:szCs w:val="24"/>
            <w:lang w:val="en"/>
            <w:rPrChange w:id="1669" w:author="Author">
              <w:rPr>
                <w:rFonts w:ascii="Segoe UI,Times New Roman" w:eastAsia="Segoe UI,Times New Roman" w:hAnsi="Segoe UI,Times New Roman" w:cs="Segoe UI,Times New Roman"/>
                <w:i/>
                <w:iCs/>
                <w:color w:val="333333"/>
                <w:sz w:val="24"/>
                <w:szCs w:val="24"/>
                <w:lang w:val="en"/>
              </w:rPr>
            </w:rPrChange>
          </w:rPr>
          <w:delText>New Data Store</w:delText>
        </w:r>
        <w:r w:rsidRPr="00DE0071" w:rsidDel="005C01F9">
          <w:rPr>
            <w:rFonts w:ascii="Segoe UI" w:eastAsia="Segoe UI,Times New Roman" w:hAnsi="Segoe UI" w:cs="Segoe UI"/>
            <w:color w:val="333333"/>
            <w:sz w:val="24"/>
            <w:szCs w:val="24"/>
            <w:lang w:val="en"/>
            <w:rPrChange w:id="1670" w:author="Author">
              <w:rPr>
                <w:rFonts w:ascii="Segoe UI,Times New Roman" w:eastAsia="Segoe UI,Times New Roman" w:hAnsi="Segoe UI,Times New Roman" w:cs="Segoe UI,Times New Roman"/>
                <w:color w:val="333333"/>
                <w:sz w:val="24"/>
                <w:szCs w:val="24"/>
                <w:lang w:val="en"/>
              </w:rPr>
            </w:rPrChange>
          </w:rPr>
          <w:delText>*, Select "Azure Data Lake Store"</w:delText>
        </w:r>
      </w:del>
    </w:p>
    <w:p w14:paraId="792509B6" w14:textId="7992E8BD" w:rsidR="00A9053D" w:rsidRPr="00DE0071" w:rsidDel="005C01F9" w:rsidRDefault="58955ABA" w:rsidP="58955ABA">
      <w:pPr>
        <w:numPr>
          <w:ilvl w:val="0"/>
          <w:numId w:val="28"/>
        </w:numPr>
        <w:spacing w:before="100" w:beforeAutospacing="1" w:after="100" w:afterAutospacing="1" w:line="240" w:lineRule="auto"/>
        <w:rPr>
          <w:del w:id="1671" w:author="Author"/>
          <w:rFonts w:ascii="Segoe UI" w:eastAsia="Segoe UI,Times New Roman" w:hAnsi="Segoe UI" w:cs="Segoe UI"/>
          <w:color w:val="333333"/>
          <w:sz w:val="24"/>
          <w:szCs w:val="24"/>
          <w:lang w:val="en"/>
          <w:rPrChange w:id="1672" w:author="Author">
            <w:rPr>
              <w:del w:id="1673" w:author="Author"/>
              <w:rFonts w:ascii="Segoe UI,Times New Roman" w:eastAsia="Segoe UI,Times New Roman" w:hAnsi="Segoe UI,Times New Roman" w:cs="Segoe UI,Times New Roman"/>
              <w:color w:val="333333"/>
              <w:sz w:val="24"/>
              <w:szCs w:val="24"/>
              <w:lang w:val="en"/>
            </w:rPr>
          </w:rPrChange>
        </w:rPr>
      </w:pPr>
      <w:del w:id="1674" w:author="Author">
        <w:r w:rsidRPr="00DE0071" w:rsidDel="005C01F9">
          <w:rPr>
            <w:rFonts w:ascii="Segoe UI" w:eastAsia="Segoe UI,Times New Roman" w:hAnsi="Segoe UI" w:cs="Segoe UI"/>
            <w:color w:val="333333"/>
            <w:sz w:val="24"/>
            <w:szCs w:val="24"/>
            <w:lang w:val="en"/>
            <w:rPrChange w:id="1675" w:author="Author">
              <w:rPr>
                <w:rFonts w:ascii="Segoe UI,Times New Roman" w:eastAsia="Segoe UI,Times New Roman" w:hAnsi="Segoe UI,Times New Roman" w:cs="Segoe UI,Times New Roman"/>
                <w:color w:val="333333"/>
                <w:sz w:val="24"/>
                <w:szCs w:val="24"/>
                <w:lang w:val="en"/>
              </w:rPr>
            </w:rPrChange>
          </w:rPr>
          <w:delText>Copy</w:delText>
        </w:r>
      </w:del>
    </w:p>
    <w:p w14:paraId="1CF27332" w14:textId="1CF7224B"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676" w:author="Author"/>
          <w:rFonts w:ascii="Segoe UI" w:eastAsia="Times New Roman" w:hAnsi="Segoe UI" w:cs="Segoe UI"/>
          <w:color w:val="333333"/>
          <w:szCs w:val="18"/>
          <w:lang w:val="en"/>
          <w:rPrChange w:id="1677" w:author="Author">
            <w:rPr>
              <w:del w:id="1678" w:author="Author"/>
              <w:rFonts w:ascii="Consolas" w:eastAsia="Times New Roman" w:hAnsi="Consolas" w:cs="Courier New"/>
              <w:color w:val="333333"/>
              <w:szCs w:val="18"/>
              <w:lang w:val="en"/>
            </w:rPr>
          </w:rPrChange>
        </w:rPr>
      </w:pPr>
      <w:del w:id="1679" w:author="Author">
        <w:r w:rsidRPr="00DE0071" w:rsidDel="005C01F9">
          <w:rPr>
            <w:rFonts w:ascii="Segoe UI" w:eastAsia="Consolas,Courier New,Times New" w:hAnsi="Segoe UI" w:cs="Segoe UI"/>
            <w:color w:val="333333"/>
            <w:lang w:val="en"/>
            <w:rPrChange w:id="1680" w:author="Author">
              <w:rPr>
                <w:rFonts w:ascii="Consolas,Courier New,Times New" w:eastAsia="Consolas,Courier New,Times New" w:hAnsi="Consolas,Courier New,Times New" w:cs="Consolas,Courier New,Times New"/>
                <w:color w:val="333333"/>
                <w:lang w:val="en"/>
              </w:rPr>
            </w:rPrChange>
          </w:rPr>
          <w:delText xml:space="preserve">  {</w:delText>
        </w:r>
      </w:del>
    </w:p>
    <w:p w14:paraId="1C3A042E" w14:textId="12D4B368"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681" w:author="Author"/>
          <w:rFonts w:ascii="Segoe UI" w:eastAsia="Times New Roman" w:hAnsi="Segoe UI" w:cs="Segoe UI"/>
          <w:color w:val="333333"/>
          <w:szCs w:val="18"/>
          <w:lang w:val="en"/>
          <w:rPrChange w:id="1682" w:author="Author">
            <w:rPr>
              <w:del w:id="1683" w:author="Author"/>
              <w:rFonts w:ascii="Consolas" w:eastAsia="Times New Roman" w:hAnsi="Consolas" w:cs="Courier New"/>
              <w:color w:val="333333"/>
              <w:szCs w:val="18"/>
              <w:lang w:val="en"/>
            </w:rPr>
          </w:rPrChange>
        </w:rPr>
      </w:pPr>
      <w:del w:id="1684" w:author="Author">
        <w:r w:rsidRPr="00DE0071" w:rsidDel="005C01F9">
          <w:rPr>
            <w:rFonts w:ascii="Segoe UI" w:eastAsia="Consolas,Courier New,Times New" w:hAnsi="Segoe UI" w:cs="Segoe UI"/>
            <w:color w:val="333333"/>
            <w:lang w:val="en"/>
            <w:rPrChange w:id="1685" w:author="Author">
              <w:rPr>
                <w:rFonts w:ascii="Consolas,Courier New,Times New" w:eastAsia="Consolas,Courier New,Times New" w:hAnsi="Consolas,Courier New,Times New" w:cs="Consolas,Courier New,Times New"/>
                <w:color w:val="333333"/>
                <w:lang w:val="en"/>
              </w:rPr>
            </w:rPrChange>
          </w:rPr>
          <w:delText xml:space="preserve">      "name": "AzureDataLakeStoreLinkedService",</w:delText>
        </w:r>
      </w:del>
    </w:p>
    <w:p w14:paraId="78BF2955" w14:textId="045AF12A"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686" w:author="Author"/>
          <w:rFonts w:ascii="Segoe UI" w:eastAsia="Times New Roman" w:hAnsi="Segoe UI" w:cs="Segoe UI"/>
          <w:color w:val="333333"/>
          <w:szCs w:val="18"/>
          <w:lang w:val="en"/>
          <w:rPrChange w:id="1687" w:author="Author">
            <w:rPr>
              <w:del w:id="1688" w:author="Author"/>
              <w:rFonts w:ascii="Consolas" w:eastAsia="Times New Roman" w:hAnsi="Consolas" w:cs="Courier New"/>
              <w:color w:val="333333"/>
              <w:szCs w:val="18"/>
              <w:lang w:val="en"/>
            </w:rPr>
          </w:rPrChange>
        </w:rPr>
      </w:pPr>
      <w:del w:id="1689" w:author="Author">
        <w:r w:rsidRPr="00DE0071" w:rsidDel="005C01F9">
          <w:rPr>
            <w:rFonts w:ascii="Segoe UI" w:eastAsia="Consolas,Courier New,Times New" w:hAnsi="Segoe UI" w:cs="Segoe UI"/>
            <w:color w:val="333333"/>
            <w:lang w:val="en"/>
            <w:rPrChange w:id="1690" w:author="Author">
              <w:rPr>
                <w:rFonts w:ascii="Consolas,Courier New,Times New" w:eastAsia="Consolas,Courier New,Times New" w:hAnsi="Consolas,Courier New,Times New" w:cs="Consolas,Courier New,Times New"/>
                <w:color w:val="333333"/>
                <w:lang w:val="en"/>
              </w:rPr>
            </w:rPrChange>
          </w:rPr>
          <w:delText xml:space="preserve">      "properties": {</w:delText>
        </w:r>
      </w:del>
    </w:p>
    <w:p w14:paraId="58A18CCD" w14:textId="1E7F7AD8"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691" w:author="Author"/>
          <w:rFonts w:ascii="Segoe UI" w:eastAsia="Times New Roman" w:hAnsi="Segoe UI" w:cs="Segoe UI"/>
          <w:color w:val="333333"/>
          <w:szCs w:val="18"/>
          <w:lang w:val="en"/>
          <w:rPrChange w:id="1692" w:author="Author">
            <w:rPr>
              <w:del w:id="1693" w:author="Author"/>
              <w:rFonts w:ascii="Consolas" w:eastAsia="Times New Roman" w:hAnsi="Consolas" w:cs="Courier New"/>
              <w:color w:val="333333"/>
              <w:szCs w:val="18"/>
              <w:lang w:val="en"/>
            </w:rPr>
          </w:rPrChange>
        </w:rPr>
      </w:pPr>
      <w:del w:id="1694" w:author="Author">
        <w:r w:rsidRPr="00DE0071" w:rsidDel="005C01F9">
          <w:rPr>
            <w:rFonts w:ascii="Segoe UI" w:eastAsia="Consolas,Courier New,Times New" w:hAnsi="Segoe UI" w:cs="Segoe UI"/>
            <w:color w:val="333333"/>
            <w:lang w:val="en"/>
            <w:rPrChange w:id="1695" w:author="Author">
              <w:rPr>
                <w:rFonts w:ascii="Consolas,Courier New,Times New" w:eastAsia="Consolas,Courier New,Times New" w:hAnsi="Consolas,Courier New,Times New" w:cs="Consolas,Courier New,Times New"/>
                <w:color w:val="333333"/>
                <w:lang w:val="en"/>
              </w:rPr>
            </w:rPrChange>
          </w:rPr>
          <w:delText xml:space="preserve">          "type": "AzureDataLakeStore",</w:delText>
        </w:r>
      </w:del>
    </w:p>
    <w:p w14:paraId="48A3761B" w14:textId="44DC776F"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696" w:author="Author"/>
          <w:rFonts w:ascii="Segoe UI" w:eastAsia="Times New Roman" w:hAnsi="Segoe UI" w:cs="Segoe UI"/>
          <w:color w:val="333333"/>
          <w:szCs w:val="18"/>
          <w:lang w:val="en"/>
          <w:rPrChange w:id="1697" w:author="Author">
            <w:rPr>
              <w:del w:id="1698" w:author="Author"/>
              <w:rFonts w:ascii="Consolas" w:eastAsia="Times New Roman" w:hAnsi="Consolas" w:cs="Courier New"/>
              <w:color w:val="333333"/>
              <w:szCs w:val="18"/>
              <w:lang w:val="en"/>
            </w:rPr>
          </w:rPrChange>
        </w:rPr>
      </w:pPr>
      <w:del w:id="1699" w:author="Author">
        <w:r w:rsidRPr="00DE0071" w:rsidDel="005C01F9">
          <w:rPr>
            <w:rFonts w:ascii="Segoe UI" w:eastAsia="Consolas,Courier New,Times New" w:hAnsi="Segoe UI" w:cs="Segoe UI"/>
            <w:color w:val="333333"/>
            <w:lang w:val="en"/>
            <w:rPrChange w:id="1700" w:author="Author">
              <w:rPr>
                <w:rFonts w:ascii="Consolas,Courier New,Times New" w:eastAsia="Consolas,Courier New,Times New" w:hAnsi="Consolas,Courier New,Times New" w:cs="Consolas,Courier New,Times New"/>
                <w:color w:val="333333"/>
                <w:lang w:val="en"/>
              </w:rPr>
            </w:rPrChange>
          </w:rPr>
          <w:delText xml:space="preserve">          "description": "",</w:delText>
        </w:r>
      </w:del>
    </w:p>
    <w:p w14:paraId="41F6B749" w14:textId="723702A9"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01" w:author="Author"/>
          <w:rFonts w:ascii="Segoe UI" w:eastAsia="Times New Roman" w:hAnsi="Segoe UI" w:cs="Segoe UI"/>
          <w:color w:val="333333"/>
          <w:szCs w:val="18"/>
          <w:lang w:val="en"/>
          <w:rPrChange w:id="1702" w:author="Author">
            <w:rPr>
              <w:del w:id="1703" w:author="Author"/>
              <w:rFonts w:ascii="Consolas" w:eastAsia="Times New Roman" w:hAnsi="Consolas" w:cs="Courier New"/>
              <w:color w:val="333333"/>
              <w:szCs w:val="18"/>
              <w:lang w:val="en"/>
            </w:rPr>
          </w:rPrChange>
        </w:rPr>
      </w:pPr>
      <w:del w:id="1704" w:author="Author">
        <w:r w:rsidRPr="00DE0071" w:rsidDel="005C01F9">
          <w:rPr>
            <w:rFonts w:ascii="Segoe UI" w:eastAsia="Consolas,Courier New,Times New" w:hAnsi="Segoe UI" w:cs="Segoe UI"/>
            <w:color w:val="333333"/>
            <w:lang w:val="en"/>
            <w:rPrChange w:id="1705" w:author="Author">
              <w:rPr>
                <w:rFonts w:ascii="Consolas,Courier New,Times New" w:eastAsia="Consolas,Courier New,Times New" w:hAnsi="Consolas,Courier New,Times New" w:cs="Consolas,Courier New,Times New"/>
                <w:color w:val="333333"/>
                <w:lang w:val="en"/>
              </w:rPr>
            </w:rPrChange>
          </w:rPr>
          <w:delText xml:space="preserve">          "typeProperties": {</w:delText>
        </w:r>
      </w:del>
    </w:p>
    <w:p w14:paraId="30E23E51" w14:textId="6F7F9EBD"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06" w:author="Author"/>
          <w:rFonts w:ascii="Segoe UI" w:eastAsia="Times New Roman" w:hAnsi="Segoe UI" w:cs="Segoe UI"/>
          <w:color w:val="333333"/>
          <w:szCs w:val="18"/>
          <w:lang w:val="en"/>
          <w:rPrChange w:id="1707" w:author="Author">
            <w:rPr>
              <w:del w:id="1708" w:author="Author"/>
              <w:rFonts w:ascii="Consolas" w:eastAsia="Times New Roman" w:hAnsi="Consolas" w:cs="Courier New"/>
              <w:color w:val="333333"/>
              <w:szCs w:val="18"/>
              <w:lang w:val="en"/>
            </w:rPr>
          </w:rPrChange>
        </w:rPr>
      </w:pPr>
      <w:del w:id="1709" w:author="Author">
        <w:r w:rsidRPr="00DE0071" w:rsidDel="005C01F9">
          <w:rPr>
            <w:rFonts w:ascii="Segoe UI" w:eastAsia="Consolas,Courier New,Times New" w:hAnsi="Segoe UI" w:cs="Segoe UI"/>
            <w:color w:val="333333"/>
            <w:lang w:val="en"/>
            <w:rPrChange w:id="1710" w:author="Author">
              <w:rPr>
                <w:rFonts w:ascii="Consolas,Courier New,Times New" w:eastAsia="Consolas,Courier New,Times New" w:hAnsi="Consolas,Courier New,Times New" w:cs="Consolas,Courier New,Times New"/>
                <w:color w:val="333333"/>
                <w:lang w:val="en"/>
              </w:rPr>
            </w:rPrChange>
          </w:rPr>
          <w:delText xml:space="preserve">              "authorization": "&lt;Click 'Authorize' to allow this data factory and the activities it runs to access this Data Lake Store with your access rights&gt;",</w:delText>
        </w:r>
      </w:del>
    </w:p>
    <w:p w14:paraId="727D783F" w14:textId="0E1B1EAD"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11" w:author="Author"/>
          <w:rFonts w:ascii="Segoe UI" w:eastAsia="Times New Roman" w:hAnsi="Segoe UI" w:cs="Segoe UI"/>
          <w:color w:val="333333"/>
          <w:szCs w:val="18"/>
          <w:lang w:val="pt-BR"/>
          <w:rPrChange w:id="1712" w:author="Author">
            <w:rPr>
              <w:del w:id="1713" w:author="Author"/>
              <w:rFonts w:ascii="Consolas" w:eastAsia="Times New Roman" w:hAnsi="Consolas" w:cs="Courier New"/>
              <w:color w:val="333333"/>
              <w:szCs w:val="18"/>
              <w:lang w:val="pt-BR"/>
            </w:rPr>
          </w:rPrChange>
        </w:rPr>
      </w:pPr>
      <w:del w:id="1714" w:author="Author">
        <w:r w:rsidRPr="00DE0071" w:rsidDel="005C01F9">
          <w:rPr>
            <w:rFonts w:ascii="Segoe UI" w:eastAsia="Consolas,Courier New,Times New" w:hAnsi="Segoe UI" w:cs="Segoe UI"/>
            <w:color w:val="333333"/>
            <w:lang w:val="en"/>
            <w:rPrChange w:id="1715" w:author="Author">
              <w:rPr>
                <w:rFonts w:ascii="Consolas,Courier New,Times New" w:eastAsia="Consolas,Courier New,Times New" w:hAnsi="Consolas,Courier New,Times New" w:cs="Consolas,Courier New,Times New"/>
                <w:color w:val="333333"/>
                <w:lang w:val="en"/>
              </w:rPr>
            </w:rPrChange>
          </w:rPr>
          <w:delText xml:space="preserve">              </w:delText>
        </w:r>
        <w:r w:rsidRPr="00DE0071" w:rsidDel="005C01F9">
          <w:rPr>
            <w:rFonts w:ascii="Segoe UI" w:eastAsia="Consolas,Courier New,Times New" w:hAnsi="Segoe UI" w:cs="Segoe UI"/>
            <w:color w:val="333333"/>
            <w:lang w:val="pt-BR"/>
            <w:rPrChange w:id="1716" w:author="Author">
              <w:rPr>
                <w:rFonts w:ascii="Consolas,Courier New,Times New" w:eastAsia="Consolas,Courier New,Times New" w:hAnsi="Consolas,Courier New,Times New" w:cs="Consolas,Courier New,Times New"/>
                <w:color w:val="333333"/>
                <w:lang w:val="pt-BR"/>
              </w:rPr>
            </w:rPrChange>
          </w:rPr>
          <w:delText>"dataLakeStoreUri": "https://adls[unique].azuredatalakestore.net/webhdfs/v1",</w:delText>
        </w:r>
      </w:del>
    </w:p>
    <w:p w14:paraId="527B0C63" w14:textId="4B1497C5"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17" w:author="Author"/>
          <w:rFonts w:ascii="Segoe UI" w:eastAsia="Times New Roman" w:hAnsi="Segoe UI" w:cs="Segoe UI"/>
          <w:color w:val="333333"/>
          <w:szCs w:val="18"/>
          <w:lang w:val="en"/>
          <w:rPrChange w:id="1718" w:author="Author">
            <w:rPr>
              <w:del w:id="1719" w:author="Author"/>
              <w:rFonts w:ascii="Consolas" w:eastAsia="Times New Roman" w:hAnsi="Consolas" w:cs="Courier New"/>
              <w:color w:val="333333"/>
              <w:szCs w:val="18"/>
              <w:lang w:val="en"/>
            </w:rPr>
          </w:rPrChange>
        </w:rPr>
      </w:pPr>
      <w:del w:id="1720" w:author="Author">
        <w:r w:rsidRPr="00DE0071" w:rsidDel="005C01F9">
          <w:rPr>
            <w:rFonts w:ascii="Segoe UI" w:eastAsia="Consolas,Courier New,Times New" w:hAnsi="Segoe UI" w:cs="Segoe UI"/>
            <w:color w:val="333333"/>
            <w:lang w:val="pt-BR"/>
            <w:rPrChange w:id="1721" w:author="Author">
              <w:rPr>
                <w:rFonts w:ascii="Consolas,Courier New,Times New" w:eastAsia="Consolas,Courier New,Times New" w:hAnsi="Consolas,Courier New,Times New" w:cs="Consolas,Courier New,Times New"/>
                <w:color w:val="333333"/>
                <w:lang w:val="pt-BR"/>
              </w:rPr>
            </w:rPrChange>
          </w:rPr>
          <w:delText xml:space="preserve">              </w:delText>
        </w:r>
        <w:r w:rsidRPr="00DE0071" w:rsidDel="005C01F9">
          <w:rPr>
            <w:rFonts w:ascii="Segoe UI" w:eastAsia="Consolas,Courier New,Times New" w:hAnsi="Segoe UI" w:cs="Segoe UI"/>
            <w:color w:val="333333"/>
            <w:lang w:val="en"/>
            <w:rPrChange w:id="1722" w:author="Author">
              <w:rPr>
                <w:rFonts w:ascii="Consolas,Courier New,Times New" w:eastAsia="Consolas,Courier New,Times New" w:hAnsi="Consolas,Courier New,Times New" w:cs="Consolas,Courier New,Times New"/>
                <w:color w:val="333333"/>
                <w:lang w:val="en"/>
              </w:rPr>
            </w:rPrChange>
          </w:rPr>
          <w:delText>"sessionId": "&lt;OAuth session id from the OAuth authorization session. Each session id is unique and may only be used once&gt;"</w:delText>
        </w:r>
      </w:del>
    </w:p>
    <w:p w14:paraId="55970369" w14:textId="1611F8FF"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23" w:author="Author"/>
          <w:rFonts w:ascii="Segoe UI" w:eastAsia="Times New Roman" w:hAnsi="Segoe UI" w:cs="Segoe UI"/>
          <w:color w:val="333333"/>
          <w:szCs w:val="18"/>
          <w:lang w:val="en"/>
          <w:rPrChange w:id="1724" w:author="Author">
            <w:rPr>
              <w:del w:id="1725" w:author="Author"/>
              <w:rFonts w:ascii="Consolas" w:eastAsia="Times New Roman" w:hAnsi="Consolas" w:cs="Courier New"/>
              <w:color w:val="333333"/>
              <w:szCs w:val="18"/>
              <w:lang w:val="en"/>
            </w:rPr>
          </w:rPrChange>
        </w:rPr>
      </w:pPr>
      <w:del w:id="1726" w:author="Author">
        <w:r w:rsidRPr="00DE0071" w:rsidDel="005C01F9">
          <w:rPr>
            <w:rFonts w:ascii="Segoe UI" w:eastAsia="Consolas,Courier New,Times New" w:hAnsi="Segoe UI" w:cs="Segoe UI"/>
            <w:color w:val="333333"/>
            <w:lang w:val="en"/>
            <w:rPrChange w:id="1727" w:author="Author">
              <w:rPr>
                <w:rFonts w:ascii="Consolas,Courier New,Times New" w:eastAsia="Consolas,Courier New,Times New" w:hAnsi="Consolas,Courier New,Times New" w:cs="Consolas,Courier New,Times New"/>
                <w:color w:val="333333"/>
                <w:lang w:val="en"/>
              </w:rPr>
            </w:rPrChange>
          </w:rPr>
          <w:delText xml:space="preserve">          }</w:delText>
        </w:r>
      </w:del>
    </w:p>
    <w:p w14:paraId="1D6ABDFF" w14:textId="2BA82266"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28" w:author="Author"/>
          <w:rFonts w:ascii="Segoe UI" w:eastAsia="Times New Roman" w:hAnsi="Segoe UI" w:cs="Segoe UI"/>
          <w:color w:val="333333"/>
          <w:szCs w:val="18"/>
          <w:lang w:val="en"/>
          <w:rPrChange w:id="1729" w:author="Author">
            <w:rPr>
              <w:del w:id="1730" w:author="Author"/>
              <w:rFonts w:ascii="Consolas" w:eastAsia="Times New Roman" w:hAnsi="Consolas" w:cs="Courier New"/>
              <w:color w:val="333333"/>
              <w:szCs w:val="18"/>
              <w:lang w:val="en"/>
            </w:rPr>
          </w:rPrChange>
        </w:rPr>
      </w:pPr>
      <w:del w:id="1731" w:author="Author">
        <w:r w:rsidRPr="00DE0071" w:rsidDel="005C01F9">
          <w:rPr>
            <w:rFonts w:ascii="Segoe UI" w:eastAsia="Consolas,Courier New,Times New" w:hAnsi="Segoe UI" w:cs="Segoe UI"/>
            <w:color w:val="333333"/>
            <w:lang w:val="en"/>
            <w:rPrChange w:id="1732" w:author="Author">
              <w:rPr>
                <w:rFonts w:ascii="Consolas,Courier New,Times New" w:eastAsia="Consolas,Courier New,Times New" w:hAnsi="Consolas,Courier New,Times New" w:cs="Consolas,Courier New,Times New"/>
                <w:color w:val="333333"/>
                <w:lang w:val="en"/>
              </w:rPr>
            </w:rPrChange>
          </w:rPr>
          <w:delText xml:space="preserve">      }</w:delText>
        </w:r>
      </w:del>
    </w:p>
    <w:p w14:paraId="230793DD" w14:textId="64995101"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33" w:author="Author"/>
          <w:rFonts w:ascii="Segoe UI" w:eastAsia="Times New Roman" w:hAnsi="Segoe UI" w:cs="Segoe UI"/>
          <w:color w:val="333333"/>
          <w:szCs w:val="18"/>
          <w:lang w:val="en"/>
          <w:rPrChange w:id="1734" w:author="Author">
            <w:rPr>
              <w:del w:id="1735" w:author="Author"/>
              <w:rFonts w:ascii="Consolas" w:eastAsia="Times New Roman" w:hAnsi="Consolas" w:cs="Courier New"/>
              <w:color w:val="333333"/>
              <w:szCs w:val="18"/>
              <w:lang w:val="en"/>
            </w:rPr>
          </w:rPrChange>
        </w:rPr>
      </w:pPr>
      <w:del w:id="1736" w:author="Author">
        <w:r w:rsidRPr="00DE0071" w:rsidDel="005C01F9">
          <w:rPr>
            <w:rFonts w:ascii="Segoe UI" w:eastAsia="Consolas,Courier New,Times New" w:hAnsi="Segoe UI" w:cs="Segoe UI"/>
            <w:color w:val="333333"/>
            <w:lang w:val="en"/>
            <w:rPrChange w:id="1737" w:author="Author">
              <w:rPr>
                <w:rFonts w:ascii="Consolas,Courier New,Times New" w:eastAsia="Consolas,Courier New,Times New" w:hAnsi="Consolas,Courier New,Times New" w:cs="Consolas,Courier New,Times New"/>
                <w:color w:val="333333"/>
                <w:lang w:val="en"/>
              </w:rPr>
            </w:rPrChange>
          </w:rPr>
          <w:delText xml:space="preserve">  }</w:delText>
        </w:r>
      </w:del>
    </w:p>
    <w:p w14:paraId="74C04FE9" w14:textId="7B009E48" w:rsidR="00A9053D" w:rsidRPr="00DE0071" w:rsidDel="005C01F9" w:rsidRDefault="58955ABA" w:rsidP="00A9053D">
      <w:pPr>
        <w:spacing w:after="150" w:line="240" w:lineRule="auto"/>
        <w:rPr>
          <w:del w:id="1738" w:author="Author"/>
          <w:rFonts w:ascii="Segoe UI" w:eastAsia="Times New Roman" w:hAnsi="Segoe UI" w:cs="Segoe UI"/>
          <w:color w:val="333333"/>
          <w:sz w:val="24"/>
          <w:szCs w:val="21"/>
          <w:lang w:val="en"/>
          <w:rPrChange w:id="1739" w:author="Author">
            <w:rPr>
              <w:del w:id="1740" w:author="Author"/>
              <w:rFonts w:ascii="Segoe UI" w:eastAsia="Times New Roman" w:hAnsi="Segoe UI" w:cs="Segoe UI"/>
              <w:color w:val="333333"/>
              <w:sz w:val="24"/>
              <w:szCs w:val="21"/>
              <w:lang w:val="en"/>
            </w:rPr>
          </w:rPrChange>
        </w:rPr>
      </w:pPr>
      <w:del w:id="1741" w:author="Author">
        <w:r w:rsidRPr="00DE0071" w:rsidDel="005C01F9">
          <w:rPr>
            <w:rFonts w:ascii="Segoe UI" w:eastAsia="Segoe UI,Times New Roman" w:hAnsi="Segoe UI" w:cs="Segoe UI"/>
            <w:color w:val="333333"/>
            <w:sz w:val="24"/>
            <w:szCs w:val="24"/>
            <w:lang w:val="en"/>
            <w:rPrChange w:id="1742" w:author="Author">
              <w:rPr>
                <w:rFonts w:ascii="Segoe UI,Times New Roman" w:eastAsia="Segoe UI,Times New Roman" w:hAnsi="Segoe UI,Times New Roman" w:cs="Segoe UI,Times New Roman"/>
                <w:color w:val="333333"/>
                <w:sz w:val="24"/>
                <w:szCs w:val="24"/>
                <w:lang w:val="en"/>
              </w:rPr>
            </w:rPrChange>
          </w:rPr>
          <w:delText>To the Editor, replace [unique] with your unique string</w:delText>
        </w:r>
      </w:del>
    </w:p>
    <w:p w14:paraId="10C69A8E" w14:textId="09BC5E55" w:rsidR="00A9053D" w:rsidRPr="00DE0071" w:rsidDel="005C01F9" w:rsidRDefault="58955ABA" w:rsidP="58955ABA">
      <w:pPr>
        <w:numPr>
          <w:ilvl w:val="0"/>
          <w:numId w:val="29"/>
        </w:numPr>
        <w:spacing w:before="100" w:beforeAutospacing="1" w:after="100" w:afterAutospacing="1" w:line="240" w:lineRule="auto"/>
        <w:rPr>
          <w:del w:id="1743" w:author="Author"/>
          <w:rFonts w:ascii="Segoe UI" w:eastAsia="Segoe UI,Times New Roman" w:hAnsi="Segoe UI" w:cs="Segoe UI"/>
          <w:color w:val="333333"/>
          <w:sz w:val="24"/>
          <w:szCs w:val="24"/>
          <w:lang w:val="en"/>
          <w:rPrChange w:id="1744" w:author="Author">
            <w:rPr>
              <w:del w:id="1745" w:author="Author"/>
              <w:rFonts w:ascii="Segoe UI,Times New Roman" w:eastAsia="Segoe UI,Times New Roman" w:hAnsi="Segoe UI,Times New Roman" w:cs="Segoe UI,Times New Roman"/>
              <w:color w:val="333333"/>
              <w:sz w:val="24"/>
              <w:szCs w:val="24"/>
              <w:lang w:val="en"/>
            </w:rPr>
          </w:rPrChange>
        </w:rPr>
      </w:pPr>
      <w:del w:id="1746" w:author="Author">
        <w:r w:rsidRPr="00DE0071" w:rsidDel="005C01F9">
          <w:rPr>
            <w:rFonts w:ascii="Segoe UI" w:eastAsia="Segoe UI,Times New Roman" w:hAnsi="Segoe UI" w:cs="Segoe UI"/>
            <w:color w:val="333333"/>
            <w:sz w:val="24"/>
            <w:szCs w:val="24"/>
            <w:lang w:val="en"/>
            <w:rPrChange w:id="1747" w:author="Author">
              <w:rPr>
                <w:rFonts w:ascii="Segoe UI,Times New Roman" w:eastAsia="Segoe UI,Times New Roman" w:hAnsi="Segoe UI,Times New Roman" w:cs="Segoe UI,Times New Roman"/>
                <w:color w:val="333333"/>
                <w:sz w:val="24"/>
                <w:szCs w:val="24"/>
                <w:lang w:val="en"/>
              </w:rPr>
            </w:rPrChange>
          </w:rPr>
          <w:lastRenderedPageBreak/>
          <w:delText xml:space="preserve">Click </w:delText>
        </w:r>
        <w:r w:rsidRPr="00DE0071" w:rsidDel="005C01F9">
          <w:rPr>
            <w:rFonts w:ascii="Segoe UI" w:eastAsia="Segoe UI,Times New Roman" w:hAnsi="Segoe UI" w:cs="Segoe UI"/>
            <w:b/>
            <w:bCs/>
            <w:color w:val="333333"/>
            <w:sz w:val="24"/>
            <w:szCs w:val="24"/>
            <w:lang w:val="en"/>
            <w:rPrChange w:id="1748" w:author="Author">
              <w:rPr>
                <w:rFonts w:ascii="Segoe UI,Times New Roman" w:eastAsia="Segoe UI,Times New Roman" w:hAnsi="Segoe UI,Times New Roman" w:cs="Segoe UI,Times New Roman"/>
                <w:b/>
                <w:bCs/>
                <w:color w:val="333333"/>
                <w:sz w:val="24"/>
                <w:szCs w:val="24"/>
                <w:lang w:val="en"/>
              </w:rPr>
            </w:rPrChange>
          </w:rPr>
          <w:delText>Authorize</w:delText>
        </w:r>
        <w:r w:rsidRPr="00DE0071" w:rsidDel="005C01F9">
          <w:rPr>
            <w:rFonts w:ascii="Segoe UI" w:eastAsia="Segoe UI,Times New Roman" w:hAnsi="Segoe UI" w:cs="Segoe UI"/>
            <w:color w:val="333333"/>
            <w:sz w:val="24"/>
            <w:szCs w:val="24"/>
            <w:lang w:val="en"/>
            <w:rPrChange w:id="1749" w:author="Author">
              <w:rPr>
                <w:rFonts w:ascii="Segoe UI,Times New Roman" w:eastAsia="Segoe UI,Times New Roman" w:hAnsi="Segoe UI,Times New Roman" w:cs="Segoe UI,Times New Roman"/>
                <w:color w:val="333333"/>
                <w:sz w:val="24"/>
                <w:szCs w:val="24"/>
                <w:lang w:val="en"/>
              </w:rPr>
            </w:rPrChange>
          </w:rPr>
          <w:delText>, input your credentials</w:delText>
        </w:r>
      </w:del>
    </w:p>
    <w:p w14:paraId="2E23E545" w14:textId="6D380CCB" w:rsidR="00A9053D" w:rsidRPr="00DE0071" w:rsidDel="005C01F9" w:rsidRDefault="58955ABA" w:rsidP="58955ABA">
      <w:pPr>
        <w:numPr>
          <w:ilvl w:val="0"/>
          <w:numId w:val="29"/>
        </w:numPr>
        <w:spacing w:before="100" w:beforeAutospacing="1" w:after="100" w:afterAutospacing="1" w:line="240" w:lineRule="auto"/>
        <w:rPr>
          <w:del w:id="1750" w:author="Author"/>
          <w:rFonts w:ascii="Segoe UI" w:eastAsia="Segoe UI,Times New Roman" w:hAnsi="Segoe UI" w:cs="Segoe UI"/>
          <w:color w:val="333333"/>
          <w:sz w:val="24"/>
          <w:szCs w:val="24"/>
          <w:lang w:val="en"/>
          <w:rPrChange w:id="1751" w:author="Author">
            <w:rPr>
              <w:del w:id="1752" w:author="Author"/>
              <w:rFonts w:ascii="Segoe UI,Times New Roman" w:eastAsia="Segoe UI,Times New Roman" w:hAnsi="Segoe UI,Times New Roman" w:cs="Segoe UI,Times New Roman"/>
              <w:color w:val="333333"/>
              <w:sz w:val="24"/>
              <w:szCs w:val="24"/>
              <w:lang w:val="en"/>
            </w:rPr>
          </w:rPrChange>
        </w:rPr>
      </w:pPr>
      <w:del w:id="1753" w:author="Author">
        <w:r w:rsidRPr="00DE0071" w:rsidDel="005C01F9">
          <w:rPr>
            <w:rFonts w:ascii="Segoe UI" w:eastAsia="Segoe UI,Times New Roman" w:hAnsi="Segoe UI" w:cs="Segoe UI"/>
            <w:color w:val="333333"/>
            <w:sz w:val="24"/>
            <w:szCs w:val="24"/>
            <w:lang w:val="en"/>
            <w:rPrChange w:id="1754"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755" w:author="Author">
              <w:rPr>
                <w:rFonts w:ascii="Segoe UI,Times New Roman" w:eastAsia="Segoe UI,Times New Roman" w:hAnsi="Segoe UI,Times New Roman" w:cs="Segoe UI,Times New Roman"/>
                <w:b/>
                <w:bCs/>
                <w:color w:val="333333"/>
                <w:sz w:val="24"/>
                <w:szCs w:val="24"/>
                <w:lang w:val="en"/>
              </w:rPr>
            </w:rPrChange>
          </w:rPr>
          <w:delText>Deploy</w:delText>
        </w:r>
      </w:del>
    </w:p>
    <w:p w14:paraId="321F5DEF" w14:textId="7E9A4AEB" w:rsidR="00A9053D" w:rsidRPr="00DE0071" w:rsidDel="005C01F9" w:rsidRDefault="58955ABA" w:rsidP="00A9053D">
      <w:pPr>
        <w:spacing w:after="0" w:line="240" w:lineRule="auto"/>
        <w:outlineLvl w:val="4"/>
        <w:rPr>
          <w:del w:id="1756" w:author="Author"/>
          <w:rFonts w:ascii="Segoe UI" w:eastAsia="Times New Roman" w:hAnsi="Segoe UI" w:cs="Segoe UI"/>
          <w:b/>
          <w:bCs/>
          <w:color w:val="333333"/>
          <w:sz w:val="28"/>
          <w:szCs w:val="24"/>
          <w:lang w:val="en"/>
          <w:rPrChange w:id="1757" w:author="Author">
            <w:rPr>
              <w:del w:id="1758" w:author="Author"/>
              <w:rFonts w:ascii="Segoe UI" w:eastAsia="Times New Roman" w:hAnsi="Segoe UI" w:cs="Segoe UI"/>
              <w:b/>
              <w:bCs/>
              <w:color w:val="333333"/>
              <w:sz w:val="28"/>
              <w:szCs w:val="24"/>
              <w:lang w:val="en"/>
            </w:rPr>
          </w:rPrChange>
        </w:rPr>
      </w:pPr>
      <w:del w:id="1759" w:author="Author">
        <w:r w:rsidRPr="00DE0071" w:rsidDel="005C01F9">
          <w:rPr>
            <w:rFonts w:ascii="Segoe UI" w:eastAsia="Segoe UI,Times New Roman" w:hAnsi="Segoe UI" w:cs="Segoe UI"/>
            <w:b/>
            <w:bCs/>
            <w:color w:val="333333"/>
            <w:sz w:val="28"/>
            <w:szCs w:val="28"/>
            <w:lang w:val="en"/>
            <w:rPrChange w:id="1760" w:author="Author">
              <w:rPr>
                <w:rFonts w:ascii="Segoe UI,Times New Roman" w:eastAsia="Segoe UI,Times New Roman" w:hAnsi="Segoe UI,Times New Roman" w:cs="Segoe UI,Times New Roman"/>
                <w:b/>
                <w:bCs/>
                <w:color w:val="333333"/>
                <w:sz w:val="28"/>
                <w:szCs w:val="28"/>
                <w:lang w:val="en"/>
              </w:rPr>
            </w:rPrChange>
          </w:rPr>
          <w:delText>Add Azure Data Lake Analytic Linked Service</w:delText>
        </w:r>
      </w:del>
    </w:p>
    <w:p w14:paraId="786379CE" w14:textId="05F40FB3" w:rsidR="00A9053D" w:rsidRPr="00DE0071" w:rsidDel="005C01F9" w:rsidRDefault="58955ABA" w:rsidP="58955ABA">
      <w:pPr>
        <w:numPr>
          <w:ilvl w:val="0"/>
          <w:numId w:val="30"/>
        </w:numPr>
        <w:spacing w:before="100" w:beforeAutospacing="1" w:after="100" w:afterAutospacing="1" w:line="240" w:lineRule="auto"/>
        <w:rPr>
          <w:del w:id="1761" w:author="Author"/>
          <w:rFonts w:ascii="Segoe UI" w:eastAsia="Segoe UI,Times New Roman" w:hAnsi="Segoe UI" w:cs="Segoe UI"/>
          <w:color w:val="333333"/>
          <w:sz w:val="24"/>
          <w:szCs w:val="24"/>
          <w:lang w:val="en"/>
          <w:rPrChange w:id="1762" w:author="Author">
            <w:rPr>
              <w:del w:id="1763" w:author="Author"/>
              <w:rFonts w:ascii="Segoe UI,Times New Roman" w:eastAsia="Segoe UI,Times New Roman" w:hAnsi="Segoe UI,Times New Roman" w:cs="Segoe UI,Times New Roman"/>
              <w:color w:val="333333"/>
              <w:sz w:val="24"/>
              <w:szCs w:val="24"/>
              <w:lang w:val="en"/>
            </w:rPr>
          </w:rPrChange>
        </w:rPr>
      </w:pPr>
      <w:del w:id="1764" w:author="Author">
        <w:r w:rsidRPr="00DE0071" w:rsidDel="005C01F9">
          <w:rPr>
            <w:rFonts w:ascii="Segoe UI" w:eastAsia="Segoe UI,Times New Roman" w:hAnsi="Segoe UI" w:cs="Segoe UI"/>
            <w:color w:val="333333"/>
            <w:sz w:val="24"/>
            <w:szCs w:val="24"/>
            <w:lang w:val="en"/>
            <w:rPrChange w:id="1765" w:author="Author">
              <w:rPr>
                <w:rFonts w:ascii="Segoe UI,Times New Roman" w:eastAsia="Segoe UI,Times New Roman" w:hAnsi="Segoe UI,Times New Roman" w:cs="Segoe UI,Times New Roman"/>
                <w:color w:val="333333"/>
                <w:sz w:val="24"/>
                <w:szCs w:val="24"/>
                <w:lang w:val="en"/>
              </w:rPr>
            </w:rPrChange>
          </w:rPr>
          <w:delText xml:space="preserve">Hover mouse over the icon, stop at </w:delText>
        </w:r>
        <w:r w:rsidRPr="00DE0071" w:rsidDel="005C01F9">
          <w:rPr>
            <w:rFonts w:ascii="Segoe UI" w:eastAsia="Segoe UI,Times New Roman" w:hAnsi="Segoe UI" w:cs="Segoe UI"/>
            <w:b/>
            <w:bCs/>
            <w:color w:val="333333"/>
            <w:sz w:val="24"/>
            <w:szCs w:val="24"/>
            <w:lang w:val="en"/>
            <w:rPrChange w:id="1766" w:author="Author">
              <w:rPr>
                <w:rFonts w:ascii="Segoe UI,Times New Roman" w:eastAsia="Segoe UI,Times New Roman" w:hAnsi="Segoe UI,Times New Roman" w:cs="Segoe UI,Times New Roman"/>
                <w:b/>
                <w:bCs/>
                <w:color w:val="333333"/>
                <w:sz w:val="24"/>
                <w:szCs w:val="24"/>
                <w:lang w:val="en"/>
              </w:rPr>
            </w:rPrChange>
          </w:rPr>
          <w:delText>New Compute</w:delText>
        </w:r>
        <w:r w:rsidRPr="00DE0071" w:rsidDel="005C01F9">
          <w:rPr>
            <w:rFonts w:ascii="Segoe UI" w:eastAsia="Segoe UI,Times New Roman" w:hAnsi="Segoe UI" w:cs="Segoe UI"/>
            <w:color w:val="333333"/>
            <w:sz w:val="24"/>
            <w:szCs w:val="24"/>
            <w:lang w:val="en"/>
            <w:rPrChange w:id="1767" w:author="Author">
              <w:rPr>
                <w:rFonts w:ascii="Segoe UI,Times New Roman" w:eastAsia="Segoe UI,Times New Roman" w:hAnsi="Segoe UI,Times New Roman" w:cs="Segoe UI,Times New Roman"/>
                <w:color w:val="333333"/>
                <w:sz w:val="24"/>
                <w:szCs w:val="24"/>
                <w:lang w:val="en"/>
              </w:rPr>
            </w:rPrChange>
          </w:rPr>
          <w:delText xml:space="preserve">, Click </w:delText>
        </w:r>
        <w:r w:rsidRPr="00DE0071" w:rsidDel="005C01F9">
          <w:rPr>
            <w:rFonts w:ascii="Segoe UI" w:eastAsia="Segoe UI,Times New Roman" w:hAnsi="Segoe UI" w:cs="Segoe UI"/>
            <w:i/>
            <w:iCs/>
            <w:color w:val="333333"/>
            <w:sz w:val="24"/>
            <w:szCs w:val="24"/>
            <w:lang w:val="en"/>
            <w:rPrChange w:id="1768" w:author="Author">
              <w:rPr>
                <w:rFonts w:ascii="Segoe UI,Times New Roman" w:eastAsia="Segoe UI,Times New Roman" w:hAnsi="Segoe UI,Times New Roman" w:cs="Segoe UI,Times New Roman"/>
                <w:i/>
                <w:iCs/>
                <w:color w:val="333333"/>
                <w:sz w:val="24"/>
                <w:szCs w:val="24"/>
                <w:lang w:val="en"/>
              </w:rPr>
            </w:rPrChange>
          </w:rPr>
          <w:delText>New Compute</w:delText>
        </w:r>
        <w:r w:rsidRPr="00DE0071" w:rsidDel="005C01F9">
          <w:rPr>
            <w:rFonts w:ascii="Segoe UI" w:eastAsia="Segoe UI,Times New Roman" w:hAnsi="Segoe UI" w:cs="Segoe UI"/>
            <w:color w:val="333333"/>
            <w:sz w:val="24"/>
            <w:szCs w:val="24"/>
            <w:lang w:val="en"/>
            <w:rPrChange w:id="1769" w:author="Author">
              <w:rPr>
                <w:rFonts w:ascii="Segoe UI,Times New Roman" w:eastAsia="Segoe UI,Times New Roman" w:hAnsi="Segoe UI,Times New Roman" w:cs="Segoe UI,Times New Roman"/>
                <w:color w:val="333333"/>
                <w:sz w:val="24"/>
                <w:szCs w:val="24"/>
                <w:lang w:val="en"/>
              </w:rPr>
            </w:rPrChange>
          </w:rPr>
          <w:delText>*, Select "Azure Data Lake Analytics"</w:delText>
        </w:r>
      </w:del>
    </w:p>
    <w:p w14:paraId="1B44C7D4" w14:textId="612CDCE3" w:rsidR="00A9053D" w:rsidRPr="00DE0071" w:rsidDel="005C01F9" w:rsidRDefault="58955ABA" w:rsidP="58955ABA">
      <w:pPr>
        <w:numPr>
          <w:ilvl w:val="0"/>
          <w:numId w:val="30"/>
        </w:numPr>
        <w:spacing w:before="100" w:beforeAutospacing="1" w:after="100" w:afterAutospacing="1" w:line="240" w:lineRule="auto"/>
        <w:rPr>
          <w:del w:id="1770" w:author="Author"/>
          <w:rFonts w:ascii="Segoe UI" w:eastAsia="Segoe UI,Times New Roman" w:hAnsi="Segoe UI" w:cs="Segoe UI"/>
          <w:color w:val="333333"/>
          <w:sz w:val="24"/>
          <w:szCs w:val="24"/>
          <w:lang w:val="en"/>
          <w:rPrChange w:id="1771" w:author="Author">
            <w:rPr>
              <w:del w:id="1772" w:author="Author"/>
              <w:rFonts w:ascii="Segoe UI,Times New Roman" w:eastAsia="Segoe UI,Times New Roman" w:hAnsi="Segoe UI,Times New Roman" w:cs="Segoe UI,Times New Roman"/>
              <w:color w:val="333333"/>
              <w:sz w:val="24"/>
              <w:szCs w:val="24"/>
              <w:lang w:val="en"/>
            </w:rPr>
          </w:rPrChange>
        </w:rPr>
      </w:pPr>
      <w:del w:id="1773" w:author="Author">
        <w:r w:rsidRPr="00DE0071" w:rsidDel="005C01F9">
          <w:rPr>
            <w:rFonts w:ascii="Segoe UI" w:eastAsia="Segoe UI,Times New Roman" w:hAnsi="Segoe UI" w:cs="Segoe UI"/>
            <w:color w:val="333333"/>
            <w:sz w:val="24"/>
            <w:szCs w:val="24"/>
            <w:lang w:val="en"/>
            <w:rPrChange w:id="1774" w:author="Author">
              <w:rPr>
                <w:rFonts w:ascii="Segoe UI,Times New Roman" w:eastAsia="Segoe UI,Times New Roman" w:hAnsi="Segoe UI,Times New Roman" w:cs="Segoe UI,Times New Roman"/>
                <w:color w:val="333333"/>
                <w:sz w:val="24"/>
                <w:szCs w:val="24"/>
                <w:lang w:val="en"/>
              </w:rPr>
            </w:rPrChange>
          </w:rPr>
          <w:delText>Copy</w:delText>
        </w:r>
      </w:del>
    </w:p>
    <w:p w14:paraId="38B2CA63" w14:textId="009ACE49"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75" w:author="Author"/>
          <w:rFonts w:ascii="Segoe UI" w:eastAsia="Times New Roman" w:hAnsi="Segoe UI" w:cs="Segoe UI"/>
          <w:color w:val="333333"/>
          <w:szCs w:val="18"/>
          <w:lang w:val="en"/>
          <w:rPrChange w:id="1776" w:author="Author">
            <w:rPr>
              <w:del w:id="1777" w:author="Author"/>
              <w:rFonts w:ascii="Consolas" w:eastAsia="Times New Roman" w:hAnsi="Consolas" w:cs="Courier New"/>
              <w:color w:val="333333"/>
              <w:szCs w:val="18"/>
              <w:lang w:val="en"/>
            </w:rPr>
          </w:rPrChange>
        </w:rPr>
      </w:pPr>
      <w:del w:id="1778" w:author="Author">
        <w:r w:rsidRPr="00DE0071" w:rsidDel="005C01F9">
          <w:rPr>
            <w:rFonts w:ascii="Segoe UI" w:eastAsia="Consolas,Courier New,Times New" w:hAnsi="Segoe UI" w:cs="Segoe UI"/>
            <w:color w:val="333333"/>
            <w:lang w:val="en"/>
            <w:rPrChange w:id="1779" w:author="Author">
              <w:rPr>
                <w:rFonts w:ascii="Consolas,Courier New,Times New" w:eastAsia="Consolas,Courier New,Times New" w:hAnsi="Consolas,Courier New,Times New" w:cs="Consolas,Courier New,Times New"/>
                <w:color w:val="333333"/>
                <w:lang w:val="en"/>
              </w:rPr>
            </w:rPrChange>
          </w:rPr>
          <w:delText>{</w:delText>
        </w:r>
      </w:del>
    </w:p>
    <w:p w14:paraId="3E0AFE8C" w14:textId="6A46C130"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80" w:author="Author"/>
          <w:rFonts w:ascii="Segoe UI" w:eastAsia="Times New Roman" w:hAnsi="Segoe UI" w:cs="Segoe UI"/>
          <w:color w:val="333333"/>
          <w:szCs w:val="18"/>
          <w:lang w:val="en"/>
          <w:rPrChange w:id="1781" w:author="Author">
            <w:rPr>
              <w:del w:id="1782" w:author="Author"/>
              <w:rFonts w:ascii="Consolas" w:eastAsia="Times New Roman" w:hAnsi="Consolas" w:cs="Courier New"/>
              <w:color w:val="333333"/>
              <w:szCs w:val="18"/>
              <w:lang w:val="en"/>
            </w:rPr>
          </w:rPrChange>
        </w:rPr>
      </w:pPr>
      <w:del w:id="1783" w:author="Author">
        <w:r w:rsidRPr="00DE0071" w:rsidDel="005C01F9">
          <w:rPr>
            <w:rFonts w:ascii="Segoe UI" w:eastAsia="Consolas,Courier New,Times New" w:hAnsi="Segoe UI" w:cs="Segoe UI"/>
            <w:color w:val="333333"/>
            <w:lang w:val="en"/>
            <w:rPrChange w:id="1784" w:author="Author">
              <w:rPr>
                <w:rFonts w:ascii="Consolas,Courier New,Times New" w:eastAsia="Consolas,Courier New,Times New" w:hAnsi="Consolas,Courier New,Times New" w:cs="Consolas,Courier New,Times New"/>
                <w:color w:val="333333"/>
                <w:lang w:val="en"/>
              </w:rPr>
            </w:rPrChange>
          </w:rPr>
          <w:delText xml:space="preserve">      "name": "AzureDataLakeAnalyticsLinkedService",</w:delText>
        </w:r>
      </w:del>
    </w:p>
    <w:p w14:paraId="46D41EBF" w14:textId="1AFA3BB7"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85" w:author="Author"/>
          <w:rFonts w:ascii="Segoe UI" w:eastAsia="Times New Roman" w:hAnsi="Segoe UI" w:cs="Segoe UI"/>
          <w:color w:val="333333"/>
          <w:szCs w:val="18"/>
          <w:lang w:val="en"/>
          <w:rPrChange w:id="1786" w:author="Author">
            <w:rPr>
              <w:del w:id="1787" w:author="Author"/>
              <w:rFonts w:ascii="Consolas" w:eastAsia="Times New Roman" w:hAnsi="Consolas" w:cs="Courier New"/>
              <w:color w:val="333333"/>
              <w:szCs w:val="18"/>
              <w:lang w:val="en"/>
            </w:rPr>
          </w:rPrChange>
        </w:rPr>
      </w:pPr>
      <w:del w:id="1788" w:author="Author">
        <w:r w:rsidRPr="00DE0071" w:rsidDel="005C01F9">
          <w:rPr>
            <w:rFonts w:ascii="Segoe UI" w:eastAsia="Consolas,Courier New,Times New" w:hAnsi="Segoe UI" w:cs="Segoe UI"/>
            <w:color w:val="333333"/>
            <w:lang w:val="en"/>
            <w:rPrChange w:id="1789" w:author="Author">
              <w:rPr>
                <w:rFonts w:ascii="Consolas,Courier New,Times New" w:eastAsia="Consolas,Courier New,Times New" w:hAnsi="Consolas,Courier New,Times New" w:cs="Consolas,Courier New,Times New"/>
                <w:color w:val="333333"/>
                <w:lang w:val="en"/>
              </w:rPr>
            </w:rPrChange>
          </w:rPr>
          <w:delText xml:space="preserve">      "properties": {</w:delText>
        </w:r>
      </w:del>
    </w:p>
    <w:p w14:paraId="52AC4FB7" w14:textId="49D354F8"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90" w:author="Author"/>
          <w:rFonts w:ascii="Segoe UI" w:eastAsia="Times New Roman" w:hAnsi="Segoe UI" w:cs="Segoe UI"/>
          <w:color w:val="333333"/>
          <w:szCs w:val="18"/>
          <w:lang w:val="en"/>
          <w:rPrChange w:id="1791" w:author="Author">
            <w:rPr>
              <w:del w:id="1792" w:author="Author"/>
              <w:rFonts w:ascii="Consolas" w:eastAsia="Times New Roman" w:hAnsi="Consolas" w:cs="Courier New"/>
              <w:color w:val="333333"/>
              <w:szCs w:val="18"/>
              <w:lang w:val="en"/>
            </w:rPr>
          </w:rPrChange>
        </w:rPr>
      </w:pPr>
      <w:del w:id="1793" w:author="Author">
        <w:r w:rsidRPr="00DE0071" w:rsidDel="005C01F9">
          <w:rPr>
            <w:rFonts w:ascii="Segoe UI" w:eastAsia="Consolas,Courier New,Times New" w:hAnsi="Segoe UI" w:cs="Segoe UI"/>
            <w:color w:val="333333"/>
            <w:lang w:val="en"/>
            <w:rPrChange w:id="1794" w:author="Author">
              <w:rPr>
                <w:rFonts w:ascii="Consolas,Courier New,Times New" w:eastAsia="Consolas,Courier New,Times New" w:hAnsi="Consolas,Courier New,Times New" w:cs="Consolas,Courier New,Times New"/>
                <w:color w:val="333333"/>
                <w:lang w:val="en"/>
              </w:rPr>
            </w:rPrChange>
          </w:rPr>
          <w:delText xml:space="preserve">          "type": "AzureDataLakeAnalytics",</w:delText>
        </w:r>
      </w:del>
    </w:p>
    <w:p w14:paraId="377B0083" w14:textId="13598F7F"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95" w:author="Author"/>
          <w:rFonts w:ascii="Segoe UI" w:eastAsia="Times New Roman" w:hAnsi="Segoe UI" w:cs="Segoe UI"/>
          <w:color w:val="333333"/>
          <w:szCs w:val="18"/>
          <w:lang w:val="en"/>
          <w:rPrChange w:id="1796" w:author="Author">
            <w:rPr>
              <w:del w:id="1797" w:author="Author"/>
              <w:rFonts w:ascii="Consolas" w:eastAsia="Times New Roman" w:hAnsi="Consolas" w:cs="Courier New"/>
              <w:color w:val="333333"/>
              <w:szCs w:val="18"/>
              <w:lang w:val="en"/>
            </w:rPr>
          </w:rPrChange>
        </w:rPr>
      </w:pPr>
      <w:del w:id="1798" w:author="Author">
        <w:r w:rsidRPr="00DE0071" w:rsidDel="005C01F9">
          <w:rPr>
            <w:rFonts w:ascii="Segoe UI" w:eastAsia="Consolas,Courier New,Times New" w:hAnsi="Segoe UI" w:cs="Segoe UI"/>
            <w:color w:val="333333"/>
            <w:lang w:val="en"/>
            <w:rPrChange w:id="1799" w:author="Author">
              <w:rPr>
                <w:rFonts w:ascii="Consolas,Courier New,Times New" w:eastAsia="Consolas,Courier New,Times New" w:hAnsi="Consolas,Courier New,Times New" w:cs="Consolas,Courier New,Times New"/>
                <w:color w:val="333333"/>
                <w:lang w:val="en"/>
              </w:rPr>
            </w:rPrChange>
          </w:rPr>
          <w:delText xml:space="preserve">          "description": "",</w:delText>
        </w:r>
      </w:del>
    </w:p>
    <w:p w14:paraId="04CF840D" w14:textId="2CB34A50"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00" w:author="Author"/>
          <w:rFonts w:ascii="Segoe UI" w:eastAsia="Times New Roman" w:hAnsi="Segoe UI" w:cs="Segoe UI"/>
          <w:color w:val="333333"/>
          <w:szCs w:val="18"/>
          <w:lang w:val="en"/>
          <w:rPrChange w:id="1801" w:author="Author">
            <w:rPr>
              <w:del w:id="1802" w:author="Author"/>
              <w:rFonts w:ascii="Consolas" w:eastAsia="Times New Roman" w:hAnsi="Consolas" w:cs="Courier New"/>
              <w:color w:val="333333"/>
              <w:szCs w:val="18"/>
              <w:lang w:val="en"/>
            </w:rPr>
          </w:rPrChange>
        </w:rPr>
      </w:pPr>
      <w:del w:id="1803" w:author="Author">
        <w:r w:rsidRPr="00DE0071" w:rsidDel="005C01F9">
          <w:rPr>
            <w:rFonts w:ascii="Segoe UI" w:eastAsia="Consolas,Courier New,Times New" w:hAnsi="Segoe UI" w:cs="Segoe UI"/>
            <w:color w:val="333333"/>
            <w:lang w:val="en"/>
            <w:rPrChange w:id="1804" w:author="Author">
              <w:rPr>
                <w:rFonts w:ascii="Consolas,Courier New,Times New" w:eastAsia="Consolas,Courier New,Times New" w:hAnsi="Consolas,Courier New,Times New" w:cs="Consolas,Courier New,Times New"/>
                <w:color w:val="333333"/>
                <w:lang w:val="en"/>
              </w:rPr>
            </w:rPrChange>
          </w:rPr>
          <w:delText xml:space="preserve">          "typeProperties": {</w:delText>
        </w:r>
      </w:del>
    </w:p>
    <w:p w14:paraId="28098DC3" w14:textId="4B8EF38F"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05" w:author="Author"/>
          <w:rFonts w:ascii="Segoe UI" w:eastAsia="Times New Roman" w:hAnsi="Segoe UI" w:cs="Segoe UI"/>
          <w:color w:val="333333"/>
          <w:szCs w:val="18"/>
          <w:lang w:val="en"/>
          <w:rPrChange w:id="1806" w:author="Author">
            <w:rPr>
              <w:del w:id="1807" w:author="Author"/>
              <w:rFonts w:ascii="Consolas" w:eastAsia="Times New Roman" w:hAnsi="Consolas" w:cs="Courier New"/>
              <w:color w:val="333333"/>
              <w:szCs w:val="18"/>
              <w:lang w:val="en"/>
            </w:rPr>
          </w:rPrChange>
        </w:rPr>
      </w:pPr>
      <w:del w:id="1808" w:author="Author">
        <w:r w:rsidRPr="00DE0071" w:rsidDel="005C01F9">
          <w:rPr>
            <w:rFonts w:ascii="Segoe UI" w:eastAsia="Consolas,Courier New,Times New" w:hAnsi="Segoe UI" w:cs="Segoe UI"/>
            <w:color w:val="333333"/>
            <w:lang w:val="en"/>
            <w:rPrChange w:id="1809" w:author="Author">
              <w:rPr>
                <w:rFonts w:ascii="Consolas,Courier New,Times New" w:eastAsia="Consolas,Courier New,Times New" w:hAnsi="Consolas,Courier New,Times New" w:cs="Consolas,Courier New,Times New"/>
                <w:color w:val="333333"/>
                <w:lang w:val="en"/>
              </w:rPr>
            </w:rPrChange>
          </w:rPr>
          <w:delText xml:space="preserve">              "authorization": "&lt;Authorization code is automatically retrieved after clicking 'Authorize' and completing the OAuth login&gt;",</w:delText>
        </w:r>
      </w:del>
    </w:p>
    <w:p w14:paraId="11903DAC" w14:textId="1DB4FE9D"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10" w:author="Author"/>
          <w:rFonts w:ascii="Segoe UI" w:eastAsia="Times New Roman" w:hAnsi="Segoe UI" w:cs="Segoe UI"/>
          <w:color w:val="333333"/>
          <w:szCs w:val="18"/>
          <w:lang w:val="en"/>
          <w:rPrChange w:id="1811" w:author="Author">
            <w:rPr>
              <w:del w:id="1812" w:author="Author"/>
              <w:rFonts w:ascii="Consolas" w:eastAsia="Times New Roman" w:hAnsi="Consolas" w:cs="Courier New"/>
              <w:color w:val="333333"/>
              <w:szCs w:val="18"/>
              <w:lang w:val="en"/>
            </w:rPr>
          </w:rPrChange>
        </w:rPr>
      </w:pPr>
      <w:del w:id="1813" w:author="Author">
        <w:r w:rsidRPr="00DE0071" w:rsidDel="005C01F9">
          <w:rPr>
            <w:rFonts w:ascii="Segoe UI" w:eastAsia="Consolas,Courier New,Times New" w:hAnsi="Segoe UI" w:cs="Segoe UI"/>
            <w:color w:val="333333"/>
            <w:lang w:val="en"/>
            <w:rPrChange w:id="1814" w:author="Author">
              <w:rPr>
                <w:rFonts w:ascii="Consolas,Courier New,Times New" w:eastAsia="Consolas,Courier New,Times New" w:hAnsi="Consolas,Courier New,Times New" w:cs="Consolas,Courier New,Times New"/>
                <w:color w:val="333333"/>
                <w:lang w:val="en"/>
              </w:rPr>
            </w:rPrChange>
          </w:rPr>
          <w:delText xml:space="preserve">              "accountName": "adla[unique]",</w:delText>
        </w:r>
      </w:del>
    </w:p>
    <w:p w14:paraId="659A9C11" w14:textId="4E1C4107"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15" w:author="Author"/>
          <w:rFonts w:ascii="Segoe UI" w:eastAsia="Times New Roman" w:hAnsi="Segoe UI" w:cs="Segoe UI"/>
          <w:color w:val="333333"/>
          <w:szCs w:val="18"/>
          <w:lang w:val="en"/>
          <w:rPrChange w:id="1816" w:author="Author">
            <w:rPr>
              <w:del w:id="1817" w:author="Author"/>
              <w:rFonts w:ascii="Consolas" w:eastAsia="Times New Roman" w:hAnsi="Consolas" w:cs="Courier New"/>
              <w:color w:val="333333"/>
              <w:szCs w:val="18"/>
              <w:lang w:val="en"/>
            </w:rPr>
          </w:rPrChange>
        </w:rPr>
      </w:pPr>
      <w:del w:id="1818" w:author="Author">
        <w:r w:rsidRPr="00DE0071" w:rsidDel="005C01F9">
          <w:rPr>
            <w:rFonts w:ascii="Segoe UI" w:eastAsia="Consolas,Courier New,Times New" w:hAnsi="Segoe UI" w:cs="Segoe UI"/>
            <w:color w:val="333333"/>
            <w:lang w:val="en"/>
            <w:rPrChange w:id="1819" w:author="Author">
              <w:rPr>
                <w:rFonts w:ascii="Consolas,Courier New,Times New" w:eastAsia="Consolas,Courier New,Times New" w:hAnsi="Consolas,Courier New,Times New" w:cs="Consolas,Courier New,Times New"/>
                <w:color w:val="333333"/>
                <w:lang w:val="en"/>
              </w:rPr>
            </w:rPrChange>
          </w:rPr>
          <w:delText xml:space="preserve">              "sessionId": "&lt;OAuth session id from the OAuth authorization session. Each session id is unique and may only be used once&gt;"</w:delText>
        </w:r>
      </w:del>
    </w:p>
    <w:p w14:paraId="776214EF" w14:textId="2D8F42C0"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20" w:author="Author"/>
          <w:rFonts w:ascii="Segoe UI" w:eastAsia="Times New Roman" w:hAnsi="Segoe UI" w:cs="Segoe UI"/>
          <w:color w:val="333333"/>
          <w:szCs w:val="18"/>
          <w:lang w:val="en"/>
          <w:rPrChange w:id="1821" w:author="Author">
            <w:rPr>
              <w:del w:id="1822" w:author="Author"/>
              <w:rFonts w:ascii="Consolas" w:eastAsia="Times New Roman" w:hAnsi="Consolas" w:cs="Courier New"/>
              <w:color w:val="333333"/>
              <w:szCs w:val="18"/>
              <w:lang w:val="en"/>
            </w:rPr>
          </w:rPrChange>
        </w:rPr>
      </w:pPr>
      <w:del w:id="1823" w:author="Author">
        <w:r w:rsidRPr="00DE0071" w:rsidDel="005C01F9">
          <w:rPr>
            <w:rFonts w:ascii="Segoe UI" w:eastAsia="Consolas,Courier New,Times New" w:hAnsi="Segoe UI" w:cs="Segoe UI"/>
            <w:color w:val="333333"/>
            <w:lang w:val="en"/>
            <w:rPrChange w:id="1824" w:author="Author">
              <w:rPr>
                <w:rFonts w:ascii="Consolas,Courier New,Times New" w:eastAsia="Consolas,Courier New,Times New" w:hAnsi="Consolas,Courier New,Times New" w:cs="Consolas,Courier New,Times New"/>
                <w:color w:val="333333"/>
                <w:lang w:val="en"/>
              </w:rPr>
            </w:rPrChange>
          </w:rPr>
          <w:delText xml:space="preserve">          }</w:delText>
        </w:r>
      </w:del>
    </w:p>
    <w:p w14:paraId="08CA1016" w14:textId="6C47FC16"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25" w:author="Author"/>
          <w:rFonts w:ascii="Segoe UI" w:eastAsia="Times New Roman" w:hAnsi="Segoe UI" w:cs="Segoe UI"/>
          <w:color w:val="333333"/>
          <w:szCs w:val="18"/>
          <w:lang w:val="en"/>
          <w:rPrChange w:id="1826" w:author="Author">
            <w:rPr>
              <w:del w:id="1827" w:author="Author"/>
              <w:rFonts w:ascii="Consolas" w:eastAsia="Times New Roman" w:hAnsi="Consolas" w:cs="Courier New"/>
              <w:color w:val="333333"/>
              <w:szCs w:val="18"/>
              <w:lang w:val="en"/>
            </w:rPr>
          </w:rPrChange>
        </w:rPr>
      </w:pPr>
      <w:del w:id="1828" w:author="Author">
        <w:r w:rsidRPr="00DE0071" w:rsidDel="005C01F9">
          <w:rPr>
            <w:rFonts w:ascii="Segoe UI" w:eastAsia="Consolas,Courier New,Times New" w:hAnsi="Segoe UI" w:cs="Segoe UI"/>
            <w:color w:val="333333"/>
            <w:lang w:val="en"/>
            <w:rPrChange w:id="1829" w:author="Author">
              <w:rPr>
                <w:rFonts w:ascii="Consolas,Courier New,Times New" w:eastAsia="Consolas,Courier New,Times New" w:hAnsi="Consolas,Courier New,Times New" w:cs="Consolas,Courier New,Times New"/>
                <w:color w:val="333333"/>
                <w:lang w:val="en"/>
              </w:rPr>
            </w:rPrChange>
          </w:rPr>
          <w:delText xml:space="preserve">      }</w:delText>
        </w:r>
      </w:del>
    </w:p>
    <w:p w14:paraId="4AD7C7D3" w14:textId="09404342" w:rsidR="00A9053D" w:rsidRPr="00DE0071" w:rsidDel="005C01F9"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30" w:author="Author"/>
          <w:rFonts w:ascii="Segoe UI" w:eastAsia="Times New Roman" w:hAnsi="Segoe UI" w:cs="Segoe UI"/>
          <w:color w:val="333333"/>
          <w:szCs w:val="18"/>
          <w:lang w:val="en"/>
          <w:rPrChange w:id="1831" w:author="Author">
            <w:rPr>
              <w:del w:id="1832" w:author="Author"/>
              <w:rFonts w:ascii="Consolas" w:eastAsia="Times New Roman" w:hAnsi="Consolas" w:cs="Courier New"/>
              <w:color w:val="333333"/>
              <w:szCs w:val="18"/>
              <w:lang w:val="en"/>
            </w:rPr>
          </w:rPrChange>
        </w:rPr>
      </w:pPr>
      <w:del w:id="1833" w:author="Author">
        <w:r w:rsidRPr="00DE0071" w:rsidDel="005C01F9">
          <w:rPr>
            <w:rFonts w:ascii="Segoe UI" w:eastAsia="Consolas,Courier New,Times New" w:hAnsi="Segoe UI" w:cs="Segoe UI"/>
            <w:color w:val="333333"/>
            <w:lang w:val="en"/>
            <w:rPrChange w:id="1834" w:author="Author">
              <w:rPr>
                <w:rFonts w:ascii="Consolas,Courier New,Times New" w:eastAsia="Consolas,Courier New,Times New" w:hAnsi="Consolas,Courier New,Times New" w:cs="Consolas,Courier New,Times New"/>
                <w:color w:val="333333"/>
                <w:lang w:val="en"/>
              </w:rPr>
            </w:rPrChange>
          </w:rPr>
          <w:delText xml:space="preserve">  }</w:delText>
        </w:r>
      </w:del>
    </w:p>
    <w:p w14:paraId="5319CD75" w14:textId="102D1ECC" w:rsidR="00A9053D" w:rsidRPr="00DE0071" w:rsidDel="005C01F9" w:rsidRDefault="58955ABA" w:rsidP="00A9053D">
      <w:pPr>
        <w:spacing w:after="150" w:line="240" w:lineRule="auto"/>
        <w:rPr>
          <w:del w:id="1835" w:author="Author"/>
          <w:rFonts w:ascii="Segoe UI" w:eastAsia="Times New Roman" w:hAnsi="Segoe UI" w:cs="Segoe UI"/>
          <w:color w:val="333333"/>
          <w:sz w:val="24"/>
          <w:szCs w:val="21"/>
          <w:lang w:val="en"/>
          <w:rPrChange w:id="1836" w:author="Author">
            <w:rPr>
              <w:del w:id="1837" w:author="Author"/>
              <w:rFonts w:ascii="Segoe UI" w:eastAsia="Times New Roman" w:hAnsi="Segoe UI" w:cs="Segoe UI"/>
              <w:color w:val="333333"/>
              <w:sz w:val="24"/>
              <w:szCs w:val="21"/>
              <w:lang w:val="en"/>
            </w:rPr>
          </w:rPrChange>
        </w:rPr>
      </w:pPr>
      <w:del w:id="1838" w:author="Author">
        <w:r w:rsidRPr="00DE0071" w:rsidDel="005C01F9">
          <w:rPr>
            <w:rFonts w:ascii="Segoe UI" w:eastAsia="Segoe UI,Times New Roman" w:hAnsi="Segoe UI" w:cs="Segoe UI"/>
            <w:color w:val="333333"/>
            <w:sz w:val="24"/>
            <w:szCs w:val="24"/>
            <w:lang w:val="en"/>
            <w:rPrChange w:id="1839" w:author="Author">
              <w:rPr>
                <w:rFonts w:ascii="Segoe UI,Times New Roman" w:eastAsia="Segoe UI,Times New Roman" w:hAnsi="Segoe UI,Times New Roman" w:cs="Segoe UI,Times New Roman"/>
                <w:color w:val="333333"/>
                <w:sz w:val="24"/>
                <w:szCs w:val="24"/>
                <w:lang w:val="en"/>
              </w:rPr>
            </w:rPrChange>
          </w:rPr>
          <w:delText>To the Editor, replace [</w:delText>
        </w:r>
        <w:r w:rsidRPr="00DE0071" w:rsidDel="005C01F9">
          <w:rPr>
            <w:rFonts w:ascii="Segoe UI" w:eastAsia="Segoe UI,Times New Roman" w:hAnsi="Segoe UI" w:cs="Segoe UI"/>
            <w:b/>
            <w:bCs/>
            <w:color w:val="333333"/>
            <w:sz w:val="24"/>
            <w:szCs w:val="24"/>
            <w:lang w:val="en"/>
            <w:rPrChange w:id="1840" w:author="Author">
              <w:rPr>
                <w:rFonts w:ascii="Segoe UI,Times New Roman" w:eastAsia="Segoe UI,Times New Roman" w:hAnsi="Segoe UI,Times New Roman" w:cs="Segoe UI,Times New Roman"/>
                <w:b/>
                <w:bCs/>
                <w:color w:val="333333"/>
                <w:sz w:val="24"/>
                <w:szCs w:val="24"/>
                <w:lang w:val="en"/>
              </w:rPr>
            </w:rPrChange>
          </w:rPr>
          <w:delText>unique</w:delText>
        </w:r>
        <w:r w:rsidRPr="00DE0071" w:rsidDel="005C01F9">
          <w:rPr>
            <w:rFonts w:ascii="Segoe UI" w:eastAsia="Segoe UI,Times New Roman" w:hAnsi="Segoe UI" w:cs="Segoe UI"/>
            <w:color w:val="333333"/>
            <w:sz w:val="24"/>
            <w:szCs w:val="24"/>
            <w:lang w:val="en"/>
            <w:rPrChange w:id="1841" w:author="Author">
              <w:rPr>
                <w:rFonts w:ascii="Segoe UI,Times New Roman" w:eastAsia="Segoe UI,Times New Roman" w:hAnsi="Segoe UI,Times New Roman" w:cs="Segoe UI,Times New Roman"/>
                <w:color w:val="333333"/>
                <w:sz w:val="24"/>
                <w:szCs w:val="24"/>
                <w:lang w:val="en"/>
              </w:rPr>
            </w:rPrChange>
          </w:rPr>
          <w:delText>] with your unique string</w:delText>
        </w:r>
      </w:del>
    </w:p>
    <w:p w14:paraId="1FEBD93F" w14:textId="3D64F9C1" w:rsidR="00A9053D" w:rsidRPr="00DE0071" w:rsidDel="005C01F9" w:rsidRDefault="58955ABA" w:rsidP="58955ABA">
      <w:pPr>
        <w:numPr>
          <w:ilvl w:val="0"/>
          <w:numId w:val="31"/>
        </w:numPr>
        <w:spacing w:before="100" w:beforeAutospacing="1" w:after="100" w:afterAutospacing="1" w:line="240" w:lineRule="auto"/>
        <w:rPr>
          <w:del w:id="1842" w:author="Author"/>
          <w:rFonts w:ascii="Segoe UI" w:eastAsia="Segoe UI,Times New Roman" w:hAnsi="Segoe UI" w:cs="Segoe UI"/>
          <w:color w:val="333333"/>
          <w:sz w:val="24"/>
          <w:szCs w:val="24"/>
          <w:lang w:val="en"/>
          <w:rPrChange w:id="1843" w:author="Author">
            <w:rPr>
              <w:del w:id="1844" w:author="Author"/>
              <w:rFonts w:ascii="Segoe UI,Times New Roman" w:eastAsia="Segoe UI,Times New Roman" w:hAnsi="Segoe UI,Times New Roman" w:cs="Segoe UI,Times New Roman"/>
              <w:color w:val="333333"/>
              <w:sz w:val="24"/>
              <w:szCs w:val="24"/>
              <w:lang w:val="en"/>
            </w:rPr>
          </w:rPrChange>
        </w:rPr>
      </w:pPr>
      <w:del w:id="1845" w:author="Author">
        <w:r w:rsidRPr="00DE0071" w:rsidDel="005C01F9">
          <w:rPr>
            <w:rFonts w:ascii="Segoe UI" w:eastAsia="Segoe UI,Times New Roman" w:hAnsi="Segoe UI" w:cs="Segoe UI"/>
            <w:color w:val="333333"/>
            <w:sz w:val="24"/>
            <w:szCs w:val="24"/>
            <w:lang w:val="en"/>
            <w:rPrChange w:id="1846"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847" w:author="Author">
              <w:rPr>
                <w:rFonts w:ascii="Segoe UI,Times New Roman" w:eastAsia="Segoe UI,Times New Roman" w:hAnsi="Segoe UI,Times New Roman" w:cs="Segoe UI,Times New Roman"/>
                <w:b/>
                <w:bCs/>
                <w:color w:val="333333"/>
                <w:sz w:val="24"/>
                <w:szCs w:val="24"/>
                <w:lang w:val="en"/>
              </w:rPr>
            </w:rPrChange>
          </w:rPr>
          <w:delText>Authorize</w:delText>
        </w:r>
        <w:r w:rsidRPr="00DE0071" w:rsidDel="005C01F9">
          <w:rPr>
            <w:rFonts w:ascii="Segoe UI" w:eastAsia="Segoe UI,Times New Roman" w:hAnsi="Segoe UI" w:cs="Segoe UI"/>
            <w:color w:val="333333"/>
            <w:sz w:val="24"/>
            <w:szCs w:val="24"/>
            <w:lang w:val="en"/>
            <w:rPrChange w:id="1848" w:author="Author">
              <w:rPr>
                <w:rFonts w:ascii="Segoe UI,Times New Roman" w:eastAsia="Segoe UI,Times New Roman" w:hAnsi="Segoe UI,Times New Roman" w:cs="Segoe UI,Times New Roman"/>
                <w:color w:val="333333"/>
                <w:sz w:val="24"/>
                <w:szCs w:val="24"/>
                <w:lang w:val="en"/>
              </w:rPr>
            </w:rPrChange>
          </w:rPr>
          <w:delText>, input your credentials</w:delText>
        </w:r>
      </w:del>
    </w:p>
    <w:p w14:paraId="35FA1443" w14:textId="3C732ED0" w:rsidR="00A9053D" w:rsidRPr="00DE0071" w:rsidDel="005C01F9" w:rsidRDefault="58955ABA" w:rsidP="58955ABA">
      <w:pPr>
        <w:numPr>
          <w:ilvl w:val="0"/>
          <w:numId w:val="31"/>
        </w:numPr>
        <w:spacing w:before="100" w:beforeAutospacing="1" w:after="100" w:afterAutospacing="1" w:line="240" w:lineRule="auto"/>
        <w:rPr>
          <w:del w:id="1849" w:author="Author"/>
          <w:rFonts w:ascii="Segoe UI" w:eastAsia="Segoe UI,Times New Roman" w:hAnsi="Segoe UI" w:cs="Segoe UI"/>
          <w:color w:val="333333"/>
          <w:sz w:val="24"/>
          <w:szCs w:val="24"/>
          <w:lang w:val="en"/>
          <w:rPrChange w:id="1850" w:author="Author">
            <w:rPr>
              <w:del w:id="1851" w:author="Author"/>
              <w:rFonts w:ascii="Segoe UI,Times New Roman" w:eastAsia="Segoe UI,Times New Roman" w:hAnsi="Segoe UI,Times New Roman" w:cs="Segoe UI,Times New Roman"/>
              <w:color w:val="333333"/>
              <w:sz w:val="24"/>
              <w:szCs w:val="24"/>
              <w:lang w:val="en"/>
            </w:rPr>
          </w:rPrChange>
        </w:rPr>
      </w:pPr>
      <w:del w:id="1852" w:author="Author">
        <w:r w:rsidRPr="00DE0071" w:rsidDel="005C01F9">
          <w:rPr>
            <w:rFonts w:ascii="Segoe UI" w:eastAsia="Segoe UI,Times New Roman" w:hAnsi="Segoe UI" w:cs="Segoe UI"/>
            <w:color w:val="333333"/>
            <w:sz w:val="24"/>
            <w:szCs w:val="24"/>
            <w:lang w:val="en"/>
            <w:rPrChange w:id="1853"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854" w:author="Author">
              <w:rPr>
                <w:rFonts w:ascii="Segoe UI,Times New Roman" w:eastAsia="Segoe UI,Times New Roman" w:hAnsi="Segoe UI,Times New Roman" w:cs="Segoe UI,Times New Roman"/>
                <w:b/>
                <w:bCs/>
                <w:color w:val="333333"/>
                <w:sz w:val="24"/>
                <w:szCs w:val="24"/>
                <w:lang w:val="en"/>
              </w:rPr>
            </w:rPrChange>
          </w:rPr>
          <w:delText>Deploy</w:delText>
        </w:r>
      </w:del>
    </w:p>
    <w:p w14:paraId="55E82807" w14:textId="53573A6F" w:rsidR="00A9053D" w:rsidRPr="00DE0071" w:rsidDel="005C01F9" w:rsidRDefault="58955ABA" w:rsidP="00A9053D">
      <w:pPr>
        <w:spacing w:after="150" w:line="240" w:lineRule="auto"/>
        <w:rPr>
          <w:del w:id="1855" w:author="Author"/>
          <w:rFonts w:ascii="Segoe UI" w:eastAsia="Times New Roman" w:hAnsi="Segoe UI" w:cs="Segoe UI"/>
          <w:color w:val="333333"/>
          <w:sz w:val="24"/>
          <w:szCs w:val="21"/>
          <w:lang w:val="en"/>
          <w:rPrChange w:id="1856" w:author="Author">
            <w:rPr>
              <w:del w:id="1857" w:author="Author"/>
              <w:rFonts w:ascii="Segoe UI" w:eastAsia="Times New Roman" w:hAnsi="Segoe UI" w:cs="Segoe UI"/>
              <w:color w:val="333333"/>
              <w:sz w:val="24"/>
              <w:szCs w:val="21"/>
              <w:lang w:val="en"/>
            </w:rPr>
          </w:rPrChange>
        </w:rPr>
      </w:pPr>
      <w:del w:id="1858" w:author="Author">
        <w:r w:rsidRPr="00DE0071" w:rsidDel="005C01F9">
          <w:rPr>
            <w:rFonts w:ascii="Segoe UI" w:eastAsia="Segoe UI,Times New Roman" w:hAnsi="Segoe UI" w:cs="Segoe UI"/>
            <w:color w:val="333333"/>
            <w:sz w:val="24"/>
            <w:szCs w:val="24"/>
            <w:lang w:val="en"/>
            <w:rPrChange w:id="1859" w:author="Author">
              <w:rPr>
                <w:rFonts w:ascii="Segoe UI,Times New Roman" w:eastAsia="Segoe UI,Times New Roman" w:hAnsi="Segoe UI,Times New Roman" w:cs="Segoe UI,Times New Roman"/>
                <w:color w:val="333333"/>
                <w:sz w:val="24"/>
                <w:szCs w:val="24"/>
                <w:lang w:val="en"/>
              </w:rPr>
            </w:rPrChange>
          </w:rPr>
          <w:delText>Wait until the upper two linked service are deployed by using the portal to check provision state.</w:delText>
        </w:r>
      </w:del>
    </w:p>
    <w:p w14:paraId="46547EA4" w14:textId="73D84C63" w:rsidR="00A9053D" w:rsidRPr="00DE0071" w:rsidDel="005C01F9" w:rsidRDefault="58955ABA" w:rsidP="00A9053D">
      <w:pPr>
        <w:spacing w:after="0" w:line="240" w:lineRule="auto"/>
        <w:outlineLvl w:val="4"/>
        <w:rPr>
          <w:del w:id="1860" w:author="Author"/>
          <w:rFonts w:ascii="Segoe UI" w:eastAsia="Times New Roman" w:hAnsi="Segoe UI" w:cs="Segoe UI"/>
          <w:b/>
          <w:bCs/>
          <w:color w:val="333333"/>
          <w:sz w:val="28"/>
          <w:szCs w:val="24"/>
          <w:lang w:val="pt-BR"/>
          <w:rPrChange w:id="1861" w:author="Author">
            <w:rPr>
              <w:del w:id="1862" w:author="Author"/>
              <w:rFonts w:ascii="Segoe UI" w:eastAsia="Times New Roman" w:hAnsi="Segoe UI" w:cs="Segoe UI"/>
              <w:b/>
              <w:bCs/>
              <w:color w:val="333333"/>
              <w:sz w:val="28"/>
              <w:szCs w:val="24"/>
              <w:lang w:val="pt-BR"/>
            </w:rPr>
          </w:rPrChange>
        </w:rPr>
      </w:pPr>
      <w:del w:id="1863" w:author="Author">
        <w:r w:rsidRPr="00DE0071" w:rsidDel="005C01F9">
          <w:rPr>
            <w:rFonts w:ascii="Segoe UI" w:eastAsia="Segoe UI,Times New Roman" w:hAnsi="Segoe UI" w:cs="Segoe UI"/>
            <w:b/>
            <w:bCs/>
            <w:color w:val="333333"/>
            <w:sz w:val="28"/>
            <w:szCs w:val="28"/>
            <w:lang w:val="pt-BR"/>
            <w:rPrChange w:id="1864" w:author="Author">
              <w:rPr>
                <w:rFonts w:ascii="Segoe UI,Times New Roman" w:eastAsia="Segoe UI,Times New Roman" w:hAnsi="Segoe UI,Times New Roman" w:cs="Segoe UI,Times New Roman"/>
                <w:b/>
                <w:bCs/>
                <w:color w:val="333333"/>
                <w:sz w:val="28"/>
                <w:szCs w:val="28"/>
                <w:lang w:val="pt-BR"/>
              </w:rPr>
            </w:rPrChange>
          </w:rPr>
          <w:delText>Add Azure Data Lake Data Sets</w:delText>
        </w:r>
      </w:del>
    </w:p>
    <w:p w14:paraId="328B3B36" w14:textId="421CFFE7" w:rsidR="00A9053D" w:rsidRPr="00DE0071" w:rsidDel="005C01F9" w:rsidRDefault="58955ABA" w:rsidP="58955ABA">
      <w:pPr>
        <w:numPr>
          <w:ilvl w:val="0"/>
          <w:numId w:val="32"/>
        </w:numPr>
        <w:spacing w:before="100" w:beforeAutospacing="1" w:after="100" w:afterAutospacing="1" w:line="240" w:lineRule="auto"/>
        <w:rPr>
          <w:del w:id="1865" w:author="Author"/>
          <w:rFonts w:ascii="Segoe UI" w:eastAsia="Segoe UI,Times New Roman" w:hAnsi="Segoe UI" w:cs="Segoe UI"/>
          <w:color w:val="333333"/>
          <w:sz w:val="24"/>
          <w:szCs w:val="24"/>
          <w:lang w:val="en"/>
          <w:rPrChange w:id="1866" w:author="Author">
            <w:rPr>
              <w:del w:id="1867" w:author="Author"/>
              <w:rFonts w:ascii="Segoe UI,Times New Roman" w:eastAsia="Segoe UI,Times New Roman" w:hAnsi="Segoe UI,Times New Roman" w:cs="Segoe UI,Times New Roman"/>
              <w:color w:val="333333"/>
              <w:sz w:val="24"/>
              <w:szCs w:val="24"/>
              <w:lang w:val="en"/>
            </w:rPr>
          </w:rPrChange>
        </w:rPr>
      </w:pPr>
      <w:del w:id="1868" w:author="Author">
        <w:r w:rsidRPr="00DE0071" w:rsidDel="005C01F9">
          <w:rPr>
            <w:rFonts w:ascii="Segoe UI" w:eastAsia="Segoe UI,Times New Roman" w:hAnsi="Segoe UI" w:cs="Segoe UI"/>
            <w:color w:val="333333"/>
            <w:sz w:val="24"/>
            <w:szCs w:val="24"/>
            <w:lang w:val="en"/>
            <w:rPrChange w:id="1869" w:author="Author">
              <w:rPr>
                <w:rFonts w:ascii="Segoe UI,Times New Roman" w:eastAsia="Segoe UI,Times New Roman" w:hAnsi="Segoe UI,Times New Roman" w:cs="Segoe UI,Times New Roman"/>
                <w:color w:val="333333"/>
                <w:sz w:val="24"/>
                <w:szCs w:val="24"/>
                <w:lang w:val="en"/>
              </w:rPr>
            </w:rPrChange>
          </w:rPr>
          <w:delText xml:space="preserve">Hover mouse over the icon, stop at </w:delText>
        </w:r>
        <w:r w:rsidRPr="00DE0071" w:rsidDel="005C01F9">
          <w:rPr>
            <w:rFonts w:ascii="Segoe UI" w:eastAsia="Segoe UI,Times New Roman" w:hAnsi="Segoe UI" w:cs="Segoe UI"/>
            <w:b/>
            <w:bCs/>
            <w:color w:val="333333"/>
            <w:sz w:val="24"/>
            <w:szCs w:val="24"/>
            <w:lang w:val="en"/>
            <w:rPrChange w:id="1870" w:author="Author">
              <w:rPr>
                <w:rFonts w:ascii="Segoe UI,Times New Roman" w:eastAsia="Segoe UI,Times New Roman" w:hAnsi="Segoe UI,Times New Roman" w:cs="Segoe UI,Times New Roman"/>
                <w:b/>
                <w:bCs/>
                <w:color w:val="333333"/>
                <w:sz w:val="24"/>
                <w:szCs w:val="24"/>
                <w:lang w:val="en"/>
              </w:rPr>
            </w:rPrChange>
          </w:rPr>
          <w:delText>New Data Set</w:delText>
        </w:r>
        <w:r w:rsidRPr="00DE0071" w:rsidDel="005C01F9">
          <w:rPr>
            <w:rFonts w:ascii="Segoe UI" w:eastAsia="Segoe UI,Times New Roman" w:hAnsi="Segoe UI" w:cs="Segoe UI"/>
            <w:color w:val="333333"/>
            <w:sz w:val="24"/>
            <w:szCs w:val="24"/>
            <w:lang w:val="en"/>
            <w:rPrChange w:id="1871" w:author="Author">
              <w:rPr>
                <w:rFonts w:ascii="Segoe UI,Times New Roman" w:eastAsia="Segoe UI,Times New Roman" w:hAnsi="Segoe UI,Times New Roman" w:cs="Segoe UI,Times New Roman"/>
                <w:color w:val="333333"/>
                <w:sz w:val="24"/>
                <w:szCs w:val="24"/>
                <w:lang w:val="en"/>
              </w:rPr>
            </w:rPrChange>
          </w:rPr>
          <w:delText xml:space="preserve">, Click </w:delText>
        </w:r>
        <w:r w:rsidRPr="00DE0071" w:rsidDel="005C01F9">
          <w:rPr>
            <w:rFonts w:ascii="Segoe UI" w:eastAsia="Segoe UI,Times New Roman" w:hAnsi="Segoe UI" w:cs="Segoe UI"/>
            <w:b/>
            <w:bCs/>
            <w:color w:val="333333"/>
            <w:sz w:val="24"/>
            <w:szCs w:val="24"/>
            <w:lang w:val="en"/>
            <w:rPrChange w:id="1872" w:author="Author">
              <w:rPr>
                <w:rFonts w:ascii="Segoe UI,Times New Roman" w:eastAsia="Segoe UI,Times New Roman" w:hAnsi="Segoe UI,Times New Roman" w:cs="Segoe UI,Times New Roman"/>
                <w:b/>
                <w:bCs/>
                <w:color w:val="333333"/>
                <w:sz w:val="24"/>
                <w:szCs w:val="24"/>
                <w:lang w:val="en"/>
              </w:rPr>
            </w:rPrChange>
          </w:rPr>
          <w:delText>New Data Set</w:delText>
        </w:r>
        <w:r w:rsidRPr="00DE0071" w:rsidDel="005C01F9">
          <w:rPr>
            <w:rFonts w:ascii="Segoe UI" w:eastAsia="Segoe UI,Times New Roman" w:hAnsi="Segoe UI" w:cs="Segoe UI"/>
            <w:color w:val="333333"/>
            <w:sz w:val="24"/>
            <w:szCs w:val="24"/>
            <w:lang w:val="en"/>
            <w:rPrChange w:id="1873" w:author="Author">
              <w:rPr>
                <w:rFonts w:ascii="Segoe UI,Times New Roman" w:eastAsia="Segoe UI,Times New Roman" w:hAnsi="Segoe UI,Times New Roman" w:cs="Segoe UI,Times New Roman"/>
                <w:color w:val="333333"/>
                <w:sz w:val="24"/>
                <w:szCs w:val="24"/>
                <w:lang w:val="en"/>
              </w:rPr>
            </w:rPrChange>
          </w:rPr>
          <w:delText>, Select "Azure Data Lake Store"</w:delText>
        </w:r>
      </w:del>
    </w:p>
    <w:p w14:paraId="226B5418" w14:textId="4AA88BF2" w:rsidR="00A9053D" w:rsidRPr="00DE0071" w:rsidDel="005C01F9" w:rsidRDefault="58955ABA" w:rsidP="58955ABA">
      <w:pPr>
        <w:numPr>
          <w:ilvl w:val="0"/>
          <w:numId w:val="32"/>
        </w:numPr>
        <w:spacing w:before="100" w:beforeAutospacing="1" w:after="100" w:afterAutospacing="1" w:line="240" w:lineRule="auto"/>
        <w:rPr>
          <w:del w:id="1874" w:author="Author"/>
          <w:rFonts w:ascii="Segoe UI" w:eastAsia="Segoe UI,Times New Roman" w:hAnsi="Segoe UI" w:cs="Segoe UI"/>
          <w:color w:val="333333"/>
          <w:sz w:val="24"/>
          <w:szCs w:val="24"/>
          <w:lang w:val="en"/>
          <w:rPrChange w:id="1875" w:author="Author">
            <w:rPr>
              <w:del w:id="1876" w:author="Author"/>
              <w:rFonts w:ascii="Segoe UI,Times New Roman" w:eastAsia="Segoe UI,Times New Roman" w:hAnsi="Segoe UI,Times New Roman" w:cs="Segoe UI,Times New Roman"/>
              <w:color w:val="333333"/>
              <w:sz w:val="24"/>
              <w:szCs w:val="24"/>
              <w:lang w:val="en"/>
            </w:rPr>
          </w:rPrChange>
        </w:rPr>
      </w:pPr>
      <w:del w:id="1877" w:author="Author">
        <w:r w:rsidRPr="00DE0071" w:rsidDel="005C01F9">
          <w:rPr>
            <w:rFonts w:ascii="Segoe UI" w:eastAsia="Segoe UI,Times New Roman" w:hAnsi="Segoe UI" w:cs="Segoe UI"/>
            <w:color w:val="333333"/>
            <w:sz w:val="24"/>
            <w:szCs w:val="24"/>
            <w:lang w:val="en"/>
            <w:rPrChange w:id="1878" w:author="Author">
              <w:rPr>
                <w:rFonts w:ascii="Segoe UI,Times New Roman" w:eastAsia="Segoe UI,Times New Roman" w:hAnsi="Segoe UI,Times New Roman" w:cs="Segoe UI,Times New Roman"/>
                <w:color w:val="333333"/>
                <w:sz w:val="24"/>
                <w:szCs w:val="24"/>
                <w:lang w:val="en"/>
              </w:rPr>
            </w:rPrChange>
          </w:rPr>
          <w:delText xml:space="preserve">Copy the content from </w:delText>
        </w:r>
        <w:r w:rsidR="002203DD" w:rsidRPr="00DE0071" w:rsidDel="005C01F9">
          <w:rPr>
            <w:rFonts w:ascii="Segoe UI" w:hAnsi="Segoe UI" w:cs="Segoe UI"/>
            <w:rPrChange w:id="1879" w:author="Author">
              <w:rPr/>
            </w:rPrChange>
          </w:rPr>
          <w:fldChar w:fldCharType="begin"/>
        </w:r>
        <w:r w:rsidR="002203DD" w:rsidRPr="00DE0071" w:rsidDel="005C01F9">
          <w:rPr>
            <w:rFonts w:ascii="Segoe UI" w:hAnsi="Segoe UI" w:cs="Segoe UI"/>
            <w:rPrChange w:id="1880" w:author="Author">
              <w:rPr/>
            </w:rPrChange>
          </w:rPr>
          <w:delInstrText xml:space="preserve"> HYPERLINK "https://github.com/Azure/Cortana-Intelligence-Gallery-Content/blob/master/Tutorials/Data-Lake/dataset/DataLakeTable.json" \h </w:delInstrText>
        </w:r>
        <w:r w:rsidR="002203DD" w:rsidRPr="00DE0071" w:rsidDel="005C01F9">
          <w:rPr>
            <w:rFonts w:ascii="Segoe UI" w:hAnsi="Segoe UI" w:cs="Segoe UI"/>
            <w:rPrChange w:id="1881" w:author="Author">
              <w:rPr/>
            </w:rPrChange>
          </w:rPr>
          <w:fldChar w:fldCharType="separate"/>
        </w:r>
        <w:r w:rsidRPr="00DE0071" w:rsidDel="005C01F9">
          <w:rPr>
            <w:rFonts w:ascii="Segoe UI" w:eastAsia="Segoe UI,Times New Roman" w:hAnsi="Segoe UI" w:cs="Segoe UI"/>
            <w:color w:val="4078C0"/>
            <w:sz w:val="24"/>
            <w:szCs w:val="24"/>
            <w:lang w:val="en"/>
            <w:rPrChange w:id="1882" w:author="Author">
              <w:rPr>
                <w:rFonts w:ascii="Segoe UI,Times New Roman" w:eastAsia="Segoe UI,Times New Roman" w:hAnsi="Segoe UI,Times New Roman" w:cs="Segoe UI,Times New Roman"/>
                <w:color w:val="4078C0"/>
                <w:sz w:val="24"/>
                <w:szCs w:val="24"/>
                <w:lang w:val="en"/>
              </w:rPr>
            </w:rPrChange>
          </w:rPr>
          <w:delText>https://github.com/Azure/Cortana-Intelligence-Gallery-Content/blob/master/Tutorials/Data-Lake/dataset/DataLakeTable.json</w:delText>
        </w:r>
        <w:r w:rsidR="002203DD" w:rsidRPr="00DE0071" w:rsidDel="005C01F9">
          <w:rPr>
            <w:rFonts w:ascii="Segoe UI" w:eastAsia="Segoe UI,Times New Roman" w:hAnsi="Segoe UI" w:cs="Segoe UI"/>
            <w:color w:val="4078C0"/>
            <w:sz w:val="24"/>
            <w:szCs w:val="24"/>
            <w:lang w:val="en"/>
            <w:rPrChange w:id="1883"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1884" w:author="Author">
              <w:rPr>
                <w:rFonts w:ascii="Segoe UI,Times New Roman" w:eastAsia="Segoe UI,Times New Roman" w:hAnsi="Segoe UI,Times New Roman" w:cs="Segoe UI,Times New Roman"/>
                <w:color w:val="333333"/>
                <w:sz w:val="24"/>
                <w:szCs w:val="24"/>
                <w:lang w:val="en"/>
              </w:rPr>
            </w:rPrChange>
          </w:rPr>
          <w:delText xml:space="preserve"> into the Editor</w:delText>
        </w:r>
      </w:del>
    </w:p>
    <w:p w14:paraId="0A85EF85" w14:textId="3AFC9D70" w:rsidR="00A9053D" w:rsidRPr="00DE0071" w:rsidDel="005C01F9" w:rsidRDefault="58955ABA" w:rsidP="58955ABA">
      <w:pPr>
        <w:numPr>
          <w:ilvl w:val="0"/>
          <w:numId w:val="32"/>
        </w:numPr>
        <w:spacing w:after="150" w:line="240" w:lineRule="auto"/>
        <w:rPr>
          <w:del w:id="1885" w:author="Author"/>
          <w:rFonts w:ascii="Segoe UI" w:eastAsia="Segoe UI,Times New Roman" w:hAnsi="Segoe UI" w:cs="Segoe UI"/>
          <w:color w:val="333333"/>
          <w:sz w:val="24"/>
          <w:szCs w:val="24"/>
          <w:lang w:val="en"/>
          <w:rPrChange w:id="1886" w:author="Author">
            <w:rPr>
              <w:del w:id="1887" w:author="Author"/>
              <w:rFonts w:ascii="Segoe UI,Times New Roman" w:eastAsia="Segoe UI,Times New Roman" w:hAnsi="Segoe UI,Times New Roman" w:cs="Segoe UI,Times New Roman"/>
              <w:color w:val="333333"/>
              <w:sz w:val="24"/>
              <w:szCs w:val="24"/>
              <w:lang w:val="en"/>
            </w:rPr>
          </w:rPrChange>
        </w:rPr>
      </w:pPr>
      <w:del w:id="1888" w:author="Author">
        <w:r w:rsidRPr="00DE0071" w:rsidDel="005C01F9">
          <w:rPr>
            <w:rFonts w:ascii="Segoe UI" w:eastAsia="Segoe UI,Times New Roman" w:hAnsi="Segoe UI" w:cs="Segoe UI"/>
            <w:color w:val="333333"/>
            <w:sz w:val="24"/>
            <w:szCs w:val="24"/>
            <w:lang w:val="en"/>
            <w:rPrChange w:id="1889"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890" w:author="Author">
              <w:rPr>
                <w:rFonts w:ascii="Segoe UI,Times New Roman" w:eastAsia="Segoe UI,Times New Roman" w:hAnsi="Segoe UI,Times New Roman" w:cs="Segoe UI,Times New Roman"/>
                <w:b/>
                <w:bCs/>
                <w:color w:val="333333"/>
                <w:sz w:val="24"/>
                <w:szCs w:val="24"/>
                <w:lang w:val="en"/>
              </w:rPr>
            </w:rPrChange>
          </w:rPr>
          <w:delText>Deploy</w:delText>
        </w:r>
      </w:del>
    </w:p>
    <w:p w14:paraId="4F4269C7" w14:textId="780B740A" w:rsidR="00A9053D" w:rsidRPr="00DE0071" w:rsidDel="005C01F9" w:rsidRDefault="58955ABA" w:rsidP="58955ABA">
      <w:pPr>
        <w:numPr>
          <w:ilvl w:val="0"/>
          <w:numId w:val="32"/>
        </w:numPr>
        <w:spacing w:after="150" w:line="240" w:lineRule="auto"/>
        <w:rPr>
          <w:del w:id="1891" w:author="Author"/>
          <w:rFonts w:ascii="Segoe UI" w:eastAsia="Segoe UI,Times New Roman" w:hAnsi="Segoe UI" w:cs="Segoe UI"/>
          <w:color w:val="333333"/>
          <w:sz w:val="24"/>
          <w:szCs w:val="24"/>
          <w:lang w:val="en"/>
          <w:rPrChange w:id="1892" w:author="Author">
            <w:rPr>
              <w:del w:id="1893" w:author="Author"/>
              <w:rFonts w:ascii="Segoe UI,Times New Roman" w:eastAsia="Segoe UI,Times New Roman" w:hAnsi="Segoe UI,Times New Roman" w:cs="Segoe UI,Times New Roman"/>
              <w:color w:val="333333"/>
              <w:sz w:val="24"/>
              <w:szCs w:val="24"/>
              <w:lang w:val="en"/>
            </w:rPr>
          </w:rPrChange>
        </w:rPr>
      </w:pPr>
      <w:del w:id="1894" w:author="Author">
        <w:r w:rsidRPr="00DE0071" w:rsidDel="005C01F9">
          <w:rPr>
            <w:rFonts w:ascii="Segoe UI" w:eastAsia="Segoe UI,Times New Roman" w:hAnsi="Segoe UI" w:cs="Segoe UI"/>
            <w:color w:val="333333"/>
            <w:sz w:val="24"/>
            <w:szCs w:val="24"/>
            <w:lang w:val="en"/>
            <w:rPrChange w:id="1895" w:author="Author">
              <w:rPr>
                <w:rFonts w:ascii="Segoe UI,Times New Roman" w:eastAsia="Segoe UI,Times New Roman" w:hAnsi="Segoe UI,Times New Roman" w:cs="Segoe UI,Times New Roman"/>
                <w:color w:val="333333"/>
                <w:sz w:val="24"/>
                <w:szCs w:val="24"/>
                <w:lang w:val="en"/>
              </w:rPr>
            </w:rPrChange>
          </w:rPr>
          <w:delText xml:space="preserve">Hover mouse over the icon, stop at </w:delText>
        </w:r>
        <w:r w:rsidRPr="00DE0071" w:rsidDel="005C01F9">
          <w:rPr>
            <w:rFonts w:ascii="Segoe UI" w:eastAsia="Segoe UI,Times New Roman" w:hAnsi="Segoe UI" w:cs="Segoe UI"/>
            <w:b/>
            <w:bCs/>
            <w:color w:val="333333"/>
            <w:sz w:val="24"/>
            <w:szCs w:val="24"/>
            <w:lang w:val="en"/>
            <w:rPrChange w:id="1896" w:author="Author">
              <w:rPr>
                <w:rFonts w:ascii="Segoe UI,Times New Roman" w:eastAsia="Segoe UI,Times New Roman" w:hAnsi="Segoe UI,Times New Roman" w:cs="Segoe UI,Times New Roman"/>
                <w:b/>
                <w:bCs/>
                <w:color w:val="333333"/>
                <w:sz w:val="24"/>
                <w:szCs w:val="24"/>
                <w:lang w:val="en"/>
              </w:rPr>
            </w:rPrChange>
          </w:rPr>
          <w:delText>New Data Set</w:delText>
        </w:r>
        <w:r w:rsidRPr="00DE0071" w:rsidDel="005C01F9">
          <w:rPr>
            <w:rFonts w:ascii="Segoe UI" w:eastAsia="Segoe UI,Times New Roman" w:hAnsi="Segoe UI" w:cs="Segoe UI"/>
            <w:color w:val="333333"/>
            <w:sz w:val="24"/>
            <w:szCs w:val="24"/>
            <w:lang w:val="en"/>
            <w:rPrChange w:id="1897" w:author="Author">
              <w:rPr>
                <w:rFonts w:ascii="Segoe UI,Times New Roman" w:eastAsia="Segoe UI,Times New Roman" w:hAnsi="Segoe UI,Times New Roman" w:cs="Segoe UI,Times New Roman"/>
                <w:color w:val="333333"/>
                <w:sz w:val="24"/>
                <w:szCs w:val="24"/>
                <w:lang w:val="en"/>
              </w:rPr>
            </w:rPrChange>
          </w:rPr>
          <w:delText xml:space="preserve">, Click </w:delText>
        </w:r>
        <w:r w:rsidRPr="00DE0071" w:rsidDel="005C01F9">
          <w:rPr>
            <w:rFonts w:ascii="Segoe UI" w:eastAsia="Segoe UI,Times New Roman" w:hAnsi="Segoe UI" w:cs="Segoe UI"/>
            <w:b/>
            <w:bCs/>
            <w:color w:val="333333"/>
            <w:sz w:val="24"/>
            <w:szCs w:val="24"/>
            <w:lang w:val="en"/>
            <w:rPrChange w:id="1898" w:author="Author">
              <w:rPr>
                <w:rFonts w:ascii="Segoe UI,Times New Roman" w:eastAsia="Segoe UI,Times New Roman" w:hAnsi="Segoe UI,Times New Roman" w:cs="Segoe UI,Times New Roman"/>
                <w:b/>
                <w:bCs/>
                <w:color w:val="333333"/>
                <w:sz w:val="24"/>
                <w:szCs w:val="24"/>
                <w:lang w:val="en"/>
              </w:rPr>
            </w:rPrChange>
          </w:rPr>
          <w:delText>New Data Set</w:delText>
        </w:r>
        <w:r w:rsidRPr="00DE0071" w:rsidDel="005C01F9">
          <w:rPr>
            <w:rFonts w:ascii="Segoe UI" w:eastAsia="Segoe UI,Times New Roman" w:hAnsi="Segoe UI" w:cs="Segoe UI"/>
            <w:color w:val="333333"/>
            <w:sz w:val="24"/>
            <w:szCs w:val="24"/>
            <w:lang w:val="en"/>
            <w:rPrChange w:id="1899" w:author="Author">
              <w:rPr>
                <w:rFonts w:ascii="Segoe UI,Times New Roman" w:eastAsia="Segoe UI,Times New Roman" w:hAnsi="Segoe UI,Times New Roman" w:cs="Segoe UI,Times New Roman"/>
                <w:color w:val="333333"/>
                <w:sz w:val="24"/>
                <w:szCs w:val="24"/>
                <w:lang w:val="en"/>
              </w:rPr>
            </w:rPrChange>
          </w:rPr>
          <w:delText>, Select "Azure Data Lake Store"</w:delText>
        </w:r>
      </w:del>
    </w:p>
    <w:p w14:paraId="41E0D46E" w14:textId="3B40F4E1" w:rsidR="00A9053D" w:rsidRPr="00DE0071" w:rsidDel="005C01F9" w:rsidRDefault="58955ABA" w:rsidP="58955ABA">
      <w:pPr>
        <w:numPr>
          <w:ilvl w:val="0"/>
          <w:numId w:val="32"/>
        </w:numPr>
        <w:spacing w:before="100" w:beforeAutospacing="1" w:after="100" w:afterAutospacing="1" w:line="240" w:lineRule="auto"/>
        <w:rPr>
          <w:del w:id="1900" w:author="Author"/>
          <w:rFonts w:ascii="Segoe UI" w:eastAsia="Segoe UI,Times New Roman" w:hAnsi="Segoe UI" w:cs="Segoe UI"/>
          <w:color w:val="333333"/>
          <w:sz w:val="24"/>
          <w:szCs w:val="24"/>
          <w:lang w:val="en"/>
          <w:rPrChange w:id="1901" w:author="Author">
            <w:rPr>
              <w:del w:id="1902" w:author="Author"/>
              <w:rFonts w:ascii="Segoe UI,Times New Roman" w:eastAsia="Segoe UI,Times New Roman" w:hAnsi="Segoe UI,Times New Roman" w:cs="Segoe UI,Times New Roman"/>
              <w:color w:val="333333"/>
              <w:sz w:val="24"/>
              <w:szCs w:val="24"/>
              <w:lang w:val="en"/>
            </w:rPr>
          </w:rPrChange>
        </w:rPr>
      </w:pPr>
      <w:del w:id="1903" w:author="Author">
        <w:r w:rsidRPr="00DE0071" w:rsidDel="005C01F9">
          <w:rPr>
            <w:rFonts w:ascii="Segoe UI" w:eastAsia="Segoe UI,Times New Roman" w:hAnsi="Segoe UI" w:cs="Segoe UI"/>
            <w:color w:val="333333"/>
            <w:sz w:val="24"/>
            <w:szCs w:val="24"/>
            <w:lang w:val="en"/>
            <w:rPrChange w:id="1904" w:author="Author">
              <w:rPr>
                <w:rFonts w:ascii="Segoe UI,Times New Roman" w:eastAsia="Segoe UI,Times New Roman" w:hAnsi="Segoe UI,Times New Roman" w:cs="Segoe UI,Times New Roman"/>
                <w:color w:val="333333"/>
                <w:sz w:val="24"/>
                <w:szCs w:val="24"/>
                <w:lang w:val="en"/>
              </w:rPr>
            </w:rPrChange>
          </w:rPr>
          <w:delText xml:space="preserve">Copy the content from </w:delText>
        </w:r>
        <w:r w:rsidR="002203DD" w:rsidRPr="00DE0071" w:rsidDel="005C01F9">
          <w:rPr>
            <w:rFonts w:ascii="Segoe UI" w:hAnsi="Segoe UI" w:cs="Segoe UI"/>
            <w:rPrChange w:id="1905" w:author="Author">
              <w:rPr/>
            </w:rPrChange>
          </w:rPr>
          <w:fldChar w:fldCharType="begin"/>
        </w:r>
        <w:r w:rsidR="002203DD" w:rsidRPr="00DE0071" w:rsidDel="005C01F9">
          <w:rPr>
            <w:rFonts w:ascii="Segoe UI" w:hAnsi="Segoe UI" w:cs="Segoe UI"/>
            <w:rPrChange w:id="1906" w:author="Author">
              <w:rPr/>
            </w:rPrChange>
          </w:rPr>
          <w:delInstrText xml:space="preserve"> HYPERLINK "https://github.com/Azure/Cortana-Intelligence-Gallery-Content/blob/master/Tutorials/Data-Lake/dataset/DataLakeCDRAggregateTable.json" \h </w:delInstrText>
        </w:r>
        <w:r w:rsidR="002203DD" w:rsidRPr="00DE0071" w:rsidDel="005C01F9">
          <w:rPr>
            <w:rFonts w:ascii="Segoe UI" w:hAnsi="Segoe UI" w:cs="Segoe UI"/>
            <w:rPrChange w:id="1907" w:author="Author">
              <w:rPr/>
            </w:rPrChange>
          </w:rPr>
          <w:fldChar w:fldCharType="separate"/>
        </w:r>
        <w:r w:rsidRPr="00DE0071" w:rsidDel="005C01F9">
          <w:rPr>
            <w:rFonts w:ascii="Segoe UI" w:eastAsia="Segoe UI,Times New Roman" w:hAnsi="Segoe UI" w:cs="Segoe UI"/>
            <w:color w:val="4078C0"/>
            <w:sz w:val="24"/>
            <w:szCs w:val="24"/>
            <w:lang w:val="en"/>
            <w:rPrChange w:id="1908" w:author="Author">
              <w:rPr>
                <w:rFonts w:ascii="Segoe UI,Times New Roman" w:eastAsia="Segoe UI,Times New Roman" w:hAnsi="Segoe UI,Times New Roman" w:cs="Segoe UI,Times New Roman"/>
                <w:color w:val="4078C0"/>
                <w:sz w:val="24"/>
                <w:szCs w:val="24"/>
                <w:lang w:val="en"/>
              </w:rPr>
            </w:rPrChange>
          </w:rPr>
          <w:delText>https://github.com/Azure/Cortana-Intelligence-Gallery-Content/blob/master/Tutorials/Data-Lake/dataset/DataLakeCDRAggregateTable.json</w:delText>
        </w:r>
        <w:r w:rsidR="002203DD" w:rsidRPr="00DE0071" w:rsidDel="005C01F9">
          <w:rPr>
            <w:rFonts w:ascii="Segoe UI" w:eastAsia="Segoe UI,Times New Roman" w:hAnsi="Segoe UI" w:cs="Segoe UI"/>
            <w:color w:val="4078C0"/>
            <w:sz w:val="24"/>
            <w:szCs w:val="24"/>
            <w:lang w:val="en"/>
            <w:rPrChange w:id="1909"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1910" w:author="Author">
              <w:rPr>
                <w:rFonts w:ascii="Segoe UI,Times New Roman" w:eastAsia="Segoe UI,Times New Roman" w:hAnsi="Segoe UI,Times New Roman" w:cs="Segoe UI,Times New Roman"/>
                <w:color w:val="333333"/>
                <w:sz w:val="24"/>
                <w:szCs w:val="24"/>
                <w:lang w:val="en"/>
              </w:rPr>
            </w:rPrChange>
          </w:rPr>
          <w:delText xml:space="preserve"> into the Editor</w:delText>
        </w:r>
      </w:del>
    </w:p>
    <w:p w14:paraId="69425155" w14:textId="40E03142" w:rsidR="00A9053D" w:rsidRPr="00DE0071" w:rsidDel="005C01F9" w:rsidRDefault="58955ABA" w:rsidP="58955ABA">
      <w:pPr>
        <w:numPr>
          <w:ilvl w:val="0"/>
          <w:numId w:val="32"/>
        </w:numPr>
        <w:spacing w:before="100" w:beforeAutospacing="1" w:after="100" w:afterAutospacing="1" w:line="240" w:lineRule="auto"/>
        <w:rPr>
          <w:del w:id="1911" w:author="Author"/>
          <w:rFonts w:ascii="Segoe UI" w:eastAsia="Segoe UI,Times New Roman" w:hAnsi="Segoe UI" w:cs="Segoe UI"/>
          <w:color w:val="333333"/>
          <w:sz w:val="24"/>
          <w:szCs w:val="24"/>
          <w:lang w:val="en"/>
          <w:rPrChange w:id="1912" w:author="Author">
            <w:rPr>
              <w:del w:id="1913" w:author="Author"/>
              <w:rFonts w:ascii="Segoe UI,Times New Roman" w:eastAsia="Segoe UI,Times New Roman" w:hAnsi="Segoe UI,Times New Roman" w:cs="Segoe UI,Times New Roman"/>
              <w:color w:val="333333"/>
              <w:sz w:val="24"/>
              <w:szCs w:val="24"/>
              <w:lang w:val="en"/>
            </w:rPr>
          </w:rPrChange>
        </w:rPr>
      </w:pPr>
      <w:del w:id="1914" w:author="Author">
        <w:r w:rsidRPr="00DE0071" w:rsidDel="005C01F9">
          <w:rPr>
            <w:rFonts w:ascii="Segoe UI" w:eastAsia="Segoe UI,Times New Roman" w:hAnsi="Segoe UI" w:cs="Segoe UI"/>
            <w:color w:val="333333"/>
            <w:sz w:val="24"/>
            <w:szCs w:val="24"/>
            <w:lang w:val="en"/>
            <w:rPrChange w:id="191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916" w:author="Author">
              <w:rPr>
                <w:rFonts w:ascii="Segoe UI,Times New Roman" w:eastAsia="Segoe UI,Times New Roman" w:hAnsi="Segoe UI,Times New Roman" w:cs="Segoe UI,Times New Roman"/>
                <w:b/>
                <w:bCs/>
                <w:color w:val="333333"/>
                <w:sz w:val="24"/>
                <w:szCs w:val="24"/>
                <w:lang w:val="en"/>
              </w:rPr>
            </w:rPrChange>
          </w:rPr>
          <w:delText>Deploy</w:delText>
        </w:r>
      </w:del>
    </w:p>
    <w:p w14:paraId="30370DC2" w14:textId="1FE1D6EF" w:rsidR="00A9053D" w:rsidRPr="00DE0071" w:rsidDel="005C01F9" w:rsidRDefault="58955ABA" w:rsidP="00A9053D">
      <w:pPr>
        <w:spacing w:after="0" w:line="240" w:lineRule="auto"/>
        <w:outlineLvl w:val="4"/>
        <w:rPr>
          <w:del w:id="1917" w:author="Author"/>
          <w:rFonts w:ascii="Segoe UI" w:eastAsia="Times New Roman" w:hAnsi="Segoe UI" w:cs="Segoe UI"/>
          <w:b/>
          <w:bCs/>
          <w:color w:val="333333"/>
          <w:sz w:val="28"/>
          <w:szCs w:val="24"/>
          <w:lang w:val="en"/>
          <w:rPrChange w:id="1918" w:author="Author">
            <w:rPr>
              <w:del w:id="1919" w:author="Author"/>
              <w:rFonts w:ascii="Segoe UI" w:eastAsia="Times New Roman" w:hAnsi="Segoe UI" w:cs="Segoe UI"/>
              <w:b/>
              <w:bCs/>
              <w:color w:val="333333"/>
              <w:sz w:val="28"/>
              <w:szCs w:val="24"/>
              <w:lang w:val="en"/>
            </w:rPr>
          </w:rPrChange>
        </w:rPr>
      </w:pPr>
      <w:del w:id="1920" w:author="Author">
        <w:r w:rsidRPr="00DE0071" w:rsidDel="005C01F9">
          <w:rPr>
            <w:rFonts w:ascii="Segoe UI" w:eastAsia="Segoe UI,Times New Roman" w:hAnsi="Segoe UI" w:cs="Segoe UI"/>
            <w:b/>
            <w:bCs/>
            <w:color w:val="333333"/>
            <w:sz w:val="28"/>
            <w:szCs w:val="28"/>
            <w:lang w:val="en"/>
            <w:rPrChange w:id="1921" w:author="Author">
              <w:rPr>
                <w:rFonts w:ascii="Segoe UI,Times New Roman" w:eastAsia="Segoe UI,Times New Roman" w:hAnsi="Segoe UI,Times New Roman" w:cs="Segoe UI,Times New Roman"/>
                <w:b/>
                <w:bCs/>
                <w:color w:val="333333"/>
                <w:sz w:val="28"/>
                <w:szCs w:val="28"/>
                <w:lang w:val="en"/>
              </w:rPr>
            </w:rPrChange>
          </w:rPr>
          <w:delText>Add Data Pipelines</w:delText>
        </w:r>
      </w:del>
    </w:p>
    <w:p w14:paraId="4B17AA30" w14:textId="2B925991" w:rsidR="00A9053D" w:rsidRPr="00DE0071" w:rsidDel="005C01F9" w:rsidRDefault="58955ABA" w:rsidP="58955ABA">
      <w:pPr>
        <w:numPr>
          <w:ilvl w:val="0"/>
          <w:numId w:val="33"/>
        </w:numPr>
        <w:spacing w:before="100" w:beforeAutospacing="1" w:after="100" w:afterAutospacing="1" w:line="240" w:lineRule="auto"/>
        <w:rPr>
          <w:del w:id="1922" w:author="Author"/>
          <w:rFonts w:ascii="Segoe UI" w:eastAsia="Segoe UI,Times New Roman" w:hAnsi="Segoe UI" w:cs="Segoe UI"/>
          <w:color w:val="333333"/>
          <w:sz w:val="24"/>
          <w:szCs w:val="24"/>
          <w:lang w:val="en"/>
          <w:rPrChange w:id="1923" w:author="Author">
            <w:rPr>
              <w:del w:id="1924" w:author="Author"/>
              <w:rFonts w:ascii="Segoe UI,Times New Roman" w:eastAsia="Segoe UI,Times New Roman" w:hAnsi="Segoe UI,Times New Roman" w:cs="Segoe UI,Times New Roman"/>
              <w:color w:val="333333"/>
              <w:sz w:val="24"/>
              <w:szCs w:val="24"/>
              <w:lang w:val="en"/>
            </w:rPr>
          </w:rPrChange>
        </w:rPr>
      </w:pPr>
      <w:del w:id="1925" w:author="Author">
        <w:r w:rsidRPr="00DE0071" w:rsidDel="005C01F9">
          <w:rPr>
            <w:rFonts w:ascii="Segoe UI" w:eastAsia="Segoe UI,Times New Roman" w:hAnsi="Segoe UI" w:cs="Segoe UI"/>
            <w:color w:val="333333"/>
            <w:sz w:val="24"/>
            <w:szCs w:val="24"/>
            <w:lang w:val="en"/>
            <w:rPrChange w:id="1926" w:author="Author">
              <w:rPr>
                <w:rFonts w:ascii="Segoe UI,Times New Roman" w:eastAsia="Segoe UI,Times New Roman" w:hAnsi="Segoe UI,Times New Roman" w:cs="Segoe UI,Times New Roman"/>
                <w:color w:val="333333"/>
                <w:sz w:val="24"/>
                <w:szCs w:val="24"/>
                <w:lang w:val="en"/>
              </w:rPr>
            </w:rPrChange>
          </w:rPr>
          <w:lastRenderedPageBreak/>
          <w:delText xml:space="preserve">Hover mouse over the icon, stop at </w:delText>
        </w:r>
        <w:r w:rsidRPr="00DE0071" w:rsidDel="005C01F9">
          <w:rPr>
            <w:rFonts w:ascii="Segoe UI" w:eastAsia="Segoe UI,Times New Roman" w:hAnsi="Segoe UI" w:cs="Segoe UI"/>
            <w:b/>
            <w:bCs/>
            <w:color w:val="333333"/>
            <w:sz w:val="24"/>
            <w:szCs w:val="24"/>
            <w:lang w:val="en"/>
            <w:rPrChange w:id="1927" w:author="Author">
              <w:rPr>
                <w:rFonts w:ascii="Segoe UI,Times New Roman" w:eastAsia="Segoe UI,Times New Roman" w:hAnsi="Segoe UI,Times New Roman" w:cs="Segoe UI,Times New Roman"/>
                <w:b/>
                <w:bCs/>
                <w:color w:val="333333"/>
                <w:sz w:val="24"/>
                <w:szCs w:val="24"/>
                <w:lang w:val="en"/>
              </w:rPr>
            </w:rPrChange>
          </w:rPr>
          <w:delText>New Pipeline</w:delText>
        </w:r>
      </w:del>
    </w:p>
    <w:p w14:paraId="65E8BDB0" w14:textId="5B304522" w:rsidR="00A9053D" w:rsidRPr="00DE0071" w:rsidDel="005C01F9" w:rsidRDefault="58955ABA" w:rsidP="58955ABA">
      <w:pPr>
        <w:numPr>
          <w:ilvl w:val="0"/>
          <w:numId w:val="33"/>
        </w:numPr>
        <w:spacing w:before="100" w:beforeAutospacing="1" w:after="100" w:afterAutospacing="1" w:line="240" w:lineRule="auto"/>
        <w:rPr>
          <w:del w:id="1928" w:author="Author"/>
          <w:rFonts w:ascii="Segoe UI" w:eastAsia="Segoe UI,Times New Roman" w:hAnsi="Segoe UI" w:cs="Segoe UI"/>
          <w:color w:val="333333"/>
          <w:sz w:val="24"/>
          <w:szCs w:val="24"/>
          <w:lang w:val="en"/>
          <w:rPrChange w:id="1929" w:author="Author">
            <w:rPr>
              <w:del w:id="1930" w:author="Author"/>
              <w:rFonts w:ascii="Segoe UI,Times New Roman" w:eastAsia="Segoe UI,Times New Roman" w:hAnsi="Segoe UI,Times New Roman" w:cs="Segoe UI,Times New Roman"/>
              <w:color w:val="333333"/>
              <w:sz w:val="24"/>
              <w:szCs w:val="24"/>
              <w:lang w:val="en"/>
            </w:rPr>
          </w:rPrChange>
        </w:rPr>
      </w:pPr>
      <w:del w:id="1931" w:author="Author">
        <w:r w:rsidRPr="00DE0071" w:rsidDel="005C01F9">
          <w:rPr>
            <w:rFonts w:ascii="Segoe UI" w:eastAsia="Segoe UI,Times New Roman" w:hAnsi="Segoe UI" w:cs="Segoe UI"/>
            <w:color w:val="333333"/>
            <w:sz w:val="24"/>
            <w:szCs w:val="24"/>
            <w:lang w:val="en"/>
            <w:rPrChange w:id="1932" w:author="Author">
              <w:rPr>
                <w:rFonts w:ascii="Segoe UI,Times New Roman" w:eastAsia="Segoe UI,Times New Roman" w:hAnsi="Segoe UI,Times New Roman" w:cs="Segoe UI,Times New Roman"/>
                <w:color w:val="333333"/>
                <w:sz w:val="24"/>
                <w:szCs w:val="24"/>
                <w:lang w:val="en"/>
              </w:rPr>
            </w:rPrChange>
          </w:rPr>
          <w:delText xml:space="preserve">Copy the content from </w:delText>
        </w:r>
        <w:r w:rsidR="002203DD" w:rsidRPr="00DE0071" w:rsidDel="005C01F9">
          <w:rPr>
            <w:rFonts w:ascii="Segoe UI" w:hAnsi="Segoe UI" w:cs="Segoe UI"/>
            <w:rPrChange w:id="1933" w:author="Author">
              <w:rPr/>
            </w:rPrChange>
          </w:rPr>
          <w:fldChar w:fldCharType="begin"/>
        </w:r>
        <w:r w:rsidR="002203DD" w:rsidRPr="00DE0071" w:rsidDel="005C01F9">
          <w:rPr>
            <w:rFonts w:ascii="Segoe UI" w:hAnsi="Segoe UI" w:cs="Segoe UI"/>
            <w:rPrChange w:id="1934" w:author="Author">
              <w:rPr/>
            </w:rPrChange>
          </w:rPr>
          <w:delInstrText xml:space="preserve"> HYPERLINK "https://github.com/Azure/Cortana-Intelligence-Gallery-Content/blob/master/Tutorials/Data-Lake/pipeline/DataLakeCDRSummary.json" \h </w:delInstrText>
        </w:r>
        <w:r w:rsidR="002203DD" w:rsidRPr="00DE0071" w:rsidDel="005C01F9">
          <w:rPr>
            <w:rFonts w:ascii="Segoe UI" w:hAnsi="Segoe UI" w:cs="Segoe UI"/>
            <w:rPrChange w:id="1935" w:author="Author">
              <w:rPr/>
            </w:rPrChange>
          </w:rPr>
          <w:fldChar w:fldCharType="separate"/>
        </w:r>
        <w:r w:rsidRPr="00DE0071" w:rsidDel="005C01F9">
          <w:rPr>
            <w:rFonts w:ascii="Segoe UI" w:eastAsia="Segoe UI,Times New Roman" w:hAnsi="Segoe UI" w:cs="Segoe UI"/>
            <w:color w:val="4078C0"/>
            <w:sz w:val="24"/>
            <w:szCs w:val="24"/>
            <w:lang w:val="en"/>
            <w:rPrChange w:id="1936" w:author="Author">
              <w:rPr>
                <w:rFonts w:ascii="Segoe UI,Times New Roman" w:eastAsia="Segoe UI,Times New Roman" w:hAnsi="Segoe UI,Times New Roman" w:cs="Segoe UI,Times New Roman"/>
                <w:color w:val="4078C0"/>
                <w:sz w:val="24"/>
                <w:szCs w:val="24"/>
                <w:lang w:val="en"/>
              </w:rPr>
            </w:rPrChange>
          </w:rPr>
          <w:delText>https://github.com/Azure/Cortana-Intelligence-Gallery-Content/blob/master/Tutorials/Data-Lake/pipeline/DataLakeCDRSummary.json</w:delText>
        </w:r>
        <w:r w:rsidR="002203DD" w:rsidRPr="00DE0071" w:rsidDel="005C01F9">
          <w:rPr>
            <w:rFonts w:ascii="Segoe UI" w:eastAsia="Segoe UI,Times New Roman" w:hAnsi="Segoe UI" w:cs="Segoe UI"/>
            <w:color w:val="4078C0"/>
            <w:sz w:val="24"/>
            <w:szCs w:val="24"/>
            <w:lang w:val="en"/>
            <w:rPrChange w:id="1937"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1938" w:author="Author">
              <w:rPr>
                <w:rFonts w:ascii="Segoe UI,Times New Roman" w:eastAsia="Segoe UI,Times New Roman" w:hAnsi="Segoe UI,Times New Roman" w:cs="Segoe UI,Times New Roman"/>
                <w:color w:val="333333"/>
                <w:sz w:val="24"/>
                <w:szCs w:val="24"/>
                <w:lang w:val="en"/>
              </w:rPr>
            </w:rPrChange>
          </w:rPr>
          <w:delText xml:space="preserve"> into the Editor</w:delText>
        </w:r>
      </w:del>
    </w:p>
    <w:p w14:paraId="2CC2095E" w14:textId="5E8FC021" w:rsidR="00A9053D" w:rsidRPr="00DE0071" w:rsidDel="005C01F9" w:rsidRDefault="58955ABA" w:rsidP="58955ABA">
      <w:pPr>
        <w:numPr>
          <w:ilvl w:val="0"/>
          <w:numId w:val="33"/>
        </w:numPr>
        <w:spacing w:before="100" w:beforeAutospacing="1" w:after="100" w:afterAutospacing="1" w:line="240" w:lineRule="auto"/>
        <w:rPr>
          <w:del w:id="1939" w:author="Author"/>
          <w:rFonts w:ascii="Segoe UI" w:eastAsia="Segoe UI,Times New Roman" w:hAnsi="Segoe UI" w:cs="Segoe UI"/>
          <w:color w:val="333333"/>
          <w:sz w:val="24"/>
          <w:szCs w:val="24"/>
          <w:lang w:val="en"/>
          <w:rPrChange w:id="1940" w:author="Author">
            <w:rPr>
              <w:del w:id="1941" w:author="Author"/>
              <w:rFonts w:ascii="Segoe UI,Times New Roman" w:eastAsia="Segoe UI,Times New Roman" w:hAnsi="Segoe UI,Times New Roman" w:cs="Segoe UI,Times New Roman"/>
              <w:color w:val="333333"/>
              <w:sz w:val="24"/>
              <w:szCs w:val="24"/>
              <w:lang w:val="en"/>
            </w:rPr>
          </w:rPrChange>
        </w:rPr>
      </w:pPr>
      <w:del w:id="1942" w:author="Author">
        <w:r w:rsidRPr="00DE0071" w:rsidDel="005C01F9">
          <w:rPr>
            <w:rFonts w:ascii="Segoe UI" w:eastAsia="Segoe UI,Times New Roman" w:hAnsi="Segoe UI" w:cs="Segoe UI"/>
            <w:color w:val="333333"/>
            <w:sz w:val="24"/>
            <w:szCs w:val="24"/>
            <w:lang w:val="en"/>
            <w:rPrChange w:id="1943" w:author="Author">
              <w:rPr>
                <w:rFonts w:ascii="Segoe UI,Times New Roman" w:eastAsia="Segoe UI,Times New Roman" w:hAnsi="Segoe UI,Times New Roman" w:cs="Segoe UI,Times New Roman"/>
                <w:color w:val="333333"/>
                <w:sz w:val="24"/>
                <w:szCs w:val="24"/>
                <w:lang w:val="en"/>
              </w:rPr>
            </w:rPrChange>
          </w:rPr>
          <w:delText xml:space="preserve">Edit: start: </w:delText>
        </w:r>
        <w:r w:rsidRPr="00DE0071" w:rsidDel="005C01F9">
          <w:rPr>
            <w:rFonts w:ascii="Segoe UI" w:eastAsia="Segoe UI,Times New Roman" w:hAnsi="Segoe UI" w:cs="Segoe UI"/>
            <w:b/>
            <w:bCs/>
            <w:color w:val="333333"/>
            <w:sz w:val="24"/>
            <w:szCs w:val="24"/>
            <w:lang w:val="en"/>
            <w:rPrChange w:id="1944" w:author="Author">
              <w:rPr>
                <w:rFonts w:ascii="Segoe UI,Times New Roman" w:eastAsia="Segoe UI,Times New Roman" w:hAnsi="Segoe UI,Times New Roman" w:cs="Segoe UI,Times New Roman"/>
                <w:b/>
                <w:bCs/>
                <w:color w:val="333333"/>
                <w:sz w:val="24"/>
                <w:szCs w:val="24"/>
                <w:lang w:val="en"/>
              </w:rPr>
            </w:rPrChange>
          </w:rPr>
          <w:delText>2016-05-12T00:00:00Z</w:delText>
        </w:r>
        <w:r w:rsidRPr="00DE0071" w:rsidDel="005C01F9">
          <w:rPr>
            <w:rFonts w:ascii="Segoe UI" w:eastAsia="Segoe UI,Times New Roman" w:hAnsi="Segoe UI" w:cs="Segoe UI"/>
            <w:color w:val="333333"/>
            <w:sz w:val="24"/>
            <w:szCs w:val="24"/>
            <w:lang w:val="en"/>
            <w:rPrChange w:id="1945" w:author="Author">
              <w:rPr>
                <w:rFonts w:ascii="Segoe UI,Times New Roman" w:eastAsia="Segoe UI,Times New Roman" w:hAnsi="Segoe UI,Times New Roman" w:cs="Segoe UI,Times New Roman"/>
                <w:color w:val="333333"/>
                <w:sz w:val="24"/>
                <w:szCs w:val="24"/>
                <w:lang w:val="en"/>
              </w:rPr>
            </w:rPrChange>
          </w:rPr>
          <w:delText xml:space="preserve">: to: Your current time in UTC 24 hour clock (for example </w:delText>
        </w:r>
        <w:r w:rsidR="002203DD" w:rsidRPr="00DE0071" w:rsidDel="005C01F9">
          <w:rPr>
            <w:rFonts w:ascii="Segoe UI" w:hAnsi="Segoe UI" w:cs="Segoe UI"/>
            <w:rPrChange w:id="1946" w:author="Author">
              <w:rPr/>
            </w:rPrChange>
          </w:rPr>
          <w:fldChar w:fldCharType="begin"/>
        </w:r>
        <w:r w:rsidR="002203DD" w:rsidRPr="00DE0071" w:rsidDel="005C01F9">
          <w:rPr>
            <w:rFonts w:ascii="Segoe UI" w:hAnsi="Segoe UI" w:cs="Segoe UI"/>
            <w:rPrChange w:id="1947" w:author="Author">
              <w:rPr/>
            </w:rPrChange>
          </w:rPr>
          <w:delInstrText xml:space="preserve"> HYPERLINK "http://www.timeanddate.com/worldclock/timezone/utc" \h </w:delInstrText>
        </w:r>
        <w:r w:rsidR="002203DD" w:rsidRPr="00DE0071" w:rsidDel="005C01F9">
          <w:rPr>
            <w:rFonts w:ascii="Segoe UI" w:hAnsi="Segoe UI" w:cs="Segoe UI"/>
            <w:rPrChange w:id="1948" w:author="Author">
              <w:rPr/>
            </w:rPrChange>
          </w:rPr>
          <w:fldChar w:fldCharType="separate"/>
        </w:r>
        <w:r w:rsidRPr="00DE0071" w:rsidDel="005C01F9">
          <w:rPr>
            <w:rFonts w:ascii="Segoe UI" w:eastAsia="Segoe UI,Times New Roman" w:hAnsi="Segoe UI" w:cs="Segoe UI"/>
            <w:color w:val="4078C0"/>
            <w:sz w:val="24"/>
            <w:szCs w:val="24"/>
            <w:lang w:val="en"/>
            <w:rPrChange w:id="1949" w:author="Author">
              <w:rPr>
                <w:rFonts w:ascii="Segoe UI,Times New Roman" w:eastAsia="Segoe UI,Times New Roman" w:hAnsi="Segoe UI,Times New Roman" w:cs="Segoe UI,Times New Roman"/>
                <w:color w:val="4078C0"/>
                <w:sz w:val="24"/>
                <w:szCs w:val="24"/>
                <w:lang w:val="en"/>
              </w:rPr>
            </w:rPrChange>
          </w:rPr>
          <w:delText>http://www.timeanddate.com/worldclock/timezone/utc</w:delText>
        </w:r>
        <w:r w:rsidR="002203DD" w:rsidRPr="00DE0071" w:rsidDel="005C01F9">
          <w:rPr>
            <w:rFonts w:ascii="Segoe UI" w:eastAsia="Segoe UI,Times New Roman" w:hAnsi="Segoe UI" w:cs="Segoe UI"/>
            <w:color w:val="4078C0"/>
            <w:sz w:val="24"/>
            <w:szCs w:val="24"/>
            <w:lang w:val="en"/>
            <w:rPrChange w:id="1950"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1951" w:author="Author">
              <w:rPr>
                <w:rFonts w:ascii="Segoe UI,Times New Roman" w:eastAsia="Segoe UI,Times New Roman" w:hAnsi="Segoe UI,Times New Roman" w:cs="Segoe UI,Times New Roman"/>
                <w:color w:val="333333"/>
                <w:sz w:val="24"/>
                <w:szCs w:val="24"/>
                <w:lang w:val="en"/>
              </w:rPr>
            </w:rPrChange>
          </w:rPr>
          <w:delText>)</w:delText>
        </w:r>
      </w:del>
    </w:p>
    <w:p w14:paraId="2AEE1B5D" w14:textId="6D2B1959" w:rsidR="00A9053D" w:rsidRPr="00DE0071" w:rsidDel="005C01F9" w:rsidRDefault="58955ABA" w:rsidP="58955ABA">
      <w:pPr>
        <w:numPr>
          <w:ilvl w:val="0"/>
          <w:numId w:val="33"/>
        </w:numPr>
        <w:spacing w:before="100" w:beforeAutospacing="1" w:after="100" w:afterAutospacing="1" w:line="240" w:lineRule="auto"/>
        <w:rPr>
          <w:del w:id="1952" w:author="Author"/>
          <w:rFonts w:ascii="Segoe UI" w:eastAsia="Segoe UI,Times New Roman" w:hAnsi="Segoe UI" w:cs="Segoe UI"/>
          <w:color w:val="333333"/>
          <w:sz w:val="24"/>
          <w:szCs w:val="24"/>
          <w:lang w:val="en"/>
          <w:rPrChange w:id="1953" w:author="Author">
            <w:rPr>
              <w:del w:id="1954" w:author="Author"/>
              <w:rFonts w:ascii="Segoe UI,Times New Roman" w:eastAsia="Segoe UI,Times New Roman" w:hAnsi="Segoe UI,Times New Roman" w:cs="Segoe UI,Times New Roman"/>
              <w:color w:val="333333"/>
              <w:sz w:val="24"/>
              <w:szCs w:val="24"/>
              <w:lang w:val="en"/>
            </w:rPr>
          </w:rPrChange>
        </w:rPr>
      </w:pPr>
      <w:del w:id="1955" w:author="Author">
        <w:r w:rsidRPr="00DE0071" w:rsidDel="005C01F9">
          <w:rPr>
            <w:rFonts w:ascii="Segoe UI" w:eastAsia="Segoe UI,Times New Roman" w:hAnsi="Segoe UI" w:cs="Segoe UI"/>
            <w:color w:val="333333"/>
            <w:sz w:val="24"/>
            <w:szCs w:val="24"/>
            <w:lang w:val="en"/>
            <w:rPrChange w:id="1956" w:author="Author">
              <w:rPr>
                <w:rFonts w:ascii="Segoe UI,Times New Roman" w:eastAsia="Segoe UI,Times New Roman" w:hAnsi="Segoe UI,Times New Roman" w:cs="Segoe UI,Times New Roman"/>
                <w:color w:val="333333"/>
                <w:sz w:val="24"/>
                <w:szCs w:val="24"/>
                <w:lang w:val="en"/>
              </w:rPr>
            </w:rPrChange>
          </w:rPr>
          <w:delText xml:space="preserve">Edit: end: </w:delText>
        </w:r>
        <w:r w:rsidRPr="00DE0071" w:rsidDel="005C01F9">
          <w:rPr>
            <w:rFonts w:ascii="Segoe UI" w:eastAsia="Segoe UI,Times New Roman" w:hAnsi="Segoe UI" w:cs="Segoe UI"/>
            <w:b/>
            <w:bCs/>
            <w:color w:val="333333"/>
            <w:sz w:val="24"/>
            <w:szCs w:val="24"/>
            <w:lang w:val="en"/>
            <w:rPrChange w:id="1957" w:author="Author">
              <w:rPr>
                <w:rFonts w:ascii="Segoe UI,Times New Roman" w:eastAsia="Segoe UI,Times New Roman" w:hAnsi="Segoe UI,Times New Roman" w:cs="Segoe UI,Times New Roman"/>
                <w:b/>
                <w:bCs/>
                <w:color w:val="333333"/>
                <w:sz w:val="24"/>
                <w:szCs w:val="24"/>
                <w:lang w:val="en"/>
              </w:rPr>
            </w:rPrChange>
          </w:rPr>
          <w:delText>2016-05-12T00:00:00Z</w:delText>
        </w:r>
        <w:r w:rsidRPr="00DE0071" w:rsidDel="005C01F9">
          <w:rPr>
            <w:rFonts w:ascii="Segoe UI" w:eastAsia="Segoe UI,Times New Roman" w:hAnsi="Segoe UI" w:cs="Segoe UI"/>
            <w:color w:val="333333"/>
            <w:sz w:val="24"/>
            <w:szCs w:val="24"/>
            <w:lang w:val="en"/>
            <w:rPrChange w:id="1958" w:author="Author">
              <w:rPr>
                <w:rFonts w:ascii="Segoe UI,Times New Roman" w:eastAsia="Segoe UI,Times New Roman" w:hAnsi="Segoe UI,Times New Roman" w:cs="Segoe UI,Times New Roman"/>
                <w:color w:val="333333"/>
                <w:sz w:val="24"/>
                <w:szCs w:val="24"/>
                <w:lang w:val="en"/>
              </w:rPr>
            </w:rPrChange>
          </w:rPr>
          <w:delText xml:space="preserve">: to: Your current time in UTC 24 hour clock plus three hours (for example </w:delText>
        </w:r>
        <w:r w:rsidR="002203DD" w:rsidRPr="00DE0071" w:rsidDel="005C01F9">
          <w:rPr>
            <w:rFonts w:ascii="Segoe UI" w:hAnsi="Segoe UI" w:cs="Segoe UI"/>
            <w:rPrChange w:id="1959" w:author="Author">
              <w:rPr/>
            </w:rPrChange>
          </w:rPr>
          <w:fldChar w:fldCharType="begin"/>
        </w:r>
        <w:r w:rsidR="002203DD" w:rsidRPr="00DE0071" w:rsidDel="005C01F9">
          <w:rPr>
            <w:rFonts w:ascii="Segoe UI" w:hAnsi="Segoe UI" w:cs="Segoe UI"/>
            <w:rPrChange w:id="1960" w:author="Author">
              <w:rPr/>
            </w:rPrChange>
          </w:rPr>
          <w:delInstrText xml:space="preserve"> HYPERLINK "http://www.timeanddate.com/worldclock/timezone/utc" \h </w:delInstrText>
        </w:r>
        <w:r w:rsidR="002203DD" w:rsidRPr="00DE0071" w:rsidDel="005C01F9">
          <w:rPr>
            <w:rFonts w:ascii="Segoe UI" w:hAnsi="Segoe UI" w:cs="Segoe UI"/>
            <w:rPrChange w:id="1961" w:author="Author">
              <w:rPr/>
            </w:rPrChange>
          </w:rPr>
          <w:fldChar w:fldCharType="separate"/>
        </w:r>
        <w:r w:rsidRPr="00DE0071" w:rsidDel="005C01F9">
          <w:rPr>
            <w:rFonts w:ascii="Segoe UI" w:eastAsia="Segoe UI,Times New Roman" w:hAnsi="Segoe UI" w:cs="Segoe UI"/>
            <w:color w:val="4078C0"/>
            <w:sz w:val="24"/>
            <w:szCs w:val="24"/>
            <w:lang w:val="en"/>
            <w:rPrChange w:id="1962" w:author="Author">
              <w:rPr>
                <w:rFonts w:ascii="Segoe UI,Times New Roman" w:eastAsia="Segoe UI,Times New Roman" w:hAnsi="Segoe UI,Times New Roman" w:cs="Segoe UI,Times New Roman"/>
                <w:color w:val="4078C0"/>
                <w:sz w:val="24"/>
                <w:szCs w:val="24"/>
                <w:lang w:val="en"/>
              </w:rPr>
            </w:rPrChange>
          </w:rPr>
          <w:delText>http://www.timeanddate.com/worldclock/timezone/utc</w:delText>
        </w:r>
        <w:r w:rsidR="002203DD" w:rsidRPr="00DE0071" w:rsidDel="005C01F9">
          <w:rPr>
            <w:rFonts w:ascii="Segoe UI" w:eastAsia="Segoe UI,Times New Roman" w:hAnsi="Segoe UI" w:cs="Segoe UI"/>
            <w:color w:val="4078C0"/>
            <w:sz w:val="24"/>
            <w:szCs w:val="24"/>
            <w:lang w:val="en"/>
            <w:rPrChange w:id="1963"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1964" w:author="Author">
              <w:rPr>
                <w:rFonts w:ascii="Segoe UI,Times New Roman" w:eastAsia="Segoe UI,Times New Roman" w:hAnsi="Segoe UI,Times New Roman" w:cs="Segoe UI,Times New Roman"/>
                <w:color w:val="333333"/>
                <w:sz w:val="24"/>
                <w:szCs w:val="24"/>
                <w:lang w:val="en"/>
              </w:rPr>
            </w:rPrChange>
          </w:rPr>
          <w:delText>)</w:delText>
        </w:r>
      </w:del>
    </w:p>
    <w:p w14:paraId="0B9C8BD1" w14:textId="631D3243" w:rsidR="00A9053D" w:rsidRPr="00DE0071" w:rsidDel="005C01F9" w:rsidRDefault="58955ABA" w:rsidP="58955ABA">
      <w:pPr>
        <w:numPr>
          <w:ilvl w:val="0"/>
          <w:numId w:val="33"/>
        </w:numPr>
        <w:spacing w:before="100" w:beforeAutospacing="1" w:after="100" w:afterAutospacing="1" w:line="240" w:lineRule="auto"/>
        <w:rPr>
          <w:del w:id="1965" w:author="Author"/>
          <w:rFonts w:ascii="Segoe UI" w:eastAsia="Segoe UI,Times New Roman" w:hAnsi="Segoe UI" w:cs="Segoe UI"/>
          <w:color w:val="333333"/>
          <w:sz w:val="24"/>
          <w:szCs w:val="24"/>
          <w:lang w:val="en"/>
          <w:rPrChange w:id="1966" w:author="Author">
            <w:rPr>
              <w:del w:id="1967" w:author="Author"/>
              <w:rFonts w:ascii="Segoe UI,Times New Roman" w:eastAsia="Segoe UI,Times New Roman" w:hAnsi="Segoe UI,Times New Roman" w:cs="Segoe UI,Times New Roman"/>
              <w:color w:val="333333"/>
              <w:sz w:val="24"/>
              <w:szCs w:val="24"/>
              <w:lang w:val="en"/>
            </w:rPr>
          </w:rPrChange>
        </w:rPr>
      </w:pPr>
      <w:del w:id="1968" w:author="Author">
        <w:r w:rsidRPr="00DE0071" w:rsidDel="005C01F9">
          <w:rPr>
            <w:rFonts w:ascii="Segoe UI" w:eastAsia="Segoe UI,Times New Roman" w:hAnsi="Segoe UI" w:cs="Segoe UI"/>
            <w:color w:val="333333"/>
            <w:sz w:val="24"/>
            <w:szCs w:val="24"/>
            <w:lang w:val="en"/>
            <w:rPrChange w:id="1969" w:author="Author">
              <w:rPr>
                <w:rFonts w:ascii="Segoe UI,Times New Roman" w:eastAsia="Segoe UI,Times New Roman" w:hAnsi="Segoe UI,Times New Roman" w:cs="Segoe UI,Times New Roman"/>
                <w:color w:val="333333"/>
                <w:sz w:val="24"/>
                <w:szCs w:val="24"/>
                <w:lang w:val="en"/>
              </w:rPr>
            </w:rPrChange>
          </w:rPr>
          <w:delText xml:space="preserve">Edit: </w:delText>
        </w:r>
        <w:r w:rsidRPr="00DE0071" w:rsidDel="005C01F9">
          <w:rPr>
            <w:rFonts w:ascii="Segoe UI" w:eastAsia="Segoe UI,Times New Roman" w:hAnsi="Segoe UI" w:cs="Segoe UI"/>
            <w:b/>
            <w:bCs/>
            <w:color w:val="333333"/>
            <w:sz w:val="24"/>
            <w:szCs w:val="24"/>
            <w:lang w:val="en"/>
            <w:rPrChange w:id="1970" w:author="Author">
              <w:rPr>
                <w:rFonts w:ascii="Segoe UI,Times New Roman" w:eastAsia="Segoe UI,Times New Roman" w:hAnsi="Segoe UI,Times New Roman" w:cs="Segoe UI,Times New Roman"/>
                <w:b/>
                <w:bCs/>
                <w:color w:val="333333"/>
                <w:sz w:val="24"/>
                <w:szCs w:val="24"/>
                <w:lang w:val="en"/>
              </w:rPr>
            </w:rPrChange>
          </w:rPr>
          <w:delText>"isPaused": true</w:delText>
        </w:r>
        <w:r w:rsidRPr="00DE0071" w:rsidDel="005C01F9">
          <w:rPr>
            <w:rFonts w:ascii="Segoe UI" w:eastAsia="Segoe UI,Times New Roman" w:hAnsi="Segoe UI" w:cs="Segoe UI"/>
            <w:color w:val="333333"/>
            <w:sz w:val="24"/>
            <w:szCs w:val="24"/>
            <w:lang w:val="en"/>
            <w:rPrChange w:id="1971" w:author="Author">
              <w:rPr>
                <w:rFonts w:ascii="Segoe UI,Times New Roman" w:eastAsia="Segoe UI,Times New Roman" w:hAnsi="Segoe UI,Times New Roman" w:cs="Segoe UI,Times New Roman"/>
                <w:color w:val="333333"/>
                <w:sz w:val="24"/>
                <w:szCs w:val="24"/>
                <w:lang w:val="en"/>
              </w:rPr>
            </w:rPrChange>
          </w:rPr>
          <w:delText xml:space="preserve"> : to </w:delText>
        </w:r>
        <w:r w:rsidRPr="00DE0071" w:rsidDel="005C01F9">
          <w:rPr>
            <w:rFonts w:ascii="Segoe UI" w:eastAsia="Segoe UI,Times New Roman" w:hAnsi="Segoe UI" w:cs="Segoe UI"/>
            <w:b/>
            <w:bCs/>
            <w:color w:val="333333"/>
            <w:sz w:val="24"/>
            <w:szCs w:val="24"/>
            <w:lang w:val="en"/>
            <w:rPrChange w:id="1972" w:author="Author">
              <w:rPr>
                <w:rFonts w:ascii="Segoe UI,Times New Roman" w:eastAsia="Segoe UI,Times New Roman" w:hAnsi="Segoe UI,Times New Roman" w:cs="Segoe UI,Times New Roman"/>
                <w:b/>
                <w:bCs/>
                <w:color w:val="333333"/>
                <w:sz w:val="24"/>
                <w:szCs w:val="24"/>
                <w:lang w:val="en"/>
              </w:rPr>
            </w:rPrChange>
          </w:rPr>
          <w:delText>"isPaused": false</w:delText>
        </w:r>
      </w:del>
    </w:p>
    <w:p w14:paraId="0FAC79EA" w14:textId="43214356" w:rsidR="00A9053D" w:rsidRPr="00DE0071" w:rsidDel="005C01F9" w:rsidRDefault="58955ABA" w:rsidP="58955ABA">
      <w:pPr>
        <w:numPr>
          <w:ilvl w:val="0"/>
          <w:numId w:val="33"/>
        </w:numPr>
        <w:spacing w:after="150" w:line="240" w:lineRule="auto"/>
        <w:rPr>
          <w:del w:id="1973" w:author="Author"/>
          <w:rFonts w:ascii="Segoe UI" w:eastAsia="Segoe UI,Times New Roman" w:hAnsi="Segoe UI" w:cs="Segoe UI"/>
          <w:color w:val="333333"/>
          <w:sz w:val="24"/>
          <w:szCs w:val="24"/>
          <w:lang w:val="en"/>
          <w:rPrChange w:id="1974" w:author="Author">
            <w:rPr>
              <w:del w:id="1975" w:author="Author"/>
              <w:rFonts w:ascii="Segoe UI,Times New Roman" w:eastAsia="Segoe UI,Times New Roman" w:hAnsi="Segoe UI,Times New Roman" w:cs="Segoe UI,Times New Roman"/>
              <w:color w:val="333333"/>
              <w:sz w:val="24"/>
              <w:szCs w:val="24"/>
              <w:lang w:val="en"/>
            </w:rPr>
          </w:rPrChange>
        </w:rPr>
      </w:pPr>
      <w:del w:id="1976" w:author="Author">
        <w:r w:rsidRPr="00DE0071" w:rsidDel="005C01F9">
          <w:rPr>
            <w:rFonts w:ascii="Segoe UI" w:eastAsia="Segoe UI,Times New Roman" w:hAnsi="Segoe UI" w:cs="Segoe UI"/>
            <w:color w:val="333333"/>
            <w:sz w:val="24"/>
            <w:szCs w:val="24"/>
            <w:lang w:val="en"/>
            <w:rPrChange w:id="1977"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1978" w:author="Author">
              <w:rPr>
                <w:rFonts w:ascii="Segoe UI,Times New Roman" w:eastAsia="Segoe UI,Times New Roman" w:hAnsi="Segoe UI,Times New Roman" w:cs="Segoe UI,Times New Roman"/>
                <w:b/>
                <w:bCs/>
                <w:color w:val="333333"/>
                <w:sz w:val="24"/>
                <w:szCs w:val="24"/>
                <w:lang w:val="en"/>
              </w:rPr>
            </w:rPrChange>
          </w:rPr>
          <w:delText>Deploy</w:delText>
        </w:r>
      </w:del>
    </w:p>
    <w:p w14:paraId="66CDC732" w14:textId="2BBB2BFE" w:rsidR="00A9053D" w:rsidRPr="00DE0071" w:rsidDel="005C01F9" w:rsidRDefault="58955ABA" w:rsidP="58955ABA">
      <w:pPr>
        <w:numPr>
          <w:ilvl w:val="0"/>
          <w:numId w:val="33"/>
        </w:numPr>
        <w:spacing w:after="150" w:line="240" w:lineRule="auto"/>
        <w:rPr>
          <w:del w:id="1979" w:author="Author"/>
          <w:rFonts w:ascii="Segoe UI" w:eastAsia="Segoe UI,Times New Roman" w:hAnsi="Segoe UI" w:cs="Segoe UI"/>
          <w:color w:val="333333"/>
          <w:sz w:val="24"/>
          <w:szCs w:val="24"/>
          <w:lang w:val="en"/>
          <w:rPrChange w:id="1980" w:author="Author">
            <w:rPr>
              <w:del w:id="1981" w:author="Author"/>
              <w:rFonts w:ascii="Segoe UI,Times New Roman" w:eastAsia="Segoe UI,Times New Roman" w:hAnsi="Segoe UI,Times New Roman" w:cs="Segoe UI,Times New Roman"/>
              <w:color w:val="333333"/>
              <w:sz w:val="24"/>
              <w:szCs w:val="24"/>
              <w:lang w:val="en"/>
            </w:rPr>
          </w:rPrChange>
        </w:rPr>
      </w:pPr>
      <w:del w:id="1982" w:author="Author">
        <w:r w:rsidRPr="00DE0071" w:rsidDel="005C01F9">
          <w:rPr>
            <w:rFonts w:ascii="Segoe UI" w:eastAsia="Segoe UI,Times New Roman" w:hAnsi="Segoe UI" w:cs="Segoe UI"/>
            <w:color w:val="333333"/>
            <w:sz w:val="24"/>
            <w:szCs w:val="24"/>
            <w:lang w:val="en"/>
            <w:rPrChange w:id="1983" w:author="Author">
              <w:rPr>
                <w:rFonts w:ascii="Segoe UI,Times New Roman" w:eastAsia="Segoe UI,Times New Roman" w:hAnsi="Segoe UI,Times New Roman" w:cs="Segoe UI,Times New Roman"/>
                <w:color w:val="333333"/>
                <w:sz w:val="24"/>
                <w:szCs w:val="24"/>
                <w:lang w:val="en"/>
              </w:rPr>
            </w:rPrChange>
          </w:rPr>
          <w:delText xml:space="preserve">Hover mouse over the icon, stop at </w:delText>
        </w:r>
        <w:r w:rsidRPr="00DE0071" w:rsidDel="005C01F9">
          <w:rPr>
            <w:rFonts w:ascii="Segoe UI" w:eastAsia="Segoe UI,Times New Roman" w:hAnsi="Segoe UI" w:cs="Segoe UI"/>
            <w:b/>
            <w:bCs/>
            <w:color w:val="333333"/>
            <w:sz w:val="24"/>
            <w:szCs w:val="24"/>
            <w:lang w:val="en"/>
            <w:rPrChange w:id="1984" w:author="Author">
              <w:rPr>
                <w:rFonts w:ascii="Segoe UI,Times New Roman" w:eastAsia="Segoe UI,Times New Roman" w:hAnsi="Segoe UI,Times New Roman" w:cs="Segoe UI,Times New Roman"/>
                <w:b/>
                <w:bCs/>
                <w:color w:val="333333"/>
                <w:sz w:val="24"/>
                <w:szCs w:val="24"/>
                <w:lang w:val="en"/>
              </w:rPr>
            </w:rPrChange>
          </w:rPr>
          <w:delText>New Pipeline</w:delText>
        </w:r>
      </w:del>
    </w:p>
    <w:p w14:paraId="7F5FA40C" w14:textId="226EC390" w:rsidR="00A9053D" w:rsidRPr="00DE0071" w:rsidDel="005C01F9" w:rsidRDefault="58955ABA" w:rsidP="58955ABA">
      <w:pPr>
        <w:numPr>
          <w:ilvl w:val="0"/>
          <w:numId w:val="33"/>
        </w:numPr>
        <w:spacing w:before="100" w:beforeAutospacing="1" w:after="100" w:afterAutospacing="1" w:line="240" w:lineRule="auto"/>
        <w:rPr>
          <w:del w:id="1985" w:author="Author"/>
          <w:rFonts w:ascii="Segoe UI" w:eastAsia="Segoe UI,Times New Roman" w:hAnsi="Segoe UI" w:cs="Segoe UI"/>
          <w:color w:val="333333"/>
          <w:sz w:val="24"/>
          <w:szCs w:val="24"/>
          <w:lang w:val="en"/>
          <w:rPrChange w:id="1986" w:author="Author">
            <w:rPr>
              <w:del w:id="1987" w:author="Author"/>
              <w:rFonts w:ascii="Segoe UI,Times New Roman" w:eastAsia="Segoe UI,Times New Roman" w:hAnsi="Segoe UI,Times New Roman" w:cs="Segoe UI,Times New Roman"/>
              <w:color w:val="333333"/>
              <w:sz w:val="24"/>
              <w:szCs w:val="24"/>
              <w:lang w:val="en"/>
            </w:rPr>
          </w:rPrChange>
        </w:rPr>
      </w:pPr>
      <w:del w:id="1988" w:author="Author">
        <w:r w:rsidRPr="00DE0071" w:rsidDel="005C01F9">
          <w:rPr>
            <w:rFonts w:ascii="Segoe UI" w:eastAsia="Segoe UI,Times New Roman" w:hAnsi="Segoe UI" w:cs="Segoe UI"/>
            <w:color w:val="333333"/>
            <w:sz w:val="24"/>
            <w:szCs w:val="24"/>
            <w:lang w:val="en"/>
            <w:rPrChange w:id="1989" w:author="Author">
              <w:rPr>
                <w:rFonts w:ascii="Segoe UI,Times New Roman" w:eastAsia="Segoe UI,Times New Roman" w:hAnsi="Segoe UI,Times New Roman" w:cs="Segoe UI,Times New Roman"/>
                <w:color w:val="333333"/>
                <w:sz w:val="24"/>
                <w:szCs w:val="24"/>
                <w:lang w:val="en"/>
              </w:rPr>
            </w:rPrChange>
          </w:rPr>
          <w:delText xml:space="preserve">Copy the content from </w:delText>
        </w:r>
        <w:r w:rsidR="002203DD" w:rsidRPr="00DE0071" w:rsidDel="005C01F9">
          <w:rPr>
            <w:rFonts w:ascii="Segoe UI" w:hAnsi="Segoe UI" w:cs="Segoe UI"/>
            <w:rPrChange w:id="1990" w:author="Author">
              <w:rPr/>
            </w:rPrChange>
          </w:rPr>
          <w:fldChar w:fldCharType="begin"/>
        </w:r>
        <w:r w:rsidR="002203DD" w:rsidRPr="00DE0071" w:rsidDel="005C01F9">
          <w:rPr>
            <w:rFonts w:ascii="Segoe UI" w:hAnsi="Segoe UI" w:cs="Segoe UI"/>
            <w:rPrChange w:id="1991" w:author="Author">
              <w:rPr/>
            </w:rPrChange>
          </w:rPr>
          <w:delInstrText xml:space="preserve"> HYPERLINK "https://github.com/Azure/Cortana-Intelligence-Gallery-Content/blob/master/Tutorials/Data-Lake/pipeline/DataLakeStoreToSqlDW.json" \h </w:delInstrText>
        </w:r>
        <w:r w:rsidR="002203DD" w:rsidRPr="00DE0071" w:rsidDel="005C01F9">
          <w:rPr>
            <w:rFonts w:ascii="Segoe UI" w:hAnsi="Segoe UI" w:cs="Segoe UI"/>
            <w:rPrChange w:id="1992" w:author="Author">
              <w:rPr/>
            </w:rPrChange>
          </w:rPr>
          <w:fldChar w:fldCharType="separate"/>
        </w:r>
        <w:r w:rsidRPr="00DE0071" w:rsidDel="005C01F9">
          <w:rPr>
            <w:rFonts w:ascii="Segoe UI" w:eastAsia="Segoe UI,Times New Roman" w:hAnsi="Segoe UI" w:cs="Segoe UI"/>
            <w:color w:val="4078C0"/>
            <w:sz w:val="24"/>
            <w:szCs w:val="24"/>
            <w:lang w:val="en"/>
            <w:rPrChange w:id="1993" w:author="Author">
              <w:rPr>
                <w:rFonts w:ascii="Segoe UI,Times New Roman" w:eastAsia="Segoe UI,Times New Roman" w:hAnsi="Segoe UI,Times New Roman" w:cs="Segoe UI,Times New Roman"/>
                <w:color w:val="4078C0"/>
                <w:sz w:val="24"/>
                <w:szCs w:val="24"/>
                <w:lang w:val="en"/>
              </w:rPr>
            </w:rPrChange>
          </w:rPr>
          <w:delText>https://github.com/Azure/Cortana-Intelligence-Gallery-Content/blob/master/Tutorials/Data-Lake/pipeline/DataLakeStoreToSqlDW.json</w:delText>
        </w:r>
        <w:r w:rsidR="002203DD" w:rsidRPr="00DE0071" w:rsidDel="005C01F9">
          <w:rPr>
            <w:rFonts w:ascii="Segoe UI" w:eastAsia="Segoe UI,Times New Roman" w:hAnsi="Segoe UI" w:cs="Segoe UI"/>
            <w:color w:val="4078C0"/>
            <w:sz w:val="24"/>
            <w:szCs w:val="24"/>
            <w:lang w:val="en"/>
            <w:rPrChange w:id="1994"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1995" w:author="Author">
              <w:rPr>
                <w:rFonts w:ascii="Segoe UI,Times New Roman" w:eastAsia="Segoe UI,Times New Roman" w:hAnsi="Segoe UI,Times New Roman" w:cs="Segoe UI,Times New Roman"/>
                <w:color w:val="333333"/>
                <w:sz w:val="24"/>
                <w:szCs w:val="24"/>
                <w:lang w:val="en"/>
              </w:rPr>
            </w:rPrChange>
          </w:rPr>
          <w:delText xml:space="preserve"> into the Editor</w:delText>
        </w:r>
      </w:del>
    </w:p>
    <w:p w14:paraId="13256D3A" w14:textId="219066BB" w:rsidR="00A9053D" w:rsidRPr="00DE0071" w:rsidDel="005C01F9" w:rsidRDefault="58955ABA" w:rsidP="58955ABA">
      <w:pPr>
        <w:numPr>
          <w:ilvl w:val="0"/>
          <w:numId w:val="33"/>
        </w:numPr>
        <w:spacing w:before="100" w:beforeAutospacing="1" w:after="100" w:afterAutospacing="1" w:line="240" w:lineRule="auto"/>
        <w:rPr>
          <w:del w:id="1996" w:author="Author"/>
          <w:rFonts w:ascii="Segoe UI" w:eastAsia="Segoe UI,Times New Roman" w:hAnsi="Segoe UI" w:cs="Segoe UI"/>
          <w:color w:val="333333"/>
          <w:sz w:val="24"/>
          <w:szCs w:val="24"/>
          <w:lang w:val="en"/>
          <w:rPrChange w:id="1997" w:author="Author">
            <w:rPr>
              <w:del w:id="1998" w:author="Author"/>
              <w:rFonts w:ascii="Segoe UI,Times New Roman" w:eastAsia="Segoe UI,Times New Roman" w:hAnsi="Segoe UI,Times New Roman" w:cs="Segoe UI,Times New Roman"/>
              <w:color w:val="333333"/>
              <w:sz w:val="24"/>
              <w:szCs w:val="24"/>
              <w:lang w:val="en"/>
            </w:rPr>
          </w:rPrChange>
        </w:rPr>
      </w:pPr>
      <w:del w:id="1999" w:author="Author">
        <w:r w:rsidRPr="00DE0071" w:rsidDel="005C01F9">
          <w:rPr>
            <w:rFonts w:ascii="Segoe UI" w:eastAsia="Segoe UI,Times New Roman" w:hAnsi="Segoe UI" w:cs="Segoe UI"/>
            <w:color w:val="333333"/>
            <w:sz w:val="24"/>
            <w:szCs w:val="24"/>
            <w:lang w:val="en"/>
            <w:rPrChange w:id="2000" w:author="Author">
              <w:rPr>
                <w:rFonts w:ascii="Segoe UI,Times New Roman" w:eastAsia="Segoe UI,Times New Roman" w:hAnsi="Segoe UI,Times New Roman" w:cs="Segoe UI,Times New Roman"/>
                <w:color w:val="333333"/>
                <w:sz w:val="24"/>
                <w:szCs w:val="24"/>
                <w:lang w:val="en"/>
              </w:rPr>
            </w:rPrChange>
          </w:rPr>
          <w:delText xml:space="preserve">Edit: start: </w:delText>
        </w:r>
        <w:r w:rsidRPr="00DE0071" w:rsidDel="005C01F9">
          <w:rPr>
            <w:rFonts w:ascii="Segoe UI" w:eastAsia="Segoe UI,Times New Roman" w:hAnsi="Segoe UI" w:cs="Segoe UI"/>
            <w:b/>
            <w:bCs/>
            <w:color w:val="333333"/>
            <w:sz w:val="24"/>
            <w:szCs w:val="24"/>
            <w:lang w:val="en"/>
            <w:rPrChange w:id="2001" w:author="Author">
              <w:rPr>
                <w:rFonts w:ascii="Segoe UI,Times New Roman" w:eastAsia="Segoe UI,Times New Roman" w:hAnsi="Segoe UI,Times New Roman" w:cs="Segoe UI,Times New Roman"/>
                <w:b/>
                <w:bCs/>
                <w:color w:val="333333"/>
                <w:sz w:val="24"/>
                <w:szCs w:val="24"/>
                <w:lang w:val="en"/>
              </w:rPr>
            </w:rPrChange>
          </w:rPr>
          <w:delText>2016-05-12T00:00:00Z</w:delText>
        </w:r>
        <w:r w:rsidRPr="00DE0071" w:rsidDel="005C01F9">
          <w:rPr>
            <w:rFonts w:ascii="Segoe UI" w:eastAsia="Segoe UI,Times New Roman" w:hAnsi="Segoe UI" w:cs="Segoe UI"/>
            <w:color w:val="333333"/>
            <w:sz w:val="24"/>
            <w:szCs w:val="24"/>
            <w:lang w:val="en"/>
            <w:rPrChange w:id="2002" w:author="Author">
              <w:rPr>
                <w:rFonts w:ascii="Segoe UI,Times New Roman" w:eastAsia="Segoe UI,Times New Roman" w:hAnsi="Segoe UI,Times New Roman" w:cs="Segoe UI,Times New Roman"/>
                <w:color w:val="333333"/>
                <w:sz w:val="24"/>
                <w:szCs w:val="24"/>
                <w:lang w:val="en"/>
              </w:rPr>
            </w:rPrChange>
          </w:rPr>
          <w:delText xml:space="preserve">: to: Your current time in UTC 24 hour clock (for example </w:delText>
        </w:r>
        <w:r w:rsidR="002203DD" w:rsidRPr="00DE0071" w:rsidDel="005C01F9">
          <w:rPr>
            <w:rFonts w:ascii="Segoe UI" w:hAnsi="Segoe UI" w:cs="Segoe UI"/>
            <w:rPrChange w:id="2003" w:author="Author">
              <w:rPr/>
            </w:rPrChange>
          </w:rPr>
          <w:fldChar w:fldCharType="begin"/>
        </w:r>
        <w:r w:rsidR="002203DD" w:rsidRPr="00DE0071" w:rsidDel="005C01F9">
          <w:rPr>
            <w:rFonts w:ascii="Segoe UI" w:hAnsi="Segoe UI" w:cs="Segoe UI"/>
            <w:rPrChange w:id="2004" w:author="Author">
              <w:rPr/>
            </w:rPrChange>
          </w:rPr>
          <w:delInstrText xml:space="preserve"> HYPERLINK "http://www.timeanddate.com/worldclock/timezone/utc" \h </w:delInstrText>
        </w:r>
        <w:r w:rsidR="002203DD" w:rsidRPr="00DE0071" w:rsidDel="005C01F9">
          <w:rPr>
            <w:rFonts w:ascii="Segoe UI" w:hAnsi="Segoe UI" w:cs="Segoe UI"/>
            <w:rPrChange w:id="2005" w:author="Author">
              <w:rPr/>
            </w:rPrChange>
          </w:rPr>
          <w:fldChar w:fldCharType="separate"/>
        </w:r>
        <w:r w:rsidRPr="00DE0071" w:rsidDel="005C01F9">
          <w:rPr>
            <w:rFonts w:ascii="Segoe UI" w:eastAsia="Segoe UI,Times New Roman" w:hAnsi="Segoe UI" w:cs="Segoe UI"/>
            <w:color w:val="4078C0"/>
            <w:sz w:val="24"/>
            <w:szCs w:val="24"/>
            <w:lang w:val="en"/>
            <w:rPrChange w:id="2006" w:author="Author">
              <w:rPr>
                <w:rFonts w:ascii="Segoe UI,Times New Roman" w:eastAsia="Segoe UI,Times New Roman" w:hAnsi="Segoe UI,Times New Roman" w:cs="Segoe UI,Times New Roman"/>
                <w:color w:val="4078C0"/>
                <w:sz w:val="24"/>
                <w:szCs w:val="24"/>
                <w:lang w:val="en"/>
              </w:rPr>
            </w:rPrChange>
          </w:rPr>
          <w:delText>http://www.timeanddate.com/worldclock/timezone/utc</w:delText>
        </w:r>
        <w:r w:rsidR="002203DD" w:rsidRPr="00DE0071" w:rsidDel="005C01F9">
          <w:rPr>
            <w:rFonts w:ascii="Segoe UI" w:eastAsia="Segoe UI,Times New Roman" w:hAnsi="Segoe UI" w:cs="Segoe UI"/>
            <w:color w:val="4078C0"/>
            <w:sz w:val="24"/>
            <w:szCs w:val="24"/>
            <w:lang w:val="en"/>
            <w:rPrChange w:id="2007"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2008" w:author="Author">
              <w:rPr>
                <w:rFonts w:ascii="Segoe UI,Times New Roman" w:eastAsia="Segoe UI,Times New Roman" w:hAnsi="Segoe UI,Times New Roman" w:cs="Segoe UI,Times New Roman"/>
                <w:color w:val="333333"/>
                <w:sz w:val="24"/>
                <w:szCs w:val="24"/>
                <w:lang w:val="en"/>
              </w:rPr>
            </w:rPrChange>
          </w:rPr>
          <w:delText>)</w:delText>
        </w:r>
      </w:del>
    </w:p>
    <w:p w14:paraId="1DDC1021" w14:textId="46723582" w:rsidR="00A9053D" w:rsidRPr="00DE0071" w:rsidDel="005C01F9" w:rsidRDefault="58955ABA" w:rsidP="58955ABA">
      <w:pPr>
        <w:numPr>
          <w:ilvl w:val="0"/>
          <w:numId w:val="33"/>
        </w:numPr>
        <w:spacing w:before="100" w:beforeAutospacing="1" w:after="100" w:afterAutospacing="1" w:line="240" w:lineRule="auto"/>
        <w:rPr>
          <w:del w:id="2009" w:author="Author"/>
          <w:rFonts w:ascii="Segoe UI" w:eastAsia="Segoe UI,Times New Roman" w:hAnsi="Segoe UI" w:cs="Segoe UI"/>
          <w:color w:val="333333"/>
          <w:sz w:val="24"/>
          <w:szCs w:val="24"/>
          <w:lang w:val="en"/>
          <w:rPrChange w:id="2010" w:author="Author">
            <w:rPr>
              <w:del w:id="2011" w:author="Author"/>
              <w:rFonts w:ascii="Segoe UI,Times New Roman" w:eastAsia="Segoe UI,Times New Roman" w:hAnsi="Segoe UI,Times New Roman" w:cs="Segoe UI,Times New Roman"/>
              <w:color w:val="333333"/>
              <w:sz w:val="24"/>
              <w:szCs w:val="24"/>
              <w:lang w:val="en"/>
            </w:rPr>
          </w:rPrChange>
        </w:rPr>
      </w:pPr>
      <w:del w:id="2012" w:author="Author">
        <w:r w:rsidRPr="00DE0071" w:rsidDel="005C01F9">
          <w:rPr>
            <w:rFonts w:ascii="Segoe UI" w:eastAsia="Segoe UI,Times New Roman" w:hAnsi="Segoe UI" w:cs="Segoe UI"/>
            <w:color w:val="333333"/>
            <w:sz w:val="24"/>
            <w:szCs w:val="24"/>
            <w:lang w:val="en"/>
            <w:rPrChange w:id="2013" w:author="Author">
              <w:rPr>
                <w:rFonts w:ascii="Segoe UI,Times New Roman" w:eastAsia="Segoe UI,Times New Roman" w:hAnsi="Segoe UI,Times New Roman" w:cs="Segoe UI,Times New Roman"/>
                <w:color w:val="333333"/>
                <w:sz w:val="24"/>
                <w:szCs w:val="24"/>
                <w:lang w:val="en"/>
              </w:rPr>
            </w:rPrChange>
          </w:rPr>
          <w:delText xml:space="preserve">Edit: end: </w:delText>
        </w:r>
        <w:r w:rsidRPr="00DE0071" w:rsidDel="005C01F9">
          <w:rPr>
            <w:rFonts w:ascii="Segoe UI" w:eastAsia="Segoe UI,Times New Roman" w:hAnsi="Segoe UI" w:cs="Segoe UI"/>
            <w:b/>
            <w:bCs/>
            <w:color w:val="333333"/>
            <w:sz w:val="24"/>
            <w:szCs w:val="24"/>
            <w:lang w:val="en"/>
            <w:rPrChange w:id="2014" w:author="Author">
              <w:rPr>
                <w:rFonts w:ascii="Segoe UI,Times New Roman" w:eastAsia="Segoe UI,Times New Roman" w:hAnsi="Segoe UI,Times New Roman" w:cs="Segoe UI,Times New Roman"/>
                <w:b/>
                <w:bCs/>
                <w:color w:val="333333"/>
                <w:sz w:val="24"/>
                <w:szCs w:val="24"/>
                <w:lang w:val="en"/>
              </w:rPr>
            </w:rPrChange>
          </w:rPr>
          <w:delText>2016-05-12T00:00:00Z</w:delText>
        </w:r>
        <w:r w:rsidRPr="00DE0071" w:rsidDel="005C01F9">
          <w:rPr>
            <w:rFonts w:ascii="Segoe UI" w:eastAsia="Segoe UI,Times New Roman" w:hAnsi="Segoe UI" w:cs="Segoe UI"/>
            <w:color w:val="333333"/>
            <w:sz w:val="24"/>
            <w:szCs w:val="24"/>
            <w:lang w:val="en"/>
            <w:rPrChange w:id="2015" w:author="Author">
              <w:rPr>
                <w:rFonts w:ascii="Segoe UI,Times New Roman" w:eastAsia="Segoe UI,Times New Roman" w:hAnsi="Segoe UI,Times New Roman" w:cs="Segoe UI,Times New Roman"/>
                <w:color w:val="333333"/>
                <w:sz w:val="24"/>
                <w:szCs w:val="24"/>
                <w:lang w:val="en"/>
              </w:rPr>
            </w:rPrChange>
          </w:rPr>
          <w:delText xml:space="preserve">: to: Your current time in UTC 24 hour clock plus three hours (for example </w:delText>
        </w:r>
        <w:r w:rsidR="002203DD" w:rsidRPr="00DE0071" w:rsidDel="005C01F9">
          <w:rPr>
            <w:rFonts w:ascii="Segoe UI" w:hAnsi="Segoe UI" w:cs="Segoe UI"/>
            <w:rPrChange w:id="2016" w:author="Author">
              <w:rPr/>
            </w:rPrChange>
          </w:rPr>
          <w:fldChar w:fldCharType="begin"/>
        </w:r>
        <w:r w:rsidR="002203DD" w:rsidRPr="00DE0071" w:rsidDel="005C01F9">
          <w:rPr>
            <w:rFonts w:ascii="Segoe UI" w:hAnsi="Segoe UI" w:cs="Segoe UI"/>
            <w:rPrChange w:id="2017" w:author="Author">
              <w:rPr/>
            </w:rPrChange>
          </w:rPr>
          <w:delInstrText xml:space="preserve"> HYPERLINK "http://www.timeanddate.com/worldclock/timezone/utc" \h </w:delInstrText>
        </w:r>
        <w:r w:rsidR="002203DD" w:rsidRPr="00DE0071" w:rsidDel="005C01F9">
          <w:rPr>
            <w:rFonts w:ascii="Segoe UI" w:hAnsi="Segoe UI" w:cs="Segoe UI"/>
            <w:rPrChange w:id="2018" w:author="Author">
              <w:rPr/>
            </w:rPrChange>
          </w:rPr>
          <w:fldChar w:fldCharType="separate"/>
        </w:r>
        <w:r w:rsidRPr="00DE0071" w:rsidDel="005C01F9">
          <w:rPr>
            <w:rFonts w:ascii="Segoe UI" w:eastAsia="Segoe UI,Times New Roman" w:hAnsi="Segoe UI" w:cs="Segoe UI"/>
            <w:color w:val="4078C0"/>
            <w:sz w:val="24"/>
            <w:szCs w:val="24"/>
            <w:lang w:val="en"/>
            <w:rPrChange w:id="2019" w:author="Author">
              <w:rPr>
                <w:rFonts w:ascii="Segoe UI,Times New Roman" w:eastAsia="Segoe UI,Times New Roman" w:hAnsi="Segoe UI,Times New Roman" w:cs="Segoe UI,Times New Roman"/>
                <w:color w:val="4078C0"/>
                <w:sz w:val="24"/>
                <w:szCs w:val="24"/>
                <w:lang w:val="en"/>
              </w:rPr>
            </w:rPrChange>
          </w:rPr>
          <w:delText>http://www.timeanddate.com/worldclock/timezone/utc</w:delText>
        </w:r>
        <w:r w:rsidR="002203DD" w:rsidRPr="00DE0071" w:rsidDel="005C01F9">
          <w:rPr>
            <w:rFonts w:ascii="Segoe UI" w:eastAsia="Segoe UI,Times New Roman" w:hAnsi="Segoe UI" w:cs="Segoe UI"/>
            <w:color w:val="4078C0"/>
            <w:sz w:val="24"/>
            <w:szCs w:val="24"/>
            <w:lang w:val="en"/>
            <w:rPrChange w:id="2020"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2021" w:author="Author">
              <w:rPr>
                <w:rFonts w:ascii="Segoe UI,Times New Roman" w:eastAsia="Segoe UI,Times New Roman" w:hAnsi="Segoe UI,Times New Roman" w:cs="Segoe UI,Times New Roman"/>
                <w:color w:val="333333"/>
                <w:sz w:val="24"/>
                <w:szCs w:val="24"/>
                <w:lang w:val="en"/>
              </w:rPr>
            </w:rPrChange>
          </w:rPr>
          <w:delText>)</w:delText>
        </w:r>
      </w:del>
    </w:p>
    <w:p w14:paraId="1E639576" w14:textId="0D9BC2C7" w:rsidR="00A9053D" w:rsidRPr="00DE0071" w:rsidDel="005C01F9" w:rsidRDefault="58955ABA" w:rsidP="58955ABA">
      <w:pPr>
        <w:numPr>
          <w:ilvl w:val="0"/>
          <w:numId w:val="33"/>
        </w:numPr>
        <w:spacing w:before="100" w:beforeAutospacing="1" w:after="100" w:afterAutospacing="1" w:line="240" w:lineRule="auto"/>
        <w:rPr>
          <w:del w:id="2022" w:author="Author"/>
          <w:rFonts w:ascii="Segoe UI" w:eastAsia="Segoe UI,Times New Roman" w:hAnsi="Segoe UI" w:cs="Segoe UI"/>
          <w:color w:val="333333"/>
          <w:sz w:val="24"/>
          <w:szCs w:val="24"/>
          <w:lang w:val="en"/>
          <w:rPrChange w:id="2023" w:author="Author">
            <w:rPr>
              <w:del w:id="2024" w:author="Author"/>
              <w:rFonts w:ascii="Segoe UI,Times New Roman" w:eastAsia="Segoe UI,Times New Roman" w:hAnsi="Segoe UI,Times New Roman" w:cs="Segoe UI,Times New Roman"/>
              <w:color w:val="333333"/>
              <w:sz w:val="24"/>
              <w:szCs w:val="24"/>
              <w:lang w:val="en"/>
            </w:rPr>
          </w:rPrChange>
        </w:rPr>
      </w:pPr>
      <w:del w:id="2025" w:author="Author">
        <w:r w:rsidRPr="00DE0071" w:rsidDel="005C01F9">
          <w:rPr>
            <w:rFonts w:ascii="Segoe UI" w:eastAsia="Segoe UI,Times New Roman" w:hAnsi="Segoe UI" w:cs="Segoe UI"/>
            <w:color w:val="333333"/>
            <w:sz w:val="24"/>
            <w:szCs w:val="24"/>
            <w:lang w:val="en"/>
            <w:rPrChange w:id="2026" w:author="Author">
              <w:rPr>
                <w:rFonts w:ascii="Segoe UI,Times New Roman" w:eastAsia="Segoe UI,Times New Roman" w:hAnsi="Segoe UI,Times New Roman" w:cs="Segoe UI,Times New Roman"/>
                <w:color w:val="333333"/>
                <w:sz w:val="24"/>
                <w:szCs w:val="24"/>
                <w:lang w:val="en"/>
              </w:rPr>
            </w:rPrChange>
          </w:rPr>
          <w:delText xml:space="preserve">Edit: </w:delText>
        </w:r>
        <w:r w:rsidRPr="00DE0071" w:rsidDel="005C01F9">
          <w:rPr>
            <w:rFonts w:ascii="Segoe UI" w:eastAsia="Segoe UI,Times New Roman" w:hAnsi="Segoe UI" w:cs="Segoe UI"/>
            <w:b/>
            <w:bCs/>
            <w:color w:val="333333"/>
            <w:sz w:val="24"/>
            <w:szCs w:val="24"/>
            <w:lang w:val="en"/>
            <w:rPrChange w:id="2027" w:author="Author">
              <w:rPr>
                <w:rFonts w:ascii="Segoe UI,Times New Roman" w:eastAsia="Segoe UI,Times New Roman" w:hAnsi="Segoe UI,Times New Roman" w:cs="Segoe UI,Times New Roman"/>
                <w:b/>
                <w:bCs/>
                <w:color w:val="333333"/>
                <w:sz w:val="24"/>
                <w:szCs w:val="24"/>
                <w:lang w:val="en"/>
              </w:rPr>
            </w:rPrChange>
          </w:rPr>
          <w:delText>"isPaused": true</w:delText>
        </w:r>
        <w:r w:rsidRPr="00DE0071" w:rsidDel="005C01F9">
          <w:rPr>
            <w:rFonts w:ascii="Segoe UI" w:eastAsia="Segoe UI,Times New Roman" w:hAnsi="Segoe UI" w:cs="Segoe UI"/>
            <w:color w:val="333333"/>
            <w:sz w:val="24"/>
            <w:szCs w:val="24"/>
            <w:lang w:val="en"/>
            <w:rPrChange w:id="2028" w:author="Author">
              <w:rPr>
                <w:rFonts w:ascii="Segoe UI,Times New Roman" w:eastAsia="Segoe UI,Times New Roman" w:hAnsi="Segoe UI,Times New Roman" w:cs="Segoe UI,Times New Roman"/>
                <w:color w:val="333333"/>
                <w:sz w:val="24"/>
                <w:szCs w:val="24"/>
                <w:lang w:val="en"/>
              </w:rPr>
            </w:rPrChange>
          </w:rPr>
          <w:delText xml:space="preserve"> : to </w:delText>
        </w:r>
        <w:r w:rsidRPr="00DE0071" w:rsidDel="005C01F9">
          <w:rPr>
            <w:rFonts w:ascii="Segoe UI" w:eastAsia="Segoe UI,Times New Roman" w:hAnsi="Segoe UI" w:cs="Segoe UI"/>
            <w:b/>
            <w:bCs/>
            <w:color w:val="333333"/>
            <w:sz w:val="24"/>
            <w:szCs w:val="24"/>
            <w:lang w:val="en"/>
            <w:rPrChange w:id="2029" w:author="Author">
              <w:rPr>
                <w:rFonts w:ascii="Segoe UI,Times New Roman" w:eastAsia="Segoe UI,Times New Roman" w:hAnsi="Segoe UI,Times New Roman" w:cs="Segoe UI,Times New Roman"/>
                <w:b/>
                <w:bCs/>
                <w:color w:val="333333"/>
                <w:sz w:val="24"/>
                <w:szCs w:val="24"/>
                <w:lang w:val="en"/>
              </w:rPr>
            </w:rPrChange>
          </w:rPr>
          <w:delText>"isPaused": false</w:delText>
        </w:r>
      </w:del>
    </w:p>
    <w:p w14:paraId="6D6990AD" w14:textId="445F3A8F" w:rsidR="00A9053D" w:rsidRPr="00DE0071" w:rsidDel="005C01F9" w:rsidRDefault="58955ABA" w:rsidP="58955ABA">
      <w:pPr>
        <w:numPr>
          <w:ilvl w:val="0"/>
          <w:numId w:val="33"/>
        </w:numPr>
        <w:spacing w:before="100" w:beforeAutospacing="1" w:after="100" w:afterAutospacing="1" w:line="240" w:lineRule="auto"/>
        <w:rPr>
          <w:del w:id="2030" w:author="Author"/>
          <w:rFonts w:ascii="Segoe UI" w:eastAsia="Segoe UI,Times New Roman" w:hAnsi="Segoe UI" w:cs="Segoe UI"/>
          <w:color w:val="333333"/>
          <w:sz w:val="24"/>
          <w:szCs w:val="24"/>
          <w:lang w:val="en"/>
          <w:rPrChange w:id="2031" w:author="Author">
            <w:rPr>
              <w:del w:id="2032" w:author="Author"/>
              <w:rFonts w:ascii="Segoe UI,Times New Roman" w:eastAsia="Segoe UI,Times New Roman" w:hAnsi="Segoe UI,Times New Roman" w:cs="Segoe UI,Times New Roman"/>
              <w:color w:val="333333"/>
              <w:sz w:val="24"/>
              <w:szCs w:val="24"/>
              <w:lang w:val="en"/>
            </w:rPr>
          </w:rPrChange>
        </w:rPr>
      </w:pPr>
      <w:del w:id="2033" w:author="Author">
        <w:r w:rsidRPr="00DE0071" w:rsidDel="005C01F9">
          <w:rPr>
            <w:rFonts w:ascii="Segoe UI" w:eastAsia="Segoe UI,Times New Roman" w:hAnsi="Segoe UI" w:cs="Segoe UI"/>
            <w:color w:val="333333"/>
            <w:sz w:val="24"/>
            <w:szCs w:val="24"/>
            <w:lang w:val="en"/>
            <w:rPrChange w:id="2034"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2035" w:author="Author">
              <w:rPr>
                <w:rFonts w:ascii="Segoe UI,Times New Roman" w:eastAsia="Segoe UI,Times New Roman" w:hAnsi="Segoe UI,Times New Roman" w:cs="Segoe UI,Times New Roman"/>
                <w:b/>
                <w:bCs/>
                <w:color w:val="333333"/>
                <w:sz w:val="24"/>
                <w:szCs w:val="24"/>
                <w:lang w:val="en"/>
              </w:rPr>
            </w:rPrChange>
          </w:rPr>
          <w:delText>Deploy</w:delText>
        </w:r>
      </w:del>
    </w:p>
    <w:p w14:paraId="05E041A0" w14:textId="4D49E860" w:rsidR="00A9053D" w:rsidRPr="00DE0071" w:rsidDel="005C01F9" w:rsidRDefault="58955ABA" w:rsidP="00A9053D">
      <w:pPr>
        <w:spacing w:after="0" w:line="240" w:lineRule="auto"/>
        <w:outlineLvl w:val="4"/>
        <w:rPr>
          <w:del w:id="2036" w:author="Author"/>
          <w:rFonts w:ascii="Segoe UI" w:eastAsia="Times New Roman" w:hAnsi="Segoe UI" w:cs="Segoe UI"/>
          <w:b/>
          <w:bCs/>
          <w:color w:val="333333"/>
          <w:sz w:val="32"/>
          <w:szCs w:val="24"/>
          <w:lang w:val="en"/>
          <w:rPrChange w:id="2037" w:author="Author">
            <w:rPr>
              <w:del w:id="2038" w:author="Author"/>
              <w:rFonts w:ascii="Segoe UI" w:eastAsia="Times New Roman" w:hAnsi="Segoe UI" w:cs="Segoe UI"/>
              <w:b/>
              <w:bCs/>
              <w:color w:val="333333"/>
              <w:sz w:val="32"/>
              <w:szCs w:val="24"/>
              <w:lang w:val="en"/>
            </w:rPr>
          </w:rPrChange>
        </w:rPr>
      </w:pPr>
      <w:del w:id="2039" w:author="Author">
        <w:r w:rsidRPr="00DE0071" w:rsidDel="005C01F9">
          <w:rPr>
            <w:rFonts w:ascii="Segoe UI" w:eastAsia="Segoe UI,Times New Roman" w:hAnsi="Segoe UI" w:cs="Segoe UI"/>
            <w:b/>
            <w:bCs/>
            <w:color w:val="333333"/>
            <w:sz w:val="28"/>
            <w:szCs w:val="28"/>
            <w:lang w:val="en"/>
            <w:rPrChange w:id="2040" w:author="Author">
              <w:rPr>
                <w:rFonts w:ascii="Segoe UI,Times New Roman" w:eastAsia="Segoe UI,Times New Roman" w:hAnsi="Segoe UI,Times New Roman" w:cs="Segoe UI,Times New Roman"/>
                <w:b/>
                <w:bCs/>
                <w:color w:val="333333"/>
                <w:sz w:val="28"/>
                <w:szCs w:val="28"/>
                <w:lang w:val="en"/>
              </w:rPr>
            </w:rPrChange>
          </w:rPr>
          <w:delText>Start Machine Learning Pipeline</w:delText>
        </w:r>
      </w:del>
    </w:p>
    <w:p w14:paraId="07424582" w14:textId="5B9BA4CD" w:rsidR="00A9053D" w:rsidRPr="00DE0071" w:rsidDel="005C01F9" w:rsidRDefault="58955ABA" w:rsidP="58955ABA">
      <w:pPr>
        <w:numPr>
          <w:ilvl w:val="0"/>
          <w:numId w:val="34"/>
        </w:numPr>
        <w:spacing w:before="100" w:beforeAutospacing="1" w:after="100" w:afterAutospacing="1" w:line="240" w:lineRule="auto"/>
        <w:rPr>
          <w:del w:id="2041" w:author="Author"/>
          <w:rFonts w:ascii="Segoe UI" w:eastAsia="Segoe UI,Times New Roman" w:hAnsi="Segoe UI" w:cs="Segoe UI"/>
          <w:color w:val="333333"/>
          <w:sz w:val="24"/>
          <w:szCs w:val="24"/>
          <w:lang w:val="en"/>
          <w:rPrChange w:id="2042" w:author="Author">
            <w:rPr>
              <w:del w:id="2043" w:author="Author"/>
              <w:rFonts w:ascii="Segoe UI,Times New Roman" w:eastAsia="Segoe UI,Times New Roman" w:hAnsi="Segoe UI,Times New Roman" w:cs="Segoe UI,Times New Roman"/>
              <w:color w:val="333333"/>
              <w:sz w:val="24"/>
              <w:szCs w:val="24"/>
              <w:lang w:val="en"/>
            </w:rPr>
          </w:rPrChange>
        </w:rPr>
      </w:pPr>
      <w:del w:id="2044" w:author="Author">
        <w:r w:rsidRPr="00DE0071" w:rsidDel="005C01F9">
          <w:rPr>
            <w:rFonts w:ascii="Segoe UI" w:eastAsia="Segoe UI,Times New Roman" w:hAnsi="Segoe UI" w:cs="Segoe UI"/>
            <w:color w:val="333333"/>
            <w:sz w:val="24"/>
            <w:szCs w:val="24"/>
            <w:lang w:val="en"/>
            <w:rPrChange w:id="2045" w:author="Author">
              <w:rPr>
                <w:rFonts w:ascii="Segoe UI,Times New Roman" w:eastAsia="Segoe UI,Times New Roman" w:hAnsi="Segoe UI,Times New Roman" w:cs="Segoe UI,Times New Roman"/>
                <w:color w:val="333333"/>
                <w:sz w:val="24"/>
                <w:szCs w:val="24"/>
                <w:lang w:val="en"/>
              </w:rPr>
            </w:rPrChange>
          </w:rPr>
          <w:delText xml:space="preserve">Expand: </w:delText>
        </w:r>
        <w:r w:rsidRPr="00DE0071" w:rsidDel="005C01F9">
          <w:rPr>
            <w:rFonts w:ascii="Segoe UI" w:eastAsia="Segoe UI,Times New Roman" w:hAnsi="Segoe UI" w:cs="Segoe UI"/>
            <w:b/>
            <w:bCs/>
            <w:color w:val="333333"/>
            <w:sz w:val="24"/>
            <w:szCs w:val="24"/>
            <w:lang w:val="en"/>
            <w:rPrChange w:id="2046" w:author="Author">
              <w:rPr>
                <w:rFonts w:ascii="Segoe UI,Times New Roman" w:eastAsia="Segoe UI,Times New Roman" w:hAnsi="Segoe UI,Times New Roman" w:cs="Segoe UI,Times New Roman"/>
                <w:b/>
                <w:bCs/>
                <w:color w:val="333333"/>
                <w:sz w:val="24"/>
                <w:szCs w:val="24"/>
                <w:lang w:val="en"/>
              </w:rPr>
            </w:rPrChange>
          </w:rPr>
          <w:delText>Pipelines</w:delText>
        </w:r>
      </w:del>
    </w:p>
    <w:p w14:paraId="1471506A" w14:textId="69E2D67A" w:rsidR="00A9053D" w:rsidRPr="00DE0071" w:rsidDel="005C01F9" w:rsidRDefault="58955ABA" w:rsidP="58955ABA">
      <w:pPr>
        <w:numPr>
          <w:ilvl w:val="0"/>
          <w:numId w:val="34"/>
        </w:numPr>
        <w:spacing w:before="100" w:beforeAutospacing="1" w:after="100" w:afterAutospacing="1" w:line="240" w:lineRule="auto"/>
        <w:rPr>
          <w:del w:id="2047" w:author="Author"/>
          <w:rFonts w:ascii="Segoe UI" w:eastAsia="Segoe UI,Times New Roman" w:hAnsi="Segoe UI" w:cs="Segoe UI"/>
          <w:color w:val="333333"/>
          <w:sz w:val="24"/>
          <w:szCs w:val="24"/>
          <w:lang w:val="en"/>
          <w:rPrChange w:id="2048" w:author="Author">
            <w:rPr>
              <w:del w:id="2049" w:author="Author"/>
              <w:rFonts w:ascii="Segoe UI,Times New Roman" w:eastAsia="Segoe UI,Times New Roman" w:hAnsi="Segoe UI,Times New Roman" w:cs="Segoe UI,Times New Roman"/>
              <w:color w:val="333333"/>
              <w:sz w:val="24"/>
              <w:szCs w:val="24"/>
              <w:lang w:val="en"/>
            </w:rPr>
          </w:rPrChange>
        </w:rPr>
      </w:pPr>
      <w:del w:id="2050" w:author="Author">
        <w:r w:rsidRPr="00DE0071" w:rsidDel="005C01F9">
          <w:rPr>
            <w:rFonts w:ascii="Segoe UI" w:eastAsia="Segoe UI,Times New Roman" w:hAnsi="Segoe UI" w:cs="Segoe UI"/>
            <w:color w:val="333333"/>
            <w:sz w:val="24"/>
            <w:szCs w:val="24"/>
            <w:lang w:val="en"/>
            <w:rPrChange w:id="2051"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5C01F9">
          <w:rPr>
            <w:rFonts w:ascii="Segoe UI" w:eastAsia="Segoe UI,Times New Roman" w:hAnsi="Segoe UI" w:cs="Segoe UI"/>
            <w:b/>
            <w:bCs/>
            <w:color w:val="333333"/>
            <w:sz w:val="24"/>
            <w:szCs w:val="24"/>
            <w:lang w:val="en"/>
            <w:rPrChange w:id="2052" w:author="Author">
              <w:rPr>
                <w:rFonts w:ascii="Segoe UI,Times New Roman" w:eastAsia="Segoe UI,Times New Roman" w:hAnsi="Segoe UI,Times New Roman" w:cs="Segoe UI,Times New Roman"/>
                <w:b/>
                <w:bCs/>
                <w:color w:val="333333"/>
                <w:sz w:val="24"/>
                <w:szCs w:val="24"/>
                <w:lang w:val="en"/>
              </w:rPr>
            </w:rPrChange>
          </w:rPr>
          <w:delText>MLPipeline</w:delText>
        </w:r>
      </w:del>
    </w:p>
    <w:p w14:paraId="5A26B139" w14:textId="695C7C0C" w:rsidR="00A9053D" w:rsidRPr="00DE0071" w:rsidDel="005C01F9" w:rsidRDefault="58955ABA" w:rsidP="58955ABA">
      <w:pPr>
        <w:numPr>
          <w:ilvl w:val="0"/>
          <w:numId w:val="34"/>
        </w:numPr>
        <w:spacing w:before="100" w:beforeAutospacing="1" w:after="100" w:afterAutospacing="1" w:line="240" w:lineRule="auto"/>
        <w:rPr>
          <w:del w:id="2053" w:author="Author"/>
          <w:rFonts w:ascii="Segoe UI" w:eastAsia="Segoe UI,Times New Roman" w:hAnsi="Segoe UI" w:cs="Segoe UI"/>
          <w:color w:val="333333"/>
          <w:sz w:val="24"/>
          <w:szCs w:val="24"/>
          <w:lang w:val="en"/>
          <w:rPrChange w:id="2054" w:author="Author">
            <w:rPr>
              <w:del w:id="2055" w:author="Author"/>
              <w:rFonts w:ascii="Segoe UI,Times New Roman" w:eastAsia="Segoe UI,Times New Roman" w:hAnsi="Segoe UI,Times New Roman" w:cs="Segoe UI,Times New Roman"/>
              <w:color w:val="333333"/>
              <w:sz w:val="24"/>
              <w:szCs w:val="24"/>
              <w:lang w:val="en"/>
            </w:rPr>
          </w:rPrChange>
        </w:rPr>
      </w:pPr>
      <w:del w:id="2056" w:author="Author">
        <w:r w:rsidRPr="00DE0071" w:rsidDel="005C01F9">
          <w:rPr>
            <w:rFonts w:ascii="Segoe UI" w:eastAsia="Segoe UI,Times New Roman" w:hAnsi="Segoe UI" w:cs="Segoe UI"/>
            <w:color w:val="333333"/>
            <w:sz w:val="24"/>
            <w:szCs w:val="24"/>
            <w:lang w:val="en"/>
            <w:rPrChange w:id="2057" w:author="Author">
              <w:rPr>
                <w:rFonts w:ascii="Segoe UI,Times New Roman" w:eastAsia="Segoe UI,Times New Roman" w:hAnsi="Segoe UI,Times New Roman" w:cs="Segoe UI,Times New Roman"/>
                <w:color w:val="333333"/>
                <w:sz w:val="24"/>
                <w:szCs w:val="24"/>
                <w:lang w:val="en"/>
              </w:rPr>
            </w:rPrChange>
          </w:rPr>
          <w:delText xml:space="preserve">Edit: start: </w:delText>
        </w:r>
        <w:r w:rsidRPr="00DE0071" w:rsidDel="005C01F9">
          <w:rPr>
            <w:rFonts w:ascii="Segoe UI" w:eastAsia="Segoe UI,Times New Roman" w:hAnsi="Segoe UI" w:cs="Segoe UI"/>
            <w:b/>
            <w:bCs/>
            <w:color w:val="333333"/>
            <w:sz w:val="24"/>
            <w:szCs w:val="24"/>
            <w:lang w:val="en"/>
            <w:rPrChange w:id="2058" w:author="Author">
              <w:rPr>
                <w:rFonts w:ascii="Segoe UI,Times New Roman" w:eastAsia="Segoe UI,Times New Roman" w:hAnsi="Segoe UI,Times New Roman" w:cs="Segoe UI,Times New Roman"/>
                <w:b/>
                <w:bCs/>
                <w:color w:val="333333"/>
                <w:sz w:val="24"/>
                <w:szCs w:val="24"/>
                <w:lang w:val="en"/>
              </w:rPr>
            </w:rPrChange>
          </w:rPr>
          <w:delText>2016-05-12T00:00:00Z</w:delText>
        </w:r>
        <w:r w:rsidRPr="00DE0071" w:rsidDel="005C01F9">
          <w:rPr>
            <w:rFonts w:ascii="Segoe UI" w:eastAsia="Segoe UI,Times New Roman" w:hAnsi="Segoe UI" w:cs="Segoe UI"/>
            <w:color w:val="333333"/>
            <w:sz w:val="24"/>
            <w:szCs w:val="24"/>
            <w:lang w:val="en"/>
            <w:rPrChange w:id="2059" w:author="Author">
              <w:rPr>
                <w:rFonts w:ascii="Segoe UI,Times New Roman" w:eastAsia="Segoe UI,Times New Roman" w:hAnsi="Segoe UI,Times New Roman" w:cs="Segoe UI,Times New Roman"/>
                <w:color w:val="333333"/>
                <w:sz w:val="24"/>
                <w:szCs w:val="24"/>
                <w:lang w:val="en"/>
              </w:rPr>
            </w:rPrChange>
          </w:rPr>
          <w:delText xml:space="preserve">: to: Your current time in UTC 24 hour clock (for example </w:delText>
        </w:r>
        <w:r w:rsidR="002203DD" w:rsidRPr="00DE0071" w:rsidDel="005C01F9">
          <w:rPr>
            <w:rFonts w:ascii="Segoe UI" w:hAnsi="Segoe UI" w:cs="Segoe UI"/>
            <w:rPrChange w:id="2060" w:author="Author">
              <w:rPr/>
            </w:rPrChange>
          </w:rPr>
          <w:fldChar w:fldCharType="begin"/>
        </w:r>
        <w:r w:rsidR="002203DD" w:rsidRPr="00DE0071" w:rsidDel="005C01F9">
          <w:rPr>
            <w:rFonts w:ascii="Segoe UI" w:hAnsi="Segoe UI" w:cs="Segoe UI"/>
            <w:rPrChange w:id="2061" w:author="Author">
              <w:rPr/>
            </w:rPrChange>
          </w:rPr>
          <w:delInstrText xml:space="preserve"> HYPERLINK "http://www.timeanddate.com/worldclock/timezone/utc" \h </w:delInstrText>
        </w:r>
        <w:r w:rsidR="002203DD" w:rsidRPr="00DE0071" w:rsidDel="005C01F9">
          <w:rPr>
            <w:rFonts w:ascii="Segoe UI" w:hAnsi="Segoe UI" w:cs="Segoe UI"/>
            <w:rPrChange w:id="2062" w:author="Author">
              <w:rPr/>
            </w:rPrChange>
          </w:rPr>
          <w:fldChar w:fldCharType="separate"/>
        </w:r>
        <w:r w:rsidRPr="00DE0071" w:rsidDel="005C01F9">
          <w:rPr>
            <w:rFonts w:ascii="Segoe UI" w:eastAsia="Segoe UI,Times New Roman" w:hAnsi="Segoe UI" w:cs="Segoe UI"/>
            <w:color w:val="4078C0"/>
            <w:sz w:val="24"/>
            <w:szCs w:val="24"/>
            <w:lang w:val="en"/>
            <w:rPrChange w:id="2063" w:author="Author">
              <w:rPr>
                <w:rFonts w:ascii="Segoe UI,Times New Roman" w:eastAsia="Segoe UI,Times New Roman" w:hAnsi="Segoe UI,Times New Roman" w:cs="Segoe UI,Times New Roman"/>
                <w:color w:val="4078C0"/>
                <w:sz w:val="24"/>
                <w:szCs w:val="24"/>
                <w:lang w:val="en"/>
              </w:rPr>
            </w:rPrChange>
          </w:rPr>
          <w:delText>http://www.timeanddate.com/worldclock/timezone/utc</w:delText>
        </w:r>
        <w:r w:rsidR="002203DD" w:rsidRPr="00DE0071" w:rsidDel="005C01F9">
          <w:rPr>
            <w:rFonts w:ascii="Segoe UI" w:eastAsia="Segoe UI,Times New Roman" w:hAnsi="Segoe UI" w:cs="Segoe UI"/>
            <w:color w:val="4078C0"/>
            <w:sz w:val="24"/>
            <w:szCs w:val="24"/>
            <w:lang w:val="en"/>
            <w:rPrChange w:id="2064"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2065" w:author="Author">
              <w:rPr>
                <w:rFonts w:ascii="Segoe UI,Times New Roman" w:eastAsia="Segoe UI,Times New Roman" w:hAnsi="Segoe UI,Times New Roman" w:cs="Segoe UI,Times New Roman"/>
                <w:color w:val="333333"/>
                <w:sz w:val="24"/>
                <w:szCs w:val="24"/>
                <w:lang w:val="en"/>
              </w:rPr>
            </w:rPrChange>
          </w:rPr>
          <w:delText>)</w:delText>
        </w:r>
      </w:del>
    </w:p>
    <w:p w14:paraId="1969B2D3" w14:textId="5BE413EC" w:rsidR="00A9053D" w:rsidRPr="00DE0071" w:rsidDel="005C01F9" w:rsidRDefault="58955ABA" w:rsidP="58955ABA">
      <w:pPr>
        <w:numPr>
          <w:ilvl w:val="0"/>
          <w:numId w:val="34"/>
        </w:numPr>
        <w:spacing w:before="100" w:beforeAutospacing="1" w:after="100" w:afterAutospacing="1" w:line="240" w:lineRule="auto"/>
        <w:rPr>
          <w:del w:id="2066" w:author="Author"/>
          <w:rFonts w:ascii="Segoe UI" w:eastAsia="Segoe UI,Times New Roman" w:hAnsi="Segoe UI" w:cs="Segoe UI"/>
          <w:color w:val="333333"/>
          <w:sz w:val="24"/>
          <w:szCs w:val="24"/>
          <w:lang w:val="en"/>
          <w:rPrChange w:id="2067" w:author="Author">
            <w:rPr>
              <w:del w:id="2068" w:author="Author"/>
              <w:rFonts w:ascii="Segoe UI,Times New Roman" w:eastAsia="Segoe UI,Times New Roman" w:hAnsi="Segoe UI,Times New Roman" w:cs="Segoe UI,Times New Roman"/>
              <w:color w:val="333333"/>
              <w:sz w:val="24"/>
              <w:szCs w:val="24"/>
              <w:lang w:val="en"/>
            </w:rPr>
          </w:rPrChange>
        </w:rPr>
      </w:pPr>
      <w:del w:id="2069" w:author="Author">
        <w:r w:rsidRPr="00DE0071" w:rsidDel="005C01F9">
          <w:rPr>
            <w:rFonts w:ascii="Segoe UI" w:eastAsia="Segoe UI,Times New Roman" w:hAnsi="Segoe UI" w:cs="Segoe UI"/>
            <w:color w:val="333333"/>
            <w:sz w:val="24"/>
            <w:szCs w:val="24"/>
            <w:lang w:val="en"/>
            <w:rPrChange w:id="2070" w:author="Author">
              <w:rPr>
                <w:rFonts w:ascii="Segoe UI,Times New Roman" w:eastAsia="Segoe UI,Times New Roman" w:hAnsi="Segoe UI,Times New Roman" w:cs="Segoe UI,Times New Roman"/>
                <w:color w:val="333333"/>
                <w:sz w:val="24"/>
                <w:szCs w:val="24"/>
                <w:lang w:val="en"/>
              </w:rPr>
            </w:rPrChange>
          </w:rPr>
          <w:delText xml:space="preserve">Edit: end: </w:delText>
        </w:r>
        <w:r w:rsidRPr="00DE0071" w:rsidDel="005C01F9">
          <w:rPr>
            <w:rFonts w:ascii="Segoe UI" w:eastAsia="Segoe UI,Times New Roman" w:hAnsi="Segoe UI" w:cs="Segoe UI"/>
            <w:b/>
            <w:bCs/>
            <w:color w:val="333333"/>
            <w:sz w:val="24"/>
            <w:szCs w:val="24"/>
            <w:lang w:val="en"/>
            <w:rPrChange w:id="2071" w:author="Author">
              <w:rPr>
                <w:rFonts w:ascii="Segoe UI,Times New Roman" w:eastAsia="Segoe UI,Times New Roman" w:hAnsi="Segoe UI,Times New Roman" w:cs="Segoe UI,Times New Roman"/>
                <w:b/>
                <w:bCs/>
                <w:color w:val="333333"/>
                <w:sz w:val="24"/>
                <w:szCs w:val="24"/>
                <w:lang w:val="en"/>
              </w:rPr>
            </w:rPrChange>
          </w:rPr>
          <w:delText>2016-05-12T00:00:00Z</w:delText>
        </w:r>
        <w:r w:rsidRPr="00DE0071" w:rsidDel="005C01F9">
          <w:rPr>
            <w:rFonts w:ascii="Segoe UI" w:eastAsia="Segoe UI,Times New Roman" w:hAnsi="Segoe UI" w:cs="Segoe UI"/>
            <w:color w:val="333333"/>
            <w:sz w:val="24"/>
            <w:szCs w:val="24"/>
            <w:lang w:val="en"/>
            <w:rPrChange w:id="2072" w:author="Author">
              <w:rPr>
                <w:rFonts w:ascii="Segoe UI,Times New Roman" w:eastAsia="Segoe UI,Times New Roman" w:hAnsi="Segoe UI,Times New Roman" w:cs="Segoe UI,Times New Roman"/>
                <w:color w:val="333333"/>
                <w:sz w:val="24"/>
                <w:szCs w:val="24"/>
                <w:lang w:val="en"/>
              </w:rPr>
            </w:rPrChange>
          </w:rPr>
          <w:delText xml:space="preserve">: to: Your current time in UTC 24 hour clock plus three hours (for example </w:delText>
        </w:r>
        <w:r w:rsidR="002203DD" w:rsidRPr="00DE0071" w:rsidDel="005C01F9">
          <w:rPr>
            <w:rFonts w:ascii="Segoe UI" w:hAnsi="Segoe UI" w:cs="Segoe UI"/>
            <w:rPrChange w:id="2073" w:author="Author">
              <w:rPr/>
            </w:rPrChange>
          </w:rPr>
          <w:fldChar w:fldCharType="begin"/>
        </w:r>
        <w:r w:rsidR="002203DD" w:rsidRPr="00DE0071" w:rsidDel="005C01F9">
          <w:rPr>
            <w:rFonts w:ascii="Segoe UI" w:hAnsi="Segoe UI" w:cs="Segoe UI"/>
            <w:rPrChange w:id="2074" w:author="Author">
              <w:rPr/>
            </w:rPrChange>
          </w:rPr>
          <w:delInstrText xml:space="preserve"> HYPERLINK "http://www.timeanddate.com/worldclock/timezone/utc" \h </w:delInstrText>
        </w:r>
        <w:r w:rsidR="002203DD" w:rsidRPr="00DE0071" w:rsidDel="005C01F9">
          <w:rPr>
            <w:rFonts w:ascii="Segoe UI" w:hAnsi="Segoe UI" w:cs="Segoe UI"/>
            <w:rPrChange w:id="2075" w:author="Author">
              <w:rPr/>
            </w:rPrChange>
          </w:rPr>
          <w:fldChar w:fldCharType="separate"/>
        </w:r>
        <w:r w:rsidRPr="00DE0071" w:rsidDel="005C01F9">
          <w:rPr>
            <w:rFonts w:ascii="Segoe UI" w:eastAsia="Segoe UI,Times New Roman" w:hAnsi="Segoe UI" w:cs="Segoe UI"/>
            <w:color w:val="4078C0"/>
            <w:sz w:val="24"/>
            <w:szCs w:val="24"/>
            <w:lang w:val="en"/>
            <w:rPrChange w:id="2076" w:author="Author">
              <w:rPr>
                <w:rFonts w:ascii="Segoe UI,Times New Roman" w:eastAsia="Segoe UI,Times New Roman" w:hAnsi="Segoe UI,Times New Roman" w:cs="Segoe UI,Times New Roman"/>
                <w:color w:val="4078C0"/>
                <w:sz w:val="24"/>
                <w:szCs w:val="24"/>
                <w:lang w:val="en"/>
              </w:rPr>
            </w:rPrChange>
          </w:rPr>
          <w:delText>http://www.timeanddate.com/worldclock/timezone/utc</w:delText>
        </w:r>
        <w:r w:rsidR="002203DD" w:rsidRPr="00DE0071" w:rsidDel="005C01F9">
          <w:rPr>
            <w:rFonts w:ascii="Segoe UI" w:eastAsia="Segoe UI,Times New Roman" w:hAnsi="Segoe UI" w:cs="Segoe UI"/>
            <w:color w:val="4078C0"/>
            <w:sz w:val="24"/>
            <w:szCs w:val="24"/>
            <w:lang w:val="en"/>
            <w:rPrChange w:id="2077"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5C01F9">
          <w:rPr>
            <w:rFonts w:ascii="Segoe UI" w:eastAsia="Segoe UI,Times New Roman" w:hAnsi="Segoe UI" w:cs="Segoe UI"/>
            <w:color w:val="333333"/>
            <w:sz w:val="24"/>
            <w:szCs w:val="24"/>
            <w:lang w:val="en"/>
            <w:rPrChange w:id="2078" w:author="Author">
              <w:rPr>
                <w:rFonts w:ascii="Segoe UI,Times New Roman" w:eastAsia="Segoe UI,Times New Roman" w:hAnsi="Segoe UI,Times New Roman" w:cs="Segoe UI,Times New Roman"/>
                <w:color w:val="333333"/>
                <w:sz w:val="24"/>
                <w:szCs w:val="24"/>
                <w:lang w:val="en"/>
              </w:rPr>
            </w:rPrChange>
          </w:rPr>
          <w:delText>)</w:delText>
        </w:r>
      </w:del>
    </w:p>
    <w:p w14:paraId="06FDF756" w14:textId="39AC2E1F" w:rsidR="00A9053D" w:rsidRPr="00DE0071" w:rsidDel="005C01F9" w:rsidRDefault="58955ABA" w:rsidP="58955ABA">
      <w:pPr>
        <w:numPr>
          <w:ilvl w:val="0"/>
          <w:numId w:val="34"/>
        </w:numPr>
        <w:spacing w:before="100" w:beforeAutospacing="1" w:after="100" w:afterAutospacing="1" w:line="240" w:lineRule="auto"/>
        <w:rPr>
          <w:del w:id="2079" w:author="Author"/>
          <w:rFonts w:ascii="Segoe UI" w:eastAsia="Segoe UI,Times New Roman" w:hAnsi="Segoe UI" w:cs="Segoe UI"/>
          <w:color w:val="333333"/>
          <w:sz w:val="24"/>
          <w:szCs w:val="24"/>
          <w:lang w:val="en"/>
          <w:rPrChange w:id="2080" w:author="Author">
            <w:rPr>
              <w:del w:id="2081" w:author="Author"/>
              <w:rFonts w:ascii="Segoe UI,Times New Roman" w:eastAsia="Segoe UI,Times New Roman" w:hAnsi="Segoe UI,Times New Roman" w:cs="Segoe UI,Times New Roman"/>
              <w:color w:val="333333"/>
              <w:sz w:val="24"/>
              <w:szCs w:val="24"/>
              <w:lang w:val="en"/>
            </w:rPr>
          </w:rPrChange>
        </w:rPr>
      </w:pPr>
      <w:del w:id="2082" w:author="Author">
        <w:r w:rsidRPr="00DE0071" w:rsidDel="005C01F9">
          <w:rPr>
            <w:rFonts w:ascii="Segoe UI" w:eastAsia="Segoe UI,Times New Roman" w:hAnsi="Segoe UI" w:cs="Segoe UI"/>
            <w:color w:val="333333"/>
            <w:sz w:val="24"/>
            <w:szCs w:val="24"/>
            <w:lang w:val="en"/>
            <w:rPrChange w:id="2083" w:author="Author">
              <w:rPr>
                <w:rFonts w:ascii="Segoe UI,Times New Roman" w:eastAsia="Segoe UI,Times New Roman" w:hAnsi="Segoe UI,Times New Roman" w:cs="Segoe UI,Times New Roman"/>
                <w:color w:val="333333"/>
                <w:sz w:val="24"/>
                <w:szCs w:val="24"/>
                <w:lang w:val="en"/>
              </w:rPr>
            </w:rPrChange>
          </w:rPr>
          <w:delText xml:space="preserve">Edit: </w:delText>
        </w:r>
        <w:r w:rsidRPr="00DE0071" w:rsidDel="005C01F9">
          <w:rPr>
            <w:rFonts w:ascii="Segoe UI" w:eastAsia="Segoe UI,Times New Roman" w:hAnsi="Segoe UI" w:cs="Segoe UI"/>
            <w:b/>
            <w:bCs/>
            <w:color w:val="333333"/>
            <w:sz w:val="24"/>
            <w:szCs w:val="24"/>
            <w:lang w:val="en"/>
            <w:rPrChange w:id="2084" w:author="Author">
              <w:rPr>
                <w:rFonts w:ascii="Segoe UI,Times New Roman" w:eastAsia="Segoe UI,Times New Roman" w:hAnsi="Segoe UI,Times New Roman" w:cs="Segoe UI,Times New Roman"/>
                <w:b/>
                <w:bCs/>
                <w:color w:val="333333"/>
                <w:sz w:val="24"/>
                <w:szCs w:val="24"/>
                <w:lang w:val="en"/>
              </w:rPr>
            </w:rPrChange>
          </w:rPr>
          <w:delText>"isPaused": true</w:delText>
        </w:r>
        <w:r w:rsidRPr="00DE0071" w:rsidDel="005C01F9">
          <w:rPr>
            <w:rFonts w:ascii="Segoe UI" w:eastAsia="Segoe UI,Times New Roman" w:hAnsi="Segoe UI" w:cs="Segoe UI"/>
            <w:color w:val="333333"/>
            <w:sz w:val="24"/>
            <w:szCs w:val="24"/>
            <w:lang w:val="en"/>
            <w:rPrChange w:id="2085" w:author="Author">
              <w:rPr>
                <w:rFonts w:ascii="Segoe UI,Times New Roman" w:eastAsia="Segoe UI,Times New Roman" w:hAnsi="Segoe UI,Times New Roman" w:cs="Segoe UI,Times New Roman"/>
                <w:color w:val="333333"/>
                <w:sz w:val="24"/>
                <w:szCs w:val="24"/>
                <w:lang w:val="en"/>
              </w:rPr>
            </w:rPrChange>
          </w:rPr>
          <w:delText xml:space="preserve"> : to </w:delText>
        </w:r>
        <w:r w:rsidRPr="00DE0071" w:rsidDel="005C01F9">
          <w:rPr>
            <w:rFonts w:ascii="Segoe UI" w:eastAsia="Segoe UI,Times New Roman" w:hAnsi="Segoe UI" w:cs="Segoe UI"/>
            <w:b/>
            <w:bCs/>
            <w:color w:val="333333"/>
            <w:sz w:val="24"/>
            <w:szCs w:val="24"/>
            <w:lang w:val="en"/>
            <w:rPrChange w:id="2086" w:author="Author">
              <w:rPr>
                <w:rFonts w:ascii="Segoe UI,Times New Roman" w:eastAsia="Segoe UI,Times New Roman" w:hAnsi="Segoe UI,Times New Roman" w:cs="Segoe UI,Times New Roman"/>
                <w:b/>
                <w:bCs/>
                <w:color w:val="333333"/>
                <w:sz w:val="24"/>
                <w:szCs w:val="24"/>
                <w:lang w:val="en"/>
              </w:rPr>
            </w:rPrChange>
          </w:rPr>
          <w:delText>"isPaused": false</w:delText>
        </w:r>
      </w:del>
    </w:p>
    <w:p w14:paraId="580657F0" w14:textId="29521DB5" w:rsidR="00A9053D" w:rsidRPr="00DE0071" w:rsidDel="005C01F9" w:rsidRDefault="58955ABA" w:rsidP="58955ABA">
      <w:pPr>
        <w:numPr>
          <w:ilvl w:val="0"/>
          <w:numId w:val="34"/>
        </w:numPr>
        <w:spacing w:before="100" w:beforeAutospacing="1" w:after="100" w:afterAutospacing="1" w:line="240" w:lineRule="auto"/>
        <w:rPr>
          <w:del w:id="2087" w:author="Author"/>
          <w:rFonts w:ascii="Segoe UI" w:eastAsia="Segoe UI,Times New Roman" w:hAnsi="Segoe UI" w:cs="Segoe UI"/>
          <w:color w:val="333333"/>
          <w:sz w:val="24"/>
          <w:szCs w:val="24"/>
          <w:lang w:val="en"/>
          <w:rPrChange w:id="2088" w:author="Author">
            <w:rPr>
              <w:del w:id="2089" w:author="Author"/>
              <w:rFonts w:ascii="Segoe UI,Times New Roman" w:eastAsia="Segoe UI,Times New Roman" w:hAnsi="Segoe UI,Times New Roman" w:cs="Segoe UI,Times New Roman"/>
              <w:color w:val="333333"/>
              <w:sz w:val="24"/>
              <w:szCs w:val="24"/>
              <w:lang w:val="en"/>
            </w:rPr>
          </w:rPrChange>
        </w:rPr>
      </w:pPr>
      <w:del w:id="2090" w:author="Author">
        <w:r w:rsidRPr="00DE0071" w:rsidDel="005C01F9">
          <w:rPr>
            <w:rFonts w:ascii="Segoe UI" w:eastAsia="Segoe UI,Times New Roman" w:hAnsi="Segoe UI" w:cs="Segoe UI"/>
            <w:color w:val="333333"/>
            <w:sz w:val="24"/>
            <w:szCs w:val="24"/>
            <w:lang w:val="en"/>
            <w:rPrChange w:id="2091"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5C01F9">
          <w:rPr>
            <w:rFonts w:ascii="Segoe UI" w:eastAsia="Segoe UI,Times New Roman" w:hAnsi="Segoe UI" w:cs="Segoe UI"/>
            <w:b/>
            <w:bCs/>
            <w:color w:val="333333"/>
            <w:sz w:val="24"/>
            <w:szCs w:val="24"/>
            <w:lang w:val="en"/>
            <w:rPrChange w:id="2092" w:author="Author">
              <w:rPr>
                <w:rFonts w:ascii="Segoe UI,Times New Roman" w:eastAsia="Segoe UI,Times New Roman" w:hAnsi="Segoe UI,Times New Roman" w:cs="Segoe UI,Times New Roman"/>
                <w:b/>
                <w:bCs/>
                <w:color w:val="333333"/>
                <w:sz w:val="24"/>
                <w:szCs w:val="24"/>
                <w:lang w:val="en"/>
              </w:rPr>
            </w:rPrChange>
          </w:rPr>
          <w:delText>Deploy</w:delText>
        </w:r>
      </w:del>
    </w:p>
    <w:p w14:paraId="09C6D1BB" w14:textId="67AE845A" w:rsidR="00823864" w:rsidRDefault="00C4702C" w:rsidP="00A9053D">
      <w:pPr>
        <w:pStyle w:val="Heading2"/>
        <w:rPr>
          <w:ins w:id="2093" w:author="Author"/>
          <w:rFonts w:ascii="Segoe UI" w:hAnsi="Segoe UI" w:cs="Segoe UI"/>
          <w:lang w:val="en"/>
        </w:rPr>
      </w:pPr>
      <w:bookmarkStart w:id="2094" w:name="_Toc459905839"/>
      <w:r w:rsidRPr="00DE0071">
        <w:rPr>
          <w:rFonts w:ascii="Segoe UI" w:hAnsi="Segoe UI" w:cs="Segoe UI"/>
          <w:rPrChange w:id="2095" w:author="Author">
            <w:rPr/>
          </w:rPrChange>
        </w:rPr>
        <w:lastRenderedPageBreak/>
        <w:t xml:space="preserve">Exercise 7: </w:t>
      </w:r>
      <w:r w:rsidR="00A9053D" w:rsidRPr="00DE0071">
        <w:rPr>
          <w:rFonts w:ascii="Segoe UI" w:hAnsi="Segoe UI" w:cs="Segoe UI"/>
          <w:lang w:val="en"/>
          <w:rPrChange w:id="2096" w:author="Author">
            <w:rPr>
              <w:lang w:val="en"/>
            </w:rPr>
          </w:rPrChange>
        </w:rPr>
        <w:t>Create the P</w:t>
      </w:r>
      <w:ins w:id="2097" w:author="Author">
        <w:r w:rsidR="00E2142D">
          <w:rPr>
            <w:rFonts w:ascii="Segoe UI" w:hAnsi="Segoe UI" w:cs="Segoe UI"/>
            <w:lang w:val="en"/>
          </w:rPr>
          <w:t xml:space="preserve">ower </w:t>
        </w:r>
      </w:ins>
      <w:r w:rsidR="00A9053D" w:rsidRPr="00DE0071">
        <w:rPr>
          <w:rFonts w:ascii="Segoe UI" w:hAnsi="Segoe UI" w:cs="Segoe UI"/>
          <w:lang w:val="en"/>
          <w:rPrChange w:id="2098" w:author="Author">
            <w:rPr>
              <w:lang w:val="en"/>
            </w:rPr>
          </w:rPrChange>
        </w:rPr>
        <w:t>BI dashboard</w:t>
      </w:r>
      <w:bookmarkEnd w:id="2094"/>
    </w:p>
    <w:p w14:paraId="2D185B18" w14:textId="352F358E" w:rsidR="00E2142D" w:rsidRDefault="00391263" w:rsidP="00391263">
      <w:pPr>
        <w:rPr>
          <w:ins w:id="2099" w:author="Author"/>
          <w:lang w:val="en" w:eastAsia="zh-CN"/>
        </w:rPr>
        <w:pPrChange w:id="2100" w:author="Author">
          <w:pPr>
            <w:pStyle w:val="Heading2"/>
          </w:pPr>
        </w:pPrChange>
      </w:pPr>
      <w:ins w:id="2101" w:author="Author">
        <w:r>
          <w:rPr>
            <w:rFonts w:hint="eastAsia"/>
            <w:lang w:val="en" w:eastAsia="zh-CN"/>
          </w:rPr>
          <w:t xml:space="preserve">This lab uses Power BI dashboard </w:t>
        </w:r>
        <w:r>
          <w:rPr>
            <w:lang w:val="en" w:eastAsia="zh-CN"/>
          </w:rPr>
          <w:t>to show real time data updates and to run queries on data in SQL Data Warehouse to generate advanced visualization. Follow this guide to create the real-time view and the predictive view in Power BI:</w:t>
        </w:r>
      </w:ins>
    </w:p>
    <w:p w14:paraId="6F2662DF" w14:textId="054851AF" w:rsidR="00391263" w:rsidRPr="00391263" w:rsidRDefault="00391263" w:rsidP="00391263">
      <w:pPr>
        <w:rPr>
          <w:lang w:val="en"/>
          <w:rPrChange w:id="2102" w:author="Author">
            <w:rPr>
              <w:lang w:val="en"/>
            </w:rPr>
          </w:rPrChange>
        </w:rPr>
        <w:pPrChange w:id="2103" w:author="Author">
          <w:pPr>
            <w:pStyle w:val="Heading2"/>
          </w:pPr>
        </w:pPrChange>
      </w:pPr>
      <w:ins w:id="2104" w:author="Author">
        <w:r>
          <w:rPr>
            <w:lang w:val="en" w:eastAsia="zh-CN"/>
          </w:rPr>
          <w:t xml:space="preserve">Instructions guide: </w:t>
        </w:r>
        <w:r>
          <w:rPr>
            <w:lang w:val="en" w:eastAsia="zh-CN"/>
          </w:rPr>
          <w:fldChar w:fldCharType="begin"/>
        </w:r>
        <w:r>
          <w:rPr>
            <w:lang w:val="en" w:eastAsia="zh-CN"/>
          </w:rPr>
          <w:instrText xml:space="preserve"> HYPERLINK "</w:instrText>
        </w:r>
        <w:r w:rsidRPr="00391263">
          <w:rPr>
            <w:lang w:val="en" w:eastAsia="zh-CN"/>
          </w:rPr>
          <w:instrText>https://github.com/Azure/Cortana-Intelligence-Gallery-Content/tree/master/Tutorials/Data-Lake#create-the-pbi-dashboard</w:instrText>
        </w:r>
        <w:r>
          <w:rPr>
            <w:lang w:val="en" w:eastAsia="zh-CN"/>
          </w:rPr>
          <w:instrText xml:space="preserve">" </w:instrText>
        </w:r>
        <w:r>
          <w:rPr>
            <w:lang w:val="en" w:eastAsia="zh-CN"/>
          </w:rPr>
          <w:fldChar w:fldCharType="separate"/>
        </w:r>
        <w:r w:rsidRPr="004934DE">
          <w:rPr>
            <w:rStyle w:val="Hyperlink"/>
            <w:rFonts w:cstheme="minorBidi"/>
            <w:lang w:val="en" w:eastAsia="zh-CN"/>
          </w:rPr>
          <w:t>https://github.com/Azure/Cortana-Intelligence-Gallery-Content/tree/master/Tutorials/Data-Lake#create-the-pbi-dashboard</w:t>
        </w:r>
        <w:r>
          <w:rPr>
            <w:lang w:val="en" w:eastAsia="zh-CN"/>
          </w:rPr>
          <w:fldChar w:fldCharType="end"/>
        </w:r>
        <w:r>
          <w:rPr>
            <w:lang w:val="en" w:eastAsia="zh-CN"/>
          </w:rPr>
          <w:t xml:space="preserve"> </w:t>
        </w:r>
      </w:ins>
    </w:p>
    <w:p w14:paraId="0EF97380" w14:textId="782ABD39" w:rsidR="00A9053D" w:rsidRPr="00DE0071" w:rsidDel="00E2142D" w:rsidRDefault="58955ABA" w:rsidP="00A9053D">
      <w:pPr>
        <w:spacing w:after="150" w:line="240" w:lineRule="auto"/>
        <w:rPr>
          <w:del w:id="2105" w:author="Author"/>
          <w:rFonts w:ascii="Segoe UI" w:eastAsia="Times New Roman" w:hAnsi="Segoe UI" w:cs="Segoe UI"/>
          <w:color w:val="333333"/>
          <w:sz w:val="21"/>
          <w:szCs w:val="21"/>
          <w:lang w:val="en"/>
          <w:rPrChange w:id="2106" w:author="Author">
            <w:rPr>
              <w:del w:id="2107" w:author="Author"/>
              <w:rFonts w:ascii="Segoe UI" w:eastAsia="Times New Roman" w:hAnsi="Segoe UI" w:cs="Segoe UI"/>
              <w:color w:val="333333"/>
              <w:sz w:val="21"/>
              <w:szCs w:val="21"/>
              <w:lang w:val="en"/>
            </w:rPr>
          </w:rPrChange>
        </w:rPr>
      </w:pPr>
      <w:del w:id="2108" w:author="Author">
        <w:r w:rsidRPr="00DE0071" w:rsidDel="00E2142D">
          <w:rPr>
            <w:rFonts w:ascii="Segoe UI" w:eastAsia="Segoe UI,Times New Roman" w:hAnsi="Segoe UI" w:cs="Segoe UI"/>
            <w:color w:val="333333"/>
            <w:sz w:val="24"/>
            <w:szCs w:val="24"/>
            <w:lang w:val="en"/>
            <w:rPrChange w:id="2109" w:author="Author">
              <w:rPr>
                <w:rFonts w:ascii="Segoe UI,Times New Roman" w:eastAsia="Segoe UI,Times New Roman" w:hAnsi="Segoe UI,Times New Roman" w:cs="Segoe UI,Times New Roman"/>
                <w:color w:val="333333"/>
                <w:sz w:val="24"/>
                <w:szCs w:val="24"/>
                <w:lang w:val="en"/>
              </w:rPr>
            </w:rPrChange>
          </w:rPr>
          <w:delText xml:space="preserve">At the end of this section, you will have a dashboard which looks like the following: </w:delText>
        </w:r>
        <w:r w:rsidR="00A9053D" w:rsidRPr="00DE0071" w:rsidDel="00E2142D">
          <w:rPr>
            <w:rFonts w:ascii="Segoe UI" w:hAnsi="Segoe UI" w:cs="Segoe UI"/>
            <w:noProof/>
            <w:lang w:eastAsia="zh-CN" w:bidi="ar-SA"/>
            <w:rPrChange w:id="2110" w:author="Author">
              <w:rPr>
                <w:noProof/>
                <w:lang w:eastAsia="zh-CN" w:bidi="ar-SA"/>
              </w:rPr>
            </w:rPrChange>
          </w:rPr>
          <w:drawing>
            <wp:inline distT="0" distB="0" distL="0" distR="0" wp14:anchorId="5A76F0CC" wp14:editId="3AB6D6B9">
              <wp:extent cx="6172228" cy="2111829"/>
              <wp:effectExtent l="0" t="0" r="0" b="3175"/>
              <wp:docPr id="1273781026" name="picture" descr="dashboard-usecase-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72228" cy="2111829"/>
                      </a:xfrm>
                      <a:prstGeom prst="rect">
                        <a:avLst/>
                      </a:prstGeom>
                    </pic:spPr>
                  </pic:pic>
                </a:graphicData>
              </a:graphic>
            </wp:inline>
          </w:drawing>
        </w:r>
      </w:del>
    </w:p>
    <w:p w14:paraId="12D0A648" w14:textId="524A88C0" w:rsidR="00A9053D" w:rsidRPr="00DE0071" w:rsidDel="00E2142D" w:rsidRDefault="58955ABA" w:rsidP="00A9053D">
      <w:pPr>
        <w:spacing w:after="0" w:line="240" w:lineRule="auto"/>
        <w:outlineLvl w:val="4"/>
        <w:rPr>
          <w:del w:id="2111" w:author="Author"/>
          <w:rFonts w:ascii="Segoe UI" w:eastAsia="Times New Roman" w:hAnsi="Segoe UI" w:cs="Segoe UI"/>
          <w:b/>
          <w:bCs/>
          <w:color w:val="333333"/>
          <w:sz w:val="28"/>
          <w:szCs w:val="24"/>
          <w:lang w:val="en"/>
          <w:rPrChange w:id="2112" w:author="Author">
            <w:rPr>
              <w:del w:id="2113" w:author="Author"/>
              <w:rFonts w:ascii="Segoe UI" w:eastAsia="Times New Roman" w:hAnsi="Segoe UI" w:cs="Segoe UI"/>
              <w:b/>
              <w:bCs/>
              <w:color w:val="333333"/>
              <w:sz w:val="28"/>
              <w:szCs w:val="24"/>
              <w:lang w:val="en"/>
            </w:rPr>
          </w:rPrChange>
        </w:rPr>
      </w:pPr>
      <w:del w:id="2114" w:author="Author">
        <w:r w:rsidRPr="00DE0071" w:rsidDel="00E2142D">
          <w:rPr>
            <w:rFonts w:ascii="Segoe UI" w:eastAsia="Segoe UI,Times New Roman" w:hAnsi="Segoe UI" w:cs="Segoe UI"/>
            <w:b/>
            <w:bCs/>
            <w:color w:val="333333"/>
            <w:sz w:val="28"/>
            <w:szCs w:val="28"/>
            <w:lang w:val="en"/>
            <w:rPrChange w:id="2115" w:author="Author">
              <w:rPr>
                <w:rFonts w:ascii="Segoe UI,Times New Roman" w:eastAsia="Segoe UI,Times New Roman" w:hAnsi="Segoe UI,Times New Roman" w:cs="Segoe UI,Times New Roman"/>
                <w:b/>
                <w:bCs/>
                <w:color w:val="333333"/>
                <w:sz w:val="28"/>
                <w:szCs w:val="28"/>
                <w:lang w:val="en"/>
              </w:rPr>
            </w:rPrChange>
          </w:rPr>
          <w:delText>Realtime visualization</w:delText>
        </w:r>
      </w:del>
    </w:p>
    <w:p w14:paraId="6987D525" w14:textId="4FC168CF" w:rsidR="00A9053D" w:rsidRPr="00DE0071" w:rsidDel="00E2142D" w:rsidRDefault="58955ABA" w:rsidP="58955ABA">
      <w:pPr>
        <w:numPr>
          <w:ilvl w:val="0"/>
          <w:numId w:val="35"/>
        </w:numPr>
        <w:spacing w:before="100" w:beforeAutospacing="1" w:after="100" w:afterAutospacing="1" w:line="240" w:lineRule="auto"/>
        <w:rPr>
          <w:del w:id="2116" w:author="Author"/>
          <w:rFonts w:ascii="Segoe UI" w:eastAsia="Segoe UI,Times New Roman" w:hAnsi="Segoe UI" w:cs="Segoe UI"/>
          <w:color w:val="333333"/>
          <w:sz w:val="24"/>
          <w:szCs w:val="24"/>
          <w:lang w:val="en"/>
          <w:rPrChange w:id="2117" w:author="Author">
            <w:rPr>
              <w:del w:id="2118" w:author="Author"/>
              <w:rFonts w:ascii="Segoe UI,Times New Roman" w:eastAsia="Segoe UI,Times New Roman" w:hAnsi="Segoe UI,Times New Roman" w:cs="Segoe UI,Times New Roman"/>
              <w:color w:val="333333"/>
              <w:sz w:val="24"/>
              <w:szCs w:val="24"/>
              <w:lang w:val="en"/>
            </w:rPr>
          </w:rPrChange>
        </w:rPr>
      </w:pPr>
      <w:del w:id="2119" w:author="Author">
        <w:r w:rsidRPr="00DE0071" w:rsidDel="00E2142D">
          <w:rPr>
            <w:rFonts w:ascii="Segoe UI" w:eastAsia="Segoe UI,Times New Roman" w:hAnsi="Segoe UI" w:cs="Segoe UI"/>
            <w:color w:val="333333"/>
            <w:sz w:val="24"/>
            <w:szCs w:val="24"/>
            <w:lang w:val="en"/>
            <w:rPrChange w:id="2120" w:author="Author">
              <w:rPr>
                <w:rFonts w:ascii="Segoe UI,Times New Roman" w:eastAsia="Segoe UI,Times New Roman" w:hAnsi="Segoe UI,Times New Roman" w:cs="Segoe UI,Times New Roman"/>
                <w:color w:val="333333"/>
                <w:sz w:val="24"/>
                <w:szCs w:val="24"/>
                <w:lang w:val="en"/>
              </w:rPr>
            </w:rPrChange>
          </w:rPr>
          <w:delText xml:space="preserve">Browse: </w:delText>
        </w:r>
        <w:r w:rsidR="002203DD" w:rsidRPr="00DE0071" w:rsidDel="00E2142D">
          <w:rPr>
            <w:rFonts w:ascii="Segoe UI" w:hAnsi="Segoe UI" w:cs="Segoe UI"/>
            <w:rPrChange w:id="2121" w:author="Author">
              <w:rPr/>
            </w:rPrChange>
          </w:rPr>
          <w:fldChar w:fldCharType="begin"/>
        </w:r>
        <w:r w:rsidR="002203DD" w:rsidRPr="00DE0071" w:rsidDel="00E2142D">
          <w:rPr>
            <w:rFonts w:ascii="Segoe UI" w:hAnsi="Segoe UI" w:cs="Segoe UI"/>
            <w:rPrChange w:id="2122" w:author="Author">
              <w:rPr/>
            </w:rPrChange>
          </w:rPr>
          <w:delInstrText xml:space="preserve"> HYPERLINK "https://powerbi.microsoft.com/" \h </w:delInstrText>
        </w:r>
        <w:r w:rsidR="002203DD" w:rsidRPr="00DE0071" w:rsidDel="00E2142D">
          <w:rPr>
            <w:rFonts w:ascii="Segoe UI" w:hAnsi="Segoe UI" w:cs="Segoe UI"/>
            <w:rPrChange w:id="2123" w:author="Author">
              <w:rPr/>
            </w:rPrChange>
          </w:rPr>
          <w:fldChar w:fldCharType="separate"/>
        </w:r>
        <w:r w:rsidRPr="00DE0071" w:rsidDel="00E2142D">
          <w:rPr>
            <w:rFonts w:ascii="Segoe UI" w:eastAsia="Segoe UI,Times New Roman" w:hAnsi="Segoe UI" w:cs="Segoe UI"/>
            <w:color w:val="4078C0"/>
            <w:sz w:val="24"/>
            <w:szCs w:val="24"/>
            <w:lang w:val="en"/>
            <w:rPrChange w:id="2124" w:author="Author">
              <w:rPr>
                <w:rFonts w:ascii="Segoe UI,Times New Roman" w:eastAsia="Segoe UI,Times New Roman" w:hAnsi="Segoe UI,Times New Roman" w:cs="Segoe UI,Times New Roman"/>
                <w:color w:val="4078C0"/>
                <w:sz w:val="24"/>
                <w:szCs w:val="24"/>
                <w:lang w:val="en"/>
              </w:rPr>
            </w:rPrChange>
          </w:rPr>
          <w:delText>https://powerbi.microsoft.com</w:delText>
        </w:r>
        <w:r w:rsidR="002203DD" w:rsidRPr="00DE0071" w:rsidDel="00E2142D">
          <w:rPr>
            <w:rFonts w:ascii="Segoe UI" w:eastAsia="Segoe UI,Times New Roman" w:hAnsi="Segoe UI" w:cs="Segoe UI"/>
            <w:color w:val="4078C0"/>
            <w:sz w:val="24"/>
            <w:szCs w:val="24"/>
            <w:lang w:val="en"/>
            <w:rPrChange w:id="2125" w:author="Author">
              <w:rPr>
                <w:rFonts w:ascii="Segoe UI,Times New Roman" w:eastAsia="Segoe UI,Times New Roman" w:hAnsi="Segoe UI,Times New Roman" w:cs="Segoe UI,Times New Roman"/>
                <w:color w:val="4078C0"/>
                <w:sz w:val="24"/>
                <w:szCs w:val="24"/>
                <w:lang w:val="en"/>
              </w:rPr>
            </w:rPrChange>
          </w:rPr>
          <w:fldChar w:fldCharType="end"/>
        </w:r>
      </w:del>
    </w:p>
    <w:p w14:paraId="1B08E71A" w14:textId="7014526D" w:rsidR="00A9053D" w:rsidRPr="00DE0071" w:rsidDel="00E2142D" w:rsidRDefault="58955ABA" w:rsidP="58955ABA">
      <w:pPr>
        <w:numPr>
          <w:ilvl w:val="0"/>
          <w:numId w:val="35"/>
        </w:numPr>
        <w:spacing w:before="100" w:beforeAutospacing="1" w:after="100" w:afterAutospacing="1" w:line="240" w:lineRule="auto"/>
        <w:rPr>
          <w:del w:id="2126" w:author="Author"/>
          <w:rFonts w:ascii="Segoe UI" w:eastAsia="Segoe UI,Times New Roman" w:hAnsi="Segoe UI" w:cs="Segoe UI"/>
          <w:color w:val="333333"/>
          <w:sz w:val="24"/>
          <w:szCs w:val="24"/>
          <w:lang w:val="en"/>
          <w:rPrChange w:id="2127" w:author="Author">
            <w:rPr>
              <w:del w:id="2128" w:author="Author"/>
              <w:rFonts w:ascii="Segoe UI,Times New Roman" w:eastAsia="Segoe UI,Times New Roman" w:hAnsi="Segoe UI,Times New Roman" w:cs="Segoe UI,Times New Roman"/>
              <w:color w:val="333333"/>
              <w:sz w:val="24"/>
              <w:szCs w:val="24"/>
              <w:lang w:val="en"/>
            </w:rPr>
          </w:rPrChange>
        </w:rPr>
      </w:pPr>
      <w:del w:id="2129" w:author="Author">
        <w:r w:rsidRPr="00DE0071" w:rsidDel="00E2142D">
          <w:rPr>
            <w:rFonts w:ascii="Segoe UI" w:eastAsia="Segoe UI,Times New Roman" w:hAnsi="Segoe UI" w:cs="Segoe UI"/>
            <w:color w:val="333333"/>
            <w:sz w:val="24"/>
            <w:szCs w:val="24"/>
            <w:lang w:val="en"/>
            <w:rPrChange w:id="2130"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131" w:author="Author">
              <w:rPr>
                <w:rFonts w:ascii="Segoe UI,Times New Roman" w:eastAsia="Segoe UI,Times New Roman" w:hAnsi="Segoe UI,Times New Roman" w:cs="Segoe UI,Times New Roman"/>
                <w:b/>
                <w:bCs/>
                <w:color w:val="333333"/>
                <w:sz w:val="24"/>
                <w:szCs w:val="24"/>
                <w:lang w:val="en"/>
              </w:rPr>
            </w:rPrChange>
          </w:rPr>
          <w:delText>Sign in</w:delText>
        </w:r>
        <w:r w:rsidRPr="00DE0071" w:rsidDel="00E2142D">
          <w:rPr>
            <w:rFonts w:ascii="Segoe UI" w:eastAsia="Segoe UI,Times New Roman" w:hAnsi="Segoe UI" w:cs="Segoe UI"/>
            <w:color w:val="333333"/>
            <w:sz w:val="24"/>
            <w:szCs w:val="24"/>
            <w:lang w:val="en"/>
            <w:rPrChange w:id="2132" w:author="Author">
              <w:rPr>
                <w:rFonts w:ascii="Segoe UI,Times New Roman" w:eastAsia="Segoe UI,Times New Roman" w:hAnsi="Segoe UI,Times New Roman" w:cs="Segoe UI,Times New Roman"/>
                <w:color w:val="333333"/>
                <w:sz w:val="24"/>
                <w:szCs w:val="24"/>
                <w:lang w:val="en"/>
              </w:rPr>
            </w:rPrChange>
          </w:rPr>
          <w:delText xml:space="preserve"> (Login with your credentials)</w:delText>
        </w:r>
      </w:del>
    </w:p>
    <w:p w14:paraId="3F96912F" w14:textId="79CDFCCF" w:rsidR="00A9053D" w:rsidRPr="00DE0071" w:rsidDel="00E2142D" w:rsidRDefault="58955ABA" w:rsidP="58955ABA">
      <w:pPr>
        <w:numPr>
          <w:ilvl w:val="0"/>
          <w:numId w:val="35"/>
        </w:numPr>
        <w:spacing w:before="100" w:beforeAutospacing="1" w:after="100" w:afterAutospacing="1" w:line="240" w:lineRule="auto"/>
        <w:rPr>
          <w:del w:id="2133" w:author="Author"/>
          <w:rFonts w:ascii="Segoe UI" w:eastAsia="Segoe UI,Times New Roman" w:hAnsi="Segoe UI" w:cs="Segoe UI"/>
          <w:color w:val="333333"/>
          <w:sz w:val="24"/>
          <w:szCs w:val="24"/>
          <w:lang w:val="en"/>
          <w:rPrChange w:id="2134" w:author="Author">
            <w:rPr>
              <w:del w:id="2135" w:author="Author"/>
              <w:rFonts w:ascii="Segoe UI,Times New Roman" w:eastAsia="Segoe UI,Times New Roman" w:hAnsi="Segoe UI,Times New Roman" w:cs="Segoe UI,Times New Roman"/>
              <w:color w:val="333333"/>
              <w:sz w:val="24"/>
              <w:szCs w:val="24"/>
              <w:lang w:val="en"/>
            </w:rPr>
          </w:rPrChange>
        </w:rPr>
      </w:pPr>
      <w:del w:id="2136" w:author="Author">
        <w:r w:rsidRPr="00DE0071" w:rsidDel="00E2142D">
          <w:rPr>
            <w:rFonts w:ascii="Segoe UI" w:eastAsia="Segoe UI,Times New Roman" w:hAnsi="Segoe UI" w:cs="Segoe UI"/>
            <w:color w:val="333333"/>
            <w:sz w:val="24"/>
            <w:szCs w:val="24"/>
            <w:lang w:val="en"/>
            <w:rPrChange w:id="2137" w:author="Author">
              <w:rPr>
                <w:rFonts w:ascii="Segoe UI,Times New Roman" w:eastAsia="Segoe UI,Times New Roman" w:hAnsi="Segoe UI,Times New Roman" w:cs="Segoe UI,Times New Roman"/>
                <w:color w:val="333333"/>
                <w:sz w:val="24"/>
                <w:szCs w:val="24"/>
                <w:lang w:val="en"/>
              </w:rPr>
            </w:rPrChange>
          </w:rPr>
          <w:delText>Show: The navigation pane,</w:delText>
        </w:r>
      </w:del>
    </w:p>
    <w:p w14:paraId="0E4C8F85" w14:textId="5011384A" w:rsidR="00A9053D" w:rsidRPr="00DE0071" w:rsidDel="00E2142D" w:rsidRDefault="58955ABA" w:rsidP="58955ABA">
      <w:pPr>
        <w:numPr>
          <w:ilvl w:val="0"/>
          <w:numId w:val="35"/>
        </w:numPr>
        <w:spacing w:before="100" w:beforeAutospacing="1" w:after="100" w:afterAutospacing="1" w:line="240" w:lineRule="auto"/>
        <w:rPr>
          <w:del w:id="2138" w:author="Author"/>
          <w:rFonts w:ascii="Segoe UI" w:eastAsia="Segoe UI,Times New Roman" w:hAnsi="Segoe UI" w:cs="Segoe UI"/>
          <w:color w:val="333333"/>
          <w:sz w:val="24"/>
          <w:szCs w:val="24"/>
          <w:lang w:val="en"/>
          <w:rPrChange w:id="2139" w:author="Author">
            <w:rPr>
              <w:del w:id="2140" w:author="Author"/>
              <w:rFonts w:ascii="Segoe UI,Times New Roman" w:eastAsia="Segoe UI,Times New Roman" w:hAnsi="Segoe UI,Times New Roman" w:cs="Segoe UI,Times New Roman"/>
              <w:color w:val="333333"/>
              <w:sz w:val="24"/>
              <w:szCs w:val="24"/>
              <w:lang w:val="en"/>
            </w:rPr>
          </w:rPrChange>
        </w:rPr>
      </w:pPr>
      <w:del w:id="2141" w:author="Author">
        <w:r w:rsidRPr="00DE0071" w:rsidDel="00E2142D">
          <w:rPr>
            <w:rFonts w:ascii="Segoe UI" w:eastAsia="Segoe UI,Times New Roman" w:hAnsi="Segoe UI" w:cs="Segoe UI"/>
            <w:color w:val="333333"/>
            <w:sz w:val="24"/>
            <w:szCs w:val="24"/>
            <w:lang w:val="en"/>
            <w:rPrChange w:id="2142" w:author="Author">
              <w:rPr>
                <w:rFonts w:ascii="Segoe UI,Times New Roman" w:eastAsia="Segoe UI,Times New Roman" w:hAnsi="Segoe UI,Times New Roman" w:cs="Segoe UI,Times New Roman"/>
                <w:color w:val="333333"/>
                <w:sz w:val="24"/>
                <w:szCs w:val="24"/>
                <w:lang w:val="en"/>
              </w:rPr>
            </w:rPrChange>
          </w:rPr>
          <w:delText xml:space="preserve">Scroll to the bottom to the section of </w:delText>
        </w:r>
        <w:r w:rsidRPr="00DE0071" w:rsidDel="00E2142D">
          <w:rPr>
            <w:rFonts w:ascii="Segoe UI" w:eastAsia="Segoe UI,Times New Roman" w:hAnsi="Segoe UI" w:cs="Segoe UI"/>
            <w:b/>
            <w:bCs/>
            <w:color w:val="333333"/>
            <w:sz w:val="24"/>
            <w:szCs w:val="24"/>
            <w:lang w:val="en"/>
            <w:rPrChange w:id="2143" w:author="Author">
              <w:rPr>
                <w:rFonts w:ascii="Segoe UI,Times New Roman" w:eastAsia="Segoe UI,Times New Roman" w:hAnsi="Segoe UI,Times New Roman" w:cs="Segoe UI,Times New Roman"/>
                <w:b/>
                <w:bCs/>
                <w:color w:val="333333"/>
                <w:sz w:val="24"/>
                <w:szCs w:val="24"/>
                <w:lang w:val="en"/>
              </w:rPr>
            </w:rPrChange>
          </w:rPr>
          <w:delText>Datasets</w:delText>
        </w:r>
      </w:del>
    </w:p>
    <w:p w14:paraId="2A2A93D2" w14:textId="1FFAE123" w:rsidR="00A9053D" w:rsidRPr="00DE0071" w:rsidDel="00E2142D" w:rsidRDefault="58955ABA" w:rsidP="58955ABA">
      <w:pPr>
        <w:numPr>
          <w:ilvl w:val="0"/>
          <w:numId w:val="35"/>
        </w:numPr>
        <w:spacing w:before="100" w:beforeAutospacing="1" w:after="100" w:afterAutospacing="1" w:line="240" w:lineRule="auto"/>
        <w:rPr>
          <w:del w:id="2144" w:author="Author"/>
          <w:rFonts w:ascii="Segoe UI" w:eastAsia="Segoe UI,Times New Roman" w:hAnsi="Segoe UI" w:cs="Segoe UI"/>
          <w:color w:val="333333"/>
          <w:sz w:val="24"/>
          <w:szCs w:val="24"/>
          <w:lang w:val="en"/>
          <w:rPrChange w:id="2145" w:author="Author">
            <w:rPr>
              <w:del w:id="2146" w:author="Author"/>
              <w:rFonts w:ascii="Segoe UI,Times New Roman" w:eastAsia="Segoe UI,Times New Roman" w:hAnsi="Segoe UI,Times New Roman" w:cs="Segoe UI,Times New Roman"/>
              <w:color w:val="333333"/>
              <w:sz w:val="24"/>
              <w:szCs w:val="24"/>
              <w:lang w:val="en"/>
            </w:rPr>
          </w:rPrChange>
        </w:rPr>
      </w:pPr>
      <w:del w:id="2147" w:author="Author">
        <w:r w:rsidRPr="00DE0071" w:rsidDel="00E2142D">
          <w:rPr>
            <w:rFonts w:ascii="Segoe UI" w:eastAsia="Segoe UI,Times New Roman" w:hAnsi="Segoe UI" w:cs="Segoe UI"/>
            <w:color w:val="333333"/>
            <w:sz w:val="24"/>
            <w:szCs w:val="24"/>
            <w:lang w:val="en"/>
            <w:rPrChange w:id="2148"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149" w:author="Author">
              <w:rPr>
                <w:rFonts w:ascii="Segoe UI,Times New Roman" w:eastAsia="Segoe UI,Times New Roman" w:hAnsi="Segoe UI,Times New Roman" w:cs="Segoe UI,Times New Roman"/>
                <w:b/>
                <w:bCs/>
                <w:color w:val="333333"/>
                <w:sz w:val="24"/>
                <w:szCs w:val="24"/>
                <w:lang w:val="en"/>
              </w:rPr>
            </w:rPrChange>
          </w:rPr>
          <w:delText>callinfoperminute</w:delText>
        </w:r>
        <w:r w:rsidRPr="00DE0071" w:rsidDel="00E2142D">
          <w:rPr>
            <w:rFonts w:ascii="Segoe UI" w:eastAsia="Segoe UI,Times New Roman" w:hAnsi="Segoe UI" w:cs="Segoe UI"/>
            <w:color w:val="333333"/>
            <w:sz w:val="24"/>
            <w:szCs w:val="24"/>
            <w:lang w:val="en"/>
            <w:rPrChange w:id="2150"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E2142D">
          <w:rPr>
            <w:rFonts w:ascii="Segoe UI" w:eastAsia="Segoe UI,Times New Roman" w:hAnsi="Segoe UI" w:cs="Segoe UI"/>
            <w:b/>
            <w:bCs/>
            <w:color w:val="333333"/>
            <w:sz w:val="24"/>
            <w:szCs w:val="24"/>
            <w:lang w:val="en"/>
            <w:rPrChange w:id="2151" w:author="Author">
              <w:rPr>
                <w:rFonts w:ascii="Segoe UI,Times New Roman" w:eastAsia="Segoe UI,Times New Roman" w:hAnsi="Segoe UI,Times New Roman" w:cs="Segoe UI,Times New Roman"/>
                <w:b/>
                <w:bCs/>
                <w:color w:val="333333"/>
                <w:sz w:val="24"/>
                <w:szCs w:val="24"/>
                <w:lang w:val="en"/>
              </w:rPr>
            </w:rPrChange>
          </w:rPr>
          <w:delText>Line chart</w:delText>
        </w:r>
        <w:r w:rsidRPr="00DE0071" w:rsidDel="00E2142D">
          <w:rPr>
            <w:rFonts w:ascii="Segoe UI" w:eastAsia="Segoe UI,Times New Roman" w:hAnsi="Segoe UI" w:cs="Segoe UI"/>
            <w:color w:val="333333"/>
            <w:sz w:val="24"/>
            <w:szCs w:val="24"/>
            <w:lang w:val="en"/>
            <w:rPrChange w:id="2152" w:author="Author">
              <w:rPr>
                <w:rFonts w:ascii="Segoe UI,Times New Roman" w:eastAsia="Segoe UI,Times New Roman" w:hAnsi="Segoe UI,Times New Roman" w:cs="Segoe UI,Times New Roman"/>
                <w:color w:val="333333"/>
                <w:sz w:val="24"/>
                <w:szCs w:val="24"/>
                <w:lang w:val="en"/>
              </w:rPr>
            </w:rPrChange>
          </w:rPr>
          <w:delText xml:space="preserve"> Under Visualizations</w:delText>
        </w:r>
      </w:del>
    </w:p>
    <w:p w14:paraId="3E75A319" w14:textId="43C0B142" w:rsidR="00A9053D" w:rsidRPr="00DE0071" w:rsidDel="00E2142D" w:rsidRDefault="58955ABA" w:rsidP="58955ABA">
      <w:pPr>
        <w:numPr>
          <w:ilvl w:val="0"/>
          <w:numId w:val="35"/>
        </w:numPr>
        <w:spacing w:before="100" w:beforeAutospacing="1" w:after="100" w:afterAutospacing="1" w:line="240" w:lineRule="auto"/>
        <w:rPr>
          <w:del w:id="2153" w:author="Author"/>
          <w:rFonts w:ascii="Segoe UI" w:eastAsia="Segoe UI,Times New Roman" w:hAnsi="Segoe UI" w:cs="Segoe UI"/>
          <w:color w:val="333333"/>
          <w:sz w:val="24"/>
          <w:szCs w:val="24"/>
          <w:lang w:val="en"/>
          <w:rPrChange w:id="2154" w:author="Author">
            <w:rPr>
              <w:del w:id="2155" w:author="Author"/>
              <w:rFonts w:ascii="Segoe UI,Times New Roman" w:eastAsia="Segoe UI,Times New Roman" w:hAnsi="Segoe UI,Times New Roman" w:cs="Segoe UI,Times New Roman"/>
              <w:color w:val="333333"/>
              <w:sz w:val="24"/>
              <w:szCs w:val="24"/>
              <w:lang w:val="en"/>
            </w:rPr>
          </w:rPrChange>
        </w:rPr>
      </w:pPr>
      <w:del w:id="2156" w:author="Author">
        <w:r w:rsidRPr="00DE0071" w:rsidDel="00E2142D">
          <w:rPr>
            <w:rFonts w:ascii="Segoe UI" w:eastAsia="Segoe UI,Times New Roman" w:hAnsi="Segoe UI" w:cs="Segoe UI"/>
            <w:color w:val="333333"/>
            <w:sz w:val="24"/>
            <w:szCs w:val="24"/>
            <w:lang w:val="en"/>
            <w:rPrChange w:id="2157"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E2142D">
          <w:rPr>
            <w:rFonts w:ascii="Segoe UI" w:eastAsia="Segoe UI,Times New Roman" w:hAnsi="Segoe UI" w:cs="Segoe UI"/>
            <w:b/>
            <w:bCs/>
            <w:color w:val="333333"/>
            <w:sz w:val="24"/>
            <w:szCs w:val="24"/>
            <w:lang w:val="en"/>
            <w:rPrChange w:id="2158" w:author="Author">
              <w:rPr>
                <w:rFonts w:ascii="Segoe UI,Times New Roman" w:eastAsia="Segoe UI,Times New Roman" w:hAnsi="Segoe UI,Times New Roman" w:cs="Segoe UI,Times New Roman"/>
                <w:b/>
                <w:bCs/>
                <w:color w:val="333333"/>
                <w:sz w:val="24"/>
                <w:szCs w:val="24"/>
                <w:lang w:val="en"/>
              </w:rPr>
            </w:rPrChange>
          </w:rPr>
          <w:delText>Time</w:delText>
        </w:r>
      </w:del>
    </w:p>
    <w:p w14:paraId="41FEDEAF" w14:textId="080733E6" w:rsidR="00A9053D" w:rsidRPr="00DE0071" w:rsidDel="00E2142D" w:rsidRDefault="58955ABA" w:rsidP="58955ABA">
      <w:pPr>
        <w:numPr>
          <w:ilvl w:val="0"/>
          <w:numId w:val="35"/>
        </w:numPr>
        <w:spacing w:before="100" w:beforeAutospacing="1" w:after="100" w:afterAutospacing="1" w:line="240" w:lineRule="auto"/>
        <w:rPr>
          <w:del w:id="2159" w:author="Author"/>
          <w:rFonts w:ascii="Segoe UI" w:eastAsia="Segoe UI,Times New Roman" w:hAnsi="Segoe UI" w:cs="Segoe UI"/>
          <w:color w:val="333333"/>
          <w:sz w:val="24"/>
          <w:szCs w:val="24"/>
          <w:lang w:val="en"/>
          <w:rPrChange w:id="2160" w:author="Author">
            <w:rPr>
              <w:del w:id="2161" w:author="Author"/>
              <w:rFonts w:ascii="Segoe UI,Times New Roman" w:eastAsia="Segoe UI,Times New Roman" w:hAnsi="Segoe UI,Times New Roman" w:cs="Segoe UI,Times New Roman"/>
              <w:color w:val="333333"/>
              <w:sz w:val="24"/>
              <w:szCs w:val="24"/>
              <w:lang w:val="en"/>
            </w:rPr>
          </w:rPrChange>
        </w:rPr>
      </w:pPr>
      <w:del w:id="2162" w:author="Author">
        <w:r w:rsidRPr="00DE0071" w:rsidDel="00E2142D">
          <w:rPr>
            <w:rFonts w:ascii="Segoe UI" w:eastAsia="Segoe UI,Times New Roman" w:hAnsi="Segoe UI" w:cs="Segoe UI"/>
            <w:color w:val="333333"/>
            <w:sz w:val="24"/>
            <w:szCs w:val="24"/>
            <w:lang w:val="en"/>
            <w:rPrChange w:id="2163"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E2142D">
          <w:rPr>
            <w:rFonts w:ascii="Segoe UI" w:eastAsia="Segoe UI,Times New Roman" w:hAnsi="Segoe UI" w:cs="Segoe UI"/>
            <w:b/>
            <w:bCs/>
            <w:color w:val="333333"/>
            <w:sz w:val="24"/>
            <w:szCs w:val="24"/>
            <w:lang w:val="en"/>
            <w:rPrChange w:id="2164" w:author="Author">
              <w:rPr>
                <w:rFonts w:ascii="Segoe UI,Times New Roman" w:eastAsia="Segoe UI,Times New Roman" w:hAnsi="Segoe UI,Times New Roman" w:cs="Segoe UI,Times New Roman"/>
                <w:b/>
                <w:bCs/>
                <w:color w:val="333333"/>
                <w:sz w:val="24"/>
                <w:szCs w:val="24"/>
                <w:lang w:val="en"/>
              </w:rPr>
            </w:rPrChange>
          </w:rPr>
          <w:delText>CallFailure</w:delText>
        </w:r>
      </w:del>
    </w:p>
    <w:p w14:paraId="69B1A8ED" w14:textId="3C156BB7" w:rsidR="00A9053D" w:rsidRPr="00DE0071" w:rsidDel="00E2142D" w:rsidRDefault="58955ABA" w:rsidP="58955ABA">
      <w:pPr>
        <w:numPr>
          <w:ilvl w:val="0"/>
          <w:numId w:val="35"/>
        </w:numPr>
        <w:spacing w:before="100" w:beforeAutospacing="1" w:after="100" w:afterAutospacing="1" w:line="240" w:lineRule="auto"/>
        <w:rPr>
          <w:del w:id="2165" w:author="Author"/>
          <w:rFonts w:ascii="Segoe UI" w:eastAsia="Segoe UI,Times New Roman" w:hAnsi="Segoe UI" w:cs="Segoe UI"/>
          <w:color w:val="333333"/>
          <w:sz w:val="24"/>
          <w:szCs w:val="24"/>
          <w:lang w:val="en"/>
          <w:rPrChange w:id="2166" w:author="Author">
            <w:rPr>
              <w:del w:id="2167" w:author="Author"/>
              <w:rFonts w:ascii="Segoe UI,Times New Roman" w:eastAsia="Segoe UI,Times New Roman" w:hAnsi="Segoe UI,Times New Roman" w:cs="Segoe UI,Times New Roman"/>
              <w:color w:val="333333"/>
              <w:sz w:val="24"/>
              <w:szCs w:val="24"/>
              <w:lang w:val="en"/>
            </w:rPr>
          </w:rPrChange>
        </w:rPr>
      </w:pPr>
      <w:del w:id="2168" w:author="Author">
        <w:r w:rsidRPr="00DE0071" w:rsidDel="00E2142D">
          <w:rPr>
            <w:rFonts w:ascii="Segoe UI" w:eastAsia="Segoe UI,Times New Roman" w:hAnsi="Segoe UI" w:cs="Segoe UI"/>
            <w:color w:val="333333"/>
            <w:sz w:val="24"/>
            <w:szCs w:val="24"/>
            <w:lang w:val="en"/>
            <w:rPrChange w:id="2169" w:author="Author">
              <w:rPr>
                <w:rFonts w:ascii="Segoe UI,Times New Roman" w:eastAsia="Segoe UI,Times New Roman" w:hAnsi="Segoe UI,Times New Roman" w:cs="Segoe UI,Times New Roman"/>
                <w:color w:val="333333"/>
                <w:sz w:val="24"/>
                <w:szCs w:val="24"/>
                <w:lang w:val="en"/>
              </w:rPr>
            </w:rPrChange>
          </w:rPr>
          <w:delText xml:space="preserve">Click: the icon under Visualizations with tooltip </w:delText>
        </w:r>
        <w:r w:rsidRPr="00DE0071" w:rsidDel="00E2142D">
          <w:rPr>
            <w:rFonts w:ascii="Segoe UI" w:eastAsia="Segoe UI,Times New Roman" w:hAnsi="Segoe UI" w:cs="Segoe UI"/>
            <w:b/>
            <w:bCs/>
            <w:color w:val="333333"/>
            <w:sz w:val="24"/>
            <w:szCs w:val="24"/>
            <w:lang w:val="en"/>
            <w:rPrChange w:id="2170" w:author="Author">
              <w:rPr>
                <w:rFonts w:ascii="Segoe UI,Times New Roman" w:eastAsia="Segoe UI,Times New Roman" w:hAnsi="Segoe UI,Times New Roman" w:cs="Segoe UI,Times New Roman"/>
                <w:b/>
                <w:bCs/>
                <w:color w:val="333333"/>
                <w:sz w:val="24"/>
                <w:szCs w:val="24"/>
                <w:lang w:val="en"/>
              </w:rPr>
            </w:rPrChange>
          </w:rPr>
          <w:delText>Format</w:delText>
        </w:r>
      </w:del>
    </w:p>
    <w:p w14:paraId="5FAA85A1" w14:textId="122F0BC1" w:rsidR="00A9053D" w:rsidRPr="00DE0071" w:rsidDel="00E2142D" w:rsidRDefault="58955ABA" w:rsidP="58955ABA">
      <w:pPr>
        <w:numPr>
          <w:ilvl w:val="0"/>
          <w:numId w:val="35"/>
        </w:numPr>
        <w:spacing w:before="100" w:beforeAutospacing="1" w:after="100" w:afterAutospacing="1" w:line="240" w:lineRule="auto"/>
        <w:rPr>
          <w:del w:id="2171" w:author="Author"/>
          <w:rFonts w:ascii="Segoe UI" w:eastAsia="Segoe UI,Times New Roman" w:hAnsi="Segoe UI" w:cs="Segoe UI"/>
          <w:color w:val="333333"/>
          <w:sz w:val="24"/>
          <w:szCs w:val="24"/>
          <w:lang w:val="en"/>
          <w:rPrChange w:id="2172" w:author="Author">
            <w:rPr>
              <w:del w:id="2173" w:author="Author"/>
              <w:rFonts w:ascii="Segoe UI,Times New Roman" w:eastAsia="Segoe UI,Times New Roman" w:hAnsi="Segoe UI,Times New Roman" w:cs="Segoe UI,Times New Roman"/>
              <w:color w:val="333333"/>
              <w:sz w:val="24"/>
              <w:szCs w:val="24"/>
              <w:lang w:val="en"/>
            </w:rPr>
          </w:rPrChange>
        </w:rPr>
      </w:pPr>
      <w:del w:id="2174" w:author="Author">
        <w:r w:rsidRPr="00DE0071" w:rsidDel="00E2142D">
          <w:rPr>
            <w:rFonts w:ascii="Segoe UI" w:eastAsia="Segoe UI,Times New Roman" w:hAnsi="Segoe UI" w:cs="Segoe UI"/>
            <w:color w:val="333333"/>
            <w:sz w:val="24"/>
            <w:szCs w:val="24"/>
            <w:lang w:val="en"/>
            <w:rPrChange w:id="217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176" w:author="Author">
              <w:rPr>
                <w:rFonts w:ascii="Segoe UI,Times New Roman" w:eastAsia="Segoe UI,Times New Roman" w:hAnsi="Segoe UI,Times New Roman" w:cs="Segoe UI,Times New Roman"/>
                <w:b/>
                <w:bCs/>
                <w:color w:val="333333"/>
                <w:sz w:val="24"/>
                <w:szCs w:val="24"/>
                <w:lang w:val="en"/>
              </w:rPr>
            </w:rPrChange>
          </w:rPr>
          <w:delText>X-Axis</w:delText>
        </w:r>
        <w:r w:rsidRPr="00DE0071" w:rsidDel="00E2142D">
          <w:rPr>
            <w:rFonts w:ascii="Segoe UI" w:eastAsia="Segoe UI,Times New Roman" w:hAnsi="Segoe UI" w:cs="Segoe UI"/>
            <w:color w:val="333333"/>
            <w:sz w:val="24"/>
            <w:szCs w:val="24"/>
            <w:lang w:val="en"/>
            <w:rPrChange w:id="2177" w:author="Author">
              <w:rPr>
                <w:rFonts w:ascii="Segoe UI,Times New Roman" w:eastAsia="Segoe UI,Times New Roman" w:hAnsi="Segoe UI,Times New Roman" w:cs="Segoe UI,Times New Roman"/>
                <w:color w:val="333333"/>
                <w:sz w:val="24"/>
                <w:szCs w:val="24"/>
                <w:lang w:val="en"/>
              </w:rPr>
            </w:rPrChange>
          </w:rPr>
          <w:delText xml:space="preserve">, Toggle </w:delText>
        </w:r>
        <w:r w:rsidRPr="00DE0071" w:rsidDel="00E2142D">
          <w:rPr>
            <w:rFonts w:ascii="Segoe UI" w:eastAsia="Segoe UI,Times New Roman" w:hAnsi="Segoe UI" w:cs="Segoe UI"/>
            <w:b/>
            <w:bCs/>
            <w:color w:val="333333"/>
            <w:sz w:val="24"/>
            <w:szCs w:val="24"/>
            <w:lang w:val="en"/>
            <w:rPrChange w:id="2178" w:author="Author">
              <w:rPr>
                <w:rFonts w:ascii="Segoe UI,Times New Roman" w:eastAsia="Segoe UI,Times New Roman" w:hAnsi="Segoe UI,Times New Roman" w:cs="Segoe UI,Times New Roman"/>
                <w:b/>
                <w:bCs/>
                <w:color w:val="333333"/>
                <w:sz w:val="24"/>
                <w:szCs w:val="24"/>
                <w:lang w:val="en"/>
              </w:rPr>
            </w:rPrChange>
          </w:rPr>
          <w:delText>Title</w:delText>
        </w:r>
        <w:r w:rsidRPr="00DE0071" w:rsidDel="00E2142D">
          <w:rPr>
            <w:rFonts w:ascii="Segoe UI" w:eastAsia="Segoe UI,Times New Roman" w:hAnsi="Segoe UI" w:cs="Segoe UI"/>
            <w:color w:val="333333"/>
            <w:sz w:val="24"/>
            <w:szCs w:val="24"/>
            <w:lang w:val="en"/>
            <w:rPrChange w:id="2179" w:author="Author">
              <w:rPr>
                <w:rFonts w:ascii="Segoe UI,Times New Roman" w:eastAsia="Segoe UI,Times New Roman" w:hAnsi="Segoe UI,Times New Roman" w:cs="Segoe UI,Times New Roman"/>
                <w:color w:val="333333"/>
                <w:sz w:val="24"/>
                <w:szCs w:val="24"/>
                <w:lang w:val="en"/>
              </w:rPr>
            </w:rPrChange>
          </w:rPr>
          <w:delText xml:space="preserve"> to </w:delText>
        </w:r>
        <w:r w:rsidRPr="00DE0071" w:rsidDel="00E2142D">
          <w:rPr>
            <w:rFonts w:ascii="Segoe UI" w:eastAsia="Segoe UI,Times New Roman" w:hAnsi="Segoe UI" w:cs="Segoe UI"/>
            <w:b/>
            <w:bCs/>
            <w:color w:val="333333"/>
            <w:sz w:val="24"/>
            <w:szCs w:val="24"/>
            <w:lang w:val="en"/>
            <w:rPrChange w:id="2180" w:author="Author">
              <w:rPr>
                <w:rFonts w:ascii="Segoe UI,Times New Roman" w:eastAsia="Segoe UI,Times New Roman" w:hAnsi="Segoe UI,Times New Roman" w:cs="Segoe UI,Times New Roman"/>
                <w:b/>
                <w:bCs/>
                <w:color w:val="333333"/>
                <w:sz w:val="24"/>
                <w:szCs w:val="24"/>
                <w:lang w:val="en"/>
              </w:rPr>
            </w:rPrChange>
          </w:rPr>
          <w:delText>On</w:delText>
        </w:r>
      </w:del>
    </w:p>
    <w:p w14:paraId="2BD56328" w14:textId="378EE652" w:rsidR="00A9053D" w:rsidRPr="00DE0071" w:rsidDel="00E2142D" w:rsidRDefault="58955ABA" w:rsidP="58955ABA">
      <w:pPr>
        <w:numPr>
          <w:ilvl w:val="0"/>
          <w:numId w:val="35"/>
        </w:numPr>
        <w:spacing w:before="100" w:beforeAutospacing="1" w:after="100" w:afterAutospacing="1" w:line="240" w:lineRule="auto"/>
        <w:rPr>
          <w:del w:id="2181" w:author="Author"/>
          <w:rFonts w:ascii="Segoe UI" w:eastAsia="Segoe UI,Times New Roman" w:hAnsi="Segoe UI" w:cs="Segoe UI"/>
          <w:color w:val="333333"/>
          <w:sz w:val="24"/>
          <w:szCs w:val="24"/>
          <w:lang w:val="en"/>
          <w:rPrChange w:id="2182" w:author="Author">
            <w:rPr>
              <w:del w:id="2183" w:author="Author"/>
              <w:rFonts w:ascii="Segoe UI,Times New Roman" w:eastAsia="Segoe UI,Times New Roman" w:hAnsi="Segoe UI,Times New Roman" w:cs="Segoe UI,Times New Roman"/>
              <w:color w:val="333333"/>
              <w:sz w:val="24"/>
              <w:szCs w:val="24"/>
              <w:lang w:val="en"/>
            </w:rPr>
          </w:rPrChange>
        </w:rPr>
      </w:pPr>
      <w:del w:id="2184" w:author="Author">
        <w:r w:rsidRPr="00DE0071" w:rsidDel="00E2142D">
          <w:rPr>
            <w:rFonts w:ascii="Segoe UI" w:eastAsia="Segoe UI,Times New Roman" w:hAnsi="Segoe UI" w:cs="Segoe UI"/>
            <w:color w:val="333333"/>
            <w:sz w:val="24"/>
            <w:szCs w:val="24"/>
            <w:lang w:val="en"/>
            <w:rPrChange w:id="218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186" w:author="Author">
              <w:rPr>
                <w:rFonts w:ascii="Segoe UI,Times New Roman" w:eastAsia="Segoe UI,Times New Roman" w:hAnsi="Segoe UI,Times New Roman" w:cs="Segoe UI,Times New Roman"/>
                <w:b/>
                <w:bCs/>
                <w:color w:val="333333"/>
                <w:sz w:val="24"/>
                <w:szCs w:val="24"/>
                <w:lang w:val="en"/>
              </w:rPr>
            </w:rPrChange>
          </w:rPr>
          <w:delText>Y-Axis</w:delText>
        </w:r>
        <w:r w:rsidRPr="00DE0071" w:rsidDel="00E2142D">
          <w:rPr>
            <w:rFonts w:ascii="Segoe UI" w:eastAsia="Segoe UI,Times New Roman" w:hAnsi="Segoe UI" w:cs="Segoe UI"/>
            <w:color w:val="333333"/>
            <w:sz w:val="24"/>
            <w:szCs w:val="24"/>
            <w:lang w:val="en"/>
            <w:rPrChange w:id="2187" w:author="Author">
              <w:rPr>
                <w:rFonts w:ascii="Segoe UI,Times New Roman" w:eastAsia="Segoe UI,Times New Roman" w:hAnsi="Segoe UI,Times New Roman" w:cs="Segoe UI,Times New Roman"/>
                <w:color w:val="333333"/>
                <w:sz w:val="24"/>
                <w:szCs w:val="24"/>
                <w:lang w:val="en"/>
              </w:rPr>
            </w:rPrChange>
          </w:rPr>
          <w:delText xml:space="preserve">, Toggle </w:delText>
        </w:r>
        <w:r w:rsidRPr="00DE0071" w:rsidDel="00E2142D">
          <w:rPr>
            <w:rFonts w:ascii="Segoe UI" w:eastAsia="Segoe UI,Times New Roman" w:hAnsi="Segoe UI" w:cs="Segoe UI"/>
            <w:b/>
            <w:bCs/>
            <w:color w:val="333333"/>
            <w:sz w:val="24"/>
            <w:szCs w:val="24"/>
            <w:lang w:val="en"/>
            <w:rPrChange w:id="2188" w:author="Author">
              <w:rPr>
                <w:rFonts w:ascii="Segoe UI,Times New Roman" w:eastAsia="Segoe UI,Times New Roman" w:hAnsi="Segoe UI,Times New Roman" w:cs="Segoe UI,Times New Roman"/>
                <w:b/>
                <w:bCs/>
                <w:color w:val="333333"/>
                <w:sz w:val="24"/>
                <w:szCs w:val="24"/>
                <w:lang w:val="en"/>
              </w:rPr>
            </w:rPrChange>
          </w:rPr>
          <w:delText>Title</w:delText>
        </w:r>
        <w:r w:rsidRPr="00DE0071" w:rsidDel="00E2142D">
          <w:rPr>
            <w:rFonts w:ascii="Segoe UI" w:eastAsia="Segoe UI,Times New Roman" w:hAnsi="Segoe UI" w:cs="Segoe UI"/>
            <w:color w:val="333333"/>
            <w:sz w:val="24"/>
            <w:szCs w:val="24"/>
            <w:lang w:val="en"/>
            <w:rPrChange w:id="2189" w:author="Author">
              <w:rPr>
                <w:rFonts w:ascii="Segoe UI,Times New Roman" w:eastAsia="Segoe UI,Times New Roman" w:hAnsi="Segoe UI,Times New Roman" w:cs="Segoe UI,Times New Roman"/>
                <w:color w:val="333333"/>
                <w:sz w:val="24"/>
                <w:szCs w:val="24"/>
                <w:lang w:val="en"/>
              </w:rPr>
            </w:rPrChange>
          </w:rPr>
          <w:delText xml:space="preserve"> to </w:delText>
        </w:r>
        <w:r w:rsidRPr="00DE0071" w:rsidDel="00E2142D">
          <w:rPr>
            <w:rFonts w:ascii="Segoe UI" w:eastAsia="Segoe UI,Times New Roman" w:hAnsi="Segoe UI" w:cs="Segoe UI"/>
            <w:b/>
            <w:bCs/>
            <w:color w:val="333333"/>
            <w:sz w:val="24"/>
            <w:szCs w:val="24"/>
            <w:lang w:val="en"/>
            <w:rPrChange w:id="2190" w:author="Author">
              <w:rPr>
                <w:rFonts w:ascii="Segoe UI,Times New Roman" w:eastAsia="Segoe UI,Times New Roman" w:hAnsi="Segoe UI,Times New Roman" w:cs="Segoe UI,Times New Roman"/>
                <w:b/>
                <w:bCs/>
                <w:color w:val="333333"/>
                <w:sz w:val="24"/>
                <w:szCs w:val="24"/>
                <w:lang w:val="en"/>
              </w:rPr>
            </w:rPrChange>
          </w:rPr>
          <w:delText>On</w:delText>
        </w:r>
      </w:del>
    </w:p>
    <w:p w14:paraId="3449BE10" w14:textId="2A1B8B3F" w:rsidR="00A9053D" w:rsidRPr="00DE0071" w:rsidDel="00E2142D" w:rsidRDefault="58955ABA" w:rsidP="58955ABA">
      <w:pPr>
        <w:numPr>
          <w:ilvl w:val="0"/>
          <w:numId w:val="35"/>
        </w:numPr>
        <w:spacing w:before="100" w:beforeAutospacing="1" w:after="100" w:afterAutospacing="1" w:line="240" w:lineRule="auto"/>
        <w:rPr>
          <w:del w:id="2191" w:author="Author"/>
          <w:rFonts w:ascii="Segoe UI" w:eastAsia="Segoe UI,Times New Roman" w:hAnsi="Segoe UI" w:cs="Segoe UI"/>
          <w:color w:val="333333"/>
          <w:sz w:val="24"/>
          <w:szCs w:val="24"/>
          <w:lang w:val="en"/>
          <w:rPrChange w:id="2192" w:author="Author">
            <w:rPr>
              <w:del w:id="2193" w:author="Author"/>
              <w:rFonts w:ascii="Segoe UI,Times New Roman" w:eastAsia="Segoe UI,Times New Roman" w:hAnsi="Segoe UI,Times New Roman" w:cs="Segoe UI,Times New Roman"/>
              <w:color w:val="333333"/>
              <w:sz w:val="24"/>
              <w:szCs w:val="24"/>
              <w:lang w:val="en"/>
            </w:rPr>
          </w:rPrChange>
        </w:rPr>
      </w:pPr>
      <w:del w:id="2194" w:author="Author">
        <w:r w:rsidRPr="00DE0071" w:rsidDel="00E2142D">
          <w:rPr>
            <w:rFonts w:ascii="Segoe UI" w:eastAsia="Segoe UI,Times New Roman" w:hAnsi="Segoe UI" w:cs="Segoe UI"/>
            <w:color w:val="333333"/>
            <w:sz w:val="24"/>
            <w:szCs w:val="24"/>
            <w:lang w:val="en"/>
            <w:rPrChange w:id="219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196" w:author="Author">
              <w:rPr>
                <w:rFonts w:ascii="Segoe UI,Times New Roman" w:eastAsia="Segoe UI,Times New Roman" w:hAnsi="Segoe UI,Times New Roman" w:cs="Segoe UI,Times New Roman"/>
                <w:b/>
                <w:bCs/>
                <w:color w:val="333333"/>
                <w:sz w:val="24"/>
                <w:szCs w:val="24"/>
                <w:lang w:val="en"/>
              </w:rPr>
            </w:rPrChange>
          </w:rPr>
          <w:delText>Title</w:delText>
        </w:r>
      </w:del>
    </w:p>
    <w:p w14:paraId="0C0D3F10" w14:textId="719B8D72" w:rsidR="00A9053D" w:rsidRPr="00DE0071" w:rsidDel="00E2142D" w:rsidRDefault="58955ABA" w:rsidP="58955ABA">
      <w:pPr>
        <w:numPr>
          <w:ilvl w:val="0"/>
          <w:numId w:val="35"/>
        </w:numPr>
        <w:spacing w:before="100" w:beforeAutospacing="1" w:after="100" w:afterAutospacing="1" w:line="240" w:lineRule="auto"/>
        <w:rPr>
          <w:del w:id="2197" w:author="Author"/>
          <w:rFonts w:ascii="Segoe UI" w:eastAsia="Segoe UI,Times New Roman" w:hAnsi="Segoe UI" w:cs="Segoe UI"/>
          <w:color w:val="333333"/>
          <w:sz w:val="24"/>
          <w:szCs w:val="24"/>
          <w:lang w:val="en"/>
          <w:rPrChange w:id="2198" w:author="Author">
            <w:rPr>
              <w:del w:id="2199" w:author="Author"/>
              <w:rFonts w:ascii="Segoe UI,Times New Roman" w:eastAsia="Segoe UI,Times New Roman" w:hAnsi="Segoe UI,Times New Roman" w:cs="Segoe UI,Times New Roman"/>
              <w:color w:val="333333"/>
              <w:sz w:val="24"/>
              <w:szCs w:val="24"/>
              <w:lang w:val="en"/>
            </w:rPr>
          </w:rPrChange>
        </w:rPr>
      </w:pPr>
      <w:del w:id="2200" w:author="Author">
        <w:r w:rsidRPr="00DE0071" w:rsidDel="00E2142D">
          <w:rPr>
            <w:rFonts w:ascii="Segoe UI" w:eastAsia="Segoe UI,Times New Roman" w:hAnsi="Segoe UI" w:cs="Segoe UI"/>
            <w:color w:val="333333"/>
            <w:sz w:val="24"/>
            <w:szCs w:val="24"/>
            <w:lang w:val="en"/>
            <w:rPrChange w:id="2201" w:author="Author">
              <w:rPr>
                <w:rFonts w:ascii="Segoe UI,Times New Roman" w:eastAsia="Segoe UI,Times New Roman" w:hAnsi="Segoe UI,Times New Roman" w:cs="Segoe UI,Times New Roman"/>
                <w:color w:val="333333"/>
                <w:sz w:val="24"/>
                <w:szCs w:val="24"/>
                <w:lang w:val="en"/>
              </w:rPr>
            </w:rPrChange>
          </w:rPr>
          <w:delText xml:space="preserve">Type </w:delText>
        </w:r>
        <w:r w:rsidRPr="00DE0071" w:rsidDel="00E2142D">
          <w:rPr>
            <w:rFonts w:ascii="Segoe UI" w:eastAsia="Segoe UI,Times New Roman" w:hAnsi="Segoe UI" w:cs="Segoe UI"/>
            <w:b/>
            <w:bCs/>
            <w:color w:val="333333"/>
            <w:sz w:val="24"/>
            <w:szCs w:val="24"/>
            <w:lang w:val="en"/>
            <w:rPrChange w:id="2202" w:author="Author">
              <w:rPr>
                <w:rFonts w:ascii="Segoe UI,Times New Roman" w:eastAsia="Segoe UI,Times New Roman" w:hAnsi="Segoe UI,Times New Roman" w:cs="Segoe UI,Times New Roman"/>
                <w:b/>
                <w:bCs/>
                <w:color w:val="333333"/>
                <w:sz w:val="24"/>
                <w:szCs w:val="24"/>
                <w:lang w:val="en"/>
              </w:rPr>
            </w:rPrChange>
          </w:rPr>
          <w:delText>RealTimeView</w:delText>
        </w:r>
        <w:r w:rsidRPr="00DE0071" w:rsidDel="00E2142D">
          <w:rPr>
            <w:rFonts w:ascii="Segoe UI" w:eastAsia="Segoe UI,Times New Roman" w:hAnsi="Segoe UI" w:cs="Segoe UI"/>
            <w:color w:val="333333"/>
            <w:sz w:val="24"/>
            <w:szCs w:val="24"/>
            <w:lang w:val="en"/>
            <w:rPrChange w:id="2203" w:author="Author">
              <w:rPr>
                <w:rFonts w:ascii="Segoe UI,Times New Roman" w:eastAsia="Segoe UI,Times New Roman" w:hAnsi="Segoe UI,Times New Roman" w:cs="Segoe UI,Times New Roman"/>
                <w:color w:val="333333"/>
                <w:sz w:val="24"/>
                <w:szCs w:val="24"/>
                <w:lang w:val="en"/>
              </w:rPr>
            </w:rPrChange>
          </w:rPr>
          <w:delText xml:space="preserve"> to Title Text</w:delText>
        </w:r>
      </w:del>
    </w:p>
    <w:p w14:paraId="7338F4B8" w14:textId="4331F318" w:rsidR="00A9053D" w:rsidRPr="00DE0071" w:rsidDel="00E2142D" w:rsidRDefault="58955ABA" w:rsidP="58955ABA">
      <w:pPr>
        <w:numPr>
          <w:ilvl w:val="0"/>
          <w:numId w:val="35"/>
        </w:numPr>
        <w:spacing w:before="100" w:beforeAutospacing="1" w:after="100" w:afterAutospacing="1" w:line="240" w:lineRule="auto"/>
        <w:rPr>
          <w:del w:id="2204" w:author="Author"/>
          <w:rFonts w:ascii="Segoe UI" w:eastAsia="Segoe UI,Times New Roman" w:hAnsi="Segoe UI" w:cs="Segoe UI"/>
          <w:color w:val="333333"/>
          <w:sz w:val="24"/>
          <w:szCs w:val="24"/>
          <w:lang w:val="en"/>
          <w:rPrChange w:id="2205" w:author="Author">
            <w:rPr>
              <w:del w:id="2206" w:author="Author"/>
              <w:rFonts w:ascii="Segoe UI,Times New Roman" w:eastAsia="Segoe UI,Times New Roman" w:hAnsi="Segoe UI,Times New Roman" w:cs="Segoe UI,Times New Roman"/>
              <w:color w:val="333333"/>
              <w:sz w:val="24"/>
              <w:szCs w:val="24"/>
              <w:lang w:val="en"/>
            </w:rPr>
          </w:rPrChange>
        </w:rPr>
      </w:pPr>
      <w:del w:id="2207" w:author="Author">
        <w:r w:rsidRPr="00DE0071" w:rsidDel="00E2142D">
          <w:rPr>
            <w:rFonts w:ascii="Segoe UI" w:eastAsia="Segoe UI,Times New Roman" w:hAnsi="Segoe UI" w:cs="Segoe UI"/>
            <w:color w:val="333333"/>
            <w:sz w:val="24"/>
            <w:szCs w:val="24"/>
            <w:lang w:val="en"/>
            <w:rPrChange w:id="2208"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209" w:author="Author">
              <w:rPr>
                <w:rFonts w:ascii="Segoe UI,Times New Roman" w:eastAsia="Segoe UI,Times New Roman" w:hAnsi="Segoe UI,Times New Roman" w:cs="Segoe UI,Times New Roman"/>
                <w:b/>
                <w:bCs/>
                <w:color w:val="333333"/>
                <w:sz w:val="24"/>
                <w:szCs w:val="24"/>
                <w:lang w:val="en"/>
              </w:rPr>
            </w:rPrChange>
          </w:rPr>
          <w:delText>Pin visual</w:delText>
        </w:r>
        <w:r w:rsidRPr="00DE0071" w:rsidDel="00E2142D">
          <w:rPr>
            <w:rFonts w:ascii="Segoe UI" w:eastAsia="Segoe UI,Times New Roman" w:hAnsi="Segoe UI" w:cs="Segoe UI"/>
            <w:color w:val="333333"/>
            <w:sz w:val="24"/>
            <w:szCs w:val="24"/>
            <w:lang w:val="en"/>
            <w:rPrChange w:id="2210" w:author="Author">
              <w:rPr>
                <w:rFonts w:ascii="Segoe UI,Times New Roman" w:eastAsia="Segoe UI,Times New Roman" w:hAnsi="Segoe UI,Times New Roman" w:cs="Segoe UI,Times New Roman"/>
                <w:color w:val="333333"/>
                <w:sz w:val="24"/>
                <w:szCs w:val="24"/>
                <w:lang w:val="en"/>
              </w:rPr>
            </w:rPrChange>
          </w:rPr>
          <w:delText xml:space="preserve"> (pin icon on upper-right)</w:delText>
        </w:r>
      </w:del>
    </w:p>
    <w:p w14:paraId="6B11219D" w14:textId="07EC91BD" w:rsidR="00A9053D" w:rsidRPr="00DE0071" w:rsidDel="00E2142D" w:rsidRDefault="58955ABA" w:rsidP="58955ABA">
      <w:pPr>
        <w:numPr>
          <w:ilvl w:val="0"/>
          <w:numId w:val="35"/>
        </w:numPr>
        <w:spacing w:before="100" w:beforeAutospacing="1" w:after="100" w:afterAutospacing="1" w:line="240" w:lineRule="auto"/>
        <w:rPr>
          <w:del w:id="2211" w:author="Author"/>
          <w:rFonts w:ascii="Segoe UI" w:eastAsia="Segoe UI,Times New Roman" w:hAnsi="Segoe UI" w:cs="Segoe UI"/>
          <w:color w:val="333333"/>
          <w:sz w:val="24"/>
          <w:szCs w:val="24"/>
          <w:lang w:val="en"/>
          <w:rPrChange w:id="2212" w:author="Author">
            <w:rPr>
              <w:del w:id="2213" w:author="Author"/>
              <w:rFonts w:ascii="Segoe UI,Times New Roman" w:eastAsia="Segoe UI,Times New Roman" w:hAnsi="Segoe UI,Times New Roman" w:cs="Segoe UI,Times New Roman"/>
              <w:color w:val="333333"/>
              <w:sz w:val="24"/>
              <w:szCs w:val="24"/>
              <w:lang w:val="en"/>
            </w:rPr>
          </w:rPrChange>
        </w:rPr>
      </w:pPr>
      <w:del w:id="2214" w:author="Author">
        <w:r w:rsidRPr="00DE0071" w:rsidDel="00E2142D">
          <w:rPr>
            <w:rFonts w:ascii="Segoe UI" w:eastAsia="Segoe UI,Times New Roman" w:hAnsi="Segoe UI" w:cs="Segoe UI"/>
            <w:color w:val="333333"/>
            <w:sz w:val="24"/>
            <w:szCs w:val="24"/>
            <w:lang w:val="en"/>
            <w:rPrChange w:id="2215" w:author="Author">
              <w:rPr>
                <w:rFonts w:ascii="Segoe UI,Times New Roman" w:eastAsia="Segoe UI,Times New Roman" w:hAnsi="Segoe UI,Times New Roman" w:cs="Segoe UI,Times New Roman"/>
                <w:color w:val="333333"/>
                <w:sz w:val="24"/>
                <w:szCs w:val="24"/>
                <w:lang w:val="en"/>
              </w:rPr>
            </w:rPrChange>
          </w:rPr>
          <w:delText xml:space="preserve">Type </w:delText>
        </w:r>
        <w:r w:rsidRPr="00DE0071" w:rsidDel="00E2142D">
          <w:rPr>
            <w:rFonts w:ascii="Segoe UI" w:eastAsia="Segoe UI,Times New Roman" w:hAnsi="Segoe UI" w:cs="Segoe UI"/>
            <w:b/>
            <w:bCs/>
            <w:color w:val="333333"/>
            <w:sz w:val="24"/>
            <w:szCs w:val="24"/>
            <w:lang w:val="en"/>
            <w:rPrChange w:id="2216" w:author="Author">
              <w:rPr>
                <w:rFonts w:ascii="Segoe UI,Times New Roman" w:eastAsia="Segoe UI,Times New Roman" w:hAnsi="Segoe UI,Times New Roman" w:cs="Segoe UI,Times New Roman"/>
                <w:b/>
                <w:bCs/>
                <w:color w:val="333333"/>
                <w:sz w:val="24"/>
                <w:szCs w:val="24"/>
                <w:lang w:val="en"/>
              </w:rPr>
            </w:rPrChange>
          </w:rPr>
          <w:delText>RealTimeView</w:delText>
        </w:r>
        <w:r w:rsidRPr="00DE0071" w:rsidDel="00E2142D">
          <w:rPr>
            <w:rFonts w:ascii="Segoe UI" w:eastAsia="Segoe UI,Times New Roman" w:hAnsi="Segoe UI" w:cs="Segoe UI"/>
            <w:color w:val="333333"/>
            <w:sz w:val="24"/>
            <w:szCs w:val="24"/>
            <w:lang w:val="en"/>
            <w:rPrChange w:id="2217" w:author="Author">
              <w:rPr>
                <w:rFonts w:ascii="Segoe UI,Times New Roman" w:eastAsia="Segoe UI,Times New Roman" w:hAnsi="Segoe UI,Times New Roman" w:cs="Segoe UI,Times New Roman"/>
                <w:color w:val="333333"/>
                <w:sz w:val="24"/>
                <w:szCs w:val="24"/>
                <w:lang w:val="en"/>
              </w:rPr>
            </w:rPrChange>
          </w:rPr>
          <w:delText xml:space="preserve"> for the report name</w:delText>
        </w:r>
      </w:del>
    </w:p>
    <w:p w14:paraId="0B437E19" w14:textId="436EBD92" w:rsidR="00A9053D" w:rsidRPr="00DE0071" w:rsidDel="00E2142D" w:rsidRDefault="58955ABA" w:rsidP="58955ABA">
      <w:pPr>
        <w:numPr>
          <w:ilvl w:val="0"/>
          <w:numId w:val="35"/>
        </w:numPr>
        <w:spacing w:before="100" w:beforeAutospacing="1" w:after="100" w:afterAutospacing="1" w:line="240" w:lineRule="auto"/>
        <w:rPr>
          <w:del w:id="2218" w:author="Author"/>
          <w:rFonts w:ascii="Segoe UI" w:eastAsia="Segoe UI,Times New Roman" w:hAnsi="Segoe UI" w:cs="Segoe UI"/>
          <w:color w:val="333333"/>
          <w:sz w:val="24"/>
          <w:szCs w:val="24"/>
          <w:lang w:val="en"/>
          <w:rPrChange w:id="2219" w:author="Author">
            <w:rPr>
              <w:del w:id="2220" w:author="Author"/>
              <w:rFonts w:ascii="Segoe UI,Times New Roman" w:eastAsia="Segoe UI,Times New Roman" w:hAnsi="Segoe UI,Times New Roman" w:cs="Segoe UI,Times New Roman"/>
              <w:color w:val="333333"/>
              <w:sz w:val="24"/>
              <w:szCs w:val="24"/>
              <w:lang w:val="en"/>
            </w:rPr>
          </w:rPrChange>
        </w:rPr>
      </w:pPr>
      <w:del w:id="2221" w:author="Author">
        <w:r w:rsidRPr="00DE0071" w:rsidDel="00E2142D">
          <w:rPr>
            <w:rFonts w:ascii="Segoe UI" w:eastAsia="Segoe UI,Times New Roman" w:hAnsi="Segoe UI" w:cs="Segoe UI"/>
            <w:color w:val="333333"/>
            <w:sz w:val="24"/>
            <w:szCs w:val="24"/>
            <w:lang w:val="en"/>
            <w:rPrChange w:id="2222"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223" w:author="Author">
              <w:rPr>
                <w:rFonts w:ascii="Segoe UI,Times New Roman" w:eastAsia="Segoe UI,Times New Roman" w:hAnsi="Segoe UI,Times New Roman" w:cs="Segoe UI,Times New Roman"/>
                <w:b/>
                <w:bCs/>
                <w:color w:val="333333"/>
                <w:sz w:val="24"/>
                <w:szCs w:val="24"/>
                <w:lang w:val="en"/>
              </w:rPr>
            </w:rPrChange>
          </w:rPr>
          <w:delText>Save and Continue</w:delText>
        </w:r>
      </w:del>
    </w:p>
    <w:p w14:paraId="37493483" w14:textId="582F4095" w:rsidR="00A9053D" w:rsidRPr="00DE0071" w:rsidDel="00E2142D" w:rsidRDefault="58955ABA" w:rsidP="58955ABA">
      <w:pPr>
        <w:numPr>
          <w:ilvl w:val="0"/>
          <w:numId w:val="35"/>
        </w:numPr>
        <w:spacing w:before="100" w:beforeAutospacing="1" w:after="100" w:afterAutospacing="1" w:line="240" w:lineRule="auto"/>
        <w:rPr>
          <w:del w:id="2224" w:author="Author"/>
          <w:rFonts w:ascii="Segoe UI" w:eastAsia="Segoe UI,Times New Roman" w:hAnsi="Segoe UI" w:cs="Segoe UI"/>
          <w:color w:val="333333"/>
          <w:sz w:val="24"/>
          <w:szCs w:val="24"/>
          <w:lang w:val="en"/>
          <w:rPrChange w:id="2225" w:author="Author">
            <w:rPr>
              <w:del w:id="2226" w:author="Author"/>
              <w:rFonts w:ascii="Segoe UI,Times New Roman" w:eastAsia="Segoe UI,Times New Roman" w:hAnsi="Segoe UI,Times New Roman" w:cs="Segoe UI,Times New Roman"/>
              <w:color w:val="333333"/>
              <w:sz w:val="24"/>
              <w:szCs w:val="24"/>
              <w:lang w:val="en"/>
            </w:rPr>
          </w:rPrChange>
        </w:rPr>
      </w:pPr>
      <w:del w:id="2227" w:author="Author">
        <w:r w:rsidRPr="00DE0071" w:rsidDel="00E2142D">
          <w:rPr>
            <w:rFonts w:ascii="Segoe UI" w:eastAsia="Segoe UI,Times New Roman" w:hAnsi="Segoe UI" w:cs="Segoe UI"/>
            <w:color w:val="333333"/>
            <w:sz w:val="24"/>
            <w:szCs w:val="24"/>
            <w:lang w:val="en"/>
            <w:rPrChange w:id="2228"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E2142D">
          <w:rPr>
            <w:rFonts w:ascii="Segoe UI" w:eastAsia="Segoe UI,Times New Roman" w:hAnsi="Segoe UI" w:cs="Segoe UI"/>
            <w:b/>
            <w:bCs/>
            <w:color w:val="333333"/>
            <w:sz w:val="24"/>
            <w:szCs w:val="24"/>
            <w:lang w:val="en"/>
            <w:rPrChange w:id="2229" w:author="Author">
              <w:rPr>
                <w:rFonts w:ascii="Segoe UI,Times New Roman" w:eastAsia="Segoe UI,Times New Roman" w:hAnsi="Segoe UI,Times New Roman" w:cs="Segoe UI,Times New Roman"/>
                <w:b/>
                <w:bCs/>
                <w:color w:val="333333"/>
                <w:sz w:val="24"/>
                <w:szCs w:val="24"/>
                <w:lang w:val="en"/>
              </w:rPr>
            </w:rPrChange>
          </w:rPr>
          <w:delText>New dashboard</w:delText>
        </w:r>
      </w:del>
    </w:p>
    <w:p w14:paraId="0E705E9C" w14:textId="1C8BDD64" w:rsidR="00A9053D" w:rsidRPr="00DE0071" w:rsidDel="00E2142D" w:rsidRDefault="58955ABA" w:rsidP="58955ABA">
      <w:pPr>
        <w:numPr>
          <w:ilvl w:val="0"/>
          <w:numId w:val="35"/>
        </w:numPr>
        <w:spacing w:before="100" w:beforeAutospacing="1" w:after="100" w:afterAutospacing="1" w:line="240" w:lineRule="auto"/>
        <w:rPr>
          <w:del w:id="2230" w:author="Author"/>
          <w:rFonts w:ascii="Segoe UI" w:eastAsia="Segoe UI,Times New Roman" w:hAnsi="Segoe UI" w:cs="Segoe UI"/>
          <w:color w:val="333333"/>
          <w:sz w:val="24"/>
          <w:szCs w:val="24"/>
          <w:lang w:val="en"/>
          <w:rPrChange w:id="2231" w:author="Author">
            <w:rPr>
              <w:del w:id="2232" w:author="Author"/>
              <w:rFonts w:ascii="Segoe UI,Times New Roman" w:eastAsia="Segoe UI,Times New Roman" w:hAnsi="Segoe UI,Times New Roman" w:cs="Segoe UI,Times New Roman"/>
              <w:color w:val="333333"/>
              <w:sz w:val="24"/>
              <w:szCs w:val="24"/>
              <w:lang w:val="en"/>
            </w:rPr>
          </w:rPrChange>
        </w:rPr>
      </w:pPr>
      <w:del w:id="2233" w:author="Author">
        <w:r w:rsidRPr="00DE0071" w:rsidDel="00E2142D">
          <w:rPr>
            <w:rFonts w:ascii="Segoe UI" w:eastAsia="Segoe UI,Times New Roman" w:hAnsi="Segoe UI" w:cs="Segoe UI"/>
            <w:color w:val="333333"/>
            <w:sz w:val="24"/>
            <w:szCs w:val="24"/>
            <w:lang w:val="en"/>
            <w:rPrChange w:id="2234" w:author="Author">
              <w:rPr>
                <w:rFonts w:ascii="Segoe UI,Times New Roman" w:eastAsia="Segoe UI,Times New Roman" w:hAnsi="Segoe UI,Times New Roman" w:cs="Segoe UI,Times New Roman"/>
                <w:color w:val="333333"/>
                <w:sz w:val="24"/>
                <w:szCs w:val="24"/>
                <w:lang w:val="en"/>
              </w:rPr>
            </w:rPrChange>
          </w:rPr>
          <w:delText xml:space="preserve">Type: Name: </w:delText>
        </w:r>
        <w:r w:rsidRPr="00DE0071" w:rsidDel="00E2142D">
          <w:rPr>
            <w:rFonts w:ascii="Segoe UI" w:eastAsia="Segoe UI,Times New Roman" w:hAnsi="Segoe UI" w:cs="Segoe UI"/>
            <w:b/>
            <w:bCs/>
            <w:color w:val="333333"/>
            <w:sz w:val="24"/>
            <w:szCs w:val="24"/>
            <w:lang w:val="en"/>
            <w:rPrChange w:id="2235" w:author="Author">
              <w:rPr>
                <w:rFonts w:ascii="Segoe UI,Times New Roman" w:eastAsia="Segoe UI,Times New Roman" w:hAnsi="Segoe UI,Times New Roman" w:cs="Segoe UI,Times New Roman"/>
                <w:b/>
                <w:bCs/>
                <w:color w:val="333333"/>
                <w:sz w:val="24"/>
                <w:szCs w:val="24"/>
                <w:lang w:val="en"/>
              </w:rPr>
            </w:rPrChange>
          </w:rPr>
          <w:delText>CallInfoDashBoard</w:delText>
        </w:r>
      </w:del>
    </w:p>
    <w:p w14:paraId="07EA320F" w14:textId="1C754261" w:rsidR="00A9053D" w:rsidRPr="00DE0071" w:rsidDel="00E2142D" w:rsidRDefault="58955ABA" w:rsidP="58955ABA">
      <w:pPr>
        <w:numPr>
          <w:ilvl w:val="0"/>
          <w:numId w:val="35"/>
        </w:numPr>
        <w:spacing w:before="100" w:beforeAutospacing="1" w:after="100" w:afterAutospacing="1" w:line="240" w:lineRule="auto"/>
        <w:rPr>
          <w:del w:id="2236" w:author="Author"/>
          <w:rFonts w:ascii="Segoe UI" w:eastAsia="Segoe UI,Times New Roman" w:hAnsi="Segoe UI" w:cs="Segoe UI"/>
          <w:color w:val="333333"/>
          <w:sz w:val="24"/>
          <w:szCs w:val="24"/>
          <w:lang w:val="en"/>
          <w:rPrChange w:id="2237" w:author="Author">
            <w:rPr>
              <w:del w:id="2238" w:author="Author"/>
              <w:rFonts w:ascii="Segoe UI,Times New Roman" w:eastAsia="Segoe UI,Times New Roman" w:hAnsi="Segoe UI,Times New Roman" w:cs="Segoe UI,Times New Roman"/>
              <w:color w:val="333333"/>
              <w:sz w:val="24"/>
              <w:szCs w:val="24"/>
              <w:lang w:val="en"/>
            </w:rPr>
          </w:rPrChange>
        </w:rPr>
      </w:pPr>
      <w:del w:id="2239" w:author="Author">
        <w:r w:rsidRPr="00DE0071" w:rsidDel="00E2142D">
          <w:rPr>
            <w:rFonts w:ascii="Segoe UI" w:eastAsia="Segoe UI,Times New Roman" w:hAnsi="Segoe UI" w:cs="Segoe UI"/>
            <w:color w:val="333333"/>
            <w:sz w:val="24"/>
            <w:szCs w:val="24"/>
            <w:lang w:val="en"/>
            <w:rPrChange w:id="2240"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241" w:author="Author">
              <w:rPr>
                <w:rFonts w:ascii="Segoe UI,Times New Roman" w:eastAsia="Segoe UI,Times New Roman" w:hAnsi="Segoe UI,Times New Roman" w:cs="Segoe UI,Times New Roman"/>
                <w:b/>
                <w:bCs/>
                <w:color w:val="333333"/>
                <w:sz w:val="24"/>
                <w:szCs w:val="24"/>
                <w:lang w:val="en"/>
              </w:rPr>
            </w:rPrChange>
          </w:rPr>
          <w:delText>Pin</w:delText>
        </w:r>
      </w:del>
    </w:p>
    <w:p w14:paraId="3E8F2372" w14:textId="26FC3970" w:rsidR="00A9053D" w:rsidRPr="00DE0071" w:rsidDel="00E2142D" w:rsidRDefault="58955ABA" w:rsidP="00A9053D">
      <w:pPr>
        <w:spacing w:after="0" w:line="240" w:lineRule="auto"/>
        <w:outlineLvl w:val="4"/>
        <w:rPr>
          <w:del w:id="2242" w:author="Author"/>
          <w:rFonts w:ascii="Segoe UI" w:eastAsia="Times New Roman" w:hAnsi="Segoe UI" w:cs="Segoe UI"/>
          <w:b/>
          <w:bCs/>
          <w:color w:val="333333"/>
          <w:sz w:val="28"/>
          <w:szCs w:val="24"/>
          <w:lang w:val="en"/>
          <w:rPrChange w:id="2243" w:author="Author">
            <w:rPr>
              <w:del w:id="2244" w:author="Author"/>
              <w:rFonts w:ascii="Segoe UI" w:eastAsia="Times New Roman" w:hAnsi="Segoe UI" w:cs="Segoe UI"/>
              <w:b/>
              <w:bCs/>
              <w:color w:val="333333"/>
              <w:sz w:val="28"/>
              <w:szCs w:val="24"/>
              <w:lang w:val="en"/>
            </w:rPr>
          </w:rPrChange>
        </w:rPr>
      </w:pPr>
      <w:del w:id="2245" w:author="Author">
        <w:r w:rsidRPr="00DE0071" w:rsidDel="00E2142D">
          <w:rPr>
            <w:rFonts w:ascii="Segoe UI" w:eastAsia="Segoe UI,Times New Roman" w:hAnsi="Segoe UI" w:cs="Segoe UI"/>
            <w:b/>
            <w:bCs/>
            <w:color w:val="333333"/>
            <w:sz w:val="28"/>
            <w:szCs w:val="28"/>
            <w:lang w:val="en"/>
            <w:rPrChange w:id="2246" w:author="Author">
              <w:rPr>
                <w:rFonts w:ascii="Segoe UI,Times New Roman" w:eastAsia="Segoe UI,Times New Roman" w:hAnsi="Segoe UI,Times New Roman" w:cs="Segoe UI,Times New Roman"/>
                <w:b/>
                <w:bCs/>
                <w:color w:val="333333"/>
                <w:sz w:val="28"/>
                <w:szCs w:val="28"/>
                <w:lang w:val="en"/>
              </w:rPr>
            </w:rPrChange>
          </w:rPr>
          <w:delText>Predictive visualization</w:delText>
        </w:r>
      </w:del>
    </w:p>
    <w:p w14:paraId="144F9685" w14:textId="3284D96F" w:rsidR="00A9053D" w:rsidRPr="00DE0071" w:rsidDel="00E2142D" w:rsidRDefault="58955ABA" w:rsidP="00A9053D">
      <w:pPr>
        <w:spacing w:after="0" w:line="240" w:lineRule="auto"/>
        <w:outlineLvl w:val="5"/>
        <w:rPr>
          <w:del w:id="2247" w:author="Author"/>
          <w:rFonts w:ascii="Segoe UI" w:eastAsia="Times New Roman" w:hAnsi="Segoe UI" w:cs="Segoe UI"/>
          <w:b/>
          <w:bCs/>
          <w:color w:val="333333"/>
          <w:sz w:val="24"/>
          <w:szCs w:val="21"/>
          <w:lang w:val="en"/>
          <w:rPrChange w:id="2248" w:author="Author">
            <w:rPr>
              <w:del w:id="2249" w:author="Author"/>
              <w:rFonts w:ascii="Segoe UI" w:eastAsia="Times New Roman" w:hAnsi="Segoe UI" w:cs="Segoe UI"/>
              <w:b/>
              <w:bCs/>
              <w:color w:val="333333"/>
              <w:sz w:val="24"/>
              <w:szCs w:val="21"/>
              <w:lang w:val="en"/>
            </w:rPr>
          </w:rPrChange>
        </w:rPr>
      </w:pPr>
      <w:del w:id="2250" w:author="Author">
        <w:r w:rsidRPr="00DE0071" w:rsidDel="00E2142D">
          <w:rPr>
            <w:rFonts w:ascii="Segoe UI" w:eastAsia="Segoe UI,Times New Roman" w:hAnsi="Segoe UI" w:cs="Segoe UI"/>
            <w:b/>
            <w:bCs/>
            <w:color w:val="333333"/>
            <w:sz w:val="24"/>
            <w:szCs w:val="24"/>
            <w:lang w:val="en"/>
            <w:rPrChange w:id="2251" w:author="Author">
              <w:rPr>
                <w:rFonts w:ascii="Segoe UI,Times New Roman" w:eastAsia="Segoe UI,Times New Roman" w:hAnsi="Segoe UI,Times New Roman" w:cs="Segoe UI,Times New Roman"/>
                <w:b/>
                <w:bCs/>
                <w:color w:val="333333"/>
                <w:sz w:val="24"/>
                <w:szCs w:val="24"/>
                <w:lang w:val="en"/>
              </w:rPr>
            </w:rPrChange>
          </w:rPr>
          <w:delText>Power BI Desktop Part</w:delText>
        </w:r>
      </w:del>
    </w:p>
    <w:p w14:paraId="4C4E3871" w14:textId="139FCB7B" w:rsidR="00A9053D" w:rsidRPr="00DE0071" w:rsidDel="00E2142D" w:rsidRDefault="58955ABA" w:rsidP="58955ABA">
      <w:pPr>
        <w:numPr>
          <w:ilvl w:val="0"/>
          <w:numId w:val="36"/>
        </w:numPr>
        <w:spacing w:before="100" w:beforeAutospacing="1" w:after="100" w:afterAutospacing="1" w:line="240" w:lineRule="auto"/>
        <w:rPr>
          <w:del w:id="2252" w:author="Author"/>
          <w:rFonts w:ascii="Segoe UI" w:eastAsia="Segoe UI,Times New Roman" w:hAnsi="Segoe UI" w:cs="Segoe UI"/>
          <w:color w:val="333333"/>
          <w:sz w:val="24"/>
          <w:szCs w:val="24"/>
          <w:lang w:val="en"/>
          <w:rPrChange w:id="2253" w:author="Author">
            <w:rPr>
              <w:del w:id="2254" w:author="Author"/>
              <w:rFonts w:ascii="Segoe UI,Times New Roman" w:eastAsia="Segoe UI,Times New Roman" w:hAnsi="Segoe UI,Times New Roman" w:cs="Segoe UI,Times New Roman"/>
              <w:color w:val="333333"/>
              <w:sz w:val="24"/>
              <w:szCs w:val="24"/>
              <w:lang w:val="en"/>
            </w:rPr>
          </w:rPrChange>
        </w:rPr>
      </w:pPr>
      <w:del w:id="2255" w:author="Author">
        <w:r w:rsidRPr="00DE0071" w:rsidDel="00E2142D">
          <w:rPr>
            <w:rFonts w:ascii="Segoe UI" w:eastAsia="Segoe UI,Times New Roman" w:hAnsi="Segoe UI" w:cs="Segoe UI"/>
            <w:color w:val="333333"/>
            <w:sz w:val="24"/>
            <w:szCs w:val="24"/>
            <w:lang w:val="en"/>
            <w:rPrChange w:id="2256" w:author="Author">
              <w:rPr>
                <w:rFonts w:ascii="Segoe UI,Times New Roman" w:eastAsia="Segoe UI,Times New Roman" w:hAnsi="Segoe UI,Times New Roman" w:cs="Segoe UI,Times New Roman"/>
                <w:color w:val="333333"/>
                <w:sz w:val="24"/>
                <w:szCs w:val="24"/>
                <w:lang w:val="en"/>
              </w:rPr>
            </w:rPrChange>
          </w:rPr>
          <w:lastRenderedPageBreak/>
          <w:delText>Download the Power BI Desktop application (</w:delText>
        </w:r>
        <w:r w:rsidR="002203DD" w:rsidRPr="00DE0071" w:rsidDel="00E2142D">
          <w:rPr>
            <w:rFonts w:ascii="Segoe UI" w:hAnsi="Segoe UI" w:cs="Segoe UI"/>
            <w:rPrChange w:id="2257" w:author="Author">
              <w:rPr/>
            </w:rPrChange>
          </w:rPr>
          <w:fldChar w:fldCharType="begin"/>
        </w:r>
        <w:r w:rsidR="002203DD" w:rsidRPr="00DE0071" w:rsidDel="00E2142D">
          <w:rPr>
            <w:rFonts w:ascii="Segoe UI" w:hAnsi="Segoe UI" w:cs="Segoe UI"/>
            <w:rPrChange w:id="2258" w:author="Author">
              <w:rPr/>
            </w:rPrChange>
          </w:rPr>
          <w:delInstrText xml:space="preserve"> HYPERLINK "https://powerbi.microsoft.com/en-us/desktop" \h </w:delInstrText>
        </w:r>
        <w:r w:rsidR="002203DD" w:rsidRPr="00DE0071" w:rsidDel="00E2142D">
          <w:rPr>
            <w:rFonts w:ascii="Segoe UI" w:hAnsi="Segoe UI" w:cs="Segoe UI"/>
            <w:rPrChange w:id="2259" w:author="Author">
              <w:rPr/>
            </w:rPrChange>
          </w:rPr>
          <w:fldChar w:fldCharType="separate"/>
        </w:r>
        <w:r w:rsidRPr="00DE0071" w:rsidDel="00E2142D">
          <w:rPr>
            <w:rFonts w:ascii="Segoe UI" w:eastAsia="Segoe UI,Times New Roman" w:hAnsi="Segoe UI" w:cs="Segoe UI"/>
            <w:color w:val="4078C0"/>
            <w:sz w:val="24"/>
            <w:szCs w:val="24"/>
            <w:lang w:val="en"/>
            <w:rPrChange w:id="2260" w:author="Author">
              <w:rPr>
                <w:rFonts w:ascii="Segoe UI,Times New Roman" w:eastAsia="Segoe UI,Times New Roman" w:hAnsi="Segoe UI,Times New Roman" w:cs="Segoe UI,Times New Roman"/>
                <w:color w:val="4078C0"/>
                <w:sz w:val="24"/>
                <w:szCs w:val="24"/>
                <w:lang w:val="en"/>
              </w:rPr>
            </w:rPrChange>
          </w:rPr>
          <w:delText>https://powerbi.microsoft.com/en-us/desktop</w:delText>
        </w:r>
        <w:r w:rsidR="002203DD" w:rsidRPr="00DE0071" w:rsidDel="00E2142D">
          <w:rPr>
            <w:rFonts w:ascii="Segoe UI" w:eastAsia="Segoe UI,Times New Roman" w:hAnsi="Segoe UI" w:cs="Segoe UI"/>
            <w:color w:val="4078C0"/>
            <w:sz w:val="24"/>
            <w:szCs w:val="24"/>
            <w:lang w:val="en"/>
            <w:rPrChange w:id="2261"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E2142D">
          <w:rPr>
            <w:rFonts w:ascii="Segoe UI" w:eastAsia="Segoe UI,Times New Roman" w:hAnsi="Segoe UI" w:cs="Segoe UI"/>
            <w:color w:val="333333"/>
            <w:sz w:val="24"/>
            <w:szCs w:val="24"/>
            <w:lang w:val="en"/>
            <w:rPrChange w:id="2262" w:author="Author">
              <w:rPr>
                <w:rFonts w:ascii="Segoe UI,Times New Roman" w:eastAsia="Segoe UI,Times New Roman" w:hAnsi="Segoe UI,Times New Roman" w:cs="Segoe UI,Times New Roman"/>
                <w:color w:val="333333"/>
                <w:sz w:val="24"/>
                <w:szCs w:val="24"/>
                <w:lang w:val="en"/>
              </w:rPr>
            </w:rPrChange>
          </w:rPr>
          <w:delText>)</w:delText>
        </w:r>
      </w:del>
    </w:p>
    <w:p w14:paraId="6FD835DE" w14:textId="0DCD5DF1" w:rsidR="00A9053D" w:rsidRPr="00DE0071" w:rsidDel="00E2142D" w:rsidRDefault="58955ABA" w:rsidP="58955ABA">
      <w:pPr>
        <w:numPr>
          <w:ilvl w:val="0"/>
          <w:numId w:val="36"/>
        </w:numPr>
        <w:spacing w:before="100" w:beforeAutospacing="1" w:after="100" w:afterAutospacing="1" w:line="240" w:lineRule="auto"/>
        <w:rPr>
          <w:del w:id="2263" w:author="Author"/>
          <w:rFonts w:ascii="Segoe UI" w:eastAsia="Segoe UI,Times New Roman" w:hAnsi="Segoe UI" w:cs="Segoe UI"/>
          <w:color w:val="333333"/>
          <w:sz w:val="24"/>
          <w:szCs w:val="24"/>
          <w:lang w:val="en"/>
          <w:rPrChange w:id="2264" w:author="Author">
            <w:rPr>
              <w:del w:id="2265" w:author="Author"/>
              <w:rFonts w:ascii="Segoe UI,Times New Roman" w:eastAsia="Segoe UI,Times New Roman" w:hAnsi="Segoe UI,Times New Roman" w:cs="Segoe UI,Times New Roman"/>
              <w:color w:val="333333"/>
              <w:sz w:val="24"/>
              <w:szCs w:val="24"/>
              <w:lang w:val="en"/>
            </w:rPr>
          </w:rPrChange>
        </w:rPr>
      </w:pPr>
      <w:del w:id="2266" w:author="Author">
        <w:r w:rsidRPr="00DE0071" w:rsidDel="00E2142D">
          <w:rPr>
            <w:rFonts w:ascii="Segoe UI" w:eastAsia="Segoe UI,Times New Roman" w:hAnsi="Segoe UI" w:cs="Segoe UI"/>
            <w:color w:val="333333"/>
            <w:sz w:val="24"/>
            <w:szCs w:val="24"/>
            <w:lang w:val="en"/>
            <w:rPrChange w:id="2267" w:author="Author">
              <w:rPr>
                <w:rFonts w:ascii="Segoe UI,Times New Roman" w:eastAsia="Segoe UI,Times New Roman" w:hAnsi="Segoe UI,Times New Roman" w:cs="Segoe UI,Times New Roman"/>
                <w:color w:val="333333"/>
                <w:sz w:val="24"/>
                <w:szCs w:val="24"/>
                <w:lang w:val="en"/>
              </w:rPr>
            </w:rPrChange>
          </w:rPr>
          <w:delText xml:space="preserve">Download the Power BI template file </w:delText>
        </w:r>
        <w:r w:rsidR="002203DD" w:rsidRPr="00DE0071" w:rsidDel="00E2142D">
          <w:rPr>
            <w:rFonts w:ascii="Segoe UI" w:hAnsi="Segoe UI" w:cs="Segoe UI"/>
            <w:rPrChange w:id="2268" w:author="Author">
              <w:rPr/>
            </w:rPrChange>
          </w:rPr>
          <w:fldChar w:fldCharType="begin"/>
        </w:r>
        <w:r w:rsidR="002203DD" w:rsidRPr="00DE0071" w:rsidDel="00E2142D">
          <w:rPr>
            <w:rFonts w:ascii="Segoe UI" w:hAnsi="Segoe UI" w:cs="Segoe UI"/>
            <w:rPrChange w:id="2269" w:author="Author">
              <w:rPr/>
            </w:rPrChange>
          </w:rPr>
          <w:delInstrText xml:space="preserve"> HYPERLINK "https://github.com/Azure/Cortana-Intelligence-Gallery-Content/blob/master/Tutorials/Data-Lake/PowerBI/DataLakeCDRPredictive.pbix" \h </w:delInstrText>
        </w:r>
        <w:r w:rsidR="002203DD" w:rsidRPr="00DE0071" w:rsidDel="00E2142D">
          <w:rPr>
            <w:rFonts w:ascii="Segoe UI" w:hAnsi="Segoe UI" w:cs="Segoe UI"/>
            <w:rPrChange w:id="2270" w:author="Author">
              <w:rPr/>
            </w:rPrChange>
          </w:rPr>
          <w:fldChar w:fldCharType="separate"/>
        </w:r>
        <w:r w:rsidRPr="00DE0071" w:rsidDel="00E2142D">
          <w:rPr>
            <w:rFonts w:ascii="Segoe UI" w:eastAsia="Segoe UI,Times New Roman" w:hAnsi="Segoe UI" w:cs="Segoe UI"/>
            <w:color w:val="4078C0"/>
            <w:sz w:val="24"/>
            <w:szCs w:val="24"/>
            <w:lang w:val="en"/>
            <w:rPrChange w:id="2271" w:author="Author">
              <w:rPr>
                <w:rFonts w:ascii="Segoe UI,Times New Roman" w:eastAsia="Segoe UI,Times New Roman" w:hAnsi="Segoe UI,Times New Roman" w:cs="Segoe UI,Times New Roman"/>
                <w:color w:val="4078C0"/>
                <w:sz w:val="24"/>
                <w:szCs w:val="24"/>
                <w:lang w:val="en"/>
              </w:rPr>
            </w:rPrChange>
          </w:rPr>
          <w:delText>https://github.com/Azure/Cortana-Intelligence-Gallery-Content/blob/master/Tutorials/Data-Lake/PowerBI/DataLakeCDRPredictive.pbix</w:delText>
        </w:r>
        <w:r w:rsidR="002203DD" w:rsidRPr="00DE0071" w:rsidDel="00E2142D">
          <w:rPr>
            <w:rFonts w:ascii="Segoe UI" w:eastAsia="Segoe UI,Times New Roman" w:hAnsi="Segoe UI" w:cs="Segoe UI"/>
            <w:color w:val="4078C0"/>
            <w:sz w:val="24"/>
            <w:szCs w:val="24"/>
            <w:lang w:val="en"/>
            <w:rPrChange w:id="2272" w:author="Author">
              <w:rPr>
                <w:rFonts w:ascii="Segoe UI,Times New Roman" w:eastAsia="Segoe UI,Times New Roman" w:hAnsi="Segoe UI,Times New Roman" w:cs="Segoe UI,Times New Roman"/>
                <w:color w:val="4078C0"/>
                <w:sz w:val="24"/>
                <w:szCs w:val="24"/>
                <w:lang w:val="en"/>
              </w:rPr>
            </w:rPrChange>
          </w:rPr>
          <w:fldChar w:fldCharType="end"/>
        </w:r>
        <w:r w:rsidRPr="00DE0071" w:rsidDel="00E2142D">
          <w:rPr>
            <w:rFonts w:ascii="Segoe UI" w:eastAsia="Segoe UI,Times New Roman" w:hAnsi="Segoe UI" w:cs="Segoe UI"/>
            <w:color w:val="333333"/>
            <w:sz w:val="24"/>
            <w:szCs w:val="24"/>
            <w:lang w:val="en"/>
            <w:rPrChange w:id="2273" w:author="Author">
              <w:rPr>
                <w:rFonts w:ascii="Segoe UI,Times New Roman" w:eastAsia="Segoe UI,Times New Roman" w:hAnsi="Segoe UI,Times New Roman" w:cs="Segoe UI,Times New Roman"/>
                <w:color w:val="333333"/>
                <w:sz w:val="24"/>
                <w:szCs w:val="24"/>
                <w:lang w:val="en"/>
              </w:rPr>
            </w:rPrChange>
          </w:rPr>
          <w:delText xml:space="preserve"> (Click Raw to start downloading) and open it with Power BI application</w:delText>
        </w:r>
      </w:del>
    </w:p>
    <w:p w14:paraId="5497784A" w14:textId="12A8455B" w:rsidR="00A9053D" w:rsidRPr="00DE0071" w:rsidDel="00E2142D" w:rsidRDefault="58955ABA" w:rsidP="58955ABA">
      <w:pPr>
        <w:numPr>
          <w:ilvl w:val="0"/>
          <w:numId w:val="36"/>
        </w:numPr>
        <w:spacing w:before="100" w:beforeAutospacing="1" w:after="100" w:afterAutospacing="1" w:line="240" w:lineRule="auto"/>
        <w:rPr>
          <w:del w:id="2274" w:author="Author"/>
          <w:rFonts w:ascii="Segoe UI" w:eastAsia="Segoe UI,Times New Roman" w:hAnsi="Segoe UI" w:cs="Segoe UI"/>
          <w:color w:val="333333"/>
          <w:sz w:val="24"/>
          <w:szCs w:val="24"/>
          <w:lang w:val="en"/>
          <w:rPrChange w:id="2275" w:author="Author">
            <w:rPr>
              <w:del w:id="2276" w:author="Author"/>
              <w:rFonts w:ascii="Segoe UI,Times New Roman" w:eastAsia="Segoe UI,Times New Roman" w:hAnsi="Segoe UI,Times New Roman" w:cs="Segoe UI,Times New Roman"/>
              <w:color w:val="333333"/>
              <w:sz w:val="24"/>
              <w:szCs w:val="24"/>
              <w:lang w:val="en"/>
            </w:rPr>
          </w:rPrChange>
        </w:rPr>
      </w:pPr>
      <w:del w:id="2277" w:author="Author">
        <w:r w:rsidRPr="00DE0071" w:rsidDel="00E2142D">
          <w:rPr>
            <w:rFonts w:ascii="Segoe UI" w:eastAsia="Segoe UI,Times New Roman" w:hAnsi="Segoe UI" w:cs="Segoe UI"/>
            <w:color w:val="333333"/>
            <w:sz w:val="24"/>
            <w:szCs w:val="24"/>
            <w:lang w:val="en"/>
            <w:rPrChange w:id="2278" w:author="Author">
              <w:rPr>
                <w:rFonts w:ascii="Segoe UI,Times New Roman" w:eastAsia="Segoe UI,Times New Roman" w:hAnsi="Segoe UI,Times New Roman" w:cs="Segoe UI,Times New Roman"/>
                <w:color w:val="333333"/>
                <w:sz w:val="24"/>
                <w:szCs w:val="24"/>
                <w:lang w:val="en"/>
              </w:rPr>
            </w:rPrChange>
          </w:rPr>
          <w:delText>On the application ribbon menu, choose Edit Queries</w:delText>
        </w:r>
      </w:del>
    </w:p>
    <w:p w14:paraId="51EE856D" w14:textId="0E6ACFE8" w:rsidR="00A9053D" w:rsidRPr="00DE0071" w:rsidDel="00E2142D" w:rsidRDefault="58955ABA" w:rsidP="58955ABA">
      <w:pPr>
        <w:numPr>
          <w:ilvl w:val="0"/>
          <w:numId w:val="36"/>
        </w:numPr>
        <w:spacing w:before="100" w:beforeAutospacing="1" w:after="100" w:afterAutospacing="1" w:line="240" w:lineRule="auto"/>
        <w:rPr>
          <w:del w:id="2279" w:author="Author"/>
          <w:rFonts w:ascii="Segoe UI" w:eastAsia="Segoe UI,Times New Roman" w:hAnsi="Segoe UI" w:cs="Segoe UI"/>
          <w:color w:val="333333"/>
          <w:sz w:val="24"/>
          <w:szCs w:val="24"/>
          <w:lang w:val="en"/>
          <w:rPrChange w:id="2280" w:author="Author">
            <w:rPr>
              <w:del w:id="2281" w:author="Author"/>
              <w:rFonts w:ascii="Segoe UI,Times New Roman" w:eastAsia="Segoe UI,Times New Roman" w:hAnsi="Segoe UI,Times New Roman" w:cs="Segoe UI,Times New Roman"/>
              <w:color w:val="333333"/>
              <w:sz w:val="24"/>
              <w:szCs w:val="24"/>
              <w:lang w:val="en"/>
            </w:rPr>
          </w:rPrChange>
        </w:rPr>
      </w:pPr>
      <w:del w:id="2282" w:author="Author">
        <w:r w:rsidRPr="00DE0071" w:rsidDel="00E2142D">
          <w:rPr>
            <w:rFonts w:ascii="Segoe UI" w:eastAsia="Segoe UI,Times New Roman" w:hAnsi="Segoe UI" w:cs="Segoe UI"/>
            <w:color w:val="333333"/>
            <w:sz w:val="24"/>
            <w:szCs w:val="24"/>
            <w:lang w:val="en"/>
            <w:rPrChange w:id="2283" w:author="Author">
              <w:rPr>
                <w:rFonts w:ascii="Segoe UI,Times New Roman" w:eastAsia="Segoe UI,Times New Roman" w:hAnsi="Segoe UI,Times New Roman" w:cs="Segoe UI,Times New Roman"/>
                <w:color w:val="333333"/>
                <w:sz w:val="24"/>
                <w:szCs w:val="24"/>
                <w:lang w:val="en"/>
              </w:rPr>
            </w:rPrChange>
          </w:rPr>
          <w:delText xml:space="preserve">Go to </w:delText>
        </w:r>
        <w:r w:rsidRPr="00DE0071" w:rsidDel="00E2142D">
          <w:rPr>
            <w:rFonts w:ascii="Segoe UI" w:eastAsia="Segoe UI,Times New Roman" w:hAnsi="Segoe UI" w:cs="Segoe UI"/>
            <w:i/>
            <w:iCs/>
            <w:color w:val="333333"/>
            <w:sz w:val="24"/>
            <w:szCs w:val="24"/>
            <w:lang w:val="en"/>
            <w:rPrChange w:id="2284" w:author="Author">
              <w:rPr>
                <w:rFonts w:ascii="Segoe UI,Times New Roman" w:eastAsia="Segoe UI,Times New Roman" w:hAnsi="Segoe UI,Times New Roman" w:cs="Segoe UI,Times New Roman"/>
                <w:i/>
                <w:iCs/>
                <w:color w:val="333333"/>
                <w:sz w:val="24"/>
                <w:szCs w:val="24"/>
                <w:lang w:val="en"/>
              </w:rPr>
            </w:rPrChange>
          </w:rPr>
          <w:delText>Query Settings</w:delText>
        </w:r>
        <w:r w:rsidRPr="00DE0071" w:rsidDel="00E2142D">
          <w:rPr>
            <w:rFonts w:ascii="Segoe UI" w:eastAsia="Segoe UI,Times New Roman" w:hAnsi="Segoe UI" w:cs="Segoe UI"/>
            <w:color w:val="333333"/>
            <w:sz w:val="24"/>
            <w:szCs w:val="24"/>
            <w:lang w:val="en"/>
            <w:rPrChange w:id="2285" w:author="Author">
              <w:rPr>
                <w:rFonts w:ascii="Segoe UI,Times New Roman" w:eastAsia="Segoe UI,Times New Roman" w:hAnsi="Segoe UI,Times New Roman" w:cs="Segoe UI,Times New Roman"/>
                <w:color w:val="333333"/>
                <w:sz w:val="24"/>
                <w:szCs w:val="24"/>
                <w:lang w:val="en"/>
              </w:rPr>
            </w:rPrChange>
          </w:rPr>
          <w:delText xml:space="preserve"> on the right pane, double click </w:delText>
        </w:r>
        <w:r w:rsidRPr="00DE0071" w:rsidDel="00E2142D">
          <w:rPr>
            <w:rFonts w:ascii="Segoe UI" w:eastAsia="Segoe UI,Times New Roman" w:hAnsi="Segoe UI" w:cs="Segoe UI"/>
            <w:i/>
            <w:iCs/>
            <w:color w:val="333333"/>
            <w:sz w:val="24"/>
            <w:szCs w:val="24"/>
            <w:lang w:val="en"/>
            <w:rPrChange w:id="2286" w:author="Author">
              <w:rPr>
                <w:rFonts w:ascii="Segoe UI,Times New Roman" w:eastAsia="Segoe UI,Times New Roman" w:hAnsi="Segoe UI,Times New Roman" w:cs="Segoe UI,Times New Roman"/>
                <w:i/>
                <w:iCs/>
                <w:color w:val="333333"/>
                <w:sz w:val="24"/>
                <w:szCs w:val="24"/>
                <w:lang w:val="en"/>
              </w:rPr>
            </w:rPrChange>
          </w:rPr>
          <w:delText>Source</w:delText>
        </w:r>
      </w:del>
    </w:p>
    <w:p w14:paraId="46817892" w14:textId="2684F1D9" w:rsidR="00A9053D" w:rsidRPr="00DE0071" w:rsidDel="00E2142D" w:rsidRDefault="58955ABA" w:rsidP="00A9053D">
      <w:pPr>
        <w:spacing w:after="150" w:line="240" w:lineRule="auto"/>
        <w:rPr>
          <w:del w:id="2287" w:author="Author"/>
          <w:rFonts w:ascii="Segoe UI" w:eastAsia="Times New Roman" w:hAnsi="Segoe UI" w:cs="Segoe UI"/>
          <w:color w:val="333333"/>
          <w:sz w:val="24"/>
          <w:szCs w:val="21"/>
          <w:lang w:val="en"/>
          <w:rPrChange w:id="2288" w:author="Author">
            <w:rPr>
              <w:del w:id="2289" w:author="Author"/>
              <w:rFonts w:ascii="Segoe UI" w:eastAsia="Times New Roman" w:hAnsi="Segoe UI" w:cs="Segoe UI"/>
              <w:color w:val="333333"/>
              <w:sz w:val="24"/>
              <w:szCs w:val="21"/>
              <w:lang w:val="en"/>
            </w:rPr>
          </w:rPrChange>
        </w:rPr>
      </w:pPr>
      <w:del w:id="2290" w:author="Author">
        <w:r w:rsidRPr="00DE0071" w:rsidDel="00E2142D">
          <w:rPr>
            <w:rFonts w:ascii="Segoe UI" w:eastAsia="Segoe UI,Times New Roman" w:hAnsi="Segoe UI" w:cs="Segoe UI"/>
            <w:color w:val="333333"/>
            <w:sz w:val="24"/>
            <w:szCs w:val="24"/>
            <w:lang w:val="en"/>
            <w:rPrChange w:id="2291" w:author="Author">
              <w:rPr>
                <w:rFonts w:ascii="Segoe UI,Times New Roman" w:eastAsia="Segoe UI,Times New Roman" w:hAnsi="Segoe UI,Times New Roman" w:cs="Segoe UI,Times New Roman"/>
                <w:color w:val="333333"/>
                <w:sz w:val="24"/>
                <w:szCs w:val="24"/>
                <w:lang w:val="en"/>
              </w:rPr>
            </w:rPrChange>
          </w:rPr>
          <w:delText xml:space="preserve">In the SQL Server Database dialog </w:delText>
        </w:r>
      </w:del>
    </w:p>
    <w:p w14:paraId="6FFB47F0" w14:textId="5D3B27E2" w:rsidR="00A9053D" w:rsidRPr="00DE0071" w:rsidDel="00E2142D" w:rsidRDefault="58955ABA" w:rsidP="58955ABA">
      <w:pPr>
        <w:numPr>
          <w:ilvl w:val="0"/>
          <w:numId w:val="37"/>
        </w:numPr>
        <w:spacing w:before="100" w:beforeAutospacing="1" w:after="100" w:afterAutospacing="1" w:line="240" w:lineRule="auto"/>
        <w:rPr>
          <w:del w:id="2292" w:author="Author"/>
          <w:rFonts w:ascii="Segoe UI" w:eastAsia="Segoe UI,Times New Roman" w:hAnsi="Segoe UI" w:cs="Segoe UI"/>
          <w:color w:val="333333"/>
          <w:sz w:val="24"/>
          <w:szCs w:val="24"/>
          <w:lang w:val="en"/>
          <w:rPrChange w:id="2293" w:author="Author">
            <w:rPr>
              <w:del w:id="2294" w:author="Author"/>
              <w:rFonts w:ascii="Segoe UI,Times New Roman" w:eastAsia="Segoe UI,Times New Roman" w:hAnsi="Segoe UI,Times New Roman" w:cs="Segoe UI,Times New Roman"/>
              <w:color w:val="333333"/>
              <w:sz w:val="24"/>
              <w:szCs w:val="24"/>
              <w:lang w:val="en"/>
            </w:rPr>
          </w:rPrChange>
        </w:rPr>
      </w:pPr>
      <w:del w:id="2295" w:author="Author">
        <w:r w:rsidRPr="00DE0071" w:rsidDel="00E2142D">
          <w:rPr>
            <w:rFonts w:ascii="Segoe UI" w:eastAsia="Segoe UI,Times New Roman" w:hAnsi="Segoe UI" w:cs="Segoe UI"/>
            <w:color w:val="333333"/>
            <w:sz w:val="24"/>
            <w:szCs w:val="24"/>
            <w:lang w:val="en"/>
            <w:rPrChange w:id="2296" w:author="Author">
              <w:rPr>
                <w:rFonts w:ascii="Segoe UI,Times New Roman" w:eastAsia="Segoe UI,Times New Roman" w:hAnsi="Segoe UI,Times New Roman" w:cs="Segoe UI,Times New Roman"/>
                <w:color w:val="333333"/>
                <w:sz w:val="24"/>
                <w:szCs w:val="24"/>
                <w:lang w:val="en"/>
              </w:rPr>
            </w:rPrChange>
          </w:rPr>
          <w:delText xml:space="preserve">Type: Server Name: </w:delText>
        </w:r>
        <w:r w:rsidRPr="00DE0071" w:rsidDel="00E2142D">
          <w:rPr>
            <w:rFonts w:ascii="Segoe UI" w:eastAsia="Segoe UI,Times New Roman" w:hAnsi="Segoe UI" w:cs="Segoe UI"/>
            <w:b/>
            <w:bCs/>
            <w:color w:val="333333"/>
            <w:sz w:val="24"/>
            <w:szCs w:val="24"/>
            <w:lang w:val="en"/>
            <w:rPrChange w:id="2297" w:author="Author">
              <w:rPr>
                <w:rFonts w:ascii="Segoe UI,Times New Roman" w:eastAsia="Segoe UI,Times New Roman" w:hAnsi="Segoe UI,Times New Roman" w:cs="Segoe UI,Times New Roman"/>
                <w:b/>
                <w:bCs/>
                <w:color w:val="333333"/>
                <w:sz w:val="24"/>
                <w:szCs w:val="24"/>
                <w:lang w:val="en"/>
              </w:rPr>
            </w:rPrChange>
          </w:rPr>
          <w:delText>adl-[</w:delText>
        </w:r>
        <w:r w:rsidRPr="00DE0071" w:rsidDel="00E2142D">
          <w:rPr>
            <w:rFonts w:ascii="Segoe UI" w:eastAsia="Segoe UI,Times New Roman" w:hAnsi="Segoe UI" w:cs="Segoe UI"/>
            <w:b/>
            <w:bCs/>
            <w:i/>
            <w:iCs/>
            <w:color w:val="333333"/>
            <w:sz w:val="24"/>
            <w:szCs w:val="24"/>
            <w:lang w:val="en"/>
            <w:rPrChange w:id="2298" w:author="Author">
              <w:rPr>
                <w:rFonts w:ascii="Segoe UI,Times New Roman" w:eastAsia="Segoe UI,Times New Roman" w:hAnsi="Segoe UI,Times New Roman" w:cs="Segoe UI,Times New Roman"/>
                <w:b/>
                <w:bCs/>
                <w:i/>
                <w:iCs/>
                <w:color w:val="333333"/>
                <w:sz w:val="24"/>
                <w:szCs w:val="24"/>
                <w:lang w:val="en"/>
              </w:rPr>
            </w:rPrChange>
          </w:rPr>
          <w:delText>UNIQUE</w:delText>
        </w:r>
        <w:r w:rsidRPr="00DE0071" w:rsidDel="00E2142D">
          <w:rPr>
            <w:rFonts w:ascii="Segoe UI" w:eastAsia="Segoe UI,Times New Roman" w:hAnsi="Segoe UI" w:cs="Segoe UI"/>
            <w:b/>
            <w:bCs/>
            <w:color w:val="333333"/>
            <w:sz w:val="24"/>
            <w:szCs w:val="24"/>
            <w:lang w:val="en"/>
            <w:rPrChange w:id="2299" w:author="Author">
              <w:rPr>
                <w:rFonts w:ascii="Segoe UI,Times New Roman" w:eastAsia="Segoe UI,Times New Roman" w:hAnsi="Segoe UI,Times New Roman" w:cs="Segoe UI,Times New Roman"/>
                <w:b/>
                <w:bCs/>
                <w:color w:val="333333"/>
                <w:sz w:val="24"/>
                <w:szCs w:val="24"/>
                <w:lang w:val="en"/>
              </w:rPr>
            </w:rPrChange>
          </w:rPr>
          <w:delText>].database.windows.net</w:delText>
        </w:r>
      </w:del>
    </w:p>
    <w:p w14:paraId="1603A64B" w14:textId="01941547" w:rsidR="00A9053D" w:rsidRPr="00DE0071" w:rsidDel="00E2142D" w:rsidRDefault="58955ABA" w:rsidP="58955ABA">
      <w:pPr>
        <w:numPr>
          <w:ilvl w:val="0"/>
          <w:numId w:val="37"/>
        </w:numPr>
        <w:spacing w:before="100" w:beforeAutospacing="1" w:after="100" w:afterAutospacing="1" w:line="240" w:lineRule="auto"/>
        <w:rPr>
          <w:del w:id="2300" w:author="Author"/>
          <w:rFonts w:ascii="Segoe UI" w:eastAsia="Segoe UI,Times New Roman" w:hAnsi="Segoe UI" w:cs="Segoe UI"/>
          <w:color w:val="333333"/>
          <w:sz w:val="24"/>
          <w:szCs w:val="24"/>
          <w:lang w:val="en"/>
          <w:rPrChange w:id="2301" w:author="Author">
            <w:rPr>
              <w:del w:id="2302" w:author="Author"/>
              <w:rFonts w:ascii="Segoe UI,Times New Roman" w:eastAsia="Segoe UI,Times New Roman" w:hAnsi="Segoe UI,Times New Roman" w:cs="Segoe UI,Times New Roman"/>
              <w:color w:val="333333"/>
              <w:sz w:val="24"/>
              <w:szCs w:val="24"/>
              <w:lang w:val="en"/>
            </w:rPr>
          </w:rPrChange>
        </w:rPr>
      </w:pPr>
      <w:del w:id="2303" w:author="Author">
        <w:r w:rsidRPr="00DE0071" w:rsidDel="00E2142D">
          <w:rPr>
            <w:rFonts w:ascii="Segoe UI" w:eastAsia="Segoe UI,Times New Roman" w:hAnsi="Segoe UI" w:cs="Segoe UI"/>
            <w:color w:val="333333"/>
            <w:sz w:val="24"/>
            <w:szCs w:val="24"/>
            <w:lang w:val="en"/>
            <w:rPrChange w:id="2304" w:author="Author">
              <w:rPr>
                <w:rFonts w:ascii="Segoe UI,Times New Roman" w:eastAsia="Segoe UI,Times New Roman" w:hAnsi="Segoe UI,Times New Roman" w:cs="Segoe UI,Times New Roman"/>
                <w:color w:val="333333"/>
                <w:sz w:val="24"/>
                <w:szCs w:val="24"/>
                <w:lang w:val="en"/>
              </w:rPr>
            </w:rPrChange>
          </w:rPr>
          <w:delText xml:space="preserve">Type: Database Name: </w:delText>
        </w:r>
        <w:r w:rsidRPr="00DE0071" w:rsidDel="00E2142D">
          <w:rPr>
            <w:rFonts w:ascii="Segoe UI" w:eastAsia="Segoe UI,Times New Roman" w:hAnsi="Segoe UI" w:cs="Segoe UI"/>
            <w:b/>
            <w:bCs/>
            <w:color w:val="333333"/>
            <w:sz w:val="24"/>
            <w:szCs w:val="24"/>
            <w:lang w:val="en"/>
            <w:rPrChange w:id="2305" w:author="Author">
              <w:rPr>
                <w:rFonts w:ascii="Segoe UI,Times New Roman" w:eastAsia="Segoe UI,Times New Roman" w:hAnsi="Segoe UI,Times New Roman" w:cs="Segoe UI,Times New Roman"/>
                <w:b/>
                <w:bCs/>
                <w:color w:val="333333"/>
                <w:sz w:val="24"/>
                <w:szCs w:val="24"/>
                <w:lang w:val="en"/>
              </w:rPr>
            </w:rPrChange>
          </w:rPr>
          <w:delText>adlDB</w:delText>
        </w:r>
      </w:del>
    </w:p>
    <w:p w14:paraId="250F5880" w14:textId="26EAAD9A" w:rsidR="00A9053D" w:rsidRPr="00DE0071" w:rsidDel="00E2142D" w:rsidRDefault="58955ABA" w:rsidP="58955ABA">
      <w:pPr>
        <w:numPr>
          <w:ilvl w:val="0"/>
          <w:numId w:val="37"/>
        </w:numPr>
        <w:spacing w:before="100" w:beforeAutospacing="1" w:after="100" w:afterAutospacing="1" w:line="240" w:lineRule="auto"/>
        <w:rPr>
          <w:del w:id="2306" w:author="Author"/>
          <w:rFonts w:ascii="Segoe UI" w:eastAsia="Segoe UI,Times New Roman" w:hAnsi="Segoe UI" w:cs="Segoe UI"/>
          <w:color w:val="333333"/>
          <w:sz w:val="24"/>
          <w:szCs w:val="24"/>
          <w:lang w:val="en"/>
          <w:rPrChange w:id="2307" w:author="Author">
            <w:rPr>
              <w:del w:id="2308" w:author="Author"/>
              <w:rFonts w:ascii="Segoe UI,Times New Roman" w:eastAsia="Segoe UI,Times New Roman" w:hAnsi="Segoe UI,Times New Roman" w:cs="Segoe UI,Times New Roman"/>
              <w:color w:val="333333"/>
              <w:sz w:val="24"/>
              <w:szCs w:val="24"/>
              <w:lang w:val="en"/>
            </w:rPr>
          </w:rPrChange>
        </w:rPr>
      </w:pPr>
      <w:del w:id="2309" w:author="Author">
        <w:r w:rsidRPr="00DE0071" w:rsidDel="00E2142D">
          <w:rPr>
            <w:rFonts w:ascii="Segoe UI" w:eastAsia="Segoe UI,Times New Roman" w:hAnsi="Segoe UI" w:cs="Segoe UI"/>
            <w:color w:val="333333"/>
            <w:sz w:val="24"/>
            <w:szCs w:val="24"/>
            <w:lang w:val="en"/>
            <w:rPrChange w:id="2310" w:author="Author">
              <w:rPr>
                <w:rFonts w:ascii="Segoe UI,Times New Roman" w:eastAsia="Segoe UI,Times New Roman" w:hAnsi="Segoe UI,Times New Roman" w:cs="Segoe UI,Times New Roman"/>
                <w:color w:val="333333"/>
                <w:sz w:val="24"/>
                <w:szCs w:val="24"/>
                <w:lang w:val="en"/>
              </w:rPr>
            </w:rPrChange>
          </w:rPr>
          <w:delText>Click: OK</w:delText>
        </w:r>
      </w:del>
    </w:p>
    <w:p w14:paraId="58C2E464" w14:textId="62DB3E29" w:rsidR="00A9053D" w:rsidRPr="00DE0071" w:rsidDel="00E2142D" w:rsidRDefault="58955ABA" w:rsidP="58955ABA">
      <w:pPr>
        <w:numPr>
          <w:ilvl w:val="0"/>
          <w:numId w:val="37"/>
        </w:numPr>
        <w:spacing w:before="100" w:beforeAutospacing="1" w:after="100" w:afterAutospacing="1" w:line="240" w:lineRule="auto"/>
        <w:rPr>
          <w:del w:id="2311" w:author="Author"/>
          <w:rFonts w:ascii="Segoe UI" w:eastAsia="Segoe UI,Times New Roman" w:hAnsi="Segoe UI" w:cs="Segoe UI"/>
          <w:color w:val="333333"/>
          <w:sz w:val="24"/>
          <w:szCs w:val="24"/>
          <w:lang w:val="en"/>
          <w:rPrChange w:id="2312" w:author="Author">
            <w:rPr>
              <w:del w:id="2313" w:author="Author"/>
              <w:rFonts w:ascii="Segoe UI,Times New Roman" w:eastAsia="Segoe UI,Times New Roman" w:hAnsi="Segoe UI,Times New Roman" w:cs="Segoe UI,Times New Roman"/>
              <w:color w:val="333333"/>
              <w:sz w:val="24"/>
              <w:szCs w:val="24"/>
              <w:lang w:val="en"/>
            </w:rPr>
          </w:rPrChange>
        </w:rPr>
      </w:pPr>
      <w:del w:id="2314" w:author="Author">
        <w:r w:rsidRPr="00DE0071" w:rsidDel="00E2142D">
          <w:rPr>
            <w:rFonts w:ascii="Segoe UI" w:eastAsia="Segoe UI,Times New Roman" w:hAnsi="Segoe UI" w:cs="Segoe UI"/>
            <w:color w:val="333333"/>
            <w:sz w:val="24"/>
            <w:szCs w:val="24"/>
            <w:lang w:val="en"/>
            <w:rPrChange w:id="2315" w:author="Author">
              <w:rPr>
                <w:rFonts w:ascii="Segoe UI,Times New Roman" w:eastAsia="Segoe UI,Times New Roman" w:hAnsi="Segoe UI,Times New Roman" w:cs="Segoe UI,Times New Roman"/>
                <w:color w:val="333333"/>
                <w:sz w:val="24"/>
                <w:szCs w:val="24"/>
                <w:lang w:val="en"/>
              </w:rPr>
            </w:rPrChange>
          </w:rPr>
          <w:delText xml:space="preserve">Choose: </w:delText>
        </w:r>
        <w:r w:rsidRPr="00DE0071" w:rsidDel="00E2142D">
          <w:rPr>
            <w:rFonts w:ascii="Segoe UI" w:eastAsia="Segoe UI,Times New Roman" w:hAnsi="Segoe UI" w:cs="Segoe UI"/>
            <w:b/>
            <w:bCs/>
            <w:color w:val="333333"/>
            <w:sz w:val="24"/>
            <w:szCs w:val="24"/>
            <w:lang w:val="en"/>
            <w:rPrChange w:id="2316" w:author="Author">
              <w:rPr>
                <w:rFonts w:ascii="Segoe UI,Times New Roman" w:eastAsia="Segoe UI,Times New Roman" w:hAnsi="Segoe UI,Times New Roman" w:cs="Segoe UI,Times New Roman"/>
                <w:b/>
                <w:bCs/>
                <w:color w:val="333333"/>
                <w:sz w:val="24"/>
                <w:szCs w:val="24"/>
                <w:lang w:val="en"/>
              </w:rPr>
            </w:rPrChange>
          </w:rPr>
          <w:delText>Database</w:delText>
        </w:r>
        <w:r w:rsidRPr="00DE0071" w:rsidDel="00E2142D">
          <w:rPr>
            <w:rFonts w:ascii="Segoe UI" w:eastAsia="Segoe UI,Times New Roman" w:hAnsi="Segoe UI" w:cs="Segoe UI"/>
            <w:color w:val="333333"/>
            <w:sz w:val="24"/>
            <w:szCs w:val="24"/>
            <w:lang w:val="en"/>
            <w:rPrChange w:id="2317" w:author="Author">
              <w:rPr>
                <w:rFonts w:ascii="Segoe UI,Times New Roman" w:eastAsia="Segoe UI,Times New Roman" w:hAnsi="Segoe UI,Times New Roman" w:cs="Segoe UI,Times New Roman"/>
                <w:color w:val="333333"/>
                <w:sz w:val="24"/>
                <w:szCs w:val="24"/>
                <w:lang w:val="en"/>
              </w:rPr>
            </w:rPrChange>
          </w:rPr>
          <w:delText xml:space="preserve"> for Authentication method</w:delText>
        </w:r>
      </w:del>
    </w:p>
    <w:p w14:paraId="47C0AB84" w14:textId="02EE4A21" w:rsidR="00A9053D" w:rsidRPr="00DE0071" w:rsidDel="00E2142D" w:rsidRDefault="58955ABA" w:rsidP="58955ABA">
      <w:pPr>
        <w:numPr>
          <w:ilvl w:val="0"/>
          <w:numId w:val="37"/>
        </w:numPr>
        <w:spacing w:before="100" w:beforeAutospacing="1" w:after="100" w:afterAutospacing="1" w:line="240" w:lineRule="auto"/>
        <w:rPr>
          <w:del w:id="2318" w:author="Author"/>
          <w:rFonts w:ascii="Segoe UI" w:eastAsia="Segoe UI,Times New Roman" w:hAnsi="Segoe UI" w:cs="Segoe UI"/>
          <w:color w:val="333333"/>
          <w:sz w:val="24"/>
          <w:szCs w:val="24"/>
          <w:lang w:val="en"/>
          <w:rPrChange w:id="2319" w:author="Author">
            <w:rPr>
              <w:del w:id="2320" w:author="Author"/>
              <w:rFonts w:ascii="Segoe UI,Times New Roman" w:eastAsia="Segoe UI,Times New Roman" w:hAnsi="Segoe UI,Times New Roman" w:cs="Segoe UI,Times New Roman"/>
              <w:color w:val="333333"/>
              <w:sz w:val="24"/>
              <w:szCs w:val="24"/>
              <w:lang w:val="en"/>
            </w:rPr>
          </w:rPrChange>
        </w:rPr>
      </w:pPr>
      <w:del w:id="2321" w:author="Author">
        <w:r w:rsidRPr="00DE0071" w:rsidDel="00E2142D">
          <w:rPr>
            <w:rFonts w:ascii="Segoe UI" w:eastAsia="Segoe UI,Times New Roman" w:hAnsi="Segoe UI" w:cs="Segoe UI"/>
            <w:color w:val="333333"/>
            <w:sz w:val="24"/>
            <w:szCs w:val="24"/>
            <w:lang w:val="en"/>
            <w:rPrChange w:id="2322" w:author="Author">
              <w:rPr>
                <w:rFonts w:ascii="Segoe UI,Times New Roman" w:eastAsia="Segoe UI,Times New Roman" w:hAnsi="Segoe UI,Times New Roman" w:cs="Segoe UI,Times New Roman"/>
                <w:color w:val="333333"/>
                <w:sz w:val="24"/>
                <w:szCs w:val="24"/>
                <w:lang w:val="en"/>
              </w:rPr>
            </w:rPrChange>
          </w:rPr>
          <w:delText xml:space="preserve">Input: </w:delText>
        </w:r>
        <w:r w:rsidRPr="00DE0071" w:rsidDel="00E2142D">
          <w:rPr>
            <w:rFonts w:ascii="Segoe UI" w:eastAsia="Segoe UI,Times New Roman" w:hAnsi="Segoe UI" w:cs="Segoe UI"/>
            <w:b/>
            <w:bCs/>
            <w:color w:val="333333"/>
            <w:sz w:val="24"/>
            <w:szCs w:val="24"/>
            <w:lang w:val="en"/>
            <w:rPrChange w:id="2323" w:author="Author">
              <w:rPr>
                <w:rFonts w:ascii="Segoe UI,Times New Roman" w:eastAsia="Segoe UI,Times New Roman" w:hAnsi="Segoe UI,Times New Roman" w:cs="Segoe UI,Times New Roman"/>
                <w:b/>
                <w:bCs/>
                <w:color w:val="333333"/>
                <w:sz w:val="24"/>
                <w:szCs w:val="24"/>
                <w:lang w:val="en"/>
              </w:rPr>
            </w:rPrChange>
          </w:rPr>
          <w:delText>adluser</w:delText>
        </w:r>
        <w:r w:rsidRPr="00DE0071" w:rsidDel="00E2142D">
          <w:rPr>
            <w:rFonts w:ascii="Segoe UI" w:eastAsia="Segoe UI,Times New Roman" w:hAnsi="Segoe UI" w:cs="Segoe UI"/>
            <w:color w:val="333333"/>
            <w:sz w:val="24"/>
            <w:szCs w:val="24"/>
            <w:lang w:val="en"/>
            <w:rPrChange w:id="2324" w:author="Author">
              <w:rPr>
                <w:rFonts w:ascii="Segoe UI,Times New Roman" w:eastAsia="Segoe UI,Times New Roman" w:hAnsi="Segoe UI,Times New Roman" w:cs="Segoe UI,Times New Roman"/>
                <w:color w:val="333333"/>
                <w:sz w:val="24"/>
                <w:szCs w:val="24"/>
                <w:lang w:val="en"/>
              </w:rPr>
            </w:rPrChange>
          </w:rPr>
          <w:delText xml:space="preserve"> for username and </w:delText>
        </w:r>
        <w:r w:rsidRPr="00DE0071" w:rsidDel="00E2142D">
          <w:rPr>
            <w:rFonts w:ascii="Segoe UI" w:eastAsia="Segoe UI,Times New Roman" w:hAnsi="Segoe UI" w:cs="Segoe UI"/>
            <w:b/>
            <w:bCs/>
            <w:color w:val="333333"/>
            <w:sz w:val="24"/>
            <w:szCs w:val="24"/>
            <w:lang w:val="en"/>
            <w:rPrChange w:id="2325" w:author="Author">
              <w:rPr>
                <w:rFonts w:ascii="Segoe UI,Times New Roman" w:eastAsia="Segoe UI,Times New Roman" w:hAnsi="Segoe UI,Times New Roman" w:cs="Segoe UI,Times New Roman"/>
                <w:b/>
                <w:bCs/>
                <w:color w:val="333333"/>
                <w:sz w:val="24"/>
                <w:szCs w:val="24"/>
                <w:lang w:val="en"/>
              </w:rPr>
            </w:rPrChange>
          </w:rPr>
          <w:delText>pass@word1</w:delText>
        </w:r>
        <w:r w:rsidRPr="00DE0071" w:rsidDel="00E2142D">
          <w:rPr>
            <w:rFonts w:ascii="Segoe UI" w:eastAsia="Segoe UI,Times New Roman" w:hAnsi="Segoe UI" w:cs="Segoe UI"/>
            <w:color w:val="333333"/>
            <w:sz w:val="24"/>
            <w:szCs w:val="24"/>
            <w:lang w:val="en"/>
            <w:rPrChange w:id="2326" w:author="Author">
              <w:rPr>
                <w:rFonts w:ascii="Segoe UI,Times New Roman" w:eastAsia="Segoe UI,Times New Roman" w:hAnsi="Segoe UI,Times New Roman" w:cs="Segoe UI,Times New Roman"/>
                <w:color w:val="333333"/>
                <w:sz w:val="24"/>
                <w:szCs w:val="24"/>
                <w:lang w:val="en"/>
              </w:rPr>
            </w:rPrChange>
          </w:rPr>
          <w:delText xml:space="preserve"> for password</w:delText>
        </w:r>
      </w:del>
    </w:p>
    <w:p w14:paraId="4580C2F7" w14:textId="7EBFB1E7" w:rsidR="00A9053D" w:rsidRPr="00DE0071" w:rsidDel="00E2142D" w:rsidRDefault="58955ABA" w:rsidP="58955ABA">
      <w:pPr>
        <w:numPr>
          <w:ilvl w:val="0"/>
          <w:numId w:val="37"/>
        </w:numPr>
        <w:spacing w:before="100" w:beforeAutospacing="1" w:after="100" w:afterAutospacing="1" w:line="240" w:lineRule="auto"/>
        <w:rPr>
          <w:del w:id="2327" w:author="Author"/>
          <w:rFonts w:ascii="Segoe UI" w:eastAsia="Segoe UI,Times New Roman" w:hAnsi="Segoe UI" w:cs="Segoe UI"/>
          <w:color w:val="333333"/>
          <w:sz w:val="24"/>
          <w:szCs w:val="24"/>
          <w:lang w:val="en"/>
          <w:rPrChange w:id="2328" w:author="Author">
            <w:rPr>
              <w:del w:id="2329" w:author="Author"/>
              <w:rFonts w:ascii="Segoe UI,Times New Roman" w:eastAsia="Segoe UI,Times New Roman" w:hAnsi="Segoe UI,Times New Roman" w:cs="Segoe UI,Times New Roman"/>
              <w:color w:val="333333"/>
              <w:sz w:val="24"/>
              <w:szCs w:val="24"/>
              <w:lang w:val="en"/>
            </w:rPr>
          </w:rPrChange>
        </w:rPr>
      </w:pPr>
      <w:del w:id="2330" w:author="Author">
        <w:r w:rsidRPr="00DE0071" w:rsidDel="00E2142D">
          <w:rPr>
            <w:rFonts w:ascii="Segoe UI" w:eastAsia="Segoe UI,Times New Roman" w:hAnsi="Segoe UI" w:cs="Segoe UI"/>
            <w:color w:val="333333"/>
            <w:sz w:val="24"/>
            <w:szCs w:val="24"/>
            <w:lang w:val="en"/>
            <w:rPrChange w:id="2331" w:author="Author">
              <w:rPr>
                <w:rFonts w:ascii="Segoe UI,Times New Roman" w:eastAsia="Segoe UI,Times New Roman" w:hAnsi="Segoe UI,Times New Roman" w:cs="Segoe UI,Times New Roman"/>
                <w:color w:val="333333"/>
                <w:sz w:val="24"/>
                <w:szCs w:val="24"/>
                <w:lang w:val="en"/>
              </w:rPr>
            </w:rPrChange>
          </w:rPr>
          <w:delText>On the application ribbon menu, click "Close and Apply"</w:delText>
        </w:r>
      </w:del>
    </w:p>
    <w:p w14:paraId="77C459AA" w14:textId="174EA2D7" w:rsidR="00A9053D" w:rsidRPr="00DE0071" w:rsidDel="00E2142D" w:rsidRDefault="58955ABA" w:rsidP="58955ABA">
      <w:pPr>
        <w:numPr>
          <w:ilvl w:val="0"/>
          <w:numId w:val="37"/>
        </w:numPr>
        <w:spacing w:before="100" w:beforeAutospacing="1" w:after="100" w:afterAutospacing="1" w:line="240" w:lineRule="auto"/>
        <w:rPr>
          <w:del w:id="2332" w:author="Author"/>
          <w:rFonts w:ascii="Segoe UI" w:eastAsia="Segoe UI,Times New Roman" w:hAnsi="Segoe UI" w:cs="Segoe UI"/>
          <w:color w:val="333333"/>
          <w:sz w:val="24"/>
          <w:szCs w:val="24"/>
          <w:lang w:val="en"/>
          <w:rPrChange w:id="2333" w:author="Author">
            <w:rPr>
              <w:del w:id="2334" w:author="Author"/>
              <w:rFonts w:ascii="Segoe UI,Times New Roman" w:eastAsia="Segoe UI,Times New Roman" w:hAnsi="Segoe UI,Times New Roman" w:cs="Segoe UI,Times New Roman"/>
              <w:color w:val="333333"/>
              <w:sz w:val="24"/>
              <w:szCs w:val="24"/>
              <w:lang w:val="en"/>
            </w:rPr>
          </w:rPrChange>
        </w:rPr>
      </w:pPr>
      <w:del w:id="2335" w:author="Author">
        <w:r w:rsidRPr="00DE0071" w:rsidDel="00E2142D">
          <w:rPr>
            <w:rFonts w:ascii="Segoe UI" w:eastAsia="Segoe UI,Times New Roman" w:hAnsi="Segoe UI" w:cs="Segoe UI"/>
            <w:color w:val="333333"/>
            <w:sz w:val="24"/>
            <w:szCs w:val="24"/>
            <w:lang w:val="en"/>
            <w:rPrChange w:id="2336" w:author="Author">
              <w:rPr>
                <w:rFonts w:ascii="Segoe UI,Times New Roman" w:eastAsia="Segoe UI,Times New Roman" w:hAnsi="Segoe UI,Times New Roman" w:cs="Segoe UI,Times New Roman"/>
                <w:color w:val="333333"/>
                <w:sz w:val="24"/>
                <w:szCs w:val="24"/>
                <w:lang w:val="en"/>
              </w:rPr>
            </w:rPrChange>
          </w:rPr>
          <w:delText>Once data is loaded, On the application ribbon menu, click "Publish"</w:delText>
        </w:r>
      </w:del>
    </w:p>
    <w:p w14:paraId="42B0CA17" w14:textId="5F9C208E" w:rsidR="00A9053D" w:rsidRPr="00DE0071" w:rsidDel="00E2142D" w:rsidRDefault="58955ABA" w:rsidP="58955ABA">
      <w:pPr>
        <w:numPr>
          <w:ilvl w:val="0"/>
          <w:numId w:val="37"/>
        </w:numPr>
        <w:spacing w:before="100" w:beforeAutospacing="1" w:after="100" w:afterAutospacing="1" w:line="240" w:lineRule="auto"/>
        <w:rPr>
          <w:del w:id="2337" w:author="Author"/>
          <w:rFonts w:ascii="Segoe UI" w:eastAsia="Segoe UI,Times New Roman" w:hAnsi="Segoe UI" w:cs="Segoe UI"/>
          <w:color w:val="333333"/>
          <w:sz w:val="24"/>
          <w:szCs w:val="24"/>
          <w:lang w:val="en"/>
          <w:rPrChange w:id="2338" w:author="Author">
            <w:rPr>
              <w:del w:id="2339" w:author="Author"/>
              <w:rFonts w:ascii="Segoe UI,Times New Roman" w:eastAsia="Segoe UI,Times New Roman" w:hAnsi="Segoe UI,Times New Roman" w:cs="Segoe UI,Times New Roman"/>
              <w:color w:val="333333"/>
              <w:sz w:val="24"/>
              <w:szCs w:val="24"/>
              <w:lang w:val="en"/>
            </w:rPr>
          </w:rPrChange>
        </w:rPr>
      </w:pPr>
      <w:del w:id="2340" w:author="Author">
        <w:r w:rsidRPr="00DE0071" w:rsidDel="00E2142D">
          <w:rPr>
            <w:rFonts w:ascii="Segoe UI" w:eastAsia="Segoe UI,Times New Roman" w:hAnsi="Segoe UI" w:cs="Segoe UI"/>
            <w:color w:val="333333"/>
            <w:sz w:val="24"/>
            <w:szCs w:val="24"/>
            <w:lang w:val="en"/>
            <w:rPrChange w:id="2341" w:author="Author">
              <w:rPr>
                <w:rFonts w:ascii="Segoe UI,Times New Roman" w:eastAsia="Segoe UI,Times New Roman" w:hAnsi="Segoe UI,Times New Roman" w:cs="Segoe UI,Times New Roman"/>
                <w:color w:val="333333"/>
                <w:sz w:val="24"/>
                <w:szCs w:val="24"/>
                <w:lang w:val="en"/>
              </w:rPr>
            </w:rPrChange>
          </w:rPr>
          <w:delText>When prompt with dialog windows, click "Save"</w:delText>
        </w:r>
      </w:del>
    </w:p>
    <w:p w14:paraId="1345AD99" w14:textId="3F8F6263" w:rsidR="00A9053D" w:rsidRPr="00DE0071" w:rsidDel="00E2142D" w:rsidRDefault="58955ABA" w:rsidP="00A9053D">
      <w:pPr>
        <w:spacing w:after="0" w:line="240" w:lineRule="auto"/>
        <w:outlineLvl w:val="5"/>
        <w:rPr>
          <w:del w:id="2342" w:author="Author"/>
          <w:rFonts w:ascii="Segoe UI" w:eastAsia="Times New Roman" w:hAnsi="Segoe UI" w:cs="Segoe UI"/>
          <w:b/>
          <w:bCs/>
          <w:color w:val="333333"/>
          <w:sz w:val="24"/>
          <w:szCs w:val="21"/>
          <w:lang w:val="en"/>
          <w:rPrChange w:id="2343" w:author="Author">
            <w:rPr>
              <w:del w:id="2344" w:author="Author"/>
              <w:rFonts w:ascii="Segoe UI" w:eastAsia="Times New Roman" w:hAnsi="Segoe UI" w:cs="Segoe UI"/>
              <w:b/>
              <w:bCs/>
              <w:color w:val="333333"/>
              <w:sz w:val="24"/>
              <w:szCs w:val="21"/>
              <w:lang w:val="en"/>
            </w:rPr>
          </w:rPrChange>
        </w:rPr>
      </w:pPr>
      <w:del w:id="2345" w:author="Author">
        <w:r w:rsidRPr="00DE0071" w:rsidDel="00E2142D">
          <w:rPr>
            <w:rFonts w:ascii="Segoe UI" w:eastAsia="Segoe UI,Times New Roman" w:hAnsi="Segoe UI" w:cs="Segoe UI"/>
            <w:b/>
            <w:bCs/>
            <w:color w:val="333333"/>
            <w:sz w:val="24"/>
            <w:szCs w:val="24"/>
            <w:lang w:val="en"/>
            <w:rPrChange w:id="2346" w:author="Author">
              <w:rPr>
                <w:rFonts w:ascii="Segoe UI,Times New Roman" w:eastAsia="Segoe UI,Times New Roman" w:hAnsi="Segoe UI,Times New Roman" w:cs="Segoe UI,Times New Roman"/>
                <w:b/>
                <w:bCs/>
                <w:color w:val="333333"/>
                <w:sz w:val="24"/>
                <w:szCs w:val="24"/>
                <w:lang w:val="en"/>
              </w:rPr>
            </w:rPrChange>
          </w:rPr>
          <w:delText>Power BI Website Part</w:delText>
        </w:r>
      </w:del>
    </w:p>
    <w:p w14:paraId="732186DE" w14:textId="5E778FF2" w:rsidR="00A9053D" w:rsidRPr="00DE0071" w:rsidDel="00E2142D" w:rsidRDefault="58955ABA" w:rsidP="58955ABA">
      <w:pPr>
        <w:numPr>
          <w:ilvl w:val="0"/>
          <w:numId w:val="38"/>
        </w:numPr>
        <w:spacing w:before="100" w:beforeAutospacing="1" w:after="100" w:afterAutospacing="1" w:line="240" w:lineRule="auto"/>
        <w:rPr>
          <w:del w:id="2347" w:author="Author"/>
          <w:rFonts w:ascii="Segoe UI" w:eastAsia="Segoe UI,Times New Roman" w:hAnsi="Segoe UI" w:cs="Segoe UI"/>
          <w:color w:val="333333"/>
          <w:sz w:val="24"/>
          <w:szCs w:val="24"/>
          <w:lang w:val="en"/>
          <w:rPrChange w:id="2348" w:author="Author">
            <w:rPr>
              <w:del w:id="2349" w:author="Author"/>
              <w:rFonts w:ascii="Segoe UI,Times New Roman" w:eastAsia="Segoe UI,Times New Roman" w:hAnsi="Segoe UI,Times New Roman" w:cs="Segoe UI,Times New Roman"/>
              <w:color w:val="333333"/>
              <w:sz w:val="24"/>
              <w:szCs w:val="24"/>
              <w:lang w:val="en"/>
            </w:rPr>
          </w:rPrChange>
        </w:rPr>
      </w:pPr>
      <w:del w:id="2350" w:author="Author">
        <w:r w:rsidRPr="00DE0071" w:rsidDel="00E2142D">
          <w:rPr>
            <w:rFonts w:ascii="Segoe UI" w:eastAsia="Segoe UI,Times New Roman" w:hAnsi="Segoe UI" w:cs="Segoe UI"/>
            <w:color w:val="333333"/>
            <w:sz w:val="24"/>
            <w:szCs w:val="24"/>
            <w:lang w:val="en"/>
            <w:rPrChange w:id="2351" w:author="Author">
              <w:rPr>
                <w:rFonts w:ascii="Segoe UI,Times New Roman" w:eastAsia="Segoe UI,Times New Roman" w:hAnsi="Segoe UI,Times New Roman" w:cs="Segoe UI,Times New Roman"/>
                <w:color w:val="333333"/>
                <w:sz w:val="24"/>
                <w:szCs w:val="24"/>
                <w:lang w:val="en"/>
              </w:rPr>
            </w:rPrChange>
          </w:rPr>
          <w:delText xml:space="preserve">Browse: </w:delText>
        </w:r>
        <w:r w:rsidR="002203DD" w:rsidRPr="00DE0071" w:rsidDel="00E2142D">
          <w:rPr>
            <w:rFonts w:ascii="Segoe UI" w:hAnsi="Segoe UI" w:cs="Segoe UI"/>
            <w:rPrChange w:id="2352" w:author="Author">
              <w:rPr/>
            </w:rPrChange>
          </w:rPr>
          <w:fldChar w:fldCharType="begin"/>
        </w:r>
        <w:r w:rsidR="002203DD" w:rsidRPr="00DE0071" w:rsidDel="00E2142D">
          <w:rPr>
            <w:rFonts w:ascii="Segoe UI" w:hAnsi="Segoe UI" w:cs="Segoe UI"/>
            <w:rPrChange w:id="2353" w:author="Author">
              <w:rPr/>
            </w:rPrChange>
          </w:rPr>
          <w:delInstrText xml:space="preserve"> HYPERLINK "https://powerbi.microsoft.com/" \h </w:delInstrText>
        </w:r>
        <w:r w:rsidR="002203DD" w:rsidRPr="00DE0071" w:rsidDel="00E2142D">
          <w:rPr>
            <w:rFonts w:ascii="Segoe UI" w:hAnsi="Segoe UI" w:cs="Segoe UI"/>
            <w:rPrChange w:id="2354" w:author="Author">
              <w:rPr/>
            </w:rPrChange>
          </w:rPr>
          <w:fldChar w:fldCharType="separate"/>
        </w:r>
        <w:r w:rsidRPr="00DE0071" w:rsidDel="00E2142D">
          <w:rPr>
            <w:rFonts w:ascii="Segoe UI" w:eastAsia="Segoe UI,Times New Roman" w:hAnsi="Segoe UI" w:cs="Segoe UI"/>
            <w:color w:val="4078C0"/>
            <w:sz w:val="24"/>
            <w:szCs w:val="24"/>
            <w:lang w:val="en"/>
            <w:rPrChange w:id="2355" w:author="Author">
              <w:rPr>
                <w:rFonts w:ascii="Segoe UI,Times New Roman" w:eastAsia="Segoe UI,Times New Roman" w:hAnsi="Segoe UI,Times New Roman" w:cs="Segoe UI,Times New Roman"/>
                <w:color w:val="4078C0"/>
                <w:sz w:val="24"/>
                <w:szCs w:val="24"/>
                <w:lang w:val="en"/>
              </w:rPr>
            </w:rPrChange>
          </w:rPr>
          <w:delText>https://powerbi.microsoft.com</w:delText>
        </w:r>
        <w:r w:rsidR="002203DD" w:rsidRPr="00DE0071" w:rsidDel="00E2142D">
          <w:rPr>
            <w:rFonts w:ascii="Segoe UI" w:eastAsia="Segoe UI,Times New Roman" w:hAnsi="Segoe UI" w:cs="Segoe UI"/>
            <w:color w:val="4078C0"/>
            <w:sz w:val="24"/>
            <w:szCs w:val="24"/>
            <w:lang w:val="en"/>
            <w:rPrChange w:id="2356" w:author="Author">
              <w:rPr>
                <w:rFonts w:ascii="Segoe UI,Times New Roman" w:eastAsia="Segoe UI,Times New Roman" w:hAnsi="Segoe UI,Times New Roman" w:cs="Segoe UI,Times New Roman"/>
                <w:color w:val="4078C0"/>
                <w:sz w:val="24"/>
                <w:szCs w:val="24"/>
                <w:lang w:val="en"/>
              </w:rPr>
            </w:rPrChange>
          </w:rPr>
          <w:fldChar w:fldCharType="end"/>
        </w:r>
      </w:del>
    </w:p>
    <w:p w14:paraId="683FED01" w14:textId="24CBC25C" w:rsidR="00A9053D" w:rsidRPr="00DE0071" w:rsidDel="00E2142D" w:rsidRDefault="58955ABA" w:rsidP="58955ABA">
      <w:pPr>
        <w:numPr>
          <w:ilvl w:val="0"/>
          <w:numId w:val="38"/>
        </w:numPr>
        <w:spacing w:before="100" w:beforeAutospacing="1" w:after="100" w:afterAutospacing="1" w:line="240" w:lineRule="auto"/>
        <w:rPr>
          <w:del w:id="2357" w:author="Author"/>
          <w:rFonts w:ascii="Segoe UI" w:eastAsia="Segoe UI,Times New Roman" w:hAnsi="Segoe UI" w:cs="Segoe UI"/>
          <w:color w:val="333333"/>
          <w:sz w:val="24"/>
          <w:szCs w:val="24"/>
          <w:lang w:val="en"/>
          <w:rPrChange w:id="2358" w:author="Author">
            <w:rPr>
              <w:del w:id="2359" w:author="Author"/>
              <w:rFonts w:ascii="Segoe UI,Times New Roman" w:eastAsia="Segoe UI,Times New Roman" w:hAnsi="Segoe UI,Times New Roman" w:cs="Segoe UI,Times New Roman"/>
              <w:color w:val="333333"/>
              <w:sz w:val="24"/>
              <w:szCs w:val="24"/>
              <w:lang w:val="en"/>
            </w:rPr>
          </w:rPrChange>
        </w:rPr>
      </w:pPr>
      <w:del w:id="2360" w:author="Author">
        <w:r w:rsidRPr="00DE0071" w:rsidDel="00E2142D">
          <w:rPr>
            <w:rFonts w:ascii="Segoe UI" w:eastAsia="Segoe UI,Times New Roman" w:hAnsi="Segoe UI" w:cs="Segoe UI"/>
            <w:color w:val="333333"/>
            <w:sz w:val="24"/>
            <w:szCs w:val="24"/>
            <w:lang w:val="en"/>
            <w:rPrChange w:id="2361"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362" w:author="Author">
              <w:rPr>
                <w:rFonts w:ascii="Segoe UI,Times New Roman" w:eastAsia="Segoe UI,Times New Roman" w:hAnsi="Segoe UI,Times New Roman" w:cs="Segoe UI,Times New Roman"/>
                <w:b/>
                <w:bCs/>
                <w:color w:val="333333"/>
                <w:sz w:val="24"/>
                <w:szCs w:val="24"/>
                <w:lang w:val="en"/>
              </w:rPr>
            </w:rPrChange>
          </w:rPr>
          <w:delText>Sign in</w:delText>
        </w:r>
        <w:r w:rsidRPr="00DE0071" w:rsidDel="00E2142D">
          <w:rPr>
            <w:rFonts w:ascii="Segoe UI" w:eastAsia="Segoe UI,Times New Roman" w:hAnsi="Segoe UI" w:cs="Segoe UI"/>
            <w:color w:val="333333"/>
            <w:sz w:val="24"/>
            <w:szCs w:val="24"/>
            <w:lang w:val="en"/>
            <w:rPrChange w:id="2363" w:author="Author">
              <w:rPr>
                <w:rFonts w:ascii="Segoe UI,Times New Roman" w:eastAsia="Segoe UI,Times New Roman" w:hAnsi="Segoe UI,Times New Roman" w:cs="Segoe UI,Times New Roman"/>
                <w:color w:val="333333"/>
                <w:sz w:val="24"/>
                <w:szCs w:val="24"/>
                <w:lang w:val="en"/>
              </w:rPr>
            </w:rPrChange>
          </w:rPr>
          <w:delText xml:space="preserve"> (Login with your credentials)</w:delText>
        </w:r>
      </w:del>
    </w:p>
    <w:p w14:paraId="77743107" w14:textId="0F2F9BD7" w:rsidR="00A9053D" w:rsidRPr="00DE0071" w:rsidDel="00E2142D" w:rsidRDefault="58955ABA" w:rsidP="58955ABA">
      <w:pPr>
        <w:numPr>
          <w:ilvl w:val="0"/>
          <w:numId w:val="38"/>
        </w:numPr>
        <w:spacing w:before="100" w:beforeAutospacing="1" w:after="100" w:afterAutospacing="1" w:line="240" w:lineRule="auto"/>
        <w:rPr>
          <w:del w:id="2364" w:author="Author"/>
          <w:rFonts w:ascii="Segoe UI" w:eastAsia="Segoe UI,Times New Roman" w:hAnsi="Segoe UI" w:cs="Segoe UI"/>
          <w:color w:val="333333"/>
          <w:sz w:val="24"/>
          <w:szCs w:val="24"/>
          <w:lang w:val="en"/>
          <w:rPrChange w:id="2365" w:author="Author">
            <w:rPr>
              <w:del w:id="2366" w:author="Author"/>
              <w:rFonts w:ascii="Segoe UI,Times New Roman" w:eastAsia="Segoe UI,Times New Roman" w:hAnsi="Segoe UI,Times New Roman" w:cs="Segoe UI,Times New Roman"/>
              <w:color w:val="333333"/>
              <w:sz w:val="24"/>
              <w:szCs w:val="24"/>
              <w:lang w:val="en"/>
            </w:rPr>
          </w:rPrChange>
        </w:rPr>
      </w:pPr>
      <w:del w:id="2367" w:author="Author">
        <w:r w:rsidRPr="00DE0071" w:rsidDel="00E2142D">
          <w:rPr>
            <w:rFonts w:ascii="Segoe UI" w:eastAsia="Segoe UI,Times New Roman" w:hAnsi="Segoe UI" w:cs="Segoe UI"/>
            <w:color w:val="333333"/>
            <w:sz w:val="24"/>
            <w:szCs w:val="24"/>
            <w:lang w:val="en"/>
            <w:rPrChange w:id="2368" w:author="Author">
              <w:rPr>
                <w:rFonts w:ascii="Segoe UI,Times New Roman" w:eastAsia="Segoe UI,Times New Roman" w:hAnsi="Segoe UI,Times New Roman" w:cs="Segoe UI,Times New Roman"/>
                <w:color w:val="333333"/>
                <w:sz w:val="24"/>
                <w:szCs w:val="24"/>
                <w:lang w:val="en"/>
              </w:rPr>
            </w:rPrChange>
          </w:rPr>
          <w:delText>Show: The navigation pane,</w:delText>
        </w:r>
      </w:del>
    </w:p>
    <w:p w14:paraId="3F89C870" w14:textId="73E1D997" w:rsidR="00A9053D" w:rsidRPr="00DE0071" w:rsidDel="00E2142D" w:rsidRDefault="58955ABA" w:rsidP="58955ABA">
      <w:pPr>
        <w:numPr>
          <w:ilvl w:val="0"/>
          <w:numId w:val="38"/>
        </w:numPr>
        <w:spacing w:before="100" w:beforeAutospacing="1" w:after="100" w:afterAutospacing="1" w:line="240" w:lineRule="auto"/>
        <w:rPr>
          <w:del w:id="2369" w:author="Author"/>
          <w:rFonts w:ascii="Segoe UI" w:eastAsia="Segoe UI,Times New Roman" w:hAnsi="Segoe UI" w:cs="Segoe UI"/>
          <w:color w:val="333333"/>
          <w:sz w:val="24"/>
          <w:szCs w:val="24"/>
          <w:lang w:val="en"/>
          <w:rPrChange w:id="2370" w:author="Author">
            <w:rPr>
              <w:del w:id="2371" w:author="Author"/>
              <w:rFonts w:ascii="Segoe UI,Times New Roman" w:eastAsia="Segoe UI,Times New Roman" w:hAnsi="Segoe UI,Times New Roman" w:cs="Segoe UI,Times New Roman"/>
              <w:color w:val="333333"/>
              <w:sz w:val="24"/>
              <w:szCs w:val="24"/>
              <w:lang w:val="en"/>
            </w:rPr>
          </w:rPrChange>
        </w:rPr>
      </w:pPr>
      <w:del w:id="2372" w:author="Author">
        <w:r w:rsidRPr="00DE0071" w:rsidDel="00E2142D">
          <w:rPr>
            <w:rFonts w:ascii="Segoe UI" w:eastAsia="Segoe UI,Times New Roman" w:hAnsi="Segoe UI" w:cs="Segoe UI"/>
            <w:color w:val="333333"/>
            <w:sz w:val="24"/>
            <w:szCs w:val="24"/>
            <w:lang w:val="en"/>
            <w:rPrChange w:id="2373" w:author="Author">
              <w:rPr>
                <w:rFonts w:ascii="Segoe UI,Times New Roman" w:eastAsia="Segoe UI,Times New Roman" w:hAnsi="Segoe UI,Times New Roman" w:cs="Segoe UI,Times New Roman"/>
                <w:color w:val="333333"/>
                <w:sz w:val="24"/>
                <w:szCs w:val="24"/>
                <w:lang w:val="en"/>
              </w:rPr>
            </w:rPrChange>
          </w:rPr>
          <w:delText xml:space="preserve">Scroll to the bottom to the section of </w:delText>
        </w:r>
        <w:r w:rsidRPr="00DE0071" w:rsidDel="00E2142D">
          <w:rPr>
            <w:rFonts w:ascii="Segoe UI" w:eastAsia="Segoe UI,Times New Roman" w:hAnsi="Segoe UI" w:cs="Segoe UI"/>
            <w:b/>
            <w:bCs/>
            <w:color w:val="333333"/>
            <w:sz w:val="24"/>
            <w:szCs w:val="24"/>
            <w:lang w:val="en"/>
            <w:rPrChange w:id="2374" w:author="Author">
              <w:rPr>
                <w:rFonts w:ascii="Segoe UI,Times New Roman" w:eastAsia="Segoe UI,Times New Roman" w:hAnsi="Segoe UI,Times New Roman" w:cs="Segoe UI,Times New Roman"/>
                <w:b/>
                <w:bCs/>
                <w:color w:val="333333"/>
                <w:sz w:val="24"/>
                <w:szCs w:val="24"/>
                <w:lang w:val="en"/>
              </w:rPr>
            </w:rPrChange>
          </w:rPr>
          <w:delText>Datasets</w:delText>
        </w:r>
      </w:del>
    </w:p>
    <w:p w14:paraId="23DB43EF" w14:textId="0A141BEF" w:rsidR="00A9053D" w:rsidRPr="00DE0071" w:rsidDel="00E2142D" w:rsidRDefault="58955ABA" w:rsidP="58955ABA">
      <w:pPr>
        <w:numPr>
          <w:ilvl w:val="0"/>
          <w:numId w:val="38"/>
        </w:numPr>
        <w:spacing w:before="100" w:beforeAutospacing="1" w:after="100" w:afterAutospacing="1" w:line="240" w:lineRule="auto"/>
        <w:rPr>
          <w:del w:id="2375" w:author="Author"/>
          <w:rFonts w:ascii="Segoe UI" w:eastAsia="Segoe UI,Times New Roman" w:hAnsi="Segoe UI" w:cs="Segoe UI"/>
          <w:color w:val="333333"/>
          <w:sz w:val="24"/>
          <w:szCs w:val="24"/>
          <w:lang w:val="en"/>
          <w:rPrChange w:id="2376" w:author="Author">
            <w:rPr>
              <w:del w:id="2377" w:author="Author"/>
              <w:rFonts w:ascii="Segoe UI,Times New Roman" w:eastAsia="Segoe UI,Times New Roman" w:hAnsi="Segoe UI,Times New Roman" w:cs="Segoe UI,Times New Roman"/>
              <w:color w:val="333333"/>
              <w:sz w:val="24"/>
              <w:szCs w:val="24"/>
              <w:lang w:val="en"/>
            </w:rPr>
          </w:rPrChange>
        </w:rPr>
      </w:pPr>
      <w:del w:id="2378" w:author="Author">
        <w:r w:rsidRPr="00DE0071" w:rsidDel="00E2142D">
          <w:rPr>
            <w:rFonts w:ascii="Segoe UI" w:eastAsia="Segoe UI,Times New Roman" w:hAnsi="Segoe UI" w:cs="Segoe UI"/>
            <w:color w:val="333333"/>
            <w:sz w:val="24"/>
            <w:szCs w:val="24"/>
            <w:lang w:val="en"/>
            <w:rPrChange w:id="2379" w:author="Author">
              <w:rPr>
                <w:rFonts w:ascii="Segoe UI,Times New Roman" w:eastAsia="Segoe UI,Times New Roman" w:hAnsi="Segoe UI,Times New Roman" w:cs="Segoe UI,Times New Roman"/>
                <w:color w:val="333333"/>
                <w:sz w:val="24"/>
                <w:szCs w:val="24"/>
                <w:lang w:val="en"/>
              </w:rPr>
            </w:rPrChange>
          </w:rPr>
          <w:delText xml:space="preserve">Right Click: </w:delText>
        </w:r>
        <w:r w:rsidRPr="00DE0071" w:rsidDel="00E2142D">
          <w:rPr>
            <w:rFonts w:ascii="Segoe UI" w:eastAsia="Segoe UI,Times New Roman" w:hAnsi="Segoe UI" w:cs="Segoe UI"/>
            <w:b/>
            <w:bCs/>
            <w:color w:val="333333"/>
            <w:sz w:val="24"/>
            <w:szCs w:val="24"/>
            <w:lang w:val="en"/>
            <w:rPrChange w:id="2380" w:author="Author">
              <w:rPr>
                <w:rFonts w:ascii="Segoe UI,Times New Roman" w:eastAsia="Segoe UI,Times New Roman" w:hAnsi="Segoe UI,Times New Roman" w:cs="Segoe UI,Times New Roman"/>
                <w:b/>
                <w:bCs/>
                <w:color w:val="333333"/>
                <w:sz w:val="24"/>
                <w:szCs w:val="24"/>
                <w:lang w:val="en"/>
              </w:rPr>
            </w:rPrChange>
          </w:rPr>
          <w:delText>DataLakeCDRPredictive</w:delText>
        </w:r>
      </w:del>
    </w:p>
    <w:p w14:paraId="2DC9FA19" w14:textId="3A2EBD0D" w:rsidR="00A9053D" w:rsidRPr="00DE0071" w:rsidDel="00E2142D" w:rsidRDefault="58955ABA" w:rsidP="58955ABA">
      <w:pPr>
        <w:numPr>
          <w:ilvl w:val="0"/>
          <w:numId w:val="38"/>
        </w:numPr>
        <w:spacing w:before="100" w:beforeAutospacing="1" w:after="100" w:afterAutospacing="1" w:line="240" w:lineRule="auto"/>
        <w:rPr>
          <w:del w:id="2381" w:author="Author"/>
          <w:rFonts w:ascii="Segoe UI" w:eastAsia="Segoe UI,Times New Roman" w:hAnsi="Segoe UI" w:cs="Segoe UI"/>
          <w:color w:val="333333"/>
          <w:sz w:val="24"/>
          <w:szCs w:val="24"/>
          <w:lang w:val="en"/>
          <w:rPrChange w:id="2382" w:author="Author">
            <w:rPr>
              <w:del w:id="2383" w:author="Author"/>
              <w:rFonts w:ascii="Segoe UI,Times New Roman" w:eastAsia="Segoe UI,Times New Roman" w:hAnsi="Segoe UI,Times New Roman" w:cs="Segoe UI,Times New Roman"/>
              <w:color w:val="333333"/>
              <w:sz w:val="24"/>
              <w:szCs w:val="24"/>
              <w:lang w:val="en"/>
            </w:rPr>
          </w:rPrChange>
        </w:rPr>
      </w:pPr>
      <w:del w:id="2384" w:author="Author">
        <w:r w:rsidRPr="00DE0071" w:rsidDel="00E2142D">
          <w:rPr>
            <w:rFonts w:ascii="Segoe UI" w:eastAsia="Segoe UI,Times New Roman" w:hAnsi="Segoe UI" w:cs="Segoe UI"/>
            <w:color w:val="333333"/>
            <w:sz w:val="24"/>
            <w:szCs w:val="24"/>
            <w:lang w:val="en"/>
            <w:rPrChange w:id="238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i/>
            <w:iCs/>
            <w:color w:val="333333"/>
            <w:sz w:val="24"/>
            <w:szCs w:val="24"/>
            <w:lang w:val="en"/>
            <w:rPrChange w:id="2386" w:author="Author">
              <w:rPr>
                <w:rFonts w:ascii="Segoe UI,Times New Roman" w:eastAsia="Segoe UI,Times New Roman" w:hAnsi="Segoe UI,Times New Roman" w:cs="Segoe UI,Times New Roman"/>
                <w:i/>
                <w:iCs/>
                <w:color w:val="333333"/>
                <w:sz w:val="24"/>
                <w:szCs w:val="24"/>
                <w:lang w:val="en"/>
              </w:rPr>
            </w:rPrChange>
          </w:rPr>
          <w:delText>Dataset Settings</w:delText>
        </w:r>
      </w:del>
    </w:p>
    <w:p w14:paraId="388C557E" w14:textId="515FB104" w:rsidR="00A9053D" w:rsidRPr="00DE0071" w:rsidDel="00E2142D" w:rsidRDefault="58955ABA" w:rsidP="58955ABA">
      <w:pPr>
        <w:numPr>
          <w:ilvl w:val="0"/>
          <w:numId w:val="38"/>
        </w:numPr>
        <w:spacing w:before="100" w:beforeAutospacing="1" w:after="100" w:afterAutospacing="1" w:line="240" w:lineRule="auto"/>
        <w:rPr>
          <w:del w:id="2387" w:author="Author"/>
          <w:rFonts w:ascii="Segoe UI" w:eastAsia="Segoe UI,Times New Roman" w:hAnsi="Segoe UI" w:cs="Segoe UI"/>
          <w:color w:val="333333"/>
          <w:sz w:val="24"/>
          <w:szCs w:val="24"/>
          <w:lang w:val="en"/>
          <w:rPrChange w:id="2388" w:author="Author">
            <w:rPr>
              <w:del w:id="2389" w:author="Author"/>
              <w:rFonts w:ascii="Segoe UI,Times New Roman" w:eastAsia="Segoe UI,Times New Roman" w:hAnsi="Segoe UI,Times New Roman" w:cs="Segoe UI,Times New Roman"/>
              <w:color w:val="333333"/>
              <w:sz w:val="24"/>
              <w:szCs w:val="24"/>
              <w:lang w:val="en"/>
            </w:rPr>
          </w:rPrChange>
        </w:rPr>
      </w:pPr>
      <w:del w:id="2390" w:author="Author">
        <w:r w:rsidRPr="00DE0071" w:rsidDel="00E2142D">
          <w:rPr>
            <w:rFonts w:ascii="Segoe UI" w:eastAsia="Segoe UI,Times New Roman" w:hAnsi="Segoe UI" w:cs="Segoe UI"/>
            <w:color w:val="333333"/>
            <w:sz w:val="24"/>
            <w:szCs w:val="24"/>
            <w:lang w:val="en"/>
            <w:rPrChange w:id="2391" w:author="Author">
              <w:rPr>
                <w:rFonts w:ascii="Segoe UI,Times New Roman" w:eastAsia="Segoe UI,Times New Roman" w:hAnsi="Segoe UI,Times New Roman" w:cs="Segoe UI,Times New Roman"/>
                <w:color w:val="333333"/>
                <w:sz w:val="24"/>
                <w:szCs w:val="24"/>
                <w:lang w:val="en"/>
              </w:rPr>
            </w:rPrChange>
          </w:rPr>
          <w:delText>Click: Edit credentials</w:delText>
        </w:r>
      </w:del>
    </w:p>
    <w:p w14:paraId="7AB89664" w14:textId="6C3DBA35" w:rsidR="00A9053D" w:rsidRPr="00DE0071" w:rsidDel="00E2142D" w:rsidRDefault="58955ABA" w:rsidP="58955ABA">
      <w:pPr>
        <w:numPr>
          <w:ilvl w:val="0"/>
          <w:numId w:val="38"/>
        </w:numPr>
        <w:spacing w:before="100" w:beforeAutospacing="1" w:after="100" w:afterAutospacing="1" w:line="240" w:lineRule="auto"/>
        <w:rPr>
          <w:del w:id="2392" w:author="Author"/>
          <w:rFonts w:ascii="Segoe UI" w:eastAsia="Segoe UI,Times New Roman" w:hAnsi="Segoe UI" w:cs="Segoe UI"/>
          <w:color w:val="333333"/>
          <w:sz w:val="24"/>
          <w:szCs w:val="24"/>
          <w:lang w:val="en"/>
          <w:rPrChange w:id="2393" w:author="Author">
            <w:rPr>
              <w:del w:id="2394" w:author="Author"/>
              <w:rFonts w:ascii="Segoe UI,Times New Roman" w:eastAsia="Segoe UI,Times New Roman" w:hAnsi="Segoe UI,Times New Roman" w:cs="Segoe UI,Times New Roman"/>
              <w:color w:val="333333"/>
              <w:sz w:val="24"/>
              <w:szCs w:val="24"/>
              <w:lang w:val="en"/>
            </w:rPr>
          </w:rPrChange>
        </w:rPr>
      </w:pPr>
      <w:del w:id="2395" w:author="Author">
        <w:r w:rsidRPr="00DE0071" w:rsidDel="00E2142D">
          <w:rPr>
            <w:rFonts w:ascii="Segoe UI" w:eastAsia="Segoe UI,Times New Roman" w:hAnsi="Segoe UI" w:cs="Segoe UI"/>
            <w:color w:val="333333"/>
            <w:sz w:val="24"/>
            <w:szCs w:val="24"/>
            <w:lang w:val="en"/>
            <w:rPrChange w:id="2396" w:author="Author">
              <w:rPr>
                <w:rFonts w:ascii="Segoe UI,Times New Roman" w:eastAsia="Segoe UI,Times New Roman" w:hAnsi="Segoe UI,Times New Roman" w:cs="Segoe UI,Times New Roman"/>
                <w:color w:val="333333"/>
                <w:sz w:val="24"/>
                <w:szCs w:val="24"/>
                <w:lang w:val="en"/>
              </w:rPr>
            </w:rPrChange>
          </w:rPr>
          <w:delText xml:space="preserve">Input: </w:delText>
        </w:r>
        <w:r w:rsidRPr="00DE0071" w:rsidDel="00E2142D">
          <w:rPr>
            <w:rFonts w:ascii="Segoe UI" w:eastAsia="Segoe UI,Times New Roman" w:hAnsi="Segoe UI" w:cs="Segoe UI"/>
            <w:i/>
            <w:iCs/>
            <w:color w:val="333333"/>
            <w:sz w:val="24"/>
            <w:szCs w:val="24"/>
            <w:lang w:val="en"/>
            <w:rPrChange w:id="2397" w:author="Author">
              <w:rPr>
                <w:rFonts w:ascii="Segoe UI,Times New Roman" w:eastAsia="Segoe UI,Times New Roman" w:hAnsi="Segoe UI,Times New Roman" w:cs="Segoe UI,Times New Roman"/>
                <w:i/>
                <w:iCs/>
                <w:color w:val="333333"/>
                <w:sz w:val="24"/>
                <w:szCs w:val="24"/>
                <w:lang w:val="en"/>
              </w:rPr>
            </w:rPrChange>
          </w:rPr>
          <w:delText>adluser</w:delText>
        </w:r>
        <w:r w:rsidRPr="00DE0071" w:rsidDel="00E2142D">
          <w:rPr>
            <w:rFonts w:ascii="Segoe UI" w:eastAsia="Segoe UI,Times New Roman" w:hAnsi="Segoe UI" w:cs="Segoe UI"/>
            <w:color w:val="333333"/>
            <w:sz w:val="24"/>
            <w:szCs w:val="24"/>
            <w:lang w:val="en"/>
            <w:rPrChange w:id="2398" w:author="Author">
              <w:rPr>
                <w:rFonts w:ascii="Segoe UI,Times New Roman" w:eastAsia="Segoe UI,Times New Roman" w:hAnsi="Segoe UI,Times New Roman" w:cs="Segoe UI,Times New Roman"/>
                <w:color w:val="333333"/>
                <w:sz w:val="24"/>
                <w:szCs w:val="24"/>
                <w:lang w:val="en"/>
              </w:rPr>
            </w:rPrChange>
          </w:rPr>
          <w:delText xml:space="preserve"> as user name and </w:delText>
        </w:r>
        <w:r w:rsidRPr="00DE0071" w:rsidDel="00E2142D">
          <w:rPr>
            <w:rFonts w:ascii="Segoe UI" w:eastAsia="Segoe UI,Times New Roman" w:hAnsi="Segoe UI" w:cs="Segoe UI"/>
            <w:i/>
            <w:iCs/>
            <w:color w:val="333333"/>
            <w:sz w:val="24"/>
            <w:szCs w:val="24"/>
            <w:lang w:val="en"/>
            <w:rPrChange w:id="2399" w:author="Author">
              <w:rPr>
                <w:rFonts w:ascii="Segoe UI,Times New Roman" w:eastAsia="Segoe UI,Times New Roman" w:hAnsi="Segoe UI,Times New Roman" w:cs="Segoe UI,Times New Roman"/>
                <w:i/>
                <w:iCs/>
                <w:color w:val="333333"/>
                <w:sz w:val="24"/>
                <w:szCs w:val="24"/>
                <w:lang w:val="en"/>
              </w:rPr>
            </w:rPrChange>
          </w:rPr>
          <w:delText>pass@word1</w:delText>
        </w:r>
        <w:r w:rsidRPr="00DE0071" w:rsidDel="00E2142D">
          <w:rPr>
            <w:rFonts w:ascii="Segoe UI" w:eastAsia="Segoe UI,Times New Roman" w:hAnsi="Segoe UI" w:cs="Segoe UI"/>
            <w:color w:val="333333"/>
            <w:sz w:val="24"/>
            <w:szCs w:val="24"/>
            <w:lang w:val="en"/>
            <w:rPrChange w:id="2400" w:author="Author">
              <w:rPr>
                <w:rFonts w:ascii="Segoe UI,Times New Roman" w:eastAsia="Segoe UI,Times New Roman" w:hAnsi="Segoe UI,Times New Roman" w:cs="Segoe UI,Times New Roman"/>
                <w:color w:val="333333"/>
                <w:sz w:val="24"/>
                <w:szCs w:val="24"/>
                <w:lang w:val="en"/>
              </w:rPr>
            </w:rPrChange>
          </w:rPr>
          <w:delText xml:space="preserve"> as password</w:delText>
        </w:r>
      </w:del>
    </w:p>
    <w:p w14:paraId="166E6F72" w14:textId="08D1B8AC" w:rsidR="00A9053D" w:rsidRPr="00DE0071" w:rsidDel="00E2142D" w:rsidRDefault="58955ABA" w:rsidP="58955ABA">
      <w:pPr>
        <w:numPr>
          <w:ilvl w:val="0"/>
          <w:numId w:val="38"/>
        </w:numPr>
        <w:spacing w:before="100" w:beforeAutospacing="1" w:after="100" w:afterAutospacing="1" w:line="240" w:lineRule="auto"/>
        <w:rPr>
          <w:del w:id="2401" w:author="Author"/>
          <w:rFonts w:ascii="Segoe UI" w:eastAsia="Segoe UI,Times New Roman" w:hAnsi="Segoe UI" w:cs="Segoe UI"/>
          <w:color w:val="333333"/>
          <w:sz w:val="24"/>
          <w:szCs w:val="24"/>
          <w:lang w:val="en"/>
          <w:rPrChange w:id="2402" w:author="Author">
            <w:rPr>
              <w:del w:id="2403" w:author="Author"/>
              <w:rFonts w:ascii="Segoe UI,Times New Roman" w:eastAsia="Segoe UI,Times New Roman" w:hAnsi="Segoe UI,Times New Roman" w:cs="Segoe UI,Times New Roman"/>
              <w:color w:val="333333"/>
              <w:sz w:val="24"/>
              <w:szCs w:val="24"/>
              <w:lang w:val="en"/>
            </w:rPr>
          </w:rPrChange>
        </w:rPr>
      </w:pPr>
      <w:del w:id="2404" w:author="Author">
        <w:r w:rsidRPr="00DE0071" w:rsidDel="00E2142D">
          <w:rPr>
            <w:rFonts w:ascii="Segoe UI" w:eastAsia="Segoe UI,Times New Roman" w:hAnsi="Segoe UI" w:cs="Segoe UI"/>
            <w:color w:val="333333"/>
            <w:sz w:val="24"/>
            <w:szCs w:val="24"/>
            <w:lang w:val="en"/>
            <w:rPrChange w:id="240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406" w:author="Author">
              <w:rPr>
                <w:rFonts w:ascii="Segoe UI,Times New Roman" w:eastAsia="Segoe UI,Times New Roman" w:hAnsi="Segoe UI,Times New Roman" w:cs="Segoe UI,Times New Roman"/>
                <w:b/>
                <w:bCs/>
                <w:color w:val="333333"/>
                <w:sz w:val="24"/>
                <w:szCs w:val="24"/>
                <w:lang w:val="en"/>
              </w:rPr>
            </w:rPrChange>
          </w:rPr>
          <w:delText>DataLakeCDRPredictive</w:delText>
        </w:r>
        <w:r w:rsidRPr="00DE0071" w:rsidDel="00E2142D">
          <w:rPr>
            <w:rFonts w:ascii="Segoe UI" w:eastAsia="Segoe UI,Times New Roman" w:hAnsi="Segoe UI" w:cs="Segoe UI"/>
            <w:color w:val="333333"/>
            <w:sz w:val="24"/>
            <w:szCs w:val="24"/>
            <w:lang w:val="en"/>
            <w:rPrChange w:id="2407" w:author="Author">
              <w:rPr>
                <w:rFonts w:ascii="Segoe UI,Times New Roman" w:eastAsia="Segoe UI,Times New Roman" w:hAnsi="Segoe UI,Times New Roman" w:cs="Segoe UI,Times New Roman"/>
                <w:color w:val="333333"/>
                <w:sz w:val="24"/>
                <w:szCs w:val="24"/>
                <w:lang w:val="en"/>
              </w:rPr>
            </w:rPrChange>
          </w:rPr>
          <w:delText xml:space="preserve"> &gt; </w:delText>
        </w:r>
        <w:r w:rsidRPr="00DE0071" w:rsidDel="00E2142D">
          <w:rPr>
            <w:rFonts w:ascii="Segoe UI" w:eastAsia="Segoe UI,Times New Roman" w:hAnsi="Segoe UI" w:cs="Segoe UI"/>
            <w:b/>
            <w:bCs/>
            <w:color w:val="333333"/>
            <w:sz w:val="24"/>
            <w:szCs w:val="24"/>
            <w:lang w:val="en"/>
            <w:rPrChange w:id="2408" w:author="Author">
              <w:rPr>
                <w:rFonts w:ascii="Segoe UI,Times New Roman" w:eastAsia="Segoe UI,Times New Roman" w:hAnsi="Segoe UI,Times New Roman" w:cs="Segoe UI,Times New Roman"/>
                <w:b/>
                <w:bCs/>
                <w:color w:val="333333"/>
                <w:sz w:val="24"/>
                <w:szCs w:val="24"/>
                <w:lang w:val="en"/>
              </w:rPr>
            </w:rPrChange>
          </w:rPr>
          <w:delText>Line chart</w:delText>
        </w:r>
        <w:r w:rsidRPr="00DE0071" w:rsidDel="00E2142D">
          <w:rPr>
            <w:rFonts w:ascii="Segoe UI" w:eastAsia="Segoe UI,Times New Roman" w:hAnsi="Segoe UI" w:cs="Segoe UI"/>
            <w:color w:val="333333"/>
            <w:sz w:val="24"/>
            <w:szCs w:val="24"/>
            <w:lang w:val="en"/>
            <w:rPrChange w:id="2409" w:author="Author">
              <w:rPr>
                <w:rFonts w:ascii="Segoe UI,Times New Roman" w:eastAsia="Segoe UI,Times New Roman" w:hAnsi="Segoe UI,Times New Roman" w:cs="Segoe UI,Times New Roman"/>
                <w:color w:val="333333"/>
                <w:sz w:val="24"/>
                <w:szCs w:val="24"/>
                <w:lang w:val="en"/>
              </w:rPr>
            </w:rPrChange>
          </w:rPr>
          <w:delText xml:space="preserve"> Under Visualizations</w:delText>
        </w:r>
      </w:del>
    </w:p>
    <w:p w14:paraId="25B6184C" w14:textId="22B38F87" w:rsidR="00A9053D" w:rsidRPr="00DE0071" w:rsidDel="00E2142D" w:rsidRDefault="58955ABA" w:rsidP="58955ABA">
      <w:pPr>
        <w:numPr>
          <w:ilvl w:val="0"/>
          <w:numId w:val="38"/>
        </w:numPr>
        <w:spacing w:before="100" w:beforeAutospacing="1" w:after="100" w:afterAutospacing="1" w:line="240" w:lineRule="auto"/>
        <w:rPr>
          <w:del w:id="2410" w:author="Author"/>
          <w:rFonts w:ascii="Segoe UI" w:eastAsia="Segoe UI,Times New Roman" w:hAnsi="Segoe UI" w:cs="Segoe UI"/>
          <w:color w:val="333333"/>
          <w:sz w:val="24"/>
          <w:szCs w:val="24"/>
          <w:lang w:val="en"/>
          <w:rPrChange w:id="2411" w:author="Author">
            <w:rPr>
              <w:del w:id="2412" w:author="Author"/>
              <w:rFonts w:ascii="Segoe UI,Times New Roman" w:eastAsia="Segoe UI,Times New Roman" w:hAnsi="Segoe UI,Times New Roman" w:cs="Segoe UI,Times New Roman"/>
              <w:color w:val="333333"/>
              <w:sz w:val="24"/>
              <w:szCs w:val="24"/>
              <w:lang w:val="en"/>
            </w:rPr>
          </w:rPrChange>
        </w:rPr>
      </w:pPr>
      <w:del w:id="2413" w:author="Author">
        <w:r w:rsidRPr="00DE0071" w:rsidDel="00E2142D">
          <w:rPr>
            <w:rFonts w:ascii="Segoe UI" w:eastAsia="Segoe UI,Times New Roman" w:hAnsi="Segoe UI" w:cs="Segoe UI"/>
            <w:color w:val="333333"/>
            <w:sz w:val="24"/>
            <w:szCs w:val="24"/>
            <w:lang w:val="en"/>
            <w:rPrChange w:id="2414"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E2142D">
          <w:rPr>
            <w:rFonts w:ascii="Segoe UI" w:eastAsia="Segoe UI,Times New Roman" w:hAnsi="Segoe UI" w:cs="Segoe UI"/>
            <w:b/>
            <w:bCs/>
            <w:color w:val="333333"/>
            <w:sz w:val="24"/>
            <w:szCs w:val="24"/>
            <w:lang w:val="en"/>
            <w:rPrChange w:id="2415" w:author="Author">
              <w:rPr>
                <w:rFonts w:ascii="Segoe UI,Times New Roman" w:eastAsia="Segoe UI,Times New Roman" w:hAnsi="Segoe UI,Times New Roman" w:cs="Segoe UI,Times New Roman"/>
                <w:b/>
                <w:bCs/>
                <w:color w:val="333333"/>
                <w:sz w:val="24"/>
                <w:szCs w:val="24"/>
                <w:lang w:val="en"/>
              </w:rPr>
            </w:rPrChange>
          </w:rPr>
          <w:delText>Time</w:delText>
        </w:r>
      </w:del>
    </w:p>
    <w:p w14:paraId="55CED1B5" w14:textId="19879635" w:rsidR="00A9053D" w:rsidRPr="00DE0071" w:rsidDel="00E2142D" w:rsidRDefault="58955ABA" w:rsidP="58955ABA">
      <w:pPr>
        <w:numPr>
          <w:ilvl w:val="0"/>
          <w:numId w:val="38"/>
        </w:numPr>
        <w:spacing w:before="100" w:beforeAutospacing="1" w:after="100" w:afterAutospacing="1" w:line="240" w:lineRule="auto"/>
        <w:rPr>
          <w:del w:id="2416" w:author="Author"/>
          <w:rFonts w:ascii="Segoe UI" w:eastAsia="Segoe UI,Times New Roman" w:hAnsi="Segoe UI" w:cs="Segoe UI"/>
          <w:color w:val="333333"/>
          <w:sz w:val="24"/>
          <w:szCs w:val="24"/>
          <w:lang w:val="en"/>
          <w:rPrChange w:id="2417" w:author="Author">
            <w:rPr>
              <w:del w:id="2418" w:author="Author"/>
              <w:rFonts w:ascii="Segoe UI,Times New Roman" w:eastAsia="Segoe UI,Times New Roman" w:hAnsi="Segoe UI,Times New Roman" w:cs="Segoe UI,Times New Roman"/>
              <w:color w:val="333333"/>
              <w:sz w:val="24"/>
              <w:szCs w:val="24"/>
              <w:lang w:val="en"/>
            </w:rPr>
          </w:rPrChange>
        </w:rPr>
      </w:pPr>
      <w:del w:id="2419" w:author="Author">
        <w:r w:rsidRPr="00DE0071" w:rsidDel="00E2142D">
          <w:rPr>
            <w:rFonts w:ascii="Segoe UI" w:eastAsia="Segoe UI,Times New Roman" w:hAnsi="Segoe UI" w:cs="Segoe UI"/>
            <w:color w:val="333333"/>
            <w:sz w:val="24"/>
            <w:szCs w:val="24"/>
            <w:lang w:val="en"/>
            <w:rPrChange w:id="2420"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E2142D">
          <w:rPr>
            <w:rFonts w:ascii="Segoe UI" w:eastAsia="Segoe UI,Times New Roman" w:hAnsi="Segoe UI" w:cs="Segoe UI"/>
            <w:b/>
            <w:bCs/>
            <w:color w:val="333333"/>
            <w:sz w:val="24"/>
            <w:szCs w:val="24"/>
            <w:lang w:val="en"/>
            <w:rPrChange w:id="2421" w:author="Author">
              <w:rPr>
                <w:rFonts w:ascii="Segoe UI,Times New Roman" w:eastAsia="Segoe UI,Times New Roman" w:hAnsi="Segoe UI,Times New Roman" w:cs="Segoe UI,Times New Roman"/>
                <w:b/>
                <w:bCs/>
                <w:color w:val="333333"/>
                <w:sz w:val="24"/>
                <w:szCs w:val="24"/>
                <w:lang w:val="en"/>
              </w:rPr>
            </w:rPrChange>
          </w:rPr>
          <w:delText>ForcastCallFailure</w:delText>
        </w:r>
      </w:del>
    </w:p>
    <w:p w14:paraId="7A4FEC22" w14:textId="685B4E1A" w:rsidR="00A9053D" w:rsidRPr="00DE0071" w:rsidDel="00E2142D" w:rsidRDefault="58955ABA" w:rsidP="58955ABA">
      <w:pPr>
        <w:numPr>
          <w:ilvl w:val="0"/>
          <w:numId w:val="38"/>
        </w:numPr>
        <w:spacing w:before="100" w:beforeAutospacing="1" w:after="100" w:afterAutospacing="1" w:line="240" w:lineRule="auto"/>
        <w:rPr>
          <w:del w:id="2422" w:author="Author"/>
          <w:rFonts w:ascii="Segoe UI" w:eastAsia="Segoe UI,Times New Roman" w:hAnsi="Segoe UI" w:cs="Segoe UI"/>
          <w:color w:val="333333"/>
          <w:sz w:val="24"/>
          <w:szCs w:val="24"/>
          <w:lang w:val="en"/>
          <w:rPrChange w:id="2423" w:author="Author">
            <w:rPr>
              <w:del w:id="2424" w:author="Author"/>
              <w:rFonts w:ascii="Segoe UI,Times New Roman" w:eastAsia="Segoe UI,Times New Roman" w:hAnsi="Segoe UI,Times New Roman" w:cs="Segoe UI,Times New Roman"/>
              <w:color w:val="333333"/>
              <w:sz w:val="24"/>
              <w:szCs w:val="24"/>
              <w:lang w:val="en"/>
            </w:rPr>
          </w:rPrChange>
        </w:rPr>
      </w:pPr>
      <w:del w:id="2425" w:author="Author">
        <w:r w:rsidRPr="00DE0071" w:rsidDel="00E2142D">
          <w:rPr>
            <w:rFonts w:ascii="Segoe UI" w:eastAsia="Segoe UI,Times New Roman" w:hAnsi="Segoe UI" w:cs="Segoe UI"/>
            <w:color w:val="333333"/>
            <w:sz w:val="24"/>
            <w:szCs w:val="24"/>
            <w:lang w:val="en"/>
            <w:rPrChange w:id="2426"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E2142D">
          <w:rPr>
            <w:rFonts w:ascii="Segoe UI" w:eastAsia="Segoe UI,Times New Roman" w:hAnsi="Segoe UI" w:cs="Segoe UI"/>
            <w:b/>
            <w:bCs/>
            <w:color w:val="333333"/>
            <w:sz w:val="24"/>
            <w:szCs w:val="24"/>
            <w:lang w:val="en"/>
            <w:rPrChange w:id="2427" w:author="Author">
              <w:rPr>
                <w:rFonts w:ascii="Segoe UI,Times New Roman" w:eastAsia="Segoe UI,Times New Roman" w:hAnsi="Segoe UI,Times New Roman" w:cs="Segoe UI,Times New Roman"/>
                <w:b/>
                <w:bCs/>
                <w:color w:val="333333"/>
                <w:sz w:val="24"/>
                <w:szCs w:val="24"/>
                <w:lang w:val="en"/>
              </w:rPr>
            </w:rPrChange>
          </w:rPr>
          <w:delText>ActualCallFailure</w:delText>
        </w:r>
      </w:del>
    </w:p>
    <w:p w14:paraId="6722DD52" w14:textId="36C37173" w:rsidR="00A9053D" w:rsidRPr="00DE0071" w:rsidDel="00E2142D" w:rsidRDefault="58955ABA" w:rsidP="58955ABA">
      <w:pPr>
        <w:numPr>
          <w:ilvl w:val="0"/>
          <w:numId w:val="38"/>
        </w:numPr>
        <w:spacing w:before="100" w:beforeAutospacing="1" w:after="100" w:afterAutospacing="1" w:line="240" w:lineRule="auto"/>
        <w:rPr>
          <w:del w:id="2428" w:author="Author"/>
          <w:rFonts w:ascii="Segoe UI" w:eastAsia="Segoe UI,Times New Roman" w:hAnsi="Segoe UI" w:cs="Segoe UI"/>
          <w:color w:val="333333"/>
          <w:sz w:val="24"/>
          <w:szCs w:val="24"/>
          <w:lang w:val="en"/>
          <w:rPrChange w:id="2429" w:author="Author">
            <w:rPr>
              <w:del w:id="2430" w:author="Author"/>
              <w:rFonts w:ascii="Segoe UI,Times New Roman" w:eastAsia="Segoe UI,Times New Roman" w:hAnsi="Segoe UI,Times New Roman" w:cs="Segoe UI,Times New Roman"/>
              <w:color w:val="333333"/>
              <w:sz w:val="24"/>
              <w:szCs w:val="24"/>
              <w:lang w:val="en"/>
            </w:rPr>
          </w:rPrChange>
        </w:rPr>
      </w:pPr>
      <w:del w:id="2431" w:author="Author">
        <w:r w:rsidRPr="00DE0071" w:rsidDel="00E2142D">
          <w:rPr>
            <w:rFonts w:ascii="Segoe UI" w:eastAsia="Segoe UI,Times New Roman" w:hAnsi="Segoe UI" w:cs="Segoe UI"/>
            <w:color w:val="333333"/>
            <w:sz w:val="24"/>
            <w:szCs w:val="24"/>
            <w:lang w:val="en"/>
            <w:rPrChange w:id="2432"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433" w:author="Author">
              <w:rPr>
                <w:rFonts w:ascii="Segoe UI,Times New Roman" w:eastAsia="Segoe UI,Times New Roman" w:hAnsi="Segoe UI,Times New Roman" w:cs="Segoe UI,Times New Roman"/>
                <w:b/>
                <w:bCs/>
                <w:color w:val="333333"/>
                <w:sz w:val="24"/>
                <w:szCs w:val="24"/>
                <w:lang w:val="en"/>
              </w:rPr>
            </w:rPrChange>
          </w:rPr>
          <w:delText>X-Axis</w:delText>
        </w:r>
        <w:r w:rsidRPr="00DE0071" w:rsidDel="00E2142D">
          <w:rPr>
            <w:rFonts w:ascii="Segoe UI" w:eastAsia="Segoe UI,Times New Roman" w:hAnsi="Segoe UI" w:cs="Segoe UI"/>
            <w:color w:val="333333"/>
            <w:sz w:val="24"/>
            <w:szCs w:val="24"/>
            <w:lang w:val="en"/>
            <w:rPrChange w:id="2434" w:author="Author">
              <w:rPr>
                <w:rFonts w:ascii="Segoe UI,Times New Roman" w:eastAsia="Segoe UI,Times New Roman" w:hAnsi="Segoe UI,Times New Roman" w:cs="Segoe UI,Times New Roman"/>
                <w:color w:val="333333"/>
                <w:sz w:val="24"/>
                <w:szCs w:val="24"/>
                <w:lang w:val="en"/>
              </w:rPr>
            </w:rPrChange>
          </w:rPr>
          <w:delText xml:space="preserve">, Toggle </w:delText>
        </w:r>
        <w:r w:rsidRPr="00DE0071" w:rsidDel="00E2142D">
          <w:rPr>
            <w:rFonts w:ascii="Segoe UI" w:eastAsia="Segoe UI,Times New Roman" w:hAnsi="Segoe UI" w:cs="Segoe UI"/>
            <w:b/>
            <w:bCs/>
            <w:color w:val="333333"/>
            <w:sz w:val="24"/>
            <w:szCs w:val="24"/>
            <w:lang w:val="en"/>
            <w:rPrChange w:id="2435" w:author="Author">
              <w:rPr>
                <w:rFonts w:ascii="Segoe UI,Times New Roman" w:eastAsia="Segoe UI,Times New Roman" w:hAnsi="Segoe UI,Times New Roman" w:cs="Segoe UI,Times New Roman"/>
                <w:b/>
                <w:bCs/>
                <w:color w:val="333333"/>
                <w:sz w:val="24"/>
                <w:szCs w:val="24"/>
                <w:lang w:val="en"/>
              </w:rPr>
            </w:rPrChange>
          </w:rPr>
          <w:delText>Title</w:delText>
        </w:r>
        <w:r w:rsidRPr="00DE0071" w:rsidDel="00E2142D">
          <w:rPr>
            <w:rFonts w:ascii="Segoe UI" w:eastAsia="Segoe UI,Times New Roman" w:hAnsi="Segoe UI" w:cs="Segoe UI"/>
            <w:color w:val="333333"/>
            <w:sz w:val="24"/>
            <w:szCs w:val="24"/>
            <w:lang w:val="en"/>
            <w:rPrChange w:id="2436" w:author="Author">
              <w:rPr>
                <w:rFonts w:ascii="Segoe UI,Times New Roman" w:eastAsia="Segoe UI,Times New Roman" w:hAnsi="Segoe UI,Times New Roman" w:cs="Segoe UI,Times New Roman"/>
                <w:color w:val="333333"/>
                <w:sz w:val="24"/>
                <w:szCs w:val="24"/>
                <w:lang w:val="en"/>
              </w:rPr>
            </w:rPrChange>
          </w:rPr>
          <w:delText xml:space="preserve"> to </w:delText>
        </w:r>
        <w:r w:rsidRPr="00DE0071" w:rsidDel="00E2142D">
          <w:rPr>
            <w:rFonts w:ascii="Segoe UI" w:eastAsia="Segoe UI,Times New Roman" w:hAnsi="Segoe UI" w:cs="Segoe UI"/>
            <w:b/>
            <w:bCs/>
            <w:color w:val="333333"/>
            <w:sz w:val="24"/>
            <w:szCs w:val="24"/>
            <w:lang w:val="en"/>
            <w:rPrChange w:id="2437" w:author="Author">
              <w:rPr>
                <w:rFonts w:ascii="Segoe UI,Times New Roman" w:eastAsia="Segoe UI,Times New Roman" w:hAnsi="Segoe UI,Times New Roman" w:cs="Segoe UI,Times New Roman"/>
                <w:b/>
                <w:bCs/>
                <w:color w:val="333333"/>
                <w:sz w:val="24"/>
                <w:szCs w:val="24"/>
                <w:lang w:val="en"/>
              </w:rPr>
            </w:rPrChange>
          </w:rPr>
          <w:delText>On</w:delText>
        </w:r>
      </w:del>
    </w:p>
    <w:p w14:paraId="3F916E21" w14:textId="4D296DC1" w:rsidR="00A9053D" w:rsidRPr="00DE0071" w:rsidDel="00E2142D" w:rsidRDefault="58955ABA" w:rsidP="58955ABA">
      <w:pPr>
        <w:numPr>
          <w:ilvl w:val="0"/>
          <w:numId w:val="38"/>
        </w:numPr>
        <w:spacing w:before="100" w:beforeAutospacing="1" w:after="100" w:afterAutospacing="1" w:line="240" w:lineRule="auto"/>
        <w:rPr>
          <w:del w:id="2438" w:author="Author"/>
          <w:rFonts w:ascii="Segoe UI" w:eastAsia="Segoe UI,Times New Roman" w:hAnsi="Segoe UI" w:cs="Segoe UI"/>
          <w:color w:val="333333"/>
          <w:sz w:val="24"/>
          <w:szCs w:val="24"/>
          <w:lang w:val="en"/>
          <w:rPrChange w:id="2439" w:author="Author">
            <w:rPr>
              <w:del w:id="2440" w:author="Author"/>
              <w:rFonts w:ascii="Segoe UI,Times New Roman" w:eastAsia="Segoe UI,Times New Roman" w:hAnsi="Segoe UI,Times New Roman" w:cs="Segoe UI,Times New Roman"/>
              <w:color w:val="333333"/>
              <w:sz w:val="24"/>
              <w:szCs w:val="24"/>
              <w:lang w:val="en"/>
            </w:rPr>
          </w:rPrChange>
        </w:rPr>
      </w:pPr>
      <w:del w:id="2441" w:author="Author">
        <w:r w:rsidRPr="00DE0071" w:rsidDel="00E2142D">
          <w:rPr>
            <w:rFonts w:ascii="Segoe UI" w:eastAsia="Segoe UI,Times New Roman" w:hAnsi="Segoe UI" w:cs="Segoe UI"/>
            <w:color w:val="333333"/>
            <w:sz w:val="24"/>
            <w:szCs w:val="24"/>
            <w:lang w:val="en"/>
            <w:rPrChange w:id="2442" w:author="Author">
              <w:rPr>
                <w:rFonts w:ascii="Segoe UI,Times New Roman" w:eastAsia="Segoe UI,Times New Roman" w:hAnsi="Segoe UI,Times New Roman" w:cs="Segoe UI,Times New Roman"/>
                <w:color w:val="333333"/>
                <w:sz w:val="24"/>
                <w:szCs w:val="24"/>
                <w:lang w:val="en"/>
              </w:rPr>
            </w:rPrChange>
          </w:rPr>
          <w:delText xml:space="preserve">Click: the icon under Visualizations with tooltip </w:delText>
        </w:r>
        <w:r w:rsidRPr="00DE0071" w:rsidDel="00E2142D">
          <w:rPr>
            <w:rFonts w:ascii="Segoe UI" w:eastAsia="Segoe UI,Times New Roman" w:hAnsi="Segoe UI" w:cs="Segoe UI"/>
            <w:b/>
            <w:bCs/>
            <w:color w:val="333333"/>
            <w:sz w:val="24"/>
            <w:szCs w:val="24"/>
            <w:lang w:val="en"/>
            <w:rPrChange w:id="2443" w:author="Author">
              <w:rPr>
                <w:rFonts w:ascii="Segoe UI,Times New Roman" w:eastAsia="Segoe UI,Times New Roman" w:hAnsi="Segoe UI,Times New Roman" w:cs="Segoe UI,Times New Roman"/>
                <w:b/>
                <w:bCs/>
                <w:color w:val="333333"/>
                <w:sz w:val="24"/>
                <w:szCs w:val="24"/>
                <w:lang w:val="en"/>
              </w:rPr>
            </w:rPrChange>
          </w:rPr>
          <w:delText>Format</w:delText>
        </w:r>
      </w:del>
    </w:p>
    <w:p w14:paraId="493AAB93" w14:textId="6A7B44C9" w:rsidR="00A9053D" w:rsidRPr="00DE0071" w:rsidDel="00E2142D" w:rsidRDefault="58955ABA" w:rsidP="58955ABA">
      <w:pPr>
        <w:numPr>
          <w:ilvl w:val="0"/>
          <w:numId w:val="38"/>
        </w:numPr>
        <w:spacing w:before="100" w:beforeAutospacing="1" w:after="100" w:afterAutospacing="1" w:line="240" w:lineRule="auto"/>
        <w:rPr>
          <w:del w:id="2444" w:author="Author"/>
          <w:rFonts w:ascii="Segoe UI" w:eastAsia="Segoe UI,Times New Roman" w:hAnsi="Segoe UI" w:cs="Segoe UI"/>
          <w:color w:val="333333"/>
          <w:sz w:val="24"/>
          <w:szCs w:val="24"/>
          <w:lang w:val="en"/>
          <w:rPrChange w:id="2445" w:author="Author">
            <w:rPr>
              <w:del w:id="2446" w:author="Author"/>
              <w:rFonts w:ascii="Segoe UI,Times New Roman" w:eastAsia="Segoe UI,Times New Roman" w:hAnsi="Segoe UI,Times New Roman" w:cs="Segoe UI,Times New Roman"/>
              <w:color w:val="333333"/>
              <w:sz w:val="24"/>
              <w:szCs w:val="24"/>
              <w:lang w:val="en"/>
            </w:rPr>
          </w:rPrChange>
        </w:rPr>
      </w:pPr>
      <w:del w:id="2447" w:author="Author">
        <w:r w:rsidRPr="00DE0071" w:rsidDel="00E2142D">
          <w:rPr>
            <w:rFonts w:ascii="Segoe UI" w:eastAsia="Segoe UI,Times New Roman" w:hAnsi="Segoe UI" w:cs="Segoe UI"/>
            <w:color w:val="333333"/>
            <w:sz w:val="24"/>
            <w:szCs w:val="24"/>
            <w:lang w:val="en"/>
            <w:rPrChange w:id="2448"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449" w:author="Author">
              <w:rPr>
                <w:rFonts w:ascii="Segoe UI,Times New Roman" w:eastAsia="Segoe UI,Times New Roman" w:hAnsi="Segoe UI,Times New Roman" w:cs="Segoe UI,Times New Roman"/>
                <w:b/>
                <w:bCs/>
                <w:color w:val="333333"/>
                <w:sz w:val="24"/>
                <w:szCs w:val="24"/>
                <w:lang w:val="en"/>
              </w:rPr>
            </w:rPrChange>
          </w:rPr>
          <w:delText>Title</w:delText>
        </w:r>
      </w:del>
    </w:p>
    <w:p w14:paraId="6AD4FA18" w14:textId="1EB47712" w:rsidR="00A9053D" w:rsidRPr="00DE0071" w:rsidDel="00E2142D" w:rsidRDefault="58955ABA" w:rsidP="58955ABA">
      <w:pPr>
        <w:numPr>
          <w:ilvl w:val="0"/>
          <w:numId w:val="38"/>
        </w:numPr>
        <w:spacing w:before="100" w:beforeAutospacing="1" w:after="100" w:afterAutospacing="1" w:line="240" w:lineRule="auto"/>
        <w:rPr>
          <w:del w:id="2450" w:author="Author"/>
          <w:rFonts w:ascii="Segoe UI" w:eastAsia="Segoe UI,Times New Roman" w:hAnsi="Segoe UI" w:cs="Segoe UI"/>
          <w:color w:val="333333"/>
          <w:sz w:val="24"/>
          <w:szCs w:val="24"/>
          <w:lang w:val="en"/>
          <w:rPrChange w:id="2451" w:author="Author">
            <w:rPr>
              <w:del w:id="2452" w:author="Author"/>
              <w:rFonts w:ascii="Segoe UI,Times New Roman" w:eastAsia="Segoe UI,Times New Roman" w:hAnsi="Segoe UI,Times New Roman" w:cs="Segoe UI,Times New Roman"/>
              <w:color w:val="333333"/>
              <w:sz w:val="24"/>
              <w:szCs w:val="24"/>
              <w:lang w:val="en"/>
            </w:rPr>
          </w:rPrChange>
        </w:rPr>
      </w:pPr>
      <w:del w:id="2453" w:author="Author">
        <w:r w:rsidRPr="00DE0071" w:rsidDel="00E2142D">
          <w:rPr>
            <w:rFonts w:ascii="Segoe UI" w:eastAsia="Segoe UI,Times New Roman" w:hAnsi="Segoe UI" w:cs="Segoe UI"/>
            <w:color w:val="333333"/>
            <w:sz w:val="24"/>
            <w:szCs w:val="24"/>
            <w:lang w:val="en"/>
            <w:rPrChange w:id="2454" w:author="Author">
              <w:rPr>
                <w:rFonts w:ascii="Segoe UI,Times New Roman" w:eastAsia="Segoe UI,Times New Roman" w:hAnsi="Segoe UI,Times New Roman" w:cs="Segoe UI,Times New Roman"/>
                <w:color w:val="333333"/>
                <w:sz w:val="24"/>
                <w:szCs w:val="24"/>
                <w:lang w:val="en"/>
              </w:rPr>
            </w:rPrChange>
          </w:rPr>
          <w:delText xml:space="preserve">Type </w:delText>
        </w:r>
        <w:r w:rsidRPr="00DE0071" w:rsidDel="00E2142D">
          <w:rPr>
            <w:rFonts w:ascii="Segoe UI" w:eastAsia="Segoe UI,Times New Roman" w:hAnsi="Segoe UI" w:cs="Segoe UI"/>
            <w:b/>
            <w:bCs/>
            <w:color w:val="333333"/>
            <w:sz w:val="24"/>
            <w:szCs w:val="24"/>
            <w:lang w:val="en"/>
            <w:rPrChange w:id="2455" w:author="Author">
              <w:rPr>
                <w:rFonts w:ascii="Segoe UI,Times New Roman" w:eastAsia="Segoe UI,Times New Roman" w:hAnsi="Segoe UI,Times New Roman" w:cs="Segoe UI,Times New Roman"/>
                <w:b/>
                <w:bCs/>
                <w:color w:val="333333"/>
                <w:sz w:val="24"/>
                <w:szCs w:val="24"/>
                <w:lang w:val="en"/>
              </w:rPr>
            </w:rPrChange>
          </w:rPr>
          <w:delText>PredictiveView</w:delText>
        </w:r>
        <w:r w:rsidRPr="00DE0071" w:rsidDel="00E2142D">
          <w:rPr>
            <w:rFonts w:ascii="Segoe UI" w:eastAsia="Segoe UI,Times New Roman" w:hAnsi="Segoe UI" w:cs="Segoe UI"/>
            <w:color w:val="333333"/>
            <w:sz w:val="24"/>
            <w:szCs w:val="24"/>
            <w:lang w:val="en"/>
            <w:rPrChange w:id="2456" w:author="Author">
              <w:rPr>
                <w:rFonts w:ascii="Segoe UI,Times New Roman" w:eastAsia="Segoe UI,Times New Roman" w:hAnsi="Segoe UI,Times New Roman" w:cs="Segoe UI,Times New Roman"/>
                <w:color w:val="333333"/>
                <w:sz w:val="24"/>
                <w:szCs w:val="24"/>
                <w:lang w:val="en"/>
              </w:rPr>
            </w:rPrChange>
          </w:rPr>
          <w:delText xml:space="preserve"> to Title Text</w:delText>
        </w:r>
      </w:del>
    </w:p>
    <w:p w14:paraId="078B66CE" w14:textId="26CDBF96" w:rsidR="00A9053D" w:rsidRPr="00DE0071" w:rsidDel="00E2142D" w:rsidRDefault="58955ABA" w:rsidP="58955ABA">
      <w:pPr>
        <w:numPr>
          <w:ilvl w:val="0"/>
          <w:numId w:val="38"/>
        </w:numPr>
        <w:spacing w:before="100" w:beforeAutospacing="1" w:after="100" w:afterAutospacing="1" w:line="240" w:lineRule="auto"/>
        <w:rPr>
          <w:del w:id="2457" w:author="Author"/>
          <w:rFonts w:ascii="Segoe UI" w:eastAsia="Segoe UI,Times New Roman" w:hAnsi="Segoe UI" w:cs="Segoe UI"/>
          <w:color w:val="333333"/>
          <w:sz w:val="24"/>
          <w:szCs w:val="24"/>
          <w:lang w:val="en"/>
          <w:rPrChange w:id="2458" w:author="Author">
            <w:rPr>
              <w:del w:id="2459" w:author="Author"/>
              <w:rFonts w:ascii="Segoe UI,Times New Roman" w:eastAsia="Segoe UI,Times New Roman" w:hAnsi="Segoe UI,Times New Roman" w:cs="Segoe UI,Times New Roman"/>
              <w:color w:val="333333"/>
              <w:sz w:val="24"/>
              <w:szCs w:val="24"/>
              <w:lang w:val="en"/>
            </w:rPr>
          </w:rPrChange>
        </w:rPr>
      </w:pPr>
      <w:del w:id="2460" w:author="Author">
        <w:r w:rsidRPr="00DE0071" w:rsidDel="00E2142D">
          <w:rPr>
            <w:rFonts w:ascii="Segoe UI" w:eastAsia="Segoe UI,Times New Roman" w:hAnsi="Segoe UI" w:cs="Segoe UI"/>
            <w:color w:val="333333"/>
            <w:sz w:val="24"/>
            <w:szCs w:val="24"/>
            <w:lang w:val="en"/>
            <w:rPrChange w:id="2461"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462" w:author="Author">
              <w:rPr>
                <w:rFonts w:ascii="Segoe UI,Times New Roman" w:eastAsia="Segoe UI,Times New Roman" w:hAnsi="Segoe UI,Times New Roman" w:cs="Segoe UI,Times New Roman"/>
                <w:b/>
                <w:bCs/>
                <w:color w:val="333333"/>
                <w:sz w:val="24"/>
                <w:szCs w:val="24"/>
                <w:lang w:val="en"/>
              </w:rPr>
            </w:rPrChange>
          </w:rPr>
          <w:delText>Pin visual</w:delText>
        </w:r>
        <w:r w:rsidRPr="00DE0071" w:rsidDel="00E2142D">
          <w:rPr>
            <w:rFonts w:ascii="Segoe UI" w:eastAsia="Segoe UI,Times New Roman" w:hAnsi="Segoe UI" w:cs="Segoe UI"/>
            <w:color w:val="333333"/>
            <w:sz w:val="24"/>
            <w:szCs w:val="24"/>
            <w:lang w:val="en"/>
            <w:rPrChange w:id="2463" w:author="Author">
              <w:rPr>
                <w:rFonts w:ascii="Segoe UI,Times New Roman" w:eastAsia="Segoe UI,Times New Roman" w:hAnsi="Segoe UI,Times New Roman" w:cs="Segoe UI,Times New Roman"/>
                <w:color w:val="333333"/>
                <w:sz w:val="24"/>
                <w:szCs w:val="24"/>
                <w:lang w:val="en"/>
              </w:rPr>
            </w:rPrChange>
          </w:rPr>
          <w:delText xml:space="preserve"> (pin icon on upper-right)</w:delText>
        </w:r>
      </w:del>
    </w:p>
    <w:p w14:paraId="09F39886" w14:textId="177460F7" w:rsidR="00A9053D" w:rsidRPr="00DE0071" w:rsidDel="00E2142D" w:rsidRDefault="58955ABA" w:rsidP="58955ABA">
      <w:pPr>
        <w:numPr>
          <w:ilvl w:val="0"/>
          <w:numId w:val="38"/>
        </w:numPr>
        <w:spacing w:before="100" w:beforeAutospacing="1" w:after="100" w:afterAutospacing="1" w:line="240" w:lineRule="auto"/>
        <w:rPr>
          <w:del w:id="2464" w:author="Author"/>
          <w:rFonts w:ascii="Segoe UI" w:eastAsia="Segoe UI,Times New Roman" w:hAnsi="Segoe UI" w:cs="Segoe UI"/>
          <w:color w:val="333333"/>
          <w:sz w:val="24"/>
          <w:szCs w:val="24"/>
          <w:lang w:val="en"/>
          <w:rPrChange w:id="2465" w:author="Author">
            <w:rPr>
              <w:del w:id="2466" w:author="Author"/>
              <w:rFonts w:ascii="Segoe UI,Times New Roman" w:eastAsia="Segoe UI,Times New Roman" w:hAnsi="Segoe UI,Times New Roman" w:cs="Segoe UI,Times New Roman"/>
              <w:color w:val="333333"/>
              <w:sz w:val="24"/>
              <w:szCs w:val="24"/>
              <w:lang w:val="en"/>
            </w:rPr>
          </w:rPrChange>
        </w:rPr>
      </w:pPr>
      <w:del w:id="2467" w:author="Author">
        <w:r w:rsidRPr="00DE0071" w:rsidDel="00E2142D">
          <w:rPr>
            <w:rFonts w:ascii="Segoe UI" w:eastAsia="Segoe UI,Times New Roman" w:hAnsi="Segoe UI" w:cs="Segoe UI"/>
            <w:color w:val="333333"/>
            <w:sz w:val="24"/>
            <w:szCs w:val="24"/>
            <w:lang w:val="en"/>
            <w:rPrChange w:id="2468" w:author="Author">
              <w:rPr>
                <w:rFonts w:ascii="Segoe UI,Times New Roman" w:eastAsia="Segoe UI,Times New Roman" w:hAnsi="Segoe UI,Times New Roman" w:cs="Segoe UI,Times New Roman"/>
                <w:color w:val="333333"/>
                <w:sz w:val="24"/>
                <w:szCs w:val="24"/>
                <w:lang w:val="en"/>
              </w:rPr>
            </w:rPrChange>
          </w:rPr>
          <w:delText xml:space="preserve">Type </w:delText>
        </w:r>
        <w:r w:rsidRPr="00DE0071" w:rsidDel="00E2142D">
          <w:rPr>
            <w:rFonts w:ascii="Segoe UI" w:eastAsia="Segoe UI,Times New Roman" w:hAnsi="Segoe UI" w:cs="Segoe UI"/>
            <w:i/>
            <w:iCs/>
            <w:color w:val="333333"/>
            <w:sz w:val="24"/>
            <w:szCs w:val="24"/>
            <w:lang w:val="en"/>
            <w:rPrChange w:id="2469" w:author="Author">
              <w:rPr>
                <w:rFonts w:ascii="Segoe UI,Times New Roman" w:eastAsia="Segoe UI,Times New Roman" w:hAnsi="Segoe UI,Times New Roman" w:cs="Segoe UI,Times New Roman"/>
                <w:i/>
                <w:iCs/>
                <w:color w:val="333333"/>
                <w:sz w:val="24"/>
                <w:szCs w:val="24"/>
                <w:lang w:val="en"/>
              </w:rPr>
            </w:rPrChange>
          </w:rPr>
          <w:delText>PredictiveView</w:delText>
        </w:r>
        <w:r w:rsidRPr="00DE0071" w:rsidDel="00E2142D">
          <w:rPr>
            <w:rFonts w:ascii="Segoe UI" w:eastAsia="Segoe UI,Times New Roman" w:hAnsi="Segoe UI" w:cs="Segoe UI"/>
            <w:color w:val="333333"/>
            <w:sz w:val="24"/>
            <w:szCs w:val="24"/>
            <w:lang w:val="en"/>
            <w:rPrChange w:id="2470" w:author="Author">
              <w:rPr>
                <w:rFonts w:ascii="Segoe UI,Times New Roman" w:eastAsia="Segoe UI,Times New Roman" w:hAnsi="Segoe UI,Times New Roman" w:cs="Segoe UI,Times New Roman"/>
                <w:color w:val="333333"/>
                <w:sz w:val="24"/>
                <w:szCs w:val="24"/>
                <w:lang w:val="en"/>
              </w:rPr>
            </w:rPrChange>
          </w:rPr>
          <w:delText xml:space="preserve"> for the report name</w:delText>
        </w:r>
      </w:del>
    </w:p>
    <w:p w14:paraId="612EFC2F" w14:textId="7EC1DBC3" w:rsidR="00A9053D" w:rsidRPr="00DE0071" w:rsidDel="00E2142D" w:rsidRDefault="58955ABA" w:rsidP="58955ABA">
      <w:pPr>
        <w:numPr>
          <w:ilvl w:val="0"/>
          <w:numId w:val="38"/>
        </w:numPr>
        <w:spacing w:before="100" w:beforeAutospacing="1" w:after="100" w:afterAutospacing="1" w:line="240" w:lineRule="auto"/>
        <w:rPr>
          <w:del w:id="2471" w:author="Author"/>
          <w:rFonts w:ascii="Segoe UI" w:eastAsia="Segoe UI,Times New Roman" w:hAnsi="Segoe UI" w:cs="Segoe UI"/>
          <w:color w:val="333333"/>
          <w:sz w:val="24"/>
          <w:szCs w:val="24"/>
          <w:lang w:val="en"/>
          <w:rPrChange w:id="2472" w:author="Author">
            <w:rPr>
              <w:del w:id="2473" w:author="Author"/>
              <w:rFonts w:ascii="Segoe UI,Times New Roman" w:eastAsia="Segoe UI,Times New Roman" w:hAnsi="Segoe UI,Times New Roman" w:cs="Segoe UI,Times New Roman"/>
              <w:color w:val="333333"/>
              <w:sz w:val="24"/>
              <w:szCs w:val="24"/>
              <w:lang w:val="en"/>
            </w:rPr>
          </w:rPrChange>
        </w:rPr>
      </w:pPr>
      <w:del w:id="2474" w:author="Author">
        <w:r w:rsidRPr="00DE0071" w:rsidDel="00E2142D">
          <w:rPr>
            <w:rFonts w:ascii="Segoe UI" w:eastAsia="Segoe UI,Times New Roman" w:hAnsi="Segoe UI" w:cs="Segoe UI"/>
            <w:color w:val="333333"/>
            <w:sz w:val="24"/>
            <w:szCs w:val="24"/>
            <w:lang w:val="en"/>
            <w:rPrChange w:id="2475"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i/>
            <w:iCs/>
            <w:color w:val="333333"/>
            <w:sz w:val="24"/>
            <w:szCs w:val="24"/>
            <w:lang w:val="en"/>
            <w:rPrChange w:id="2476" w:author="Author">
              <w:rPr>
                <w:rFonts w:ascii="Segoe UI,Times New Roman" w:eastAsia="Segoe UI,Times New Roman" w:hAnsi="Segoe UI,Times New Roman" w:cs="Segoe UI,Times New Roman"/>
                <w:i/>
                <w:iCs/>
                <w:color w:val="333333"/>
                <w:sz w:val="24"/>
                <w:szCs w:val="24"/>
                <w:lang w:val="en"/>
              </w:rPr>
            </w:rPrChange>
          </w:rPr>
          <w:delText>Save and Continue</w:delText>
        </w:r>
        <w:r w:rsidRPr="00DE0071" w:rsidDel="00E2142D">
          <w:rPr>
            <w:rFonts w:ascii="Segoe UI" w:eastAsia="Segoe UI,Times New Roman" w:hAnsi="Segoe UI" w:cs="Segoe UI"/>
            <w:color w:val="333333"/>
            <w:sz w:val="24"/>
            <w:szCs w:val="24"/>
            <w:lang w:val="en"/>
            <w:rPrChange w:id="2477" w:author="Author">
              <w:rPr>
                <w:rFonts w:ascii="Segoe UI,Times New Roman" w:eastAsia="Segoe UI,Times New Roman" w:hAnsi="Segoe UI,Times New Roman" w:cs="Segoe UI,Times New Roman"/>
                <w:color w:val="333333"/>
                <w:sz w:val="24"/>
                <w:szCs w:val="24"/>
                <w:lang w:val="en"/>
              </w:rPr>
            </w:rPrChange>
          </w:rPr>
          <w:delText>*</w:delText>
        </w:r>
      </w:del>
    </w:p>
    <w:p w14:paraId="628D770E" w14:textId="047CF045" w:rsidR="00A9053D" w:rsidRPr="00DE0071" w:rsidDel="00E2142D" w:rsidRDefault="58955ABA" w:rsidP="58955ABA">
      <w:pPr>
        <w:numPr>
          <w:ilvl w:val="0"/>
          <w:numId w:val="38"/>
        </w:numPr>
        <w:spacing w:before="100" w:beforeAutospacing="1" w:after="100" w:afterAutospacing="1" w:line="240" w:lineRule="auto"/>
        <w:rPr>
          <w:del w:id="2478" w:author="Author"/>
          <w:rFonts w:ascii="Segoe UI" w:eastAsia="Segoe UI,Times New Roman" w:hAnsi="Segoe UI" w:cs="Segoe UI"/>
          <w:color w:val="333333"/>
          <w:sz w:val="24"/>
          <w:szCs w:val="24"/>
          <w:lang w:val="en"/>
          <w:rPrChange w:id="2479" w:author="Author">
            <w:rPr>
              <w:del w:id="2480" w:author="Author"/>
              <w:rFonts w:ascii="Segoe UI,Times New Roman" w:eastAsia="Segoe UI,Times New Roman" w:hAnsi="Segoe UI,Times New Roman" w:cs="Segoe UI,Times New Roman"/>
              <w:color w:val="333333"/>
              <w:sz w:val="24"/>
              <w:szCs w:val="24"/>
              <w:lang w:val="en"/>
            </w:rPr>
          </w:rPrChange>
        </w:rPr>
      </w:pPr>
      <w:del w:id="2481" w:author="Author">
        <w:r w:rsidRPr="00DE0071" w:rsidDel="00E2142D">
          <w:rPr>
            <w:rFonts w:ascii="Segoe UI" w:eastAsia="Segoe UI,Times New Roman" w:hAnsi="Segoe UI" w:cs="Segoe UI"/>
            <w:color w:val="333333"/>
            <w:sz w:val="24"/>
            <w:szCs w:val="24"/>
            <w:lang w:val="en"/>
            <w:rPrChange w:id="2482" w:author="Author">
              <w:rPr>
                <w:rFonts w:ascii="Segoe UI,Times New Roman" w:eastAsia="Segoe UI,Times New Roman" w:hAnsi="Segoe UI,Times New Roman" w:cs="Segoe UI,Times New Roman"/>
                <w:color w:val="333333"/>
                <w:sz w:val="24"/>
                <w:szCs w:val="24"/>
                <w:lang w:val="en"/>
              </w:rPr>
            </w:rPrChange>
          </w:rPr>
          <w:delText xml:space="preserve">Select: </w:delText>
        </w:r>
        <w:r w:rsidRPr="00DE0071" w:rsidDel="00E2142D">
          <w:rPr>
            <w:rFonts w:ascii="Segoe UI" w:eastAsia="Segoe UI,Times New Roman" w:hAnsi="Segoe UI" w:cs="Segoe UI"/>
            <w:b/>
            <w:bCs/>
            <w:color w:val="333333"/>
            <w:sz w:val="24"/>
            <w:szCs w:val="24"/>
            <w:lang w:val="en"/>
            <w:rPrChange w:id="2483" w:author="Author">
              <w:rPr>
                <w:rFonts w:ascii="Segoe UI,Times New Roman" w:eastAsia="Segoe UI,Times New Roman" w:hAnsi="Segoe UI,Times New Roman" w:cs="Segoe UI,Times New Roman"/>
                <w:b/>
                <w:bCs/>
                <w:color w:val="333333"/>
                <w:sz w:val="24"/>
                <w:szCs w:val="24"/>
                <w:lang w:val="en"/>
              </w:rPr>
            </w:rPrChange>
          </w:rPr>
          <w:delText>Existing dashboard</w:delText>
        </w:r>
      </w:del>
    </w:p>
    <w:p w14:paraId="681D4813" w14:textId="3E7828DD" w:rsidR="00A9053D" w:rsidRPr="00DE0071" w:rsidDel="00E2142D" w:rsidRDefault="58955ABA" w:rsidP="58955ABA">
      <w:pPr>
        <w:numPr>
          <w:ilvl w:val="0"/>
          <w:numId w:val="38"/>
        </w:numPr>
        <w:spacing w:before="100" w:beforeAutospacing="1" w:after="100" w:afterAutospacing="1" w:line="240" w:lineRule="auto"/>
        <w:rPr>
          <w:del w:id="2484" w:author="Author"/>
          <w:rFonts w:ascii="Segoe UI" w:eastAsia="Segoe UI,Times New Roman" w:hAnsi="Segoe UI" w:cs="Segoe UI"/>
          <w:color w:val="333333"/>
          <w:sz w:val="24"/>
          <w:szCs w:val="24"/>
          <w:lang w:val="en"/>
          <w:rPrChange w:id="2485" w:author="Author">
            <w:rPr>
              <w:del w:id="2486" w:author="Author"/>
              <w:rFonts w:ascii="Segoe UI,Times New Roman" w:eastAsia="Segoe UI,Times New Roman" w:hAnsi="Segoe UI,Times New Roman" w:cs="Segoe UI,Times New Roman"/>
              <w:color w:val="333333"/>
              <w:sz w:val="24"/>
              <w:szCs w:val="24"/>
              <w:lang w:val="en"/>
            </w:rPr>
          </w:rPrChange>
        </w:rPr>
      </w:pPr>
      <w:del w:id="2487" w:author="Author">
        <w:r w:rsidRPr="00DE0071" w:rsidDel="00E2142D">
          <w:rPr>
            <w:rFonts w:ascii="Segoe UI" w:eastAsia="Segoe UI,Times New Roman" w:hAnsi="Segoe UI" w:cs="Segoe UI"/>
            <w:color w:val="333333"/>
            <w:sz w:val="24"/>
            <w:szCs w:val="24"/>
            <w:lang w:val="en"/>
            <w:rPrChange w:id="2488" w:author="Author">
              <w:rPr>
                <w:rFonts w:ascii="Segoe UI,Times New Roman" w:eastAsia="Segoe UI,Times New Roman" w:hAnsi="Segoe UI,Times New Roman" w:cs="Segoe UI,Times New Roman"/>
                <w:color w:val="333333"/>
                <w:sz w:val="24"/>
                <w:szCs w:val="24"/>
                <w:lang w:val="en"/>
              </w:rPr>
            </w:rPrChange>
          </w:rPr>
          <w:delText xml:space="preserve">Choose: Name: </w:delText>
        </w:r>
        <w:r w:rsidRPr="00DE0071" w:rsidDel="00E2142D">
          <w:rPr>
            <w:rFonts w:ascii="Segoe UI" w:eastAsia="Segoe UI,Times New Roman" w:hAnsi="Segoe UI" w:cs="Segoe UI"/>
            <w:b/>
            <w:bCs/>
            <w:color w:val="333333"/>
            <w:sz w:val="24"/>
            <w:szCs w:val="24"/>
            <w:lang w:val="en"/>
            <w:rPrChange w:id="2489" w:author="Author">
              <w:rPr>
                <w:rFonts w:ascii="Segoe UI,Times New Roman" w:eastAsia="Segoe UI,Times New Roman" w:hAnsi="Segoe UI,Times New Roman" w:cs="Segoe UI,Times New Roman"/>
                <w:b/>
                <w:bCs/>
                <w:color w:val="333333"/>
                <w:sz w:val="24"/>
                <w:szCs w:val="24"/>
                <w:lang w:val="en"/>
              </w:rPr>
            </w:rPrChange>
          </w:rPr>
          <w:delText>CallInfoDashBoard</w:delText>
        </w:r>
      </w:del>
    </w:p>
    <w:p w14:paraId="4662E1A2" w14:textId="74305640" w:rsidR="00A9053D" w:rsidRPr="00DE0071" w:rsidDel="00E2142D" w:rsidRDefault="58955ABA" w:rsidP="58955ABA">
      <w:pPr>
        <w:numPr>
          <w:ilvl w:val="0"/>
          <w:numId w:val="38"/>
        </w:numPr>
        <w:spacing w:before="100" w:beforeAutospacing="1" w:after="100" w:afterAutospacing="1" w:line="240" w:lineRule="auto"/>
        <w:rPr>
          <w:del w:id="2490" w:author="Author"/>
          <w:rFonts w:ascii="Segoe UI" w:eastAsia="Segoe UI,Times New Roman" w:hAnsi="Segoe UI" w:cs="Segoe UI"/>
          <w:color w:val="333333"/>
          <w:sz w:val="24"/>
          <w:szCs w:val="24"/>
          <w:lang w:val="en"/>
          <w:rPrChange w:id="2491" w:author="Author">
            <w:rPr>
              <w:del w:id="2492" w:author="Author"/>
              <w:rFonts w:ascii="Segoe UI,Times New Roman" w:eastAsia="Segoe UI,Times New Roman" w:hAnsi="Segoe UI,Times New Roman" w:cs="Segoe UI,Times New Roman"/>
              <w:color w:val="333333"/>
              <w:sz w:val="24"/>
              <w:szCs w:val="24"/>
              <w:lang w:val="en"/>
            </w:rPr>
          </w:rPrChange>
        </w:rPr>
      </w:pPr>
      <w:del w:id="2493" w:author="Author">
        <w:r w:rsidRPr="00DE0071" w:rsidDel="00E2142D">
          <w:rPr>
            <w:rFonts w:ascii="Segoe UI" w:eastAsia="Segoe UI,Times New Roman" w:hAnsi="Segoe UI" w:cs="Segoe UI"/>
            <w:color w:val="333333"/>
            <w:sz w:val="24"/>
            <w:szCs w:val="24"/>
            <w:lang w:val="en"/>
            <w:rPrChange w:id="2494" w:author="Author">
              <w:rPr>
                <w:rFonts w:ascii="Segoe UI,Times New Roman" w:eastAsia="Segoe UI,Times New Roman" w:hAnsi="Segoe UI,Times New Roman" w:cs="Segoe UI,Times New Roman"/>
                <w:color w:val="333333"/>
                <w:sz w:val="24"/>
                <w:szCs w:val="24"/>
                <w:lang w:val="en"/>
              </w:rPr>
            </w:rPrChange>
          </w:rPr>
          <w:delText xml:space="preserve">Click: </w:delText>
        </w:r>
        <w:r w:rsidRPr="00DE0071" w:rsidDel="00E2142D">
          <w:rPr>
            <w:rFonts w:ascii="Segoe UI" w:eastAsia="Segoe UI,Times New Roman" w:hAnsi="Segoe UI" w:cs="Segoe UI"/>
            <w:b/>
            <w:bCs/>
            <w:color w:val="333333"/>
            <w:sz w:val="24"/>
            <w:szCs w:val="24"/>
            <w:lang w:val="en"/>
            <w:rPrChange w:id="2495" w:author="Author">
              <w:rPr>
                <w:rFonts w:ascii="Segoe UI,Times New Roman" w:eastAsia="Segoe UI,Times New Roman" w:hAnsi="Segoe UI,Times New Roman" w:cs="Segoe UI,Times New Roman"/>
                <w:b/>
                <w:bCs/>
                <w:color w:val="333333"/>
                <w:sz w:val="24"/>
                <w:szCs w:val="24"/>
                <w:lang w:val="en"/>
              </w:rPr>
            </w:rPrChange>
          </w:rPr>
          <w:delText>Pin</w:delText>
        </w:r>
      </w:del>
    </w:p>
    <w:p w14:paraId="0D1E524B" w14:textId="3824EBB7" w:rsidR="00823864" w:rsidRPr="00DE0071" w:rsidRDefault="00A9053D" w:rsidP="003C62C4">
      <w:pPr>
        <w:pStyle w:val="Heading1"/>
        <w:rPr>
          <w:rFonts w:ascii="Segoe UI" w:hAnsi="Segoe UI" w:cs="Segoe UI"/>
          <w:lang w:val="en"/>
          <w:rPrChange w:id="2496" w:author="Author">
            <w:rPr>
              <w:lang w:val="en"/>
            </w:rPr>
          </w:rPrChange>
        </w:rPr>
      </w:pPr>
      <w:bookmarkStart w:id="2497" w:name="_Toc459905840"/>
      <w:r w:rsidRPr="00DE0071">
        <w:rPr>
          <w:rFonts w:ascii="Segoe UI" w:hAnsi="Segoe UI" w:cs="Segoe UI"/>
          <w:lang w:val="en"/>
          <w:rPrChange w:id="2498" w:author="Author">
            <w:rPr>
              <w:lang w:val="en"/>
            </w:rPr>
          </w:rPrChange>
        </w:rPr>
        <w:lastRenderedPageBreak/>
        <w:t>Summary</w:t>
      </w:r>
      <w:bookmarkEnd w:id="2497"/>
    </w:p>
    <w:p w14:paraId="43CF7165" w14:textId="71DA8AC1" w:rsidR="00510F3C" w:rsidRPr="003B5F2B" w:rsidDel="00391263" w:rsidRDefault="58955ABA" w:rsidP="00391263">
      <w:pPr>
        <w:rPr>
          <w:del w:id="2499" w:author="Author"/>
          <w:lang w:val="en" w:eastAsia="zh-CN"/>
          <w:rPrChange w:id="2500" w:author="Author">
            <w:rPr>
              <w:del w:id="2501" w:author="Author"/>
              <w:rFonts w:ascii="Segoe UI" w:eastAsia="Times New Roman" w:hAnsi="Segoe UI" w:cs="Segoe UI"/>
              <w:color w:val="333333"/>
              <w:sz w:val="24"/>
              <w:szCs w:val="24"/>
              <w:lang w:bidi="ar-SA"/>
            </w:rPr>
          </w:rPrChange>
        </w:rPr>
      </w:pPr>
      <w:del w:id="2502" w:author="Author">
        <w:r w:rsidRPr="003B5F2B" w:rsidDel="00391263">
          <w:rPr>
            <w:lang w:val="en" w:eastAsia="zh-CN"/>
            <w:rPrChange w:id="2503" w:author="Author">
              <w:rPr>
                <w:rFonts w:ascii="Segoe UI,Times New Roman" w:eastAsia="Segoe UI,Times New Roman" w:hAnsi="Segoe UI,Times New Roman" w:cs="Segoe UI,Times New Roman"/>
                <w:color w:val="333333"/>
                <w:sz w:val="24"/>
                <w:szCs w:val="24"/>
                <w:lang w:bidi="ar-SA"/>
              </w:rPr>
            </w:rPrChange>
          </w:rPr>
          <w:delText>Congratulations! If you made it to this point, you should have a running</w:delText>
        </w:r>
      </w:del>
      <w:ins w:id="2504" w:author="Author">
        <w:r w:rsidR="00391263" w:rsidRPr="003B5F2B">
          <w:rPr>
            <w:lang w:val="en" w:eastAsia="zh-CN"/>
            <w:rPrChange w:id="2505" w:author="Author">
              <w:rPr>
                <w:rFonts w:ascii="Segoe UI" w:eastAsia="Segoe UI,Times New Roman" w:hAnsi="Segoe UI" w:cs="Segoe UI"/>
                <w:color w:val="333333"/>
                <w:sz w:val="24"/>
                <w:szCs w:val="24"/>
                <w:lang w:bidi="ar-SA"/>
              </w:rPr>
            </w:rPrChange>
          </w:rPr>
          <w:t>In this lab, a</w:t>
        </w:r>
      </w:ins>
      <w:del w:id="2506" w:author="Author">
        <w:r w:rsidRPr="003B5F2B" w:rsidDel="00391263">
          <w:rPr>
            <w:lang w:val="en" w:eastAsia="zh-CN"/>
            <w:rPrChange w:id="2507" w:author="Author">
              <w:rPr>
                <w:rFonts w:ascii="Segoe UI,Times New Roman" w:eastAsia="Segoe UI,Times New Roman" w:hAnsi="Segoe UI,Times New Roman" w:cs="Segoe UI,Times New Roman"/>
                <w:color w:val="333333"/>
                <w:sz w:val="24"/>
                <w:szCs w:val="24"/>
                <w:lang w:bidi="ar-SA"/>
              </w:rPr>
            </w:rPrChange>
          </w:rPr>
          <w:delText xml:space="preserve"> </w:delText>
        </w:r>
      </w:del>
      <w:ins w:id="2508" w:author="Author">
        <w:r w:rsidR="00391263" w:rsidRPr="003B5F2B">
          <w:rPr>
            <w:lang w:val="en" w:eastAsia="zh-CN"/>
            <w:rPrChange w:id="2509" w:author="Author">
              <w:rPr>
                <w:rFonts w:ascii="Segoe UI" w:eastAsia="Segoe UI,Times New Roman" w:hAnsi="Segoe UI" w:cs="Segoe UI"/>
                <w:color w:val="333333"/>
                <w:sz w:val="24"/>
                <w:szCs w:val="24"/>
                <w:lang w:bidi="ar-SA"/>
              </w:rPr>
            </w:rPrChange>
          </w:rPr>
          <w:t xml:space="preserve"> </w:t>
        </w:r>
      </w:ins>
      <w:r w:rsidRPr="003B5F2B">
        <w:rPr>
          <w:lang w:val="en" w:eastAsia="zh-CN"/>
          <w:rPrChange w:id="2510" w:author="Author">
            <w:rPr>
              <w:rFonts w:ascii="Segoe UI,Times New Roman" w:eastAsia="Segoe UI,Times New Roman" w:hAnsi="Segoe UI,Times New Roman" w:cs="Segoe UI,Times New Roman"/>
              <w:color w:val="333333"/>
              <w:sz w:val="24"/>
              <w:szCs w:val="24"/>
              <w:lang w:bidi="ar-SA"/>
            </w:rPr>
          </w:rPrChange>
        </w:rPr>
        <w:t xml:space="preserve">sample </w:t>
      </w:r>
      <w:ins w:id="2511" w:author="Author">
        <w:r w:rsidR="00391263" w:rsidRPr="003B5F2B">
          <w:rPr>
            <w:lang w:val="en" w:eastAsia="zh-CN"/>
            <w:rPrChange w:id="2512" w:author="Author">
              <w:rPr>
                <w:rFonts w:ascii="Segoe UI" w:eastAsia="Segoe UI,Times New Roman" w:hAnsi="Segoe UI" w:cs="Segoe UI"/>
                <w:color w:val="333333"/>
                <w:sz w:val="24"/>
                <w:szCs w:val="24"/>
                <w:lang w:bidi="ar-SA"/>
              </w:rPr>
            </w:rPrChange>
          </w:rPr>
          <w:t xml:space="preserve">application </w:t>
        </w:r>
      </w:ins>
      <w:r w:rsidRPr="003B5F2B">
        <w:rPr>
          <w:lang w:val="en" w:eastAsia="zh-CN"/>
          <w:rPrChange w:id="2513" w:author="Author">
            <w:rPr>
              <w:rFonts w:ascii="Segoe UI,Times New Roman" w:eastAsia="Segoe UI,Times New Roman" w:hAnsi="Segoe UI,Times New Roman" w:cs="Segoe UI,Times New Roman"/>
              <w:color w:val="333333"/>
              <w:sz w:val="24"/>
              <w:szCs w:val="24"/>
              <w:lang w:bidi="ar-SA"/>
            </w:rPr>
          </w:rPrChange>
        </w:rPr>
        <w:t xml:space="preserve">with real time and predictive pipelines </w:t>
      </w:r>
      <w:ins w:id="2514" w:author="Author">
        <w:r w:rsidR="00391263" w:rsidRPr="003B5F2B">
          <w:rPr>
            <w:lang w:val="en" w:eastAsia="zh-CN"/>
            <w:rPrChange w:id="2515" w:author="Author">
              <w:rPr>
                <w:rFonts w:ascii="Segoe UI" w:eastAsia="Segoe UI,Times New Roman" w:hAnsi="Segoe UI" w:cs="Segoe UI"/>
                <w:color w:val="333333"/>
                <w:sz w:val="24"/>
                <w:szCs w:val="24"/>
                <w:lang w:bidi="ar-SA"/>
              </w:rPr>
            </w:rPrChange>
          </w:rPr>
          <w:t xml:space="preserve">is built to </w:t>
        </w:r>
      </w:ins>
      <w:r w:rsidRPr="003B5F2B">
        <w:rPr>
          <w:lang w:val="en" w:eastAsia="zh-CN"/>
          <w:rPrChange w:id="2516" w:author="Author">
            <w:rPr>
              <w:rFonts w:ascii="Segoe UI,Times New Roman" w:eastAsia="Segoe UI,Times New Roman" w:hAnsi="Segoe UI,Times New Roman" w:cs="Segoe UI,Times New Roman"/>
              <w:color w:val="333333"/>
              <w:sz w:val="24"/>
              <w:szCs w:val="24"/>
              <w:lang w:bidi="ar-SA"/>
            </w:rPr>
          </w:rPrChange>
        </w:rPr>
        <w:t>showca</w:t>
      </w:r>
      <w:ins w:id="2517" w:author="Author">
        <w:r w:rsidR="00391263" w:rsidRPr="003B5F2B">
          <w:rPr>
            <w:lang w:val="en" w:eastAsia="zh-CN"/>
            <w:rPrChange w:id="2518" w:author="Author">
              <w:rPr>
                <w:rFonts w:ascii="Segoe UI" w:eastAsia="Segoe UI,Times New Roman" w:hAnsi="Segoe UI" w:cs="Segoe UI"/>
                <w:color w:val="333333"/>
                <w:sz w:val="24"/>
                <w:szCs w:val="24"/>
                <w:lang w:bidi="ar-SA"/>
              </w:rPr>
            </w:rPrChange>
          </w:rPr>
          <w:t>se</w:t>
        </w:r>
      </w:ins>
      <w:del w:id="2519" w:author="Author">
        <w:r w:rsidRPr="003B5F2B" w:rsidDel="00391263">
          <w:rPr>
            <w:lang w:val="en" w:eastAsia="zh-CN"/>
            <w:rPrChange w:id="2520" w:author="Author">
              <w:rPr>
                <w:rFonts w:ascii="Segoe UI,Times New Roman" w:eastAsia="Segoe UI,Times New Roman" w:hAnsi="Segoe UI,Times New Roman" w:cs="Segoe UI,Times New Roman"/>
                <w:color w:val="333333"/>
                <w:sz w:val="24"/>
                <w:szCs w:val="24"/>
                <w:lang w:bidi="ar-SA"/>
              </w:rPr>
            </w:rPrChange>
          </w:rPr>
          <w:delText>sing</w:delText>
        </w:r>
      </w:del>
      <w:r w:rsidRPr="003B5F2B">
        <w:rPr>
          <w:lang w:val="en" w:eastAsia="zh-CN"/>
          <w:rPrChange w:id="2521" w:author="Author">
            <w:rPr>
              <w:rFonts w:ascii="Segoe UI,Times New Roman" w:eastAsia="Segoe UI,Times New Roman" w:hAnsi="Segoe UI,Times New Roman" w:cs="Segoe UI,Times New Roman"/>
              <w:color w:val="333333"/>
              <w:sz w:val="24"/>
              <w:szCs w:val="24"/>
              <w:lang w:bidi="ar-SA"/>
            </w:rPr>
          </w:rPrChange>
        </w:rPr>
        <w:t xml:space="preserve"> the power of Azure Data Lake Store and its integration with Azure Machine Learning and many of the other Azure services. </w:t>
      </w:r>
      <w:del w:id="2522" w:author="Author">
        <w:r w:rsidRPr="003B5F2B" w:rsidDel="00391263">
          <w:rPr>
            <w:lang w:val="en" w:eastAsia="zh-CN"/>
            <w:rPrChange w:id="2523" w:author="Author">
              <w:rPr>
                <w:rFonts w:ascii="Segoe UI,Times New Roman" w:eastAsia="Segoe UI,Times New Roman" w:hAnsi="Segoe UI,Times New Roman" w:cs="Segoe UI,Times New Roman"/>
                <w:color w:val="333333"/>
                <w:sz w:val="24"/>
                <w:szCs w:val="24"/>
                <w:lang w:bidi="ar-SA"/>
              </w:rPr>
            </w:rPrChange>
          </w:rPr>
          <w:delText>The next section lists the steps to tear things down when you are done.</w:delText>
        </w:r>
      </w:del>
    </w:p>
    <w:p w14:paraId="2E82B1D5" w14:textId="624876A1" w:rsidR="00A9053D" w:rsidRPr="00DE0071" w:rsidDel="00391263" w:rsidRDefault="00A9053D" w:rsidP="00391263">
      <w:pPr>
        <w:rPr>
          <w:del w:id="2524" w:author="Author"/>
          <w:rFonts w:ascii="Segoe UI" w:hAnsi="Segoe UI" w:cs="Segoe UI"/>
          <w:lang w:bidi="ar-SA"/>
          <w:rPrChange w:id="2525" w:author="Author">
            <w:rPr>
              <w:del w:id="2526" w:author="Author"/>
              <w:lang w:bidi="ar-SA"/>
            </w:rPr>
          </w:rPrChange>
        </w:rPr>
        <w:pPrChange w:id="2527" w:author="Author">
          <w:pPr>
            <w:pStyle w:val="Heading1"/>
          </w:pPr>
        </w:pPrChange>
      </w:pPr>
      <w:del w:id="2528" w:author="Author">
        <w:r w:rsidRPr="00DE0071" w:rsidDel="00391263">
          <w:rPr>
            <w:rFonts w:ascii="Segoe UI" w:hAnsi="Segoe UI" w:cs="Segoe UI"/>
            <w:lang w:bidi="ar-SA"/>
            <w:rPrChange w:id="2529" w:author="Author">
              <w:rPr>
                <w:lang w:bidi="ar-SA"/>
              </w:rPr>
            </w:rPrChange>
          </w:rPr>
          <w:delText>Undeploy</w:delText>
        </w:r>
      </w:del>
    </w:p>
    <w:p w14:paraId="6A0105E3" w14:textId="18CF63CE" w:rsidR="00A9053D" w:rsidRPr="00DE0071" w:rsidDel="00391263" w:rsidRDefault="58955ABA" w:rsidP="00391263">
      <w:pPr>
        <w:rPr>
          <w:del w:id="2530" w:author="Author"/>
          <w:rFonts w:ascii="Segoe UI" w:eastAsia="Segoe UI,Times New Roman" w:hAnsi="Segoe UI" w:cs="Segoe UI"/>
          <w:color w:val="333333"/>
          <w:sz w:val="24"/>
          <w:szCs w:val="24"/>
          <w:lang w:val="en" w:bidi="ar-SA"/>
          <w:rPrChange w:id="2531" w:author="Author">
            <w:rPr>
              <w:del w:id="2532" w:author="Author"/>
              <w:rFonts w:ascii="Segoe UI,Times New Roman" w:eastAsia="Segoe UI,Times New Roman" w:hAnsi="Segoe UI,Times New Roman" w:cs="Segoe UI,Times New Roman"/>
              <w:color w:val="333333"/>
              <w:sz w:val="24"/>
              <w:szCs w:val="24"/>
              <w:lang w:val="en" w:bidi="ar-SA"/>
            </w:rPr>
          </w:rPrChange>
        </w:rPr>
        <w:pPrChange w:id="2533" w:author="Author">
          <w:pPr>
            <w:numPr>
              <w:numId w:val="39"/>
            </w:numPr>
            <w:tabs>
              <w:tab w:val="num" w:pos="720"/>
            </w:tabs>
            <w:ind w:left="720" w:hanging="360"/>
          </w:pPr>
        </w:pPrChange>
      </w:pPr>
      <w:del w:id="2534" w:author="Author">
        <w:r w:rsidRPr="00DE0071" w:rsidDel="00391263">
          <w:rPr>
            <w:rFonts w:ascii="Segoe UI" w:eastAsia="Segoe UI,Times New Roman" w:hAnsi="Segoe UI" w:cs="Segoe UI"/>
            <w:color w:val="333333"/>
            <w:sz w:val="24"/>
            <w:szCs w:val="24"/>
            <w:lang w:val="en" w:bidi="ar-SA"/>
            <w:rPrChange w:id="2535" w:author="Author">
              <w:rPr>
                <w:rFonts w:ascii="Segoe UI,Times New Roman" w:eastAsia="Segoe UI,Times New Roman" w:hAnsi="Segoe UI,Times New Roman" w:cs="Segoe UI,Times New Roman"/>
                <w:color w:val="333333"/>
                <w:sz w:val="24"/>
                <w:szCs w:val="24"/>
                <w:lang w:val="en" w:bidi="ar-SA"/>
              </w:rPr>
            </w:rPrChange>
          </w:rPr>
          <w:delText xml:space="preserve">Delete Resources (Service Bus, Event Hub, SQL Data Warehouse, Data Factories) </w:delText>
        </w:r>
      </w:del>
    </w:p>
    <w:p w14:paraId="444BB2FA" w14:textId="1F8F9028" w:rsidR="00A9053D" w:rsidRPr="00DE0071" w:rsidDel="00391263" w:rsidRDefault="58955ABA" w:rsidP="00391263">
      <w:pPr>
        <w:rPr>
          <w:del w:id="2536" w:author="Author"/>
          <w:rFonts w:ascii="Segoe UI" w:eastAsia="Segoe UI,Times New Roman" w:hAnsi="Segoe UI" w:cs="Segoe UI"/>
          <w:color w:val="333333"/>
          <w:sz w:val="24"/>
          <w:szCs w:val="24"/>
          <w:lang w:val="en" w:bidi="ar-SA"/>
          <w:rPrChange w:id="2537" w:author="Author">
            <w:rPr>
              <w:del w:id="2538" w:author="Author"/>
              <w:rFonts w:ascii="Segoe UI,Times New Roman" w:eastAsia="Segoe UI,Times New Roman" w:hAnsi="Segoe UI,Times New Roman" w:cs="Segoe UI,Times New Roman"/>
              <w:color w:val="333333"/>
              <w:sz w:val="24"/>
              <w:szCs w:val="24"/>
              <w:lang w:val="en" w:bidi="ar-SA"/>
            </w:rPr>
          </w:rPrChange>
        </w:rPr>
        <w:pPrChange w:id="2539" w:author="Author">
          <w:pPr>
            <w:numPr>
              <w:ilvl w:val="1"/>
              <w:numId w:val="39"/>
            </w:numPr>
            <w:tabs>
              <w:tab w:val="num" w:pos="1440"/>
            </w:tabs>
            <w:ind w:left="1440" w:hanging="360"/>
          </w:pPr>
        </w:pPrChange>
      </w:pPr>
      <w:del w:id="2540" w:author="Author">
        <w:r w:rsidRPr="00DE0071" w:rsidDel="00391263">
          <w:rPr>
            <w:rFonts w:ascii="Segoe UI" w:eastAsia="Segoe UI,Times New Roman" w:hAnsi="Segoe UI" w:cs="Segoe UI"/>
            <w:color w:val="333333"/>
            <w:sz w:val="24"/>
            <w:szCs w:val="24"/>
            <w:lang w:val="en" w:bidi="ar-SA"/>
            <w:rPrChange w:id="2541" w:author="Author">
              <w:rPr>
                <w:rFonts w:ascii="Segoe UI,Times New Roman" w:eastAsia="Segoe UI,Times New Roman" w:hAnsi="Segoe UI,Times New Roman" w:cs="Segoe UI,Times New Roman"/>
                <w:color w:val="333333"/>
                <w:sz w:val="24"/>
                <w:szCs w:val="24"/>
                <w:lang w:val="en" w:bidi="ar-SA"/>
              </w:rPr>
            </w:rPrChange>
          </w:rPr>
          <w:delText xml:space="preserve">Browse: </w:delText>
        </w:r>
        <w:r w:rsidR="002203DD" w:rsidRPr="00DE0071" w:rsidDel="00391263">
          <w:rPr>
            <w:rFonts w:ascii="Segoe UI" w:hAnsi="Segoe UI" w:cs="Segoe UI"/>
            <w:rPrChange w:id="2542" w:author="Author">
              <w:rPr/>
            </w:rPrChange>
          </w:rPr>
          <w:fldChar w:fldCharType="begin"/>
        </w:r>
        <w:r w:rsidR="002203DD" w:rsidRPr="00DE0071" w:rsidDel="00391263">
          <w:rPr>
            <w:rFonts w:ascii="Segoe UI" w:hAnsi="Segoe UI" w:cs="Segoe UI"/>
            <w:rPrChange w:id="2543" w:author="Author">
              <w:rPr/>
            </w:rPrChange>
          </w:rPr>
          <w:delInstrText xml:space="preserve"> HYPERLINK "https://portal.azure.com/" \h </w:delInstrText>
        </w:r>
        <w:r w:rsidR="002203DD" w:rsidRPr="00DE0071" w:rsidDel="00391263">
          <w:rPr>
            <w:rFonts w:ascii="Segoe UI" w:hAnsi="Segoe UI" w:cs="Segoe UI"/>
            <w:rPrChange w:id="2544" w:author="Author">
              <w:rPr/>
            </w:rPrChange>
          </w:rPr>
          <w:fldChar w:fldCharType="separate"/>
        </w:r>
        <w:r w:rsidRPr="00DE0071" w:rsidDel="00391263">
          <w:rPr>
            <w:rStyle w:val="Hyperlink"/>
            <w:rFonts w:ascii="Segoe UI" w:eastAsia="Segoe UI,Times New Roman" w:hAnsi="Segoe UI" w:cs="Segoe UI"/>
            <w:sz w:val="24"/>
            <w:szCs w:val="24"/>
            <w:lang w:val="en" w:bidi="ar-SA"/>
            <w:rPrChange w:id="2545" w:author="Author">
              <w:rPr>
                <w:rStyle w:val="Hyperlink"/>
                <w:rFonts w:ascii="Segoe UI,Times New Roman" w:eastAsia="Segoe UI,Times New Roman" w:hAnsi="Segoe UI,Times New Roman" w:cs="Segoe UI,Times New Roman"/>
                <w:sz w:val="24"/>
                <w:szCs w:val="24"/>
                <w:lang w:val="en" w:bidi="ar-SA"/>
              </w:rPr>
            </w:rPrChange>
          </w:rPr>
          <w:delText>https://portal.azure.com</w:delText>
        </w:r>
        <w:r w:rsidR="002203DD" w:rsidRPr="00DE0071" w:rsidDel="00391263">
          <w:rPr>
            <w:rStyle w:val="Hyperlink"/>
            <w:rFonts w:ascii="Segoe UI" w:eastAsia="Segoe UI,Times New Roman" w:hAnsi="Segoe UI" w:cs="Segoe UI"/>
            <w:sz w:val="24"/>
            <w:szCs w:val="24"/>
            <w:lang w:val="en" w:bidi="ar-SA"/>
            <w:rPrChange w:id="2546" w:author="Author">
              <w:rPr>
                <w:rStyle w:val="Hyperlink"/>
                <w:rFonts w:ascii="Segoe UI,Times New Roman" w:eastAsia="Segoe UI,Times New Roman" w:hAnsi="Segoe UI,Times New Roman" w:cs="Segoe UI,Times New Roman"/>
                <w:sz w:val="24"/>
                <w:szCs w:val="24"/>
                <w:lang w:val="en" w:bidi="ar-SA"/>
              </w:rPr>
            </w:rPrChange>
          </w:rPr>
          <w:fldChar w:fldCharType="end"/>
        </w:r>
      </w:del>
    </w:p>
    <w:p w14:paraId="271DEEAC" w14:textId="7349B3FB" w:rsidR="00A9053D" w:rsidRPr="00DE0071" w:rsidDel="00391263" w:rsidRDefault="58955ABA" w:rsidP="00391263">
      <w:pPr>
        <w:rPr>
          <w:del w:id="2547" w:author="Author"/>
          <w:rFonts w:ascii="Segoe UI" w:eastAsia="Segoe UI,Times New Roman" w:hAnsi="Segoe UI" w:cs="Segoe UI"/>
          <w:color w:val="333333"/>
          <w:sz w:val="24"/>
          <w:szCs w:val="24"/>
          <w:lang w:val="en" w:bidi="ar-SA"/>
          <w:rPrChange w:id="2548" w:author="Author">
            <w:rPr>
              <w:del w:id="2549" w:author="Author"/>
              <w:rFonts w:ascii="Segoe UI,Times New Roman" w:eastAsia="Segoe UI,Times New Roman" w:hAnsi="Segoe UI,Times New Roman" w:cs="Segoe UI,Times New Roman"/>
              <w:color w:val="333333"/>
              <w:sz w:val="24"/>
              <w:szCs w:val="24"/>
              <w:lang w:val="en" w:bidi="ar-SA"/>
            </w:rPr>
          </w:rPrChange>
        </w:rPr>
        <w:pPrChange w:id="2550" w:author="Author">
          <w:pPr>
            <w:numPr>
              <w:ilvl w:val="1"/>
              <w:numId w:val="39"/>
            </w:numPr>
            <w:tabs>
              <w:tab w:val="num" w:pos="1440"/>
            </w:tabs>
            <w:ind w:left="1440" w:hanging="360"/>
          </w:pPr>
        </w:pPrChange>
      </w:pPr>
      <w:del w:id="2551" w:author="Author">
        <w:r w:rsidRPr="00DE0071" w:rsidDel="00391263">
          <w:rPr>
            <w:rFonts w:ascii="Segoe UI" w:eastAsia="Segoe UI,Times New Roman" w:hAnsi="Segoe UI" w:cs="Segoe UI"/>
            <w:color w:val="333333"/>
            <w:sz w:val="24"/>
            <w:szCs w:val="24"/>
            <w:lang w:val="en" w:bidi="ar-SA"/>
            <w:rPrChange w:id="2552" w:author="Author">
              <w:rPr>
                <w:rFonts w:ascii="Segoe UI,Times New Roman" w:eastAsia="Segoe UI,Times New Roman" w:hAnsi="Segoe UI,Times New Roman" w:cs="Segoe UI,Times New Roman"/>
                <w:color w:val="333333"/>
                <w:sz w:val="24"/>
                <w:szCs w:val="24"/>
                <w:lang w:val="en" w:bidi="ar-SA"/>
              </w:rPr>
            </w:rPrChange>
          </w:rPr>
          <w:delText xml:space="preserve">Click: </w:delText>
        </w:r>
        <w:r w:rsidRPr="00DE0071" w:rsidDel="00391263">
          <w:rPr>
            <w:rFonts w:ascii="Segoe UI" w:eastAsia="Segoe UI,Times New Roman" w:hAnsi="Segoe UI" w:cs="Segoe UI"/>
            <w:b/>
            <w:bCs/>
            <w:color w:val="333333"/>
            <w:sz w:val="24"/>
            <w:szCs w:val="24"/>
            <w:lang w:val="en" w:bidi="ar-SA"/>
            <w:rPrChange w:id="2553" w:author="Author">
              <w:rPr>
                <w:rFonts w:ascii="Segoe UI,Times New Roman" w:eastAsia="Segoe UI,Times New Roman" w:hAnsi="Segoe UI,Times New Roman" w:cs="Segoe UI,Times New Roman"/>
                <w:b/>
                <w:bCs/>
                <w:color w:val="333333"/>
                <w:sz w:val="24"/>
                <w:szCs w:val="24"/>
                <w:lang w:val="en" w:bidi="ar-SA"/>
              </w:rPr>
            </w:rPrChange>
          </w:rPr>
          <w:delText>Resource groups</w:delText>
        </w:r>
      </w:del>
    </w:p>
    <w:p w14:paraId="425A0BC2" w14:textId="7AB4C71F" w:rsidR="00A9053D" w:rsidRPr="00DE0071" w:rsidDel="00391263" w:rsidRDefault="58955ABA" w:rsidP="00391263">
      <w:pPr>
        <w:rPr>
          <w:del w:id="2554" w:author="Author"/>
          <w:rFonts w:ascii="Segoe UI" w:eastAsia="Segoe UI,Times New Roman" w:hAnsi="Segoe UI" w:cs="Segoe UI"/>
          <w:color w:val="333333"/>
          <w:sz w:val="24"/>
          <w:szCs w:val="24"/>
          <w:lang w:val="en" w:bidi="ar-SA"/>
          <w:rPrChange w:id="2555" w:author="Author">
            <w:rPr>
              <w:del w:id="2556" w:author="Author"/>
              <w:rFonts w:ascii="Segoe UI,Times New Roman" w:eastAsia="Segoe UI,Times New Roman" w:hAnsi="Segoe UI,Times New Roman" w:cs="Segoe UI,Times New Roman"/>
              <w:color w:val="333333"/>
              <w:sz w:val="24"/>
              <w:szCs w:val="24"/>
              <w:lang w:val="en" w:bidi="ar-SA"/>
            </w:rPr>
          </w:rPrChange>
        </w:rPr>
        <w:pPrChange w:id="2557" w:author="Author">
          <w:pPr>
            <w:numPr>
              <w:ilvl w:val="1"/>
              <w:numId w:val="39"/>
            </w:numPr>
            <w:tabs>
              <w:tab w:val="num" w:pos="1440"/>
            </w:tabs>
            <w:ind w:left="1440" w:hanging="360"/>
          </w:pPr>
        </w:pPrChange>
      </w:pPr>
      <w:del w:id="2558" w:author="Author">
        <w:r w:rsidRPr="00DE0071" w:rsidDel="00391263">
          <w:rPr>
            <w:rFonts w:ascii="Segoe UI" w:eastAsia="Segoe UI,Times New Roman" w:hAnsi="Segoe UI" w:cs="Segoe UI"/>
            <w:color w:val="333333"/>
            <w:sz w:val="24"/>
            <w:szCs w:val="24"/>
            <w:lang w:val="en" w:bidi="ar-SA"/>
            <w:rPrChange w:id="2559" w:author="Author">
              <w:rPr>
                <w:rFonts w:ascii="Segoe UI,Times New Roman" w:eastAsia="Segoe UI,Times New Roman" w:hAnsi="Segoe UI,Times New Roman" w:cs="Segoe UI,Times New Roman"/>
                <w:color w:val="333333"/>
                <w:sz w:val="24"/>
                <w:szCs w:val="24"/>
                <w:lang w:val="en" w:bidi="ar-SA"/>
              </w:rPr>
            </w:rPrChange>
          </w:rPr>
          <w:delText xml:space="preserve">Right click: </w:delText>
        </w:r>
        <w:r w:rsidRPr="00DE0071" w:rsidDel="00391263">
          <w:rPr>
            <w:rFonts w:ascii="Segoe UI" w:eastAsia="Segoe UI,Times New Roman" w:hAnsi="Segoe UI" w:cs="Segoe UI"/>
            <w:b/>
            <w:bCs/>
            <w:color w:val="333333"/>
            <w:sz w:val="24"/>
            <w:szCs w:val="24"/>
            <w:lang w:val="en" w:bidi="ar-SA"/>
            <w:rPrChange w:id="2560" w:author="Author">
              <w:rPr>
                <w:rFonts w:ascii="Segoe UI,Times New Roman" w:eastAsia="Segoe UI,Times New Roman" w:hAnsi="Segoe UI,Times New Roman" w:cs="Segoe UI,Times New Roman"/>
                <w:b/>
                <w:bCs/>
                <w:color w:val="333333"/>
                <w:sz w:val="24"/>
                <w:szCs w:val="24"/>
                <w:lang w:val="en" w:bidi="ar-SA"/>
              </w:rPr>
            </w:rPrChange>
          </w:rPr>
          <w:delText>[</w:delText>
        </w:r>
        <w:r w:rsidRPr="00DE0071" w:rsidDel="00391263">
          <w:rPr>
            <w:rFonts w:ascii="Segoe UI" w:eastAsia="Segoe UI,Times New Roman" w:hAnsi="Segoe UI" w:cs="Segoe UI"/>
            <w:b/>
            <w:bCs/>
            <w:i/>
            <w:iCs/>
            <w:color w:val="333333"/>
            <w:sz w:val="24"/>
            <w:szCs w:val="24"/>
            <w:lang w:val="en" w:bidi="ar-SA"/>
            <w:rPrChange w:id="2561" w:author="Author">
              <w:rPr>
                <w:rFonts w:ascii="Segoe UI,Times New Roman" w:eastAsia="Segoe UI,Times New Roman" w:hAnsi="Segoe UI,Times New Roman" w:cs="Segoe UI,Times New Roman"/>
                <w:b/>
                <w:bCs/>
                <w:i/>
                <w:iCs/>
                <w:color w:val="333333"/>
                <w:sz w:val="24"/>
                <w:szCs w:val="24"/>
                <w:lang w:val="en" w:bidi="ar-SA"/>
              </w:rPr>
            </w:rPrChange>
          </w:rPr>
          <w:delText>UNIQUE</w:delText>
        </w:r>
        <w:r w:rsidRPr="00DE0071" w:rsidDel="00391263">
          <w:rPr>
            <w:rFonts w:ascii="Segoe UI" w:eastAsia="Segoe UI,Times New Roman" w:hAnsi="Segoe UI" w:cs="Segoe UI"/>
            <w:b/>
            <w:bCs/>
            <w:color w:val="333333"/>
            <w:sz w:val="24"/>
            <w:szCs w:val="24"/>
            <w:lang w:val="en" w:bidi="ar-SA"/>
            <w:rPrChange w:id="2562" w:author="Author">
              <w:rPr>
                <w:rFonts w:ascii="Segoe UI,Times New Roman" w:eastAsia="Segoe UI,Times New Roman" w:hAnsi="Segoe UI,Times New Roman" w:cs="Segoe UI,Times New Roman"/>
                <w:b/>
                <w:bCs/>
                <w:color w:val="333333"/>
                <w:sz w:val="24"/>
                <w:szCs w:val="24"/>
                <w:lang w:val="en" w:bidi="ar-SA"/>
              </w:rPr>
            </w:rPrChange>
          </w:rPr>
          <w:delText>]</w:delText>
        </w:r>
        <w:r w:rsidRPr="00DE0071" w:rsidDel="00391263">
          <w:rPr>
            <w:rFonts w:ascii="Segoe UI" w:eastAsia="Segoe UI,Times New Roman" w:hAnsi="Segoe UI" w:cs="Segoe UI"/>
            <w:color w:val="333333"/>
            <w:sz w:val="24"/>
            <w:szCs w:val="24"/>
            <w:lang w:val="en" w:bidi="ar-SA"/>
            <w:rPrChange w:id="2563" w:author="Author">
              <w:rPr>
                <w:rFonts w:ascii="Segoe UI,Times New Roman" w:eastAsia="Segoe UI,Times New Roman" w:hAnsi="Segoe UI,Times New Roman" w:cs="Segoe UI,Times New Roman"/>
                <w:color w:val="333333"/>
                <w:sz w:val="24"/>
                <w:szCs w:val="24"/>
                <w:lang w:val="en" w:bidi="ar-SA"/>
              </w:rPr>
            </w:rPrChange>
          </w:rPr>
          <w:delText xml:space="preserve"> (your resource group)</w:delText>
        </w:r>
      </w:del>
    </w:p>
    <w:p w14:paraId="1381F210" w14:textId="0A821834" w:rsidR="00A9053D" w:rsidRPr="00DE0071" w:rsidDel="00391263" w:rsidRDefault="58955ABA" w:rsidP="00391263">
      <w:pPr>
        <w:rPr>
          <w:del w:id="2564" w:author="Author"/>
          <w:rFonts w:ascii="Segoe UI" w:eastAsia="Segoe UI,Times New Roman" w:hAnsi="Segoe UI" w:cs="Segoe UI"/>
          <w:color w:val="333333"/>
          <w:sz w:val="24"/>
          <w:szCs w:val="24"/>
          <w:lang w:val="en" w:bidi="ar-SA"/>
          <w:rPrChange w:id="2565" w:author="Author">
            <w:rPr>
              <w:del w:id="2566" w:author="Author"/>
              <w:rFonts w:ascii="Segoe UI,Times New Roman" w:eastAsia="Segoe UI,Times New Roman" w:hAnsi="Segoe UI,Times New Roman" w:cs="Segoe UI,Times New Roman"/>
              <w:color w:val="333333"/>
              <w:sz w:val="24"/>
              <w:szCs w:val="24"/>
              <w:lang w:val="en" w:bidi="ar-SA"/>
            </w:rPr>
          </w:rPrChange>
        </w:rPr>
        <w:pPrChange w:id="2567" w:author="Author">
          <w:pPr>
            <w:numPr>
              <w:ilvl w:val="1"/>
              <w:numId w:val="39"/>
            </w:numPr>
            <w:tabs>
              <w:tab w:val="num" w:pos="1440"/>
            </w:tabs>
            <w:ind w:left="1440" w:hanging="360"/>
          </w:pPr>
        </w:pPrChange>
      </w:pPr>
      <w:del w:id="2568" w:author="Author">
        <w:r w:rsidRPr="00DE0071" w:rsidDel="00391263">
          <w:rPr>
            <w:rFonts w:ascii="Segoe UI" w:eastAsia="Segoe UI,Times New Roman" w:hAnsi="Segoe UI" w:cs="Segoe UI"/>
            <w:color w:val="333333"/>
            <w:sz w:val="24"/>
            <w:szCs w:val="24"/>
            <w:lang w:val="en" w:bidi="ar-SA"/>
            <w:rPrChange w:id="2569" w:author="Author">
              <w:rPr>
                <w:rFonts w:ascii="Segoe UI,Times New Roman" w:eastAsia="Segoe UI,Times New Roman" w:hAnsi="Segoe UI,Times New Roman" w:cs="Segoe UI,Times New Roman"/>
                <w:color w:val="333333"/>
                <w:sz w:val="24"/>
                <w:szCs w:val="24"/>
                <w:lang w:val="en" w:bidi="ar-SA"/>
              </w:rPr>
            </w:rPrChange>
          </w:rPr>
          <w:delText xml:space="preserve">Select: </w:delText>
        </w:r>
        <w:r w:rsidRPr="00DE0071" w:rsidDel="00391263">
          <w:rPr>
            <w:rFonts w:ascii="Segoe UI" w:eastAsia="Segoe UI,Times New Roman" w:hAnsi="Segoe UI" w:cs="Segoe UI"/>
            <w:b/>
            <w:bCs/>
            <w:color w:val="333333"/>
            <w:sz w:val="24"/>
            <w:szCs w:val="24"/>
            <w:lang w:val="en" w:bidi="ar-SA"/>
            <w:rPrChange w:id="2570" w:author="Author">
              <w:rPr>
                <w:rFonts w:ascii="Segoe UI,Times New Roman" w:eastAsia="Segoe UI,Times New Roman" w:hAnsi="Segoe UI,Times New Roman" w:cs="Segoe UI,Times New Roman"/>
                <w:b/>
                <w:bCs/>
                <w:color w:val="333333"/>
                <w:sz w:val="24"/>
                <w:szCs w:val="24"/>
                <w:lang w:val="en" w:bidi="ar-SA"/>
              </w:rPr>
            </w:rPrChange>
          </w:rPr>
          <w:delText>Delete</w:delText>
        </w:r>
      </w:del>
    </w:p>
    <w:p w14:paraId="7B300874" w14:textId="32062FD6" w:rsidR="00A9053D" w:rsidRPr="00DE0071" w:rsidDel="00391263" w:rsidRDefault="58955ABA" w:rsidP="00391263">
      <w:pPr>
        <w:rPr>
          <w:del w:id="2571" w:author="Author"/>
          <w:rFonts w:ascii="Segoe UI" w:eastAsia="Segoe UI,Times New Roman" w:hAnsi="Segoe UI" w:cs="Segoe UI"/>
          <w:color w:val="333333"/>
          <w:sz w:val="24"/>
          <w:szCs w:val="24"/>
          <w:lang w:val="en" w:bidi="ar-SA"/>
          <w:rPrChange w:id="2572" w:author="Author">
            <w:rPr>
              <w:del w:id="2573" w:author="Author"/>
              <w:rFonts w:ascii="Segoe UI,Times New Roman" w:eastAsia="Segoe UI,Times New Roman" w:hAnsi="Segoe UI,Times New Roman" w:cs="Segoe UI,Times New Roman"/>
              <w:color w:val="333333"/>
              <w:sz w:val="24"/>
              <w:szCs w:val="24"/>
              <w:lang w:val="en" w:bidi="ar-SA"/>
            </w:rPr>
          </w:rPrChange>
        </w:rPr>
        <w:pPrChange w:id="2574" w:author="Author">
          <w:pPr>
            <w:numPr>
              <w:numId w:val="39"/>
            </w:numPr>
            <w:tabs>
              <w:tab w:val="num" w:pos="720"/>
            </w:tabs>
            <w:ind w:left="720" w:hanging="360"/>
          </w:pPr>
        </w:pPrChange>
      </w:pPr>
      <w:del w:id="2575" w:author="Author">
        <w:r w:rsidRPr="00DE0071" w:rsidDel="00391263">
          <w:rPr>
            <w:rFonts w:ascii="Segoe UI" w:eastAsia="Segoe UI,Times New Roman" w:hAnsi="Segoe UI" w:cs="Segoe UI"/>
            <w:color w:val="333333"/>
            <w:sz w:val="24"/>
            <w:szCs w:val="24"/>
            <w:lang w:val="en" w:bidi="ar-SA"/>
            <w:rPrChange w:id="2576" w:author="Author">
              <w:rPr>
                <w:rFonts w:ascii="Segoe UI,Times New Roman" w:eastAsia="Segoe UI,Times New Roman" w:hAnsi="Segoe UI,Times New Roman" w:cs="Segoe UI,Times New Roman"/>
                <w:color w:val="333333"/>
                <w:sz w:val="24"/>
                <w:szCs w:val="24"/>
                <w:lang w:val="en" w:bidi="ar-SA"/>
              </w:rPr>
            </w:rPrChange>
          </w:rPr>
          <w:delText xml:space="preserve">Delete WebApp (data generator) </w:delText>
        </w:r>
      </w:del>
    </w:p>
    <w:p w14:paraId="7CC156A1" w14:textId="10CB7966" w:rsidR="00A9053D" w:rsidRPr="00DE0071" w:rsidDel="00391263" w:rsidRDefault="58955ABA" w:rsidP="00391263">
      <w:pPr>
        <w:rPr>
          <w:del w:id="2577" w:author="Author"/>
          <w:rFonts w:ascii="Segoe UI" w:eastAsia="Segoe UI,Times New Roman" w:hAnsi="Segoe UI" w:cs="Segoe UI"/>
          <w:color w:val="333333"/>
          <w:sz w:val="24"/>
          <w:szCs w:val="24"/>
          <w:lang w:val="en" w:bidi="ar-SA"/>
          <w:rPrChange w:id="2578" w:author="Author">
            <w:rPr>
              <w:del w:id="2579" w:author="Author"/>
              <w:rFonts w:ascii="Segoe UI,Times New Roman" w:eastAsia="Segoe UI,Times New Roman" w:hAnsi="Segoe UI,Times New Roman" w:cs="Segoe UI,Times New Roman"/>
              <w:color w:val="333333"/>
              <w:sz w:val="24"/>
              <w:szCs w:val="24"/>
              <w:lang w:val="en" w:bidi="ar-SA"/>
            </w:rPr>
          </w:rPrChange>
        </w:rPr>
        <w:pPrChange w:id="2580" w:author="Author">
          <w:pPr>
            <w:numPr>
              <w:ilvl w:val="1"/>
              <w:numId w:val="39"/>
            </w:numPr>
            <w:tabs>
              <w:tab w:val="num" w:pos="1440"/>
            </w:tabs>
            <w:ind w:left="1440" w:hanging="360"/>
          </w:pPr>
        </w:pPrChange>
      </w:pPr>
      <w:del w:id="2581" w:author="Author">
        <w:r w:rsidRPr="00DE0071" w:rsidDel="00391263">
          <w:rPr>
            <w:rFonts w:ascii="Segoe UI" w:eastAsia="Segoe UI,Times New Roman" w:hAnsi="Segoe UI" w:cs="Segoe UI"/>
            <w:color w:val="333333"/>
            <w:sz w:val="24"/>
            <w:szCs w:val="24"/>
            <w:lang w:val="en" w:bidi="ar-SA"/>
            <w:rPrChange w:id="2582" w:author="Author">
              <w:rPr>
                <w:rFonts w:ascii="Segoe UI,Times New Roman" w:eastAsia="Segoe UI,Times New Roman" w:hAnsi="Segoe UI,Times New Roman" w:cs="Segoe UI,Times New Roman"/>
                <w:color w:val="333333"/>
                <w:sz w:val="24"/>
                <w:szCs w:val="24"/>
                <w:lang w:val="en" w:bidi="ar-SA"/>
              </w:rPr>
            </w:rPrChange>
          </w:rPr>
          <w:delText xml:space="preserve">Browse: </w:delText>
        </w:r>
        <w:r w:rsidR="002203DD" w:rsidRPr="00DE0071" w:rsidDel="00391263">
          <w:rPr>
            <w:rFonts w:ascii="Segoe UI" w:hAnsi="Segoe UI" w:cs="Segoe UI"/>
            <w:rPrChange w:id="2583" w:author="Author">
              <w:rPr/>
            </w:rPrChange>
          </w:rPr>
          <w:fldChar w:fldCharType="begin"/>
        </w:r>
        <w:r w:rsidR="002203DD" w:rsidRPr="00DE0071" w:rsidDel="00391263">
          <w:rPr>
            <w:rFonts w:ascii="Segoe UI" w:hAnsi="Segoe UI" w:cs="Segoe UI"/>
            <w:rPrChange w:id="2584" w:author="Author">
              <w:rPr/>
            </w:rPrChange>
          </w:rPr>
          <w:delInstrText xml:space="preserve"> HYPERLINK "https://manage.windowsazure.com/" \h </w:delInstrText>
        </w:r>
        <w:r w:rsidR="002203DD" w:rsidRPr="00DE0071" w:rsidDel="00391263">
          <w:rPr>
            <w:rFonts w:ascii="Segoe UI" w:hAnsi="Segoe UI" w:cs="Segoe UI"/>
            <w:rPrChange w:id="2585" w:author="Author">
              <w:rPr/>
            </w:rPrChange>
          </w:rPr>
          <w:fldChar w:fldCharType="separate"/>
        </w:r>
        <w:r w:rsidRPr="00DE0071" w:rsidDel="00391263">
          <w:rPr>
            <w:rStyle w:val="Hyperlink"/>
            <w:rFonts w:ascii="Segoe UI" w:eastAsia="Segoe UI,Times New Roman" w:hAnsi="Segoe UI" w:cs="Segoe UI"/>
            <w:sz w:val="24"/>
            <w:szCs w:val="24"/>
            <w:lang w:val="en" w:bidi="ar-SA"/>
            <w:rPrChange w:id="2586" w:author="Author">
              <w:rPr>
                <w:rStyle w:val="Hyperlink"/>
                <w:rFonts w:ascii="Segoe UI,Times New Roman" w:eastAsia="Segoe UI,Times New Roman" w:hAnsi="Segoe UI,Times New Roman" w:cs="Segoe UI,Times New Roman"/>
                <w:sz w:val="24"/>
                <w:szCs w:val="24"/>
                <w:lang w:val="en" w:bidi="ar-SA"/>
              </w:rPr>
            </w:rPrChange>
          </w:rPr>
          <w:delText>https://manage.windowsazure.com</w:delText>
        </w:r>
        <w:r w:rsidR="002203DD" w:rsidRPr="00DE0071" w:rsidDel="00391263">
          <w:rPr>
            <w:rStyle w:val="Hyperlink"/>
            <w:rFonts w:ascii="Segoe UI" w:eastAsia="Segoe UI,Times New Roman" w:hAnsi="Segoe UI" w:cs="Segoe UI"/>
            <w:sz w:val="24"/>
            <w:szCs w:val="24"/>
            <w:lang w:val="en" w:bidi="ar-SA"/>
            <w:rPrChange w:id="2587" w:author="Author">
              <w:rPr>
                <w:rStyle w:val="Hyperlink"/>
                <w:rFonts w:ascii="Segoe UI,Times New Roman" w:eastAsia="Segoe UI,Times New Roman" w:hAnsi="Segoe UI,Times New Roman" w:cs="Segoe UI,Times New Roman"/>
                <w:sz w:val="24"/>
                <w:szCs w:val="24"/>
                <w:lang w:val="en" w:bidi="ar-SA"/>
              </w:rPr>
            </w:rPrChange>
          </w:rPr>
          <w:fldChar w:fldCharType="end"/>
        </w:r>
      </w:del>
    </w:p>
    <w:p w14:paraId="20254E82" w14:textId="14837818" w:rsidR="00A9053D" w:rsidRPr="00DE0071" w:rsidDel="00391263" w:rsidRDefault="58955ABA" w:rsidP="00391263">
      <w:pPr>
        <w:rPr>
          <w:del w:id="2588" w:author="Author"/>
          <w:rFonts w:ascii="Segoe UI" w:eastAsia="Segoe UI,Times New Roman" w:hAnsi="Segoe UI" w:cs="Segoe UI"/>
          <w:color w:val="333333"/>
          <w:sz w:val="24"/>
          <w:szCs w:val="24"/>
          <w:lang w:val="en" w:bidi="ar-SA"/>
          <w:rPrChange w:id="2589" w:author="Author">
            <w:rPr>
              <w:del w:id="2590" w:author="Author"/>
              <w:rFonts w:ascii="Segoe UI,Times New Roman" w:eastAsia="Segoe UI,Times New Roman" w:hAnsi="Segoe UI,Times New Roman" w:cs="Segoe UI,Times New Roman"/>
              <w:color w:val="333333"/>
              <w:sz w:val="24"/>
              <w:szCs w:val="24"/>
              <w:lang w:val="en" w:bidi="ar-SA"/>
            </w:rPr>
          </w:rPrChange>
        </w:rPr>
        <w:pPrChange w:id="2591" w:author="Author">
          <w:pPr>
            <w:numPr>
              <w:ilvl w:val="1"/>
              <w:numId w:val="39"/>
            </w:numPr>
            <w:tabs>
              <w:tab w:val="num" w:pos="1440"/>
            </w:tabs>
            <w:ind w:left="1440" w:hanging="360"/>
          </w:pPr>
        </w:pPrChange>
      </w:pPr>
      <w:del w:id="2592" w:author="Author">
        <w:r w:rsidRPr="00DE0071" w:rsidDel="00391263">
          <w:rPr>
            <w:rFonts w:ascii="Segoe UI" w:eastAsia="Segoe UI,Times New Roman" w:hAnsi="Segoe UI" w:cs="Segoe UI"/>
            <w:color w:val="333333"/>
            <w:sz w:val="24"/>
            <w:szCs w:val="24"/>
            <w:lang w:val="en" w:bidi="ar-SA"/>
            <w:rPrChange w:id="2593" w:author="Author">
              <w:rPr>
                <w:rFonts w:ascii="Segoe UI,Times New Roman" w:eastAsia="Segoe UI,Times New Roman" w:hAnsi="Segoe UI,Times New Roman" w:cs="Segoe UI,Times New Roman"/>
                <w:color w:val="333333"/>
                <w:sz w:val="24"/>
                <w:szCs w:val="24"/>
                <w:lang w:val="en" w:bidi="ar-SA"/>
              </w:rPr>
            </w:rPrChange>
          </w:rPr>
          <w:delText xml:space="preserve">Click: </w:delText>
        </w:r>
        <w:r w:rsidRPr="00DE0071" w:rsidDel="00391263">
          <w:rPr>
            <w:rFonts w:ascii="Segoe UI" w:eastAsia="Segoe UI,Times New Roman" w:hAnsi="Segoe UI" w:cs="Segoe UI"/>
            <w:b/>
            <w:bCs/>
            <w:color w:val="333333"/>
            <w:sz w:val="24"/>
            <w:szCs w:val="24"/>
            <w:lang w:val="en" w:bidi="ar-SA"/>
            <w:rPrChange w:id="2594" w:author="Author">
              <w:rPr>
                <w:rFonts w:ascii="Segoe UI,Times New Roman" w:eastAsia="Segoe UI,Times New Roman" w:hAnsi="Segoe UI,Times New Roman" w:cs="Segoe UI,Times New Roman"/>
                <w:b/>
                <w:bCs/>
                <w:color w:val="333333"/>
                <w:sz w:val="24"/>
                <w:szCs w:val="24"/>
                <w:lang w:val="en" w:bidi="ar-SA"/>
              </w:rPr>
            </w:rPrChange>
          </w:rPr>
          <w:delText>WEB APPS</w:delText>
        </w:r>
      </w:del>
    </w:p>
    <w:p w14:paraId="524199FB" w14:textId="588460B4" w:rsidR="00A9053D" w:rsidRPr="00DE0071" w:rsidDel="00391263" w:rsidRDefault="58955ABA" w:rsidP="00391263">
      <w:pPr>
        <w:rPr>
          <w:del w:id="2595" w:author="Author"/>
          <w:rFonts w:ascii="Segoe UI" w:eastAsia="Segoe UI,Times New Roman" w:hAnsi="Segoe UI" w:cs="Segoe UI"/>
          <w:color w:val="333333"/>
          <w:sz w:val="24"/>
          <w:szCs w:val="24"/>
          <w:lang w:val="en" w:bidi="ar-SA"/>
          <w:rPrChange w:id="2596" w:author="Author">
            <w:rPr>
              <w:del w:id="2597" w:author="Author"/>
              <w:rFonts w:ascii="Segoe UI,Times New Roman" w:eastAsia="Segoe UI,Times New Roman" w:hAnsi="Segoe UI,Times New Roman" w:cs="Segoe UI,Times New Roman"/>
              <w:color w:val="333333"/>
              <w:sz w:val="24"/>
              <w:szCs w:val="24"/>
              <w:lang w:val="en" w:bidi="ar-SA"/>
            </w:rPr>
          </w:rPrChange>
        </w:rPr>
        <w:pPrChange w:id="2598" w:author="Author">
          <w:pPr>
            <w:numPr>
              <w:ilvl w:val="1"/>
              <w:numId w:val="39"/>
            </w:numPr>
            <w:tabs>
              <w:tab w:val="num" w:pos="1440"/>
            </w:tabs>
            <w:ind w:left="1440" w:hanging="360"/>
          </w:pPr>
        </w:pPrChange>
      </w:pPr>
      <w:del w:id="2599" w:author="Author">
        <w:r w:rsidRPr="00DE0071" w:rsidDel="00391263">
          <w:rPr>
            <w:rFonts w:ascii="Segoe UI" w:eastAsia="Segoe UI,Times New Roman" w:hAnsi="Segoe UI" w:cs="Segoe UI"/>
            <w:color w:val="333333"/>
            <w:sz w:val="24"/>
            <w:szCs w:val="24"/>
            <w:lang w:val="en" w:bidi="ar-SA"/>
            <w:rPrChange w:id="2600" w:author="Author">
              <w:rPr>
                <w:rFonts w:ascii="Segoe UI,Times New Roman" w:eastAsia="Segoe UI,Times New Roman" w:hAnsi="Segoe UI,Times New Roman" w:cs="Segoe UI,Times New Roman"/>
                <w:color w:val="333333"/>
                <w:sz w:val="24"/>
                <w:szCs w:val="24"/>
                <w:lang w:val="en" w:bidi="ar-SA"/>
              </w:rPr>
            </w:rPrChange>
          </w:rPr>
          <w:delText xml:space="preserve">Select: </w:delText>
        </w:r>
        <w:r w:rsidRPr="00DE0071" w:rsidDel="00391263">
          <w:rPr>
            <w:rFonts w:ascii="Segoe UI" w:eastAsia="Segoe UI,Times New Roman" w:hAnsi="Segoe UI" w:cs="Segoe UI"/>
            <w:b/>
            <w:bCs/>
            <w:color w:val="333333"/>
            <w:sz w:val="24"/>
            <w:szCs w:val="24"/>
            <w:lang w:val="en" w:bidi="ar-SA"/>
            <w:rPrChange w:id="2601" w:author="Author">
              <w:rPr>
                <w:rFonts w:ascii="Segoe UI,Times New Roman" w:eastAsia="Segoe UI,Times New Roman" w:hAnsi="Segoe UI,Times New Roman" w:cs="Segoe UI,Times New Roman"/>
                <w:b/>
                <w:bCs/>
                <w:color w:val="333333"/>
                <w:sz w:val="24"/>
                <w:szCs w:val="24"/>
                <w:lang w:val="en" w:bidi="ar-SA"/>
              </w:rPr>
            </w:rPrChange>
          </w:rPr>
          <w:delText>[</w:delText>
        </w:r>
        <w:r w:rsidRPr="00DE0071" w:rsidDel="00391263">
          <w:rPr>
            <w:rFonts w:ascii="Segoe UI" w:eastAsia="Segoe UI,Times New Roman" w:hAnsi="Segoe UI" w:cs="Segoe UI"/>
            <w:b/>
            <w:bCs/>
            <w:i/>
            <w:iCs/>
            <w:color w:val="333333"/>
            <w:sz w:val="24"/>
            <w:szCs w:val="24"/>
            <w:lang w:val="en" w:bidi="ar-SA"/>
            <w:rPrChange w:id="2602" w:author="Author">
              <w:rPr>
                <w:rFonts w:ascii="Segoe UI,Times New Roman" w:eastAsia="Segoe UI,Times New Roman" w:hAnsi="Segoe UI,Times New Roman" w:cs="Segoe UI,Times New Roman"/>
                <w:b/>
                <w:bCs/>
                <w:i/>
                <w:iCs/>
                <w:color w:val="333333"/>
                <w:sz w:val="24"/>
                <w:szCs w:val="24"/>
                <w:lang w:val="en" w:bidi="ar-SA"/>
              </w:rPr>
            </w:rPrChange>
          </w:rPr>
          <w:delText>UNIQUE</w:delText>
        </w:r>
        <w:r w:rsidRPr="00DE0071" w:rsidDel="00391263">
          <w:rPr>
            <w:rFonts w:ascii="Segoe UI" w:eastAsia="Segoe UI,Times New Roman" w:hAnsi="Segoe UI" w:cs="Segoe UI"/>
            <w:b/>
            <w:bCs/>
            <w:color w:val="333333"/>
            <w:sz w:val="24"/>
            <w:szCs w:val="24"/>
            <w:lang w:val="en" w:bidi="ar-SA"/>
            <w:rPrChange w:id="2603" w:author="Author">
              <w:rPr>
                <w:rFonts w:ascii="Segoe UI,Times New Roman" w:eastAsia="Segoe UI,Times New Roman" w:hAnsi="Segoe UI,Times New Roman" w:cs="Segoe UI,Times New Roman"/>
                <w:b/>
                <w:bCs/>
                <w:color w:val="333333"/>
                <w:sz w:val="24"/>
                <w:szCs w:val="24"/>
                <w:lang w:val="en" w:bidi="ar-SA"/>
              </w:rPr>
            </w:rPrChange>
          </w:rPr>
          <w:delText>]datagenerator</w:delText>
        </w:r>
        <w:r w:rsidRPr="00DE0071" w:rsidDel="00391263">
          <w:rPr>
            <w:rFonts w:ascii="Segoe UI" w:eastAsia="Segoe UI,Times New Roman" w:hAnsi="Segoe UI" w:cs="Segoe UI"/>
            <w:color w:val="333333"/>
            <w:sz w:val="24"/>
            <w:szCs w:val="24"/>
            <w:lang w:val="en" w:bidi="ar-SA"/>
            <w:rPrChange w:id="2604" w:author="Author">
              <w:rPr>
                <w:rFonts w:ascii="Segoe UI,Times New Roman" w:eastAsia="Segoe UI,Times New Roman" w:hAnsi="Segoe UI,Times New Roman" w:cs="Segoe UI,Times New Roman"/>
                <w:color w:val="333333"/>
                <w:sz w:val="24"/>
                <w:szCs w:val="24"/>
                <w:lang w:val="en" w:bidi="ar-SA"/>
              </w:rPr>
            </w:rPrChange>
          </w:rPr>
          <w:delText xml:space="preserve"> (Your web app)</w:delText>
        </w:r>
      </w:del>
    </w:p>
    <w:p w14:paraId="39BD1A56" w14:textId="1893BA6F" w:rsidR="00A9053D" w:rsidRPr="00DE0071" w:rsidDel="00391263" w:rsidRDefault="58955ABA" w:rsidP="00391263">
      <w:pPr>
        <w:rPr>
          <w:del w:id="2605" w:author="Author"/>
          <w:rFonts w:ascii="Segoe UI" w:eastAsia="Segoe UI,Times New Roman" w:hAnsi="Segoe UI" w:cs="Segoe UI"/>
          <w:color w:val="333333"/>
          <w:sz w:val="24"/>
          <w:szCs w:val="24"/>
          <w:lang w:val="en" w:bidi="ar-SA"/>
          <w:rPrChange w:id="2606" w:author="Author">
            <w:rPr>
              <w:del w:id="2607" w:author="Author"/>
              <w:rFonts w:ascii="Segoe UI,Times New Roman" w:eastAsia="Segoe UI,Times New Roman" w:hAnsi="Segoe UI,Times New Roman" w:cs="Segoe UI,Times New Roman"/>
              <w:color w:val="333333"/>
              <w:sz w:val="24"/>
              <w:szCs w:val="24"/>
              <w:lang w:val="en" w:bidi="ar-SA"/>
            </w:rPr>
          </w:rPrChange>
        </w:rPr>
        <w:pPrChange w:id="2608" w:author="Author">
          <w:pPr>
            <w:numPr>
              <w:ilvl w:val="1"/>
              <w:numId w:val="39"/>
            </w:numPr>
            <w:tabs>
              <w:tab w:val="num" w:pos="1440"/>
            </w:tabs>
            <w:ind w:left="1440" w:hanging="360"/>
          </w:pPr>
        </w:pPrChange>
      </w:pPr>
      <w:del w:id="2609" w:author="Author">
        <w:r w:rsidRPr="00DE0071" w:rsidDel="00391263">
          <w:rPr>
            <w:rFonts w:ascii="Segoe UI" w:eastAsia="Segoe UI,Times New Roman" w:hAnsi="Segoe UI" w:cs="Segoe UI"/>
            <w:color w:val="333333"/>
            <w:sz w:val="24"/>
            <w:szCs w:val="24"/>
            <w:lang w:val="en" w:bidi="ar-SA"/>
            <w:rPrChange w:id="2610" w:author="Author">
              <w:rPr>
                <w:rFonts w:ascii="Segoe UI,Times New Roman" w:eastAsia="Segoe UI,Times New Roman" w:hAnsi="Segoe UI,Times New Roman" w:cs="Segoe UI,Times New Roman"/>
                <w:color w:val="333333"/>
                <w:sz w:val="24"/>
                <w:szCs w:val="24"/>
                <w:lang w:val="en" w:bidi="ar-SA"/>
              </w:rPr>
            </w:rPrChange>
          </w:rPr>
          <w:delText xml:space="preserve">Click: </w:delText>
        </w:r>
        <w:r w:rsidRPr="00DE0071" w:rsidDel="00391263">
          <w:rPr>
            <w:rFonts w:ascii="Segoe UI" w:eastAsia="Segoe UI,Times New Roman" w:hAnsi="Segoe UI" w:cs="Segoe UI"/>
            <w:b/>
            <w:bCs/>
            <w:color w:val="333333"/>
            <w:sz w:val="24"/>
            <w:szCs w:val="24"/>
            <w:lang w:val="en" w:bidi="ar-SA"/>
            <w:rPrChange w:id="2611" w:author="Author">
              <w:rPr>
                <w:rFonts w:ascii="Segoe UI,Times New Roman" w:eastAsia="Segoe UI,Times New Roman" w:hAnsi="Segoe UI,Times New Roman" w:cs="Segoe UI,Times New Roman"/>
                <w:b/>
                <w:bCs/>
                <w:color w:val="333333"/>
                <w:sz w:val="24"/>
                <w:szCs w:val="24"/>
                <w:lang w:val="en" w:bidi="ar-SA"/>
              </w:rPr>
            </w:rPrChange>
          </w:rPr>
          <w:delText>DELETE</w:delText>
        </w:r>
      </w:del>
    </w:p>
    <w:p w14:paraId="26A81B27" w14:textId="76274272" w:rsidR="00A9053D" w:rsidRPr="00DE0071" w:rsidDel="00391263" w:rsidRDefault="58955ABA" w:rsidP="00391263">
      <w:pPr>
        <w:rPr>
          <w:del w:id="2612" w:author="Author"/>
          <w:rFonts w:ascii="Segoe UI" w:eastAsia="Segoe UI,Times New Roman" w:hAnsi="Segoe UI" w:cs="Segoe UI"/>
          <w:color w:val="333333"/>
          <w:sz w:val="24"/>
          <w:szCs w:val="24"/>
          <w:lang w:val="en" w:bidi="ar-SA"/>
          <w:rPrChange w:id="2613" w:author="Author">
            <w:rPr>
              <w:del w:id="2614" w:author="Author"/>
              <w:rFonts w:ascii="Segoe UI,Times New Roman" w:eastAsia="Segoe UI,Times New Roman" w:hAnsi="Segoe UI,Times New Roman" w:cs="Segoe UI,Times New Roman"/>
              <w:color w:val="333333"/>
              <w:sz w:val="24"/>
              <w:szCs w:val="24"/>
              <w:lang w:val="en" w:bidi="ar-SA"/>
            </w:rPr>
          </w:rPrChange>
        </w:rPr>
        <w:pPrChange w:id="2615" w:author="Author">
          <w:pPr>
            <w:numPr>
              <w:numId w:val="39"/>
            </w:numPr>
            <w:tabs>
              <w:tab w:val="num" w:pos="720"/>
            </w:tabs>
            <w:ind w:left="720" w:hanging="360"/>
          </w:pPr>
        </w:pPrChange>
      </w:pPr>
      <w:del w:id="2616" w:author="Author">
        <w:r w:rsidRPr="00DE0071" w:rsidDel="00391263">
          <w:rPr>
            <w:rFonts w:ascii="Segoe UI" w:eastAsia="Segoe UI,Times New Roman" w:hAnsi="Segoe UI" w:cs="Segoe UI"/>
            <w:color w:val="333333"/>
            <w:sz w:val="24"/>
            <w:szCs w:val="24"/>
            <w:lang w:val="en" w:bidi="ar-SA"/>
            <w:rPrChange w:id="2617" w:author="Author">
              <w:rPr>
                <w:rFonts w:ascii="Segoe UI,Times New Roman" w:eastAsia="Segoe UI,Times New Roman" w:hAnsi="Segoe UI,Times New Roman" w:cs="Segoe UI,Times New Roman"/>
                <w:color w:val="333333"/>
                <w:sz w:val="24"/>
                <w:szCs w:val="24"/>
                <w:lang w:val="en" w:bidi="ar-SA"/>
              </w:rPr>
            </w:rPrChange>
          </w:rPr>
          <w:delText xml:space="preserve">Delete AML Service </w:delText>
        </w:r>
      </w:del>
    </w:p>
    <w:p w14:paraId="1A266CB4" w14:textId="24892851" w:rsidR="00A9053D" w:rsidRPr="00DE0071" w:rsidDel="00391263" w:rsidRDefault="58955ABA" w:rsidP="00391263">
      <w:pPr>
        <w:rPr>
          <w:del w:id="2618" w:author="Author"/>
          <w:rFonts w:ascii="Segoe UI" w:eastAsia="Segoe UI,Times New Roman" w:hAnsi="Segoe UI" w:cs="Segoe UI"/>
          <w:color w:val="333333"/>
          <w:sz w:val="24"/>
          <w:szCs w:val="24"/>
          <w:lang w:val="en" w:bidi="ar-SA"/>
          <w:rPrChange w:id="2619" w:author="Author">
            <w:rPr>
              <w:del w:id="2620" w:author="Author"/>
              <w:rFonts w:ascii="Segoe UI,Times New Roman" w:eastAsia="Segoe UI,Times New Roman" w:hAnsi="Segoe UI,Times New Roman" w:cs="Segoe UI,Times New Roman"/>
              <w:color w:val="333333"/>
              <w:sz w:val="24"/>
              <w:szCs w:val="24"/>
              <w:lang w:val="en" w:bidi="ar-SA"/>
            </w:rPr>
          </w:rPrChange>
        </w:rPr>
        <w:pPrChange w:id="2621" w:author="Author">
          <w:pPr>
            <w:numPr>
              <w:ilvl w:val="1"/>
              <w:numId w:val="39"/>
            </w:numPr>
            <w:tabs>
              <w:tab w:val="num" w:pos="1440"/>
            </w:tabs>
            <w:ind w:left="1440" w:hanging="360"/>
          </w:pPr>
        </w:pPrChange>
      </w:pPr>
      <w:del w:id="2622" w:author="Author">
        <w:r w:rsidRPr="00DE0071" w:rsidDel="00391263">
          <w:rPr>
            <w:rFonts w:ascii="Segoe UI" w:eastAsia="Segoe UI,Times New Roman" w:hAnsi="Segoe UI" w:cs="Segoe UI"/>
            <w:color w:val="333333"/>
            <w:sz w:val="24"/>
            <w:szCs w:val="24"/>
            <w:lang w:val="en" w:bidi="ar-SA"/>
            <w:rPrChange w:id="2623" w:author="Author">
              <w:rPr>
                <w:rFonts w:ascii="Segoe UI,Times New Roman" w:eastAsia="Segoe UI,Times New Roman" w:hAnsi="Segoe UI,Times New Roman" w:cs="Segoe UI,Times New Roman"/>
                <w:color w:val="333333"/>
                <w:sz w:val="24"/>
                <w:szCs w:val="24"/>
                <w:lang w:val="en" w:bidi="ar-SA"/>
              </w:rPr>
            </w:rPrChange>
          </w:rPr>
          <w:delText xml:space="preserve">Browse: </w:delText>
        </w:r>
        <w:r w:rsidR="002203DD" w:rsidRPr="00DE0071" w:rsidDel="00391263">
          <w:rPr>
            <w:rFonts w:ascii="Segoe UI" w:hAnsi="Segoe UI" w:cs="Segoe UI"/>
            <w:rPrChange w:id="2624" w:author="Author">
              <w:rPr/>
            </w:rPrChange>
          </w:rPr>
          <w:fldChar w:fldCharType="begin"/>
        </w:r>
        <w:r w:rsidR="002203DD" w:rsidRPr="00DE0071" w:rsidDel="00391263">
          <w:rPr>
            <w:rFonts w:ascii="Segoe UI" w:hAnsi="Segoe UI" w:cs="Segoe UI"/>
            <w:rPrChange w:id="2625" w:author="Author">
              <w:rPr/>
            </w:rPrChange>
          </w:rPr>
          <w:delInstrText xml:space="preserve"> HYPERLINK "https://studio.azureml.net/" \h </w:delInstrText>
        </w:r>
        <w:r w:rsidR="002203DD" w:rsidRPr="00DE0071" w:rsidDel="00391263">
          <w:rPr>
            <w:rFonts w:ascii="Segoe UI" w:hAnsi="Segoe UI" w:cs="Segoe UI"/>
            <w:rPrChange w:id="2626" w:author="Author">
              <w:rPr/>
            </w:rPrChange>
          </w:rPr>
          <w:fldChar w:fldCharType="separate"/>
        </w:r>
        <w:r w:rsidRPr="00DE0071" w:rsidDel="00391263">
          <w:rPr>
            <w:rStyle w:val="Hyperlink"/>
            <w:rFonts w:ascii="Segoe UI" w:eastAsia="Segoe UI,Times New Roman" w:hAnsi="Segoe UI" w:cs="Segoe UI"/>
            <w:sz w:val="24"/>
            <w:szCs w:val="24"/>
            <w:lang w:val="en" w:bidi="ar-SA"/>
            <w:rPrChange w:id="2627" w:author="Author">
              <w:rPr>
                <w:rStyle w:val="Hyperlink"/>
                <w:rFonts w:ascii="Segoe UI,Times New Roman" w:eastAsia="Segoe UI,Times New Roman" w:hAnsi="Segoe UI,Times New Roman" w:cs="Segoe UI,Times New Roman"/>
                <w:sz w:val="24"/>
                <w:szCs w:val="24"/>
                <w:lang w:val="en" w:bidi="ar-SA"/>
              </w:rPr>
            </w:rPrChange>
          </w:rPr>
          <w:delText>https://studio.azureml.net</w:delText>
        </w:r>
        <w:r w:rsidR="002203DD" w:rsidRPr="00DE0071" w:rsidDel="00391263">
          <w:rPr>
            <w:rStyle w:val="Hyperlink"/>
            <w:rFonts w:ascii="Segoe UI" w:eastAsia="Segoe UI,Times New Roman" w:hAnsi="Segoe UI" w:cs="Segoe UI"/>
            <w:sz w:val="24"/>
            <w:szCs w:val="24"/>
            <w:lang w:val="en" w:bidi="ar-SA"/>
            <w:rPrChange w:id="2628" w:author="Author">
              <w:rPr>
                <w:rStyle w:val="Hyperlink"/>
                <w:rFonts w:ascii="Segoe UI,Times New Roman" w:eastAsia="Segoe UI,Times New Roman" w:hAnsi="Segoe UI,Times New Roman" w:cs="Segoe UI,Times New Roman"/>
                <w:sz w:val="24"/>
                <w:szCs w:val="24"/>
                <w:lang w:val="en" w:bidi="ar-SA"/>
              </w:rPr>
            </w:rPrChange>
          </w:rPr>
          <w:fldChar w:fldCharType="end"/>
        </w:r>
      </w:del>
    </w:p>
    <w:p w14:paraId="4F24FE72" w14:textId="33949CD3" w:rsidR="00A9053D" w:rsidRPr="00DE0071" w:rsidDel="00391263" w:rsidRDefault="58955ABA" w:rsidP="00391263">
      <w:pPr>
        <w:rPr>
          <w:del w:id="2629" w:author="Author"/>
          <w:rFonts w:ascii="Segoe UI" w:eastAsia="Segoe UI,Times New Roman" w:hAnsi="Segoe UI" w:cs="Segoe UI"/>
          <w:color w:val="333333"/>
          <w:sz w:val="24"/>
          <w:szCs w:val="24"/>
          <w:lang w:val="en" w:bidi="ar-SA"/>
          <w:rPrChange w:id="2630" w:author="Author">
            <w:rPr>
              <w:del w:id="2631" w:author="Author"/>
              <w:rFonts w:ascii="Segoe UI,Times New Roman" w:eastAsia="Segoe UI,Times New Roman" w:hAnsi="Segoe UI,Times New Roman" w:cs="Segoe UI,Times New Roman"/>
              <w:color w:val="333333"/>
              <w:sz w:val="24"/>
              <w:szCs w:val="24"/>
              <w:lang w:val="en" w:bidi="ar-SA"/>
            </w:rPr>
          </w:rPrChange>
        </w:rPr>
        <w:pPrChange w:id="2632" w:author="Author">
          <w:pPr>
            <w:numPr>
              <w:ilvl w:val="1"/>
              <w:numId w:val="39"/>
            </w:numPr>
            <w:tabs>
              <w:tab w:val="num" w:pos="1440"/>
            </w:tabs>
            <w:ind w:left="1440" w:hanging="360"/>
          </w:pPr>
        </w:pPrChange>
      </w:pPr>
      <w:del w:id="2633" w:author="Author">
        <w:r w:rsidRPr="00DE0071" w:rsidDel="00391263">
          <w:rPr>
            <w:rFonts w:ascii="Segoe UI" w:eastAsia="Segoe UI,Times New Roman" w:hAnsi="Segoe UI" w:cs="Segoe UI"/>
            <w:color w:val="333333"/>
            <w:sz w:val="24"/>
            <w:szCs w:val="24"/>
            <w:lang w:val="en" w:bidi="ar-SA"/>
            <w:rPrChange w:id="2634" w:author="Author">
              <w:rPr>
                <w:rFonts w:ascii="Segoe UI,Times New Roman" w:eastAsia="Segoe UI,Times New Roman" w:hAnsi="Segoe UI,Times New Roman" w:cs="Segoe UI,Times New Roman"/>
                <w:color w:val="333333"/>
                <w:sz w:val="24"/>
                <w:szCs w:val="24"/>
                <w:lang w:val="en" w:bidi="ar-SA"/>
              </w:rPr>
            </w:rPrChange>
          </w:rPr>
          <w:delText xml:space="preserve">Click: </w:delText>
        </w:r>
        <w:r w:rsidRPr="00DE0071" w:rsidDel="00391263">
          <w:rPr>
            <w:rFonts w:ascii="Segoe UI" w:eastAsia="Segoe UI,Times New Roman" w:hAnsi="Segoe UI" w:cs="Segoe UI"/>
            <w:b/>
            <w:bCs/>
            <w:color w:val="333333"/>
            <w:sz w:val="24"/>
            <w:szCs w:val="24"/>
            <w:lang w:val="en" w:bidi="ar-SA"/>
            <w:rPrChange w:id="2635" w:author="Author">
              <w:rPr>
                <w:rFonts w:ascii="Segoe UI,Times New Roman" w:eastAsia="Segoe UI,Times New Roman" w:hAnsi="Segoe UI,Times New Roman" w:cs="Segoe UI,Times New Roman"/>
                <w:b/>
                <w:bCs/>
                <w:color w:val="333333"/>
                <w:sz w:val="24"/>
                <w:szCs w:val="24"/>
                <w:lang w:val="en" w:bidi="ar-SA"/>
              </w:rPr>
            </w:rPrChange>
          </w:rPr>
          <w:delText>WEB SERVICES</w:delText>
        </w:r>
      </w:del>
    </w:p>
    <w:p w14:paraId="59423913" w14:textId="2467F089" w:rsidR="00A9053D" w:rsidRPr="00DE0071" w:rsidDel="00391263" w:rsidRDefault="58955ABA" w:rsidP="00391263">
      <w:pPr>
        <w:rPr>
          <w:del w:id="2636" w:author="Author"/>
          <w:rFonts w:ascii="Segoe UI" w:eastAsia="Segoe UI,Times New Roman" w:hAnsi="Segoe UI" w:cs="Segoe UI"/>
          <w:color w:val="333333"/>
          <w:sz w:val="24"/>
          <w:szCs w:val="24"/>
          <w:lang w:val="en" w:bidi="ar-SA"/>
          <w:rPrChange w:id="2637" w:author="Author">
            <w:rPr>
              <w:del w:id="2638" w:author="Author"/>
              <w:rFonts w:ascii="Segoe UI,Times New Roman" w:eastAsia="Segoe UI,Times New Roman" w:hAnsi="Segoe UI,Times New Roman" w:cs="Segoe UI,Times New Roman"/>
              <w:color w:val="333333"/>
              <w:sz w:val="24"/>
              <w:szCs w:val="24"/>
              <w:lang w:val="en" w:bidi="ar-SA"/>
            </w:rPr>
          </w:rPrChange>
        </w:rPr>
        <w:pPrChange w:id="2639" w:author="Author">
          <w:pPr>
            <w:numPr>
              <w:ilvl w:val="1"/>
              <w:numId w:val="39"/>
            </w:numPr>
            <w:tabs>
              <w:tab w:val="num" w:pos="1440"/>
            </w:tabs>
            <w:ind w:left="1440" w:hanging="360"/>
          </w:pPr>
        </w:pPrChange>
      </w:pPr>
      <w:del w:id="2640" w:author="Author">
        <w:r w:rsidRPr="00DE0071" w:rsidDel="00391263">
          <w:rPr>
            <w:rFonts w:ascii="Segoe UI" w:eastAsia="Segoe UI,Times New Roman" w:hAnsi="Segoe UI" w:cs="Segoe UI"/>
            <w:color w:val="333333"/>
            <w:sz w:val="24"/>
            <w:szCs w:val="24"/>
            <w:lang w:val="en" w:bidi="ar-SA"/>
            <w:rPrChange w:id="2641" w:author="Author">
              <w:rPr>
                <w:rFonts w:ascii="Segoe UI,Times New Roman" w:eastAsia="Segoe UI,Times New Roman" w:hAnsi="Segoe UI,Times New Roman" w:cs="Segoe UI,Times New Roman"/>
                <w:color w:val="333333"/>
                <w:sz w:val="24"/>
                <w:szCs w:val="24"/>
                <w:lang w:val="en" w:bidi="ar-SA"/>
              </w:rPr>
            </w:rPrChange>
          </w:rPr>
          <w:delText xml:space="preserve">Select: </w:delText>
        </w:r>
        <w:r w:rsidRPr="00DE0071" w:rsidDel="00391263">
          <w:rPr>
            <w:rFonts w:ascii="Segoe UI" w:eastAsia="Segoe UI,Times New Roman" w:hAnsi="Segoe UI" w:cs="Segoe UI"/>
            <w:b/>
            <w:bCs/>
            <w:color w:val="333333"/>
            <w:sz w:val="24"/>
            <w:szCs w:val="24"/>
            <w:lang w:val="en" w:bidi="ar-SA"/>
            <w:rPrChange w:id="2642" w:author="Author">
              <w:rPr>
                <w:rFonts w:ascii="Segoe UI,Times New Roman" w:eastAsia="Segoe UI,Times New Roman" w:hAnsi="Segoe UI,Times New Roman" w:cs="Segoe UI,Times New Roman"/>
                <w:b/>
                <w:bCs/>
                <w:color w:val="333333"/>
                <w:sz w:val="24"/>
                <w:szCs w:val="24"/>
                <w:lang w:val="en" w:bidi="ar-SA"/>
              </w:rPr>
            </w:rPrChange>
          </w:rPr>
          <w:delText>CDR Call Failure Prediction (Azure Data Lake)</w:delText>
        </w:r>
      </w:del>
    </w:p>
    <w:p w14:paraId="5C9469B0" w14:textId="6E7CB481" w:rsidR="00A9053D" w:rsidRPr="00DE0071" w:rsidDel="00391263" w:rsidRDefault="58955ABA" w:rsidP="00391263">
      <w:pPr>
        <w:rPr>
          <w:del w:id="2643" w:author="Author"/>
          <w:rFonts w:ascii="Segoe UI" w:eastAsia="Segoe UI,Times New Roman" w:hAnsi="Segoe UI" w:cs="Segoe UI"/>
          <w:color w:val="333333"/>
          <w:sz w:val="24"/>
          <w:szCs w:val="24"/>
          <w:lang w:val="en" w:bidi="ar-SA"/>
          <w:rPrChange w:id="2644" w:author="Author">
            <w:rPr>
              <w:del w:id="2645" w:author="Author"/>
              <w:rFonts w:ascii="Segoe UI,Times New Roman" w:eastAsia="Segoe UI,Times New Roman" w:hAnsi="Segoe UI,Times New Roman" w:cs="Segoe UI,Times New Roman"/>
              <w:color w:val="333333"/>
              <w:sz w:val="24"/>
              <w:szCs w:val="24"/>
              <w:lang w:val="en" w:bidi="ar-SA"/>
            </w:rPr>
          </w:rPrChange>
        </w:rPr>
        <w:pPrChange w:id="2646" w:author="Author">
          <w:pPr>
            <w:numPr>
              <w:ilvl w:val="1"/>
              <w:numId w:val="39"/>
            </w:numPr>
            <w:tabs>
              <w:tab w:val="num" w:pos="1440"/>
            </w:tabs>
            <w:ind w:left="1440" w:hanging="360"/>
          </w:pPr>
        </w:pPrChange>
      </w:pPr>
      <w:del w:id="2647" w:author="Author">
        <w:r w:rsidRPr="00DE0071" w:rsidDel="00391263">
          <w:rPr>
            <w:rFonts w:ascii="Segoe UI" w:eastAsia="Segoe UI,Times New Roman" w:hAnsi="Segoe UI" w:cs="Segoe UI"/>
            <w:color w:val="333333"/>
            <w:sz w:val="24"/>
            <w:szCs w:val="24"/>
            <w:lang w:val="en" w:bidi="ar-SA"/>
            <w:rPrChange w:id="2648" w:author="Author">
              <w:rPr>
                <w:rFonts w:ascii="Segoe UI,Times New Roman" w:eastAsia="Segoe UI,Times New Roman" w:hAnsi="Segoe UI,Times New Roman" w:cs="Segoe UI,Times New Roman"/>
                <w:color w:val="333333"/>
                <w:sz w:val="24"/>
                <w:szCs w:val="24"/>
                <w:lang w:val="en" w:bidi="ar-SA"/>
              </w:rPr>
            </w:rPrChange>
          </w:rPr>
          <w:delText xml:space="preserve">Click: </w:delText>
        </w:r>
        <w:r w:rsidRPr="00DE0071" w:rsidDel="00391263">
          <w:rPr>
            <w:rFonts w:ascii="Segoe UI" w:eastAsia="Segoe UI,Times New Roman" w:hAnsi="Segoe UI" w:cs="Segoe UI"/>
            <w:b/>
            <w:bCs/>
            <w:color w:val="333333"/>
            <w:sz w:val="24"/>
            <w:szCs w:val="24"/>
            <w:lang w:val="en" w:bidi="ar-SA"/>
            <w:rPrChange w:id="2649" w:author="Author">
              <w:rPr>
                <w:rFonts w:ascii="Segoe UI,Times New Roman" w:eastAsia="Segoe UI,Times New Roman" w:hAnsi="Segoe UI,Times New Roman" w:cs="Segoe UI,Times New Roman"/>
                <w:b/>
                <w:bCs/>
                <w:color w:val="333333"/>
                <w:sz w:val="24"/>
                <w:szCs w:val="24"/>
                <w:lang w:val="en" w:bidi="ar-SA"/>
              </w:rPr>
            </w:rPrChange>
          </w:rPr>
          <w:delText>DELETE</w:delText>
        </w:r>
        <w:r w:rsidRPr="00DE0071" w:rsidDel="00391263">
          <w:rPr>
            <w:rFonts w:ascii="Segoe UI" w:eastAsia="Segoe UI,Times New Roman" w:hAnsi="Segoe UI" w:cs="Segoe UI"/>
            <w:color w:val="333333"/>
            <w:sz w:val="24"/>
            <w:szCs w:val="24"/>
            <w:lang w:val="en" w:bidi="ar-SA"/>
            <w:rPrChange w:id="2650" w:author="Author">
              <w:rPr>
                <w:rFonts w:ascii="Segoe UI,Times New Roman" w:eastAsia="Segoe UI,Times New Roman" w:hAnsi="Segoe UI,Times New Roman" w:cs="Segoe UI,Times New Roman"/>
                <w:color w:val="333333"/>
                <w:sz w:val="24"/>
                <w:szCs w:val="24"/>
                <w:lang w:val="en" w:bidi="ar-SA"/>
              </w:rPr>
            </w:rPrChange>
          </w:rPr>
          <w:delText xml:space="preserve"> &gt; </w:delText>
        </w:r>
        <w:r w:rsidRPr="00DE0071" w:rsidDel="00391263">
          <w:rPr>
            <w:rFonts w:ascii="Segoe UI" w:eastAsia="Segoe UI,Times New Roman" w:hAnsi="Segoe UI" w:cs="Segoe UI"/>
            <w:b/>
            <w:bCs/>
            <w:color w:val="333333"/>
            <w:sz w:val="24"/>
            <w:szCs w:val="24"/>
            <w:lang w:val="en" w:bidi="ar-SA"/>
            <w:rPrChange w:id="2651" w:author="Author">
              <w:rPr>
                <w:rFonts w:ascii="Segoe UI,Times New Roman" w:eastAsia="Segoe UI,Times New Roman" w:hAnsi="Segoe UI,Times New Roman" w:cs="Segoe UI,Times New Roman"/>
                <w:b/>
                <w:bCs/>
                <w:color w:val="333333"/>
                <w:sz w:val="24"/>
                <w:szCs w:val="24"/>
                <w:lang w:val="en" w:bidi="ar-SA"/>
              </w:rPr>
            </w:rPrChange>
          </w:rPr>
          <w:delText>EXPERIMENTS</w:delText>
        </w:r>
      </w:del>
    </w:p>
    <w:p w14:paraId="44A77255" w14:textId="7FF7F456" w:rsidR="00A9053D" w:rsidRPr="00DE0071" w:rsidDel="00391263" w:rsidRDefault="58955ABA" w:rsidP="00391263">
      <w:pPr>
        <w:rPr>
          <w:del w:id="2652" w:author="Author"/>
          <w:rFonts w:ascii="Segoe UI" w:eastAsia="Segoe UI,Times New Roman" w:hAnsi="Segoe UI" w:cs="Segoe UI"/>
          <w:color w:val="333333"/>
          <w:sz w:val="24"/>
          <w:szCs w:val="24"/>
          <w:lang w:val="en" w:bidi="ar-SA"/>
          <w:rPrChange w:id="2653" w:author="Author">
            <w:rPr>
              <w:del w:id="2654" w:author="Author"/>
              <w:rFonts w:ascii="Segoe UI,Times New Roman" w:eastAsia="Segoe UI,Times New Roman" w:hAnsi="Segoe UI,Times New Roman" w:cs="Segoe UI,Times New Roman"/>
              <w:color w:val="333333"/>
              <w:sz w:val="24"/>
              <w:szCs w:val="24"/>
              <w:lang w:val="en" w:bidi="ar-SA"/>
            </w:rPr>
          </w:rPrChange>
        </w:rPr>
        <w:pPrChange w:id="2655" w:author="Author">
          <w:pPr>
            <w:numPr>
              <w:ilvl w:val="1"/>
              <w:numId w:val="39"/>
            </w:numPr>
            <w:tabs>
              <w:tab w:val="num" w:pos="1440"/>
            </w:tabs>
            <w:ind w:left="1440" w:hanging="360"/>
          </w:pPr>
        </w:pPrChange>
      </w:pPr>
      <w:del w:id="2656" w:author="Author">
        <w:r w:rsidRPr="00DE0071" w:rsidDel="00391263">
          <w:rPr>
            <w:rFonts w:ascii="Segoe UI" w:eastAsia="Segoe UI,Times New Roman" w:hAnsi="Segoe UI" w:cs="Segoe UI"/>
            <w:color w:val="333333"/>
            <w:sz w:val="24"/>
            <w:szCs w:val="24"/>
            <w:lang w:val="en" w:bidi="ar-SA"/>
            <w:rPrChange w:id="2657" w:author="Author">
              <w:rPr>
                <w:rFonts w:ascii="Segoe UI,Times New Roman" w:eastAsia="Segoe UI,Times New Roman" w:hAnsi="Segoe UI,Times New Roman" w:cs="Segoe UI,Times New Roman"/>
                <w:color w:val="333333"/>
                <w:sz w:val="24"/>
                <w:szCs w:val="24"/>
                <w:lang w:val="en" w:bidi="ar-SA"/>
              </w:rPr>
            </w:rPrChange>
          </w:rPr>
          <w:delText xml:space="preserve">Select: </w:delText>
        </w:r>
        <w:r w:rsidRPr="00DE0071" w:rsidDel="00391263">
          <w:rPr>
            <w:rFonts w:ascii="Segoe UI" w:eastAsia="Segoe UI,Times New Roman" w:hAnsi="Segoe UI" w:cs="Segoe UI"/>
            <w:b/>
            <w:bCs/>
            <w:color w:val="333333"/>
            <w:sz w:val="24"/>
            <w:szCs w:val="24"/>
            <w:lang w:val="en" w:bidi="ar-SA"/>
            <w:rPrChange w:id="2658" w:author="Author">
              <w:rPr>
                <w:rFonts w:ascii="Segoe UI,Times New Roman" w:eastAsia="Segoe UI,Times New Roman" w:hAnsi="Segoe UI,Times New Roman" w:cs="Segoe UI,Times New Roman"/>
                <w:b/>
                <w:bCs/>
                <w:color w:val="333333"/>
                <w:sz w:val="24"/>
                <w:szCs w:val="24"/>
                <w:lang w:val="en" w:bidi="ar-SA"/>
              </w:rPr>
            </w:rPrChange>
          </w:rPr>
          <w:delText>CDR Call Failure Prediction (Azure Data Lake)</w:delText>
        </w:r>
      </w:del>
    </w:p>
    <w:p w14:paraId="66DA0835" w14:textId="55A53776" w:rsidR="00A9053D" w:rsidRPr="00DE0071" w:rsidDel="00391263" w:rsidRDefault="58955ABA" w:rsidP="00391263">
      <w:pPr>
        <w:rPr>
          <w:del w:id="2659" w:author="Author"/>
          <w:rFonts w:ascii="Segoe UI" w:eastAsia="Segoe UI,Times New Roman" w:hAnsi="Segoe UI" w:cs="Segoe UI"/>
          <w:color w:val="333333"/>
          <w:sz w:val="24"/>
          <w:szCs w:val="24"/>
          <w:lang w:val="en" w:bidi="ar-SA"/>
          <w:rPrChange w:id="2660" w:author="Author">
            <w:rPr>
              <w:del w:id="2661" w:author="Author"/>
              <w:rFonts w:ascii="Segoe UI,Times New Roman" w:eastAsia="Segoe UI,Times New Roman" w:hAnsi="Segoe UI,Times New Roman" w:cs="Segoe UI,Times New Roman"/>
              <w:color w:val="333333"/>
              <w:sz w:val="24"/>
              <w:szCs w:val="24"/>
              <w:lang w:val="en" w:bidi="ar-SA"/>
            </w:rPr>
          </w:rPrChange>
        </w:rPr>
        <w:pPrChange w:id="2662" w:author="Author">
          <w:pPr>
            <w:numPr>
              <w:ilvl w:val="1"/>
              <w:numId w:val="39"/>
            </w:numPr>
            <w:tabs>
              <w:tab w:val="num" w:pos="1440"/>
            </w:tabs>
            <w:ind w:left="1440" w:hanging="360"/>
          </w:pPr>
        </w:pPrChange>
      </w:pPr>
      <w:del w:id="2663" w:author="Author">
        <w:r w:rsidRPr="00DE0071" w:rsidDel="00391263">
          <w:rPr>
            <w:rFonts w:ascii="Segoe UI" w:eastAsia="Segoe UI,Times New Roman" w:hAnsi="Segoe UI" w:cs="Segoe UI"/>
            <w:color w:val="333333"/>
            <w:sz w:val="24"/>
            <w:szCs w:val="24"/>
            <w:lang w:val="en" w:bidi="ar-SA"/>
            <w:rPrChange w:id="2664" w:author="Author">
              <w:rPr>
                <w:rFonts w:ascii="Segoe UI,Times New Roman" w:eastAsia="Segoe UI,Times New Roman" w:hAnsi="Segoe UI,Times New Roman" w:cs="Segoe UI,Times New Roman"/>
                <w:color w:val="333333"/>
                <w:sz w:val="24"/>
                <w:szCs w:val="24"/>
                <w:lang w:val="en" w:bidi="ar-SA"/>
              </w:rPr>
            </w:rPrChange>
          </w:rPr>
          <w:delText xml:space="preserve">Click: </w:delText>
        </w:r>
        <w:r w:rsidRPr="00DE0071" w:rsidDel="00391263">
          <w:rPr>
            <w:rFonts w:ascii="Segoe UI" w:eastAsia="Segoe UI,Times New Roman" w:hAnsi="Segoe UI" w:cs="Segoe UI"/>
            <w:b/>
            <w:bCs/>
            <w:color w:val="333333"/>
            <w:sz w:val="24"/>
            <w:szCs w:val="24"/>
            <w:lang w:val="en" w:bidi="ar-SA"/>
            <w:rPrChange w:id="2665" w:author="Author">
              <w:rPr>
                <w:rFonts w:ascii="Segoe UI,Times New Roman" w:eastAsia="Segoe UI,Times New Roman" w:hAnsi="Segoe UI,Times New Roman" w:cs="Segoe UI,Times New Roman"/>
                <w:b/>
                <w:bCs/>
                <w:color w:val="333333"/>
                <w:sz w:val="24"/>
                <w:szCs w:val="24"/>
                <w:lang w:val="en" w:bidi="ar-SA"/>
              </w:rPr>
            </w:rPrChange>
          </w:rPr>
          <w:delText>DELETE</w:delText>
        </w:r>
      </w:del>
    </w:p>
    <w:p w14:paraId="5579D795" w14:textId="3F2A03C5" w:rsidR="00A9053D" w:rsidRPr="00DE0071" w:rsidDel="00391263" w:rsidRDefault="58955ABA" w:rsidP="00391263">
      <w:pPr>
        <w:rPr>
          <w:del w:id="2666" w:author="Author"/>
          <w:rFonts w:ascii="Segoe UI" w:eastAsia="Segoe UI,Times New Roman" w:hAnsi="Segoe UI" w:cs="Segoe UI"/>
          <w:color w:val="333333"/>
          <w:sz w:val="24"/>
          <w:szCs w:val="24"/>
          <w:lang w:val="en" w:bidi="ar-SA"/>
          <w:rPrChange w:id="2667" w:author="Author">
            <w:rPr>
              <w:del w:id="2668" w:author="Author"/>
              <w:rFonts w:ascii="Segoe UI,Times New Roman" w:eastAsia="Segoe UI,Times New Roman" w:hAnsi="Segoe UI,Times New Roman" w:cs="Segoe UI,Times New Roman"/>
              <w:color w:val="333333"/>
              <w:sz w:val="24"/>
              <w:szCs w:val="24"/>
              <w:lang w:val="en" w:bidi="ar-SA"/>
            </w:rPr>
          </w:rPrChange>
        </w:rPr>
        <w:pPrChange w:id="2669" w:author="Author">
          <w:pPr>
            <w:numPr>
              <w:numId w:val="39"/>
            </w:numPr>
            <w:tabs>
              <w:tab w:val="num" w:pos="720"/>
            </w:tabs>
            <w:ind w:left="720" w:hanging="360"/>
          </w:pPr>
        </w:pPrChange>
      </w:pPr>
      <w:del w:id="2670" w:author="Author">
        <w:r w:rsidRPr="00DE0071" w:rsidDel="00391263">
          <w:rPr>
            <w:rFonts w:ascii="Segoe UI" w:eastAsia="Segoe UI,Times New Roman" w:hAnsi="Segoe UI" w:cs="Segoe UI"/>
            <w:color w:val="333333"/>
            <w:sz w:val="24"/>
            <w:szCs w:val="24"/>
            <w:lang w:val="en" w:bidi="ar-SA"/>
            <w:rPrChange w:id="2671" w:author="Author">
              <w:rPr>
                <w:rFonts w:ascii="Segoe UI,Times New Roman" w:eastAsia="Segoe UI,Times New Roman" w:hAnsi="Segoe UI,Times New Roman" w:cs="Segoe UI,Times New Roman"/>
                <w:color w:val="333333"/>
                <w:sz w:val="24"/>
                <w:szCs w:val="24"/>
                <w:lang w:val="en" w:bidi="ar-SA"/>
              </w:rPr>
            </w:rPrChange>
          </w:rPr>
          <w:delText xml:space="preserve">Delete PBI dashboard </w:delText>
        </w:r>
      </w:del>
    </w:p>
    <w:p w14:paraId="3E505269" w14:textId="689ADD2B" w:rsidR="00A9053D" w:rsidRPr="00DE0071" w:rsidDel="00391263" w:rsidRDefault="58955ABA" w:rsidP="00391263">
      <w:pPr>
        <w:rPr>
          <w:del w:id="2672" w:author="Author"/>
          <w:rFonts w:ascii="Segoe UI" w:eastAsia="Segoe UI,Times New Roman" w:hAnsi="Segoe UI" w:cs="Segoe UI"/>
          <w:color w:val="333333"/>
          <w:sz w:val="24"/>
          <w:szCs w:val="24"/>
          <w:lang w:val="en" w:bidi="ar-SA"/>
          <w:rPrChange w:id="2673" w:author="Author">
            <w:rPr>
              <w:del w:id="2674" w:author="Author"/>
              <w:rFonts w:ascii="Segoe UI,Times New Roman" w:eastAsia="Segoe UI,Times New Roman" w:hAnsi="Segoe UI,Times New Roman" w:cs="Segoe UI,Times New Roman"/>
              <w:color w:val="333333"/>
              <w:sz w:val="24"/>
              <w:szCs w:val="24"/>
              <w:lang w:val="en" w:bidi="ar-SA"/>
            </w:rPr>
          </w:rPrChange>
        </w:rPr>
        <w:pPrChange w:id="2675" w:author="Author">
          <w:pPr>
            <w:numPr>
              <w:ilvl w:val="1"/>
              <w:numId w:val="39"/>
            </w:numPr>
            <w:tabs>
              <w:tab w:val="num" w:pos="1440"/>
            </w:tabs>
            <w:ind w:left="1440" w:hanging="360"/>
          </w:pPr>
        </w:pPrChange>
      </w:pPr>
      <w:del w:id="2676" w:author="Author">
        <w:r w:rsidRPr="00DE0071" w:rsidDel="00391263">
          <w:rPr>
            <w:rFonts w:ascii="Segoe UI" w:eastAsia="Segoe UI,Times New Roman" w:hAnsi="Segoe UI" w:cs="Segoe UI"/>
            <w:color w:val="333333"/>
            <w:sz w:val="24"/>
            <w:szCs w:val="24"/>
            <w:lang w:val="en" w:bidi="ar-SA"/>
            <w:rPrChange w:id="2677" w:author="Author">
              <w:rPr>
                <w:rFonts w:ascii="Segoe UI,Times New Roman" w:eastAsia="Segoe UI,Times New Roman" w:hAnsi="Segoe UI,Times New Roman" w:cs="Segoe UI,Times New Roman"/>
                <w:color w:val="333333"/>
                <w:sz w:val="24"/>
                <w:szCs w:val="24"/>
                <w:lang w:val="en" w:bidi="ar-SA"/>
              </w:rPr>
            </w:rPrChange>
          </w:rPr>
          <w:delText xml:space="preserve">Browse: </w:delText>
        </w:r>
        <w:r w:rsidR="002203DD" w:rsidRPr="00DE0071" w:rsidDel="00391263">
          <w:rPr>
            <w:rFonts w:ascii="Segoe UI" w:hAnsi="Segoe UI" w:cs="Segoe UI"/>
            <w:rPrChange w:id="2678" w:author="Author">
              <w:rPr/>
            </w:rPrChange>
          </w:rPr>
          <w:fldChar w:fldCharType="begin"/>
        </w:r>
        <w:r w:rsidR="002203DD" w:rsidRPr="00DE0071" w:rsidDel="00391263">
          <w:rPr>
            <w:rFonts w:ascii="Segoe UI" w:hAnsi="Segoe UI" w:cs="Segoe UI"/>
            <w:rPrChange w:id="2679" w:author="Author">
              <w:rPr/>
            </w:rPrChange>
          </w:rPr>
          <w:delInstrText xml:space="preserve"> HYPERLINK "https://powerbi.microsoft.com/" \h </w:delInstrText>
        </w:r>
        <w:r w:rsidR="002203DD" w:rsidRPr="00DE0071" w:rsidDel="00391263">
          <w:rPr>
            <w:rFonts w:ascii="Segoe UI" w:hAnsi="Segoe UI" w:cs="Segoe UI"/>
            <w:rPrChange w:id="2680" w:author="Author">
              <w:rPr/>
            </w:rPrChange>
          </w:rPr>
          <w:fldChar w:fldCharType="separate"/>
        </w:r>
        <w:r w:rsidRPr="00DE0071" w:rsidDel="00391263">
          <w:rPr>
            <w:rStyle w:val="Hyperlink"/>
            <w:rFonts w:ascii="Segoe UI" w:eastAsia="Segoe UI,Times New Roman" w:hAnsi="Segoe UI" w:cs="Segoe UI"/>
            <w:sz w:val="24"/>
            <w:szCs w:val="24"/>
            <w:lang w:val="en" w:bidi="ar-SA"/>
            <w:rPrChange w:id="2681" w:author="Author">
              <w:rPr>
                <w:rStyle w:val="Hyperlink"/>
                <w:rFonts w:ascii="Segoe UI,Times New Roman" w:eastAsia="Segoe UI,Times New Roman" w:hAnsi="Segoe UI,Times New Roman" w:cs="Segoe UI,Times New Roman"/>
                <w:sz w:val="24"/>
                <w:szCs w:val="24"/>
                <w:lang w:val="en" w:bidi="ar-SA"/>
              </w:rPr>
            </w:rPrChange>
          </w:rPr>
          <w:delText>https://powerbi.microsoft.com</w:delText>
        </w:r>
        <w:r w:rsidR="002203DD" w:rsidRPr="00DE0071" w:rsidDel="00391263">
          <w:rPr>
            <w:rStyle w:val="Hyperlink"/>
            <w:rFonts w:ascii="Segoe UI" w:eastAsia="Segoe UI,Times New Roman" w:hAnsi="Segoe UI" w:cs="Segoe UI"/>
            <w:sz w:val="24"/>
            <w:szCs w:val="24"/>
            <w:lang w:val="en" w:bidi="ar-SA"/>
            <w:rPrChange w:id="2682" w:author="Author">
              <w:rPr>
                <w:rStyle w:val="Hyperlink"/>
                <w:rFonts w:ascii="Segoe UI,Times New Roman" w:eastAsia="Segoe UI,Times New Roman" w:hAnsi="Segoe UI,Times New Roman" w:cs="Segoe UI,Times New Roman"/>
                <w:sz w:val="24"/>
                <w:szCs w:val="24"/>
                <w:lang w:val="en" w:bidi="ar-SA"/>
              </w:rPr>
            </w:rPrChange>
          </w:rPr>
          <w:fldChar w:fldCharType="end"/>
        </w:r>
      </w:del>
    </w:p>
    <w:p w14:paraId="2A765379" w14:textId="6ADF21DF" w:rsidR="00A9053D" w:rsidRPr="00DE0071" w:rsidDel="00391263" w:rsidRDefault="58955ABA" w:rsidP="00391263">
      <w:pPr>
        <w:rPr>
          <w:del w:id="2683" w:author="Author"/>
          <w:rFonts w:ascii="Segoe UI" w:eastAsia="Segoe UI,Times New Roman" w:hAnsi="Segoe UI" w:cs="Segoe UI"/>
          <w:color w:val="333333"/>
          <w:sz w:val="24"/>
          <w:szCs w:val="24"/>
          <w:lang w:val="en" w:bidi="ar-SA"/>
          <w:rPrChange w:id="2684" w:author="Author">
            <w:rPr>
              <w:del w:id="2685" w:author="Author"/>
              <w:rFonts w:ascii="Segoe UI,Times New Roman" w:eastAsia="Segoe UI,Times New Roman" w:hAnsi="Segoe UI,Times New Roman" w:cs="Segoe UI,Times New Roman"/>
              <w:color w:val="333333"/>
              <w:sz w:val="24"/>
              <w:szCs w:val="24"/>
              <w:lang w:val="en" w:bidi="ar-SA"/>
            </w:rPr>
          </w:rPrChange>
        </w:rPr>
        <w:pPrChange w:id="2686" w:author="Author">
          <w:pPr>
            <w:numPr>
              <w:ilvl w:val="1"/>
              <w:numId w:val="39"/>
            </w:numPr>
            <w:tabs>
              <w:tab w:val="num" w:pos="1440"/>
            </w:tabs>
            <w:ind w:left="1440" w:hanging="360"/>
          </w:pPr>
        </w:pPrChange>
      </w:pPr>
      <w:del w:id="2687" w:author="Author">
        <w:r w:rsidRPr="00DE0071" w:rsidDel="00391263">
          <w:rPr>
            <w:rFonts w:ascii="Segoe UI" w:eastAsia="Segoe UI,Times New Roman" w:hAnsi="Segoe UI" w:cs="Segoe UI"/>
            <w:color w:val="333333"/>
            <w:sz w:val="24"/>
            <w:szCs w:val="24"/>
            <w:lang w:val="en" w:bidi="ar-SA"/>
            <w:rPrChange w:id="2688" w:author="Author">
              <w:rPr>
                <w:rFonts w:ascii="Segoe UI,Times New Roman" w:eastAsia="Segoe UI,Times New Roman" w:hAnsi="Segoe UI,Times New Roman" w:cs="Segoe UI,Times New Roman"/>
                <w:color w:val="333333"/>
                <w:sz w:val="24"/>
                <w:szCs w:val="24"/>
                <w:lang w:val="en" w:bidi="ar-SA"/>
              </w:rPr>
            </w:rPrChange>
          </w:rPr>
          <w:delText xml:space="preserve">Select: </w:delText>
        </w:r>
        <w:r w:rsidRPr="00DE0071" w:rsidDel="00391263">
          <w:rPr>
            <w:rFonts w:ascii="Segoe UI" w:eastAsia="Segoe UI,Times New Roman" w:hAnsi="Segoe UI" w:cs="Segoe UI"/>
            <w:b/>
            <w:bCs/>
            <w:color w:val="333333"/>
            <w:sz w:val="24"/>
            <w:szCs w:val="24"/>
            <w:lang w:val="en" w:bidi="ar-SA"/>
            <w:rPrChange w:id="2689" w:author="Author">
              <w:rPr>
                <w:rFonts w:ascii="Segoe UI,Times New Roman" w:eastAsia="Segoe UI,Times New Roman" w:hAnsi="Segoe UI,Times New Roman" w:cs="Segoe UI,Times New Roman"/>
                <w:b/>
                <w:bCs/>
                <w:color w:val="333333"/>
                <w:sz w:val="24"/>
                <w:szCs w:val="24"/>
                <w:lang w:val="en" w:bidi="ar-SA"/>
              </w:rPr>
            </w:rPrChange>
          </w:rPr>
          <w:delText>Dashboards</w:delText>
        </w:r>
      </w:del>
    </w:p>
    <w:p w14:paraId="186D0DD2" w14:textId="34A48D77" w:rsidR="00A9053D" w:rsidRPr="00DE0071" w:rsidDel="00391263" w:rsidRDefault="58955ABA" w:rsidP="00391263">
      <w:pPr>
        <w:rPr>
          <w:del w:id="2690" w:author="Author"/>
          <w:rFonts w:ascii="Segoe UI" w:eastAsia="Segoe UI,Times New Roman" w:hAnsi="Segoe UI" w:cs="Segoe UI"/>
          <w:color w:val="333333"/>
          <w:sz w:val="24"/>
          <w:szCs w:val="24"/>
          <w:lang w:val="en" w:bidi="ar-SA"/>
          <w:rPrChange w:id="2691" w:author="Author">
            <w:rPr>
              <w:del w:id="2692" w:author="Author"/>
              <w:rFonts w:ascii="Segoe UI,Times New Roman" w:eastAsia="Segoe UI,Times New Roman" w:hAnsi="Segoe UI,Times New Roman" w:cs="Segoe UI,Times New Roman"/>
              <w:color w:val="333333"/>
              <w:sz w:val="24"/>
              <w:szCs w:val="24"/>
              <w:lang w:val="en" w:bidi="ar-SA"/>
            </w:rPr>
          </w:rPrChange>
        </w:rPr>
        <w:pPrChange w:id="2693" w:author="Author">
          <w:pPr>
            <w:numPr>
              <w:ilvl w:val="1"/>
              <w:numId w:val="39"/>
            </w:numPr>
            <w:tabs>
              <w:tab w:val="num" w:pos="1440"/>
            </w:tabs>
            <w:ind w:left="1440" w:hanging="360"/>
          </w:pPr>
        </w:pPrChange>
      </w:pPr>
      <w:del w:id="2694" w:author="Author">
        <w:r w:rsidRPr="00DE0071" w:rsidDel="00391263">
          <w:rPr>
            <w:rFonts w:ascii="Segoe UI" w:eastAsia="Segoe UI,Times New Roman" w:hAnsi="Segoe UI" w:cs="Segoe UI"/>
            <w:color w:val="333333"/>
            <w:sz w:val="24"/>
            <w:szCs w:val="24"/>
            <w:lang w:val="en" w:bidi="ar-SA"/>
            <w:rPrChange w:id="2695" w:author="Author">
              <w:rPr>
                <w:rFonts w:ascii="Segoe UI,Times New Roman" w:eastAsia="Segoe UI,Times New Roman" w:hAnsi="Segoe UI,Times New Roman" w:cs="Segoe UI,Times New Roman"/>
                <w:color w:val="333333"/>
                <w:sz w:val="24"/>
                <w:szCs w:val="24"/>
                <w:lang w:val="en" w:bidi="ar-SA"/>
              </w:rPr>
            </w:rPrChange>
          </w:rPr>
          <w:delText xml:space="preserve">Right click: </w:delText>
        </w:r>
        <w:r w:rsidRPr="00DE0071" w:rsidDel="00391263">
          <w:rPr>
            <w:rFonts w:ascii="Segoe UI" w:eastAsia="Segoe UI,Times New Roman" w:hAnsi="Segoe UI" w:cs="Segoe UI"/>
            <w:b/>
            <w:bCs/>
            <w:color w:val="333333"/>
            <w:sz w:val="24"/>
            <w:szCs w:val="24"/>
            <w:lang w:val="en" w:bidi="ar-SA"/>
            <w:rPrChange w:id="2696" w:author="Author">
              <w:rPr>
                <w:rFonts w:ascii="Segoe UI,Times New Roman" w:eastAsia="Segoe UI,Times New Roman" w:hAnsi="Segoe UI,Times New Roman" w:cs="Segoe UI,Times New Roman"/>
                <w:b/>
                <w:bCs/>
                <w:color w:val="333333"/>
                <w:sz w:val="24"/>
                <w:szCs w:val="24"/>
                <w:lang w:val="en" w:bidi="ar-SA"/>
              </w:rPr>
            </w:rPrChange>
          </w:rPr>
          <w:delText>CallInfoDashBoard</w:delText>
        </w:r>
      </w:del>
    </w:p>
    <w:p w14:paraId="2AB7E1FE" w14:textId="6DD01D57" w:rsidR="00A9053D" w:rsidRPr="00DE0071" w:rsidDel="00391263" w:rsidRDefault="58955ABA" w:rsidP="00391263">
      <w:pPr>
        <w:rPr>
          <w:del w:id="2697" w:author="Author"/>
          <w:rFonts w:ascii="Segoe UI" w:eastAsia="Segoe UI,Times New Roman" w:hAnsi="Segoe UI" w:cs="Segoe UI"/>
          <w:color w:val="333333"/>
          <w:sz w:val="24"/>
          <w:szCs w:val="24"/>
          <w:lang w:val="en" w:bidi="ar-SA"/>
          <w:rPrChange w:id="2698" w:author="Author">
            <w:rPr>
              <w:del w:id="2699" w:author="Author"/>
              <w:rFonts w:ascii="Segoe UI,Times New Roman" w:eastAsia="Segoe UI,Times New Roman" w:hAnsi="Segoe UI,Times New Roman" w:cs="Segoe UI,Times New Roman"/>
              <w:color w:val="333333"/>
              <w:sz w:val="24"/>
              <w:szCs w:val="24"/>
              <w:lang w:val="en" w:bidi="ar-SA"/>
            </w:rPr>
          </w:rPrChange>
        </w:rPr>
        <w:pPrChange w:id="2700" w:author="Author">
          <w:pPr>
            <w:numPr>
              <w:ilvl w:val="1"/>
              <w:numId w:val="39"/>
            </w:numPr>
            <w:tabs>
              <w:tab w:val="num" w:pos="1440"/>
            </w:tabs>
            <w:ind w:left="1440" w:hanging="360"/>
          </w:pPr>
        </w:pPrChange>
      </w:pPr>
      <w:del w:id="2701" w:author="Author">
        <w:r w:rsidRPr="00DE0071" w:rsidDel="00391263">
          <w:rPr>
            <w:rFonts w:ascii="Segoe UI" w:eastAsia="Segoe UI,Times New Roman" w:hAnsi="Segoe UI" w:cs="Segoe UI"/>
            <w:color w:val="333333"/>
            <w:sz w:val="24"/>
            <w:szCs w:val="24"/>
            <w:lang w:val="en" w:bidi="ar-SA"/>
            <w:rPrChange w:id="2702" w:author="Author">
              <w:rPr>
                <w:rFonts w:ascii="Segoe UI,Times New Roman" w:eastAsia="Segoe UI,Times New Roman" w:hAnsi="Segoe UI,Times New Roman" w:cs="Segoe UI,Times New Roman"/>
                <w:color w:val="333333"/>
                <w:sz w:val="24"/>
                <w:szCs w:val="24"/>
                <w:lang w:val="en" w:bidi="ar-SA"/>
              </w:rPr>
            </w:rPrChange>
          </w:rPr>
          <w:delText xml:space="preserve">Select: </w:delText>
        </w:r>
        <w:r w:rsidRPr="00DE0071" w:rsidDel="00391263">
          <w:rPr>
            <w:rFonts w:ascii="Segoe UI" w:eastAsia="Segoe UI,Times New Roman" w:hAnsi="Segoe UI" w:cs="Segoe UI"/>
            <w:b/>
            <w:bCs/>
            <w:color w:val="333333"/>
            <w:sz w:val="24"/>
            <w:szCs w:val="24"/>
            <w:lang w:val="en" w:bidi="ar-SA"/>
            <w:rPrChange w:id="2703" w:author="Author">
              <w:rPr>
                <w:rFonts w:ascii="Segoe UI,Times New Roman" w:eastAsia="Segoe UI,Times New Roman" w:hAnsi="Segoe UI,Times New Roman" w:cs="Segoe UI,Times New Roman"/>
                <w:b/>
                <w:bCs/>
                <w:color w:val="333333"/>
                <w:sz w:val="24"/>
                <w:szCs w:val="24"/>
                <w:lang w:val="en" w:bidi="ar-SA"/>
              </w:rPr>
            </w:rPrChange>
          </w:rPr>
          <w:delText>REMOVE</w:delText>
        </w:r>
      </w:del>
    </w:p>
    <w:p w14:paraId="6B65A9A8" w14:textId="0EEC28D1" w:rsidR="00A9053D" w:rsidRPr="00DE0071" w:rsidDel="00391263" w:rsidRDefault="58955ABA" w:rsidP="00391263">
      <w:pPr>
        <w:rPr>
          <w:del w:id="2704" w:author="Author"/>
          <w:rFonts w:ascii="Segoe UI" w:eastAsia="Segoe UI,Times New Roman" w:hAnsi="Segoe UI" w:cs="Segoe UI"/>
          <w:color w:val="333333"/>
          <w:sz w:val="24"/>
          <w:szCs w:val="24"/>
          <w:lang w:val="en" w:bidi="ar-SA"/>
          <w:rPrChange w:id="2705" w:author="Author">
            <w:rPr>
              <w:del w:id="2706" w:author="Author"/>
              <w:rFonts w:ascii="Segoe UI,Times New Roman" w:eastAsia="Segoe UI,Times New Roman" w:hAnsi="Segoe UI,Times New Roman" w:cs="Segoe UI,Times New Roman"/>
              <w:color w:val="333333"/>
              <w:sz w:val="24"/>
              <w:szCs w:val="24"/>
              <w:lang w:val="en" w:bidi="ar-SA"/>
            </w:rPr>
          </w:rPrChange>
        </w:rPr>
        <w:pPrChange w:id="2707" w:author="Author">
          <w:pPr>
            <w:numPr>
              <w:ilvl w:val="1"/>
              <w:numId w:val="39"/>
            </w:numPr>
            <w:tabs>
              <w:tab w:val="num" w:pos="1440"/>
            </w:tabs>
            <w:ind w:left="1440" w:hanging="360"/>
          </w:pPr>
        </w:pPrChange>
      </w:pPr>
      <w:del w:id="2708" w:author="Author">
        <w:r w:rsidRPr="00DE0071" w:rsidDel="00391263">
          <w:rPr>
            <w:rFonts w:ascii="Segoe UI" w:eastAsia="Segoe UI,Times New Roman" w:hAnsi="Segoe UI" w:cs="Segoe UI"/>
            <w:color w:val="333333"/>
            <w:sz w:val="24"/>
            <w:szCs w:val="24"/>
            <w:lang w:val="en" w:bidi="ar-SA"/>
            <w:rPrChange w:id="2709" w:author="Author">
              <w:rPr>
                <w:rFonts w:ascii="Segoe UI,Times New Roman" w:eastAsia="Segoe UI,Times New Roman" w:hAnsi="Segoe UI,Times New Roman" w:cs="Segoe UI,Times New Roman"/>
                <w:color w:val="333333"/>
                <w:sz w:val="24"/>
                <w:szCs w:val="24"/>
                <w:lang w:val="en" w:bidi="ar-SA"/>
              </w:rPr>
            </w:rPrChange>
          </w:rPr>
          <w:lastRenderedPageBreak/>
          <w:delText xml:space="preserve">Scroll to </w:delText>
        </w:r>
        <w:r w:rsidRPr="00DE0071" w:rsidDel="00391263">
          <w:rPr>
            <w:rFonts w:ascii="Segoe UI" w:eastAsia="Segoe UI,Times New Roman" w:hAnsi="Segoe UI" w:cs="Segoe UI"/>
            <w:b/>
            <w:bCs/>
            <w:color w:val="333333"/>
            <w:sz w:val="24"/>
            <w:szCs w:val="24"/>
            <w:lang w:val="en" w:bidi="ar-SA"/>
            <w:rPrChange w:id="2710" w:author="Author">
              <w:rPr>
                <w:rFonts w:ascii="Segoe UI,Times New Roman" w:eastAsia="Segoe UI,Times New Roman" w:hAnsi="Segoe UI,Times New Roman" w:cs="Segoe UI,Times New Roman"/>
                <w:b/>
                <w:bCs/>
                <w:color w:val="333333"/>
                <w:sz w:val="24"/>
                <w:szCs w:val="24"/>
                <w:lang w:val="en" w:bidi="ar-SA"/>
              </w:rPr>
            </w:rPrChange>
          </w:rPr>
          <w:delText>Reports</w:delText>
        </w:r>
      </w:del>
    </w:p>
    <w:p w14:paraId="362A90D0" w14:textId="7C23A015" w:rsidR="00A9053D" w:rsidRPr="00DE0071" w:rsidDel="00391263" w:rsidRDefault="58955ABA" w:rsidP="00391263">
      <w:pPr>
        <w:rPr>
          <w:del w:id="2711" w:author="Author"/>
          <w:rFonts w:ascii="Segoe UI" w:eastAsia="Segoe UI,Times New Roman" w:hAnsi="Segoe UI" w:cs="Segoe UI"/>
          <w:color w:val="333333"/>
          <w:sz w:val="24"/>
          <w:szCs w:val="24"/>
          <w:lang w:val="en" w:bidi="ar-SA"/>
          <w:rPrChange w:id="2712" w:author="Author">
            <w:rPr>
              <w:del w:id="2713" w:author="Author"/>
              <w:rFonts w:ascii="Segoe UI,Times New Roman" w:eastAsia="Segoe UI,Times New Roman" w:hAnsi="Segoe UI,Times New Roman" w:cs="Segoe UI,Times New Roman"/>
              <w:color w:val="333333"/>
              <w:sz w:val="24"/>
              <w:szCs w:val="24"/>
              <w:lang w:val="en" w:bidi="ar-SA"/>
            </w:rPr>
          </w:rPrChange>
        </w:rPr>
        <w:pPrChange w:id="2714" w:author="Author">
          <w:pPr>
            <w:numPr>
              <w:ilvl w:val="1"/>
              <w:numId w:val="39"/>
            </w:numPr>
            <w:tabs>
              <w:tab w:val="num" w:pos="1440"/>
            </w:tabs>
            <w:ind w:left="1440" w:hanging="360"/>
          </w:pPr>
        </w:pPrChange>
      </w:pPr>
      <w:del w:id="2715" w:author="Author">
        <w:r w:rsidRPr="00DE0071" w:rsidDel="00391263">
          <w:rPr>
            <w:rFonts w:ascii="Segoe UI" w:eastAsia="Segoe UI,Times New Roman" w:hAnsi="Segoe UI" w:cs="Segoe UI"/>
            <w:color w:val="333333"/>
            <w:sz w:val="24"/>
            <w:szCs w:val="24"/>
            <w:lang w:val="en" w:bidi="ar-SA"/>
            <w:rPrChange w:id="2716" w:author="Author">
              <w:rPr>
                <w:rFonts w:ascii="Segoe UI,Times New Roman" w:eastAsia="Segoe UI,Times New Roman" w:hAnsi="Segoe UI,Times New Roman" w:cs="Segoe UI,Times New Roman"/>
                <w:color w:val="333333"/>
                <w:sz w:val="24"/>
                <w:szCs w:val="24"/>
                <w:lang w:val="en" w:bidi="ar-SA"/>
              </w:rPr>
            </w:rPrChange>
          </w:rPr>
          <w:delText xml:space="preserve">Right click: </w:delText>
        </w:r>
        <w:r w:rsidRPr="00DE0071" w:rsidDel="00391263">
          <w:rPr>
            <w:rFonts w:ascii="Segoe UI" w:eastAsia="Segoe UI,Times New Roman" w:hAnsi="Segoe UI" w:cs="Segoe UI"/>
            <w:b/>
            <w:bCs/>
            <w:color w:val="333333"/>
            <w:sz w:val="24"/>
            <w:szCs w:val="24"/>
            <w:lang w:val="en" w:bidi="ar-SA"/>
            <w:rPrChange w:id="2717" w:author="Author">
              <w:rPr>
                <w:rFonts w:ascii="Segoe UI,Times New Roman" w:eastAsia="Segoe UI,Times New Roman" w:hAnsi="Segoe UI,Times New Roman" w:cs="Segoe UI,Times New Roman"/>
                <w:b/>
                <w:bCs/>
                <w:color w:val="333333"/>
                <w:sz w:val="24"/>
                <w:szCs w:val="24"/>
                <w:lang w:val="en" w:bidi="ar-SA"/>
              </w:rPr>
            </w:rPrChange>
          </w:rPr>
          <w:delText>PredictiveView</w:delText>
        </w:r>
      </w:del>
    </w:p>
    <w:p w14:paraId="1A023BEE" w14:textId="50C4A29F" w:rsidR="00A9053D" w:rsidRPr="00DE0071" w:rsidDel="00391263" w:rsidRDefault="58955ABA" w:rsidP="00391263">
      <w:pPr>
        <w:rPr>
          <w:del w:id="2718" w:author="Author"/>
          <w:rFonts w:ascii="Segoe UI" w:eastAsia="Segoe UI,Times New Roman" w:hAnsi="Segoe UI" w:cs="Segoe UI"/>
          <w:color w:val="333333"/>
          <w:sz w:val="24"/>
          <w:szCs w:val="24"/>
          <w:lang w:val="en" w:bidi="ar-SA"/>
          <w:rPrChange w:id="2719" w:author="Author">
            <w:rPr>
              <w:del w:id="2720" w:author="Author"/>
              <w:rFonts w:ascii="Segoe UI,Times New Roman" w:eastAsia="Segoe UI,Times New Roman" w:hAnsi="Segoe UI,Times New Roman" w:cs="Segoe UI,Times New Roman"/>
              <w:color w:val="333333"/>
              <w:sz w:val="24"/>
              <w:szCs w:val="24"/>
              <w:lang w:val="en" w:bidi="ar-SA"/>
            </w:rPr>
          </w:rPrChange>
        </w:rPr>
        <w:pPrChange w:id="2721" w:author="Author">
          <w:pPr>
            <w:numPr>
              <w:ilvl w:val="1"/>
              <w:numId w:val="39"/>
            </w:numPr>
            <w:tabs>
              <w:tab w:val="num" w:pos="1440"/>
            </w:tabs>
            <w:ind w:left="1440" w:hanging="360"/>
          </w:pPr>
        </w:pPrChange>
      </w:pPr>
      <w:del w:id="2722" w:author="Author">
        <w:r w:rsidRPr="00DE0071" w:rsidDel="00391263">
          <w:rPr>
            <w:rFonts w:ascii="Segoe UI" w:eastAsia="Segoe UI,Times New Roman" w:hAnsi="Segoe UI" w:cs="Segoe UI"/>
            <w:color w:val="333333"/>
            <w:sz w:val="24"/>
            <w:szCs w:val="24"/>
            <w:lang w:val="en" w:bidi="ar-SA"/>
            <w:rPrChange w:id="2723" w:author="Author">
              <w:rPr>
                <w:rFonts w:ascii="Segoe UI,Times New Roman" w:eastAsia="Segoe UI,Times New Roman" w:hAnsi="Segoe UI,Times New Roman" w:cs="Segoe UI,Times New Roman"/>
                <w:color w:val="333333"/>
                <w:sz w:val="24"/>
                <w:szCs w:val="24"/>
                <w:lang w:val="en" w:bidi="ar-SA"/>
              </w:rPr>
            </w:rPrChange>
          </w:rPr>
          <w:delText xml:space="preserve">Select: </w:delText>
        </w:r>
        <w:r w:rsidRPr="00DE0071" w:rsidDel="00391263">
          <w:rPr>
            <w:rFonts w:ascii="Segoe UI" w:eastAsia="Segoe UI,Times New Roman" w:hAnsi="Segoe UI" w:cs="Segoe UI"/>
            <w:b/>
            <w:bCs/>
            <w:color w:val="333333"/>
            <w:sz w:val="24"/>
            <w:szCs w:val="24"/>
            <w:lang w:val="en" w:bidi="ar-SA"/>
            <w:rPrChange w:id="2724" w:author="Author">
              <w:rPr>
                <w:rFonts w:ascii="Segoe UI,Times New Roman" w:eastAsia="Segoe UI,Times New Roman" w:hAnsi="Segoe UI,Times New Roman" w:cs="Segoe UI,Times New Roman"/>
                <w:b/>
                <w:bCs/>
                <w:color w:val="333333"/>
                <w:sz w:val="24"/>
                <w:szCs w:val="24"/>
                <w:lang w:val="en" w:bidi="ar-SA"/>
              </w:rPr>
            </w:rPrChange>
          </w:rPr>
          <w:delText>REMOVE</w:delText>
        </w:r>
      </w:del>
    </w:p>
    <w:p w14:paraId="62C1CE0F" w14:textId="77B55E4B" w:rsidR="00A9053D" w:rsidRPr="00DE0071" w:rsidDel="00391263" w:rsidRDefault="58955ABA" w:rsidP="00391263">
      <w:pPr>
        <w:rPr>
          <w:del w:id="2725" w:author="Author"/>
          <w:rFonts w:ascii="Segoe UI" w:eastAsia="Segoe UI,Times New Roman" w:hAnsi="Segoe UI" w:cs="Segoe UI"/>
          <w:color w:val="333333"/>
          <w:sz w:val="24"/>
          <w:szCs w:val="24"/>
          <w:lang w:val="en" w:bidi="ar-SA"/>
          <w:rPrChange w:id="2726" w:author="Author">
            <w:rPr>
              <w:del w:id="2727" w:author="Author"/>
              <w:rFonts w:ascii="Segoe UI,Times New Roman" w:eastAsia="Segoe UI,Times New Roman" w:hAnsi="Segoe UI,Times New Roman" w:cs="Segoe UI,Times New Roman"/>
              <w:color w:val="333333"/>
              <w:sz w:val="24"/>
              <w:szCs w:val="24"/>
              <w:lang w:val="en" w:bidi="ar-SA"/>
            </w:rPr>
          </w:rPrChange>
        </w:rPr>
        <w:pPrChange w:id="2728" w:author="Author">
          <w:pPr>
            <w:numPr>
              <w:ilvl w:val="1"/>
              <w:numId w:val="39"/>
            </w:numPr>
            <w:tabs>
              <w:tab w:val="num" w:pos="1440"/>
            </w:tabs>
            <w:ind w:left="1440" w:hanging="360"/>
          </w:pPr>
        </w:pPrChange>
      </w:pPr>
      <w:del w:id="2729" w:author="Author">
        <w:r w:rsidRPr="00DE0071" w:rsidDel="00391263">
          <w:rPr>
            <w:rFonts w:ascii="Segoe UI" w:eastAsia="Segoe UI,Times New Roman" w:hAnsi="Segoe UI" w:cs="Segoe UI"/>
            <w:color w:val="333333"/>
            <w:sz w:val="24"/>
            <w:szCs w:val="24"/>
            <w:lang w:val="en" w:bidi="ar-SA"/>
            <w:rPrChange w:id="2730" w:author="Author">
              <w:rPr>
                <w:rFonts w:ascii="Segoe UI,Times New Roman" w:eastAsia="Segoe UI,Times New Roman" w:hAnsi="Segoe UI,Times New Roman" w:cs="Segoe UI,Times New Roman"/>
                <w:color w:val="333333"/>
                <w:sz w:val="24"/>
                <w:szCs w:val="24"/>
                <w:lang w:val="en" w:bidi="ar-SA"/>
              </w:rPr>
            </w:rPrChange>
          </w:rPr>
          <w:delText xml:space="preserve">Scroll to </w:delText>
        </w:r>
        <w:r w:rsidRPr="00DE0071" w:rsidDel="00391263">
          <w:rPr>
            <w:rFonts w:ascii="Segoe UI" w:eastAsia="Segoe UI,Times New Roman" w:hAnsi="Segoe UI" w:cs="Segoe UI"/>
            <w:b/>
            <w:bCs/>
            <w:color w:val="333333"/>
            <w:sz w:val="24"/>
            <w:szCs w:val="24"/>
            <w:lang w:val="en" w:bidi="ar-SA"/>
            <w:rPrChange w:id="2731" w:author="Author">
              <w:rPr>
                <w:rFonts w:ascii="Segoe UI,Times New Roman" w:eastAsia="Segoe UI,Times New Roman" w:hAnsi="Segoe UI,Times New Roman" w:cs="Segoe UI,Times New Roman"/>
                <w:b/>
                <w:bCs/>
                <w:color w:val="333333"/>
                <w:sz w:val="24"/>
                <w:szCs w:val="24"/>
                <w:lang w:val="en" w:bidi="ar-SA"/>
              </w:rPr>
            </w:rPrChange>
          </w:rPr>
          <w:delText>Reports</w:delText>
        </w:r>
      </w:del>
    </w:p>
    <w:p w14:paraId="400B02EB" w14:textId="30C8219E" w:rsidR="00A9053D" w:rsidRPr="00DE0071" w:rsidDel="00391263" w:rsidRDefault="58955ABA" w:rsidP="00391263">
      <w:pPr>
        <w:rPr>
          <w:del w:id="2732" w:author="Author"/>
          <w:rFonts w:ascii="Segoe UI" w:eastAsia="Segoe UI,Times New Roman" w:hAnsi="Segoe UI" w:cs="Segoe UI"/>
          <w:color w:val="333333"/>
          <w:sz w:val="24"/>
          <w:szCs w:val="24"/>
          <w:lang w:val="en" w:bidi="ar-SA"/>
          <w:rPrChange w:id="2733" w:author="Author">
            <w:rPr>
              <w:del w:id="2734" w:author="Author"/>
              <w:rFonts w:ascii="Segoe UI,Times New Roman" w:eastAsia="Segoe UI,Times New Roman" w:hAnsi="Segoe UI,Times New Roman" w:cs="Segoe UI,Times New Roman"/>
              <w:color w:val="333333"/>
              <w:sz w:val="24"/>
              <w:szCs w:val="24"/>
              <w:lang w:val="en" w:bidi="ar-SA"/>
            </w:rPr>
          </w:rPrChange>
        </w:rPr>
        <w:pPrChange w:id="2735" w:author="Author">
          <w:pPr>
            <w:numPr>
              <w:ilvl w:val="1"/>
              <w:numId w:val="39"/>
            </w:numPr>
            <w:tabs>
              <w:tab w:val="num" w:pos="1440"/>
            </w:tabs>
            <w:ind w:left="1440" w:hanging="360"/>
          </w:pPr>
        </w:pPrChange>
      </w:pPr>
      <w:del w:id="2736" w:author="Author">
        <w:r w:rsidRPr="00DE0071" w:rsidDel="00391263">
          <w:rPr>
            <w:rFonts w:ascii="Segoe UI" w:eastAsia="Segoe UI,Times New Roman" w:hAnsi="Segoe UI" w:cs="Segoe UI"/>
            <w:color w:val="333333"/>
            <w:sz w:val="24"/>
            <w:szCs w:val="24"/>
            <w:lang w:val="en" w:bidi="ar-SA"/>
            <w:rPrChange w:id="2737" w:author="Author">
              <w:rPr>
                <w:rFonts w:ascii="Segoe UI,Times New Roman" w:eastAsia="Segoe UI,Times New Roman" w:hAnsi="Segoe UI,Times New Roman" w:cs="Segoe UI,Times New Roman"/>
                <w:color w:val="333333"/>
                <w:sz w:val="24"/>
                <w:szCs w:val="24"/>
                <w:lang w:val="en" w:bidi="ar-SA"/>
              </w:rPr>
            </w:rPrChange>
          </w:rPr>
          <w:delText xml:space="preserve">Right click: </w:delText>
        </w:r>
        <w:r w:rsidRPr="00DE0071" w:rsidDel="00391263">
          <w:rPr>
            <w:rFonts w:ascii="Segoe UI" w:eastAsia="Segoe UI,Times New Roman" w:hAnsi="Segoe UI" w:cs="Segoe UI"/>
            <w:b/>
            <w:bCs/>
            <w:color w:val="333333"/>
            <w:sz w:val="24"/>
            <w:szCs w:val="24"/>
            <w:lang w:val="en" w:bidi="ar-SA"/>
            <w:rPrChange w:id="2738" w:author="Author">
              <w:rPr>
                <w:rFonts w:ascii="Segoe UI,Times New Roman" w:eastAsia="Segoe UI,Times New Roman" w:hAnsi="Segoe UI,Times New Roman" w:cs="Segoe UI,Times New Roman"/>
                <w:b/>
                <w:bCs/>
                <w:color w:val="333333"/>
                <w:sz w:val="24"/>
                <w:szCs w:val="24"/>
                <w:lang w:val="en" w:bidi="ar-SA"/>
              </w:rPr>
            </w:rPrChange>
          </w:rPr>
          <w:delText>RealTimeView</w:delText>
        </w:r>
      </w:del>
    </w:p>
    <w:p w14:paraId="017BD9AD" w14:textId="6A9C0EFD" w:rsidR="00A9053D" w:rsidRPr="00DE0071" w:rsidDel="00391263" w:rsidRDefault="58955ABA" w:rsidP="00391263">
      <w:pPr>
        <w:rPr>
          <w:del w:id="2739" w:author="Author"/>
          <w:rFonts w:ascii="Segoe UI" w:eastAsia="Segoe UI,Times New Roman" w:hAnsi="Segoe UI" w:cs="Segoe UI"/>
          <w:color w:val="333333"/>
          <w:sz w:val="24"/>
          <w:szCs w:val="24"/>
          <w:lang w:val="en" w:bidi="ar-SA"/>
          <w:rPrChange w:id="2740" w:author="Author">
            <w:rPr>
              <w:del w:id="2741" w:author="Author"/>
              <w:rFonts w:ascii="Segoe UI,Times New Roman" w:eastAsia="Segoe UI,Times New Roman" w:hAnsi="Segoe UI,Times New Roman" w:cs="Segoe UI,Times New Roman"/>
              <w:color w:val="333333"/>
              <w:sz w:val="24"/>
              <w:szCs w:val="24"/>
              <w:lang w:val="en" w:bidi="ar-SA"/>
            </w:rPr>
          </w:rPrChange>
        </w:rPr>
        <w:pPrChange w:id="2742" w:author="Author">
          <w:pPr>
            <w:numPr>
              <w:ilvl w:val="1"/>
              <w:numId w:val="39"/>
            </w:numPr>
            <w:tabs>
              <w:tab w:val="num" w:pos="1440"/>
            </w:tabs>
            <w:ind w:left="1440" w:hanging="360"/>
          </w:pPr>
        </w:pPrChange>
      </w:pPr>
      <w:del w:id="2743" w:author="Author">
        <w:r w:rsidRPr="00DE0071" w:rsidDel="00391263">
          <w:rPr>
            <w:rFonts w:ascii="Segoe UI" w:eastAsia="Segoe UI,Times New Roman" w:hAnsi="Segoe UI" w:cs="Segoe UI"/>
            <w:color w:val="333333"/>
            <w:sz w:val="24"/>
            <w:szCs w:val="24"/>
            <w:lang w:val="en" w:bidi="ar-SA"/>
            <w:rPrChange w:id="2744" w:author="Author">
              <w:rPr>
                <w:rFonts w:ascii="Segoe UI,Times New Roman" w:eastAsia="Segoe UI,Times New Roman" w:hAnsi="Segoe UI,Times New Roman" w:cs="Segoe UI,Times New Roman"/>
                <w:color w:val="333333"/>
                <w:sz w:val="24"/>
                <w:szCs w:val="24"/>
                <w:lang w:val="en" w:bidi="ar-SA"/>
              </w:rPr>
            </w:rPrChange>
          </w:rPr>
          <w:delText xml:space="preserve">Select: </w:delText>
        </w:r>
        <w:r w:rsidRPr="00DE0071" w:rsidDel="00391263">
          <w:rPr>
            <w:rFonts w:ascii="Segoe UI" w:eastAsia="Segoe UI,Times New Roman" w:hAnsi="Segoe UI" w:cs="Segoe UI"/>
            <w:b/>
            <w:bCs/>
            <w:color w:val="333333"/>
            <w:sz w:val="24"/>
            <w:szCs w:val="24"/>
            <w:lang w:val="en" w:bidi="ar-SA"/>
            <w:rPrChange w:id="2745" w:author="Author">
              <w:rPr>
                <w:rFonts w:ascii="Segoe UI,Times New Roman" w:eastAsia="Segoe UI,Times New Roman" w:hAnsi="Segoe UI,Times New Roman" w:cs="Segoe UI,Times New Roman"/>
                <w:b/>
                <w:bCs/>
                <w:color w:val="333333"/>
                <w:sz w:val="24"/>
                <w:szCs w:val="24"/>
                <w:lang w:val="en" w:bidi="ar-SA"/>
              </w:rPr>
            </w:rPrChange>
          </w:rPr>
          <w:delText>REMOVE</w:delText>
        </w:r>
      </w:del>
    </w:p>
    <w:p w14:paraId="075A6F55" w14:textId="461361C0" w:rsidR="00A9053D" w:rsidRPr="00DE0071" w:rsidDel="00391263" w:rsidRDefault="58955ABA" w:rsidP="00391263">
      <w:pPr>
        <w:rPr>
          <w:del w:id="2746" w:author="Author"/>
          <w:rFonts w:ascii="Segoe UI" w:eastAsia="Segoe UI,Times New Roman" w:hAnsi="Segoe UI" w:cs="Segoe UI"/>
          <w:color w:val="333333"/>
          <w:sz w:val="24"/>
          <w:szCs w:val="24"/>
          <w:lang w:val="en" w:bidi="ar-SA"/>
          <w:rPrChange w:id="2747" w:author="Author">
            <w:rPr>
              <w:del w:id="2748" w:author="Author"/>
              <w:rFonts w:ascii="Segoe UI,Times New Roman" w:eastAsia="Segoe UI,Times New Roman" w:hAnsi="Segoe UI,Times New Roman" w:cs="Segoe UI,Times New Roman"/>
              <w:color w:val="333333"/>
              <w:sz w:val="24"/>
              <w:szCs w:val="24"/>
              <w:lang w:val="en" w:bidi="ar-SA"/>
            </w:rPr>
          </w:rPrChange>
        </w:rPr>
        <w:pPrChange w:id="2749" w:author="Author">
          <w:pPr>
            <w:numPr>
              <w:ilvl w:val="1"/>
              <w:numId w:val="39"/>
            </w:numPr>
            <w:tabs>
              <w:tab w:val="num" w:pos="1440"/>
            </w:tabs>
            <w:ind w:left="1440" w:hanging="360"/>
          </w:pPr>
        </w:pPrChange>
      </w:pPr>
      <w:del w:id="2750" w:author="Author">
        <w:r w:rsidRPr="00DE0071" w:rsidDel="00391263">
          <w:rPr>
            <w:rFonts w:ascii="Segoe UI" w:eastAsia="Segoe UI,Times New Roman" w:hAnsi="Segoe UI" w:cs="Segoe UI"/>
            <w:color w:val="333333"/>
            <w:sz w:val="24"/>
            <w:szCs w:val="24"/>
            <w:lang w:val="en" w:bidi="ar-SA"/>
            <w:rPrChange w:id="2751" w:author="Author">
              <w:rPr>
                <w:rFonts w:ascii="Segoe UI,Times New Roman" w:eastAsia="Segoe UI,Times New Roman" w:hAnsi="Segoe UI,Times New Roman" w:cs="Segoe UI,Times New Roman"/>
                <w:color w:val="333333"/>
                <w:sz w:val="24"/>
                <w:szCs w:val="24"/>
                <w:lang w:val="en" w:bidi="ar-SA"/>
              </w:rPr>
            </w:rPrChange>
          </w:rPr>
          <w:delText xml:space="preserve">Scroll to </w:delText>
        </w:r>
        <w:r w:rsidRPr="00DE0071" w:rsidDel="00391263">
          <w:rPr>
            <w:rFonts w:ascii="Segoe UI" w:eastAsia="Segoe UI,Times New Roman" w:hAnsi="Segoe UI" w:cs="Segoe UI"/>
            <w:b/>
            <w:bCs/>
            <w:color w:val="333333"/>
            <w:sz w:val="24"/>
            <w:szCs w:val="24"/>
            <w:lang w:val="en" w:bidi="ar-SA"/>
            <w:rPrChange w:id="2752" w:author="Author">
              <w:rPr>
                <w:rFonts w:ascii="Segoe UI,Times New Roman" w:eastAsia="Segoe UI,Times New Roman" w:hAnsi="Segoe UI,Times New Roman" w:cs="Segoe UI,Times New Roman"/>
                <w:b/>
                <w:bCs/>
                <w:color w:val="333333"/>
                <w:sz w:val="24"/>
                <w:szCs w:val="24"/>
                <w:lang w:val="en" w:bidi="ar-SA"/>
              </w:rPr>
            </w:rPrChange>
          </w:rPr>
          <w:delText>Datasets</w:delText>
        </w:r>
      </w:del>
    </w:p>
    <w:p w14:paraId="336DCD2C" w14:textId="73705E87" w:rsidR="00A9053D" w:rsidRPr="00DE0071" w:rsidDel="00391263" w:rsidRDefault="58955ABA" w:rsidP="00391263">
      <w:pPr>
        <w:rPr>
          <w:del w:id="2753" w:author="Author"/>
          <w:rFonts w:ascii="Segoe UI" w:eastAsia="Segoe UI,Times New Roman" w:hAnsi="Segoe UI" w:cs="Segoe UI"/>
          <w:color w:val="333333"/>
          <w:sz w:val="24"/>
          <w:szCs w:val="24"/>
          <w:lang w:val="en" w:bidi="ar-SA"/>
          <w:rPrChange w:id="2754" w:author="Author">
            <w:rPr>
              <w:del w:id="2755" w:author="Author"/>
              <w:rFonts w:ascii="Segoe UI,Times New Roman" w:eastAsia="Segoe UI,Times New Roman" w:hAnsi="Segoe UI,Times New Roman" w:cs="Segoe UI,Times New Roman"/>
              <w:color w:val="333333"/>
              <w:sz w:val="24"/>
              <w:szCs w:val="24"/>
              <w:lang w:val="en" w:bidi="ar-SA"/>
            </w:rPr>
          </w:rPrChange>
        </w:rPr>
        <w:pPrChange w:id="2756" w:author="Author">
          <w:pPr>
            <w:numPr>
              <w:ilvl w:val="1"/>
              <w:numId w:val="39"/>
            </w:numPr>
            <w:tabs>
              <w:tab w:val="num" w:pos="1440"/>
            </w:tabs>
            <w:ind w:left="1440" w:hanging="360"/>
          </w:pPr>
        </w:pPrChange>
      </w:pPr>
      <w:del w:id="2757" w:author="Author">
        <w:r w:rsidRPr="00DE0071" w:rsidDel="00391263">
          <w:rPr>
            <w:rFonts w:ascii="Segoe UI" w:eastAsia="Segoe UI,Times New Roman" w:hAnsi="Segoe UI" w:cs="Segoe UI"/>
            <w:color w:val="333333"/>
            <w:sz w:val="24"/>
            <w:szCs w:val="24"/>
            <w:lang w:val="en" w:bidi="ar-SA"/>
            <w:rPrChange w:id="2758" w:author="Author">
              <w:rPr>
                <w:rFonts w:ascii="Segoe UI,Times New Roman" w:eastAsia="Segoe UI,Times New Roman" w:hAnsi="Segoe UI,Times New Roman" w:cs="Segoe UI,Times New Roman"/>
                <w:color w:val="333333"/>
                <w:sz w:val="24"/>
                <w:szCs w:val="24"/>
                <w:lang w:val="en" w:bidi="ar-SA"/>
              </w:rPr>
            </w:rPrChange>
          </w:rPr>
          <w:delText xml:space="preserve">Right click: </w:delText>
        </w:r>
        <w:r w:rsidRPr="00DE0071" w:rsidDel="00391263">
          <w:rPr>
            <w:rFonts w:ascii="Segoe UI" w:eastAsia="Segoe UI,Times New Roman" w:hAnsi="Segoe UI" w:cs="Segoe UI"/>
            <w:b/>
            <w:bCs/>
            <w:color w:val="333333"/>
            <w:sz w:val="24"/>
            <w:szCs w:val="24"/>
            <w:lang w:val="en" w:bidi="ar-SA"/>
            <w:rPrChange w:id="2759" w:author="Author">
              <w:rPr>
                <w:rFonts w:ascii="Segoe UI,Times New Roman" w:eastAsia="Segoe UI,Times New Roman" w:hAnsi="Segoe UI,Times New Roman" w:cs="Segoe UI,Times New Roman"/>
                <w:b/>
                <w:bCs/>
                <w:color w:val="333333"/>
                <w:sz w:val="24"/>
                <w:szCs w:val="24"/>
                <w:lang w:val="en" w:bidi="ar-SA"/>
              </w:rPr>
            </w:rPrChange>
          </w:rPr>
          <w:delText>DataLakeCDRPredictive</w:delText>
        </w:r>
      </w:del>
    </w:p>
    <w:p w14:paraId="1664E64B" w14:textId="22FFCD31" w:rsidR="00A9053D" w:rsidRPr="00DE0071" w:rsidDel="00391263" w:rsidRDefault="58955ABA" w:rsidP="00391263">
      <w:pPr>
        <w:rPr>
          <w:del w:id="2760" w:author="Author"/>
          <w:rFonts w:ascii="Segoe UI" w:eastAsia="Segoe UI,Times New Roman" w:hAnsi="Segoe UI" w:cs="Segoe UI"/>
          <w:color w:val="333333"/>
          <w:sz w:val="24"/>
          <w:szCs w:val="24"/>
          <w:lang w:val="en" w:bidi="ar-SA"/>
          <w:rPrChange w:id="2761" w:author="Author">
            <w:rPr>
              <w:del w:id="2762" w:author="Author"/>
              <w:rFonts w:ascii="Segoe UI,Times New Roman" w:eastAsia="Segoe UI,Times New Roman" w:hAnsi="Segoe UI,Times New Roman" w:cs="Segoe UI,Times New Roman"/>
              <w:color w:val="333333"/>
              <w:sz w:val="24"/>
              <w:szCs w:val="24"/>
              <w:lang w:val="en" w:bidi="ar-SA"/>
            </w:rPr>
          </w:rPrChange>
        </w:rPr>
        <w:pPrChange w:id="2763" w:author="Author">
          <w:pPr>
            <w:numPr>
              <w:ilvl w:val="1"/>
              <w:numId w:val="39"/>
            </w:numPr>
            <w:tabs>
              <w:tab w:val="num" w:pos="1440"/>
            </w:tabs>
            <w:ind w:left="1440" w:hanging="360"/>
          </w:pPr>
        </w:pPrChange>
      </w:pPr>
      <w:del w:id="2764" w:author="Author">
        <w:r w:rsidRPr="00DE0071" w:rsidDel="00391263">
          <w:rPr>
            <w:rFonts w:ascii="Segoe UI" w:eastAsia="Segoe UI,Times New Roman" w:hAnsi="Segoe UI" w:cs="Segoe UI"/>
            <w:color w:val="333333"/>
            <w:sz w:val="24"/>
            <w:szCs w:val="24"/>
            <w:lang w:val="en" w:bidi="ar-SA"/>
            <w:rPrChange w:id="2765" w:author="Author">
              <w:rPr>
                <w:rFonts w:ascii="Segoe UI,Times New Roman" w:eastAsia="Segoe UI,Times New Roman" w:hAnsi="Segoe UI,Times New Roman" w:cs="Segoe UI,Times New Roman"/>
                <w:color w:val="333333"/>
                <w:sz w:val="24"/>
                <w:szCs w:val="24"/>
                <w:lang w:val="en" w:bidi="ar-SA"/>
              </w:rPr>
            </w:rPrChange>
          </w:rPr>
          <w:delText xml:space="preserve">Select: </w:delText>
        </w:r>
        <w:r w:rsidRPr="00DE0071" w:rsidDel="00391263">
          <w:rPr>
            <w:rFonts w:ascii="Segoe UI" w:eastAsia="Segoe UI,Times New Roman" w:hAnsi="Segoe UI" w:cs="Segoe UI"/>
            <w:b/>
            <w:bCs/>
            <w:color w:val="333333"/>
            <w:sz w:val="24"/>
            <w:szCs w:val="24"/>
            <w:lang w:val="en" w:bidi="ar-SA"/>
            <w:rPrChange w:id="2766" w:author="Author">
              <w:rPr>
                <w:rFonts w:ascii="Segoe UI,Times New Roman" w:eastAsia="Segoe UI,Times New Roman" w:hAnsi="Segoe UI,Times New Roman" w:cs="Segoe UI,Times New Roman"/>
                <w:b/>
                <w:bCs/>
                <w:color w:val="333333"/>
                <w:sz w:val="24"/>
                <w:szCs w:val="24"/>
                <w:lang w:val="en" w:bidi="ar-SA"/>
              </w:rPr>
            </w:rPrChange>
          </w:rPr>
          <w:delText>REMOVE</w:delText>
        </w:r>
      </w:del>
    </w:p>
    <w:p w14:paraId="37E38A26" w14:textId="126570B4" w:rsidR="00A9053D" w:rsidRPr="00DE0071" w:rsidDel="00391263" w:rsidRDefault="58955ABA" w:rsidP="00391263">
      <w:pPr>
        <w:rPr>
          <w:del w:id="2767" w:author="Author"/>
          <w:rFonts w:ascii="Segoe UI" w:eastAsia="Segoe UI,Times New Roman" w:hAnsi="Segoe UI" w:cs="Segoe UI"/>
          <w:color w:val="333333"/>
          <w:sz w:val="24"/>
          <w:szCs w:val="24"/>
          <w:lang w:val="en" w:bidi="ar-SA"/>
          <w:rPrChange w:id="2768" w:author="Author">
            <w:rPr>
              <w:del w:id="2769" w:author="Author"/>
              <w:rFonts w:ascii="Segoe UI,Times New Roman" w:eastAsia="Segoe UI,Times New Roman" w:hAnsi="Segoe UI,Times New Roman" w:cs="Segoe UI,Times New Roman"/>
              <w:color w:val="333333"/>
              <w:sz w:val="24"/>
              <w:szCs w:val="24"/>
              <w:lang w:val="en" w:bidi="ar-SA"/>
            </w:rPr>
          </w:rPrChange>
        </w:rPr>
        <w:pPrChange w:id="2770" w:author="Author">
          <w:pPr>
            <w:numPr>
              <w:ilvl w:val="1"/>
              <w:numId w:val="39"/>
            </w:numPr>
            <w:tabs>
              <w:tab w:val="num" w:pos="1440"/>
            </w:tabs>
            <w:ind w:left="1440" w:hanging="360"/>
          </w:pPr>
        </w:pPrChange>
      </w:pPr>
      <w:del w:id="2771" w:author="Author">
        <w:r w:rsidRPr="00DE0071" w:rsidDel="00391263">
          <w:rPr>
            <w:rFonts w:ascii="Segoe UI" w:eastAsia="Segoe UI,Times New Roman" w:hAnsi="Segoe UI" w:cs="Segoe UI"/>
            <w:color w:val="333333"/>
            <w:sz w:val="24"/>
            <w:szCs w:val="24"/>
            <w:lang w:val="en" w:bidi="ar-SA"/>
            <w:rPrChange w:id="2772" w:author="Author">
              <w:rPr>
                <w:rFonts w:ascii="Segoe UI,Times New Roman" w:eastAsia="Segoe UI,Times New Roman" w:hAnsi="Segoe UI,Times New Roman" w:cs="Segoe UI,Times New Roman"/>
                <w:color w:val="333333"/>
                <w:sz w:val="24"/>
                <w:szCs w:val="24"/>
                <w:lang w:val="en" w:bidi="ar-SA"/>
              </w:rPr>
            </w:rPrChange>
          </w:rPr>
          <w:delText xml:space="preserve">Scroll to </w:delText>
        </w:r>
        <w:r w:rsidRPr="00DE0071" w:rsidDel="00391263">
          <w:rPr>
            <w:rFonts w:ascii="Segoe UI" w:eastAsia="Segoe UI,Times New Roman" w:hAnsi="Segoe UI" w:cs="Segoe UI"/>
            <w:b/>
            <w:bCs/>
            <w:color w:val="333333"/>
            <w:sz w:val="24"/>
            <w:szCs w:val="24"/>
            <w:lang w:val="en" w:bidi="ar-SA"/>
            <w:rPrChange w:id="2773" w:author="Author">
              <w:rPr>
                <w:rFonts w:ascii="Segoe UI,Times New Roman" w:eastAsia="Segoe UI,Times New Roman" w:hAnsi="Segoe UI,Times New Roman" w:cs="Segoe UI,Times New Roman"/>
                <w:b/>
                <w:bCs/>
                <w:color w:val="333333"/>
                <w:sz w:val="24"/>
                <w:szCs w:val="24"/>
                <w:lang w:val="en" w:bidi="ar-SA"/>
              </w:rPr>
            </w:rPrChange>
          </w:rPr>
          <w:delText>Datasets</w:delText>
        </w:r>
      </w:del>
    </w:p>
    <w:p w14:paraId="2F37AD28" w14:textId="54F95186" w:rsidR="00A9053D" w:rsidRPr="00DE0071" w:rsidDel="00391263" w:rsidRDefault="58955ABA" w:rsidP="00391263">
      <w:pPr>
        <w:rPr>
          <w:del w:id="2774" w:author="Author"/>
          <w:rFonts w:ascii="Segoe UI" w:eastAsia="Segoe UI,Times New Roman" w:hAnsi="Segoe UI" w:cs="Segoe UI"/>
          <w:color w:val="333333"/>
          <w:sz w:val="24"/>
          <w:szCs w:val="24"/>
          <w:lang w:val="en" w:bidi="ar-SA"/>
          <w:rPrChange w:id="2775" w:author="Author">
            <w:rPr>
              <w:del w:id="2776" w:author="Author"/>
              <w:rFonts w:ascii="Segoe UI,Times New Roman" w:eastAsia="Segoe UI,Times New Roman" w:hAnsi="Segoe UI,Times New Roman" w:cs="Segoe UI,Times New Roman"/>
              <w:color w:val="333333"/>
              <w:sz w:val="24"/>
              <w:szCs w:val="24"/>
              <w:lang w:val="en" w:bidi="ar-SA"/>
            </w:rPr>
          </w:rPrChange>
        </w:rPr>
        <w:pPrChange w:id="2777" w:author="Author">
          <w:pPr>
            <w:numPr>
              <w:ilvl w:val="1"/>
              <w:numId w:val="39"/>
            </w:numPr>
            <w:tabs>
              <w:tab w:val="num" w:pos="1440"/>
            </w:tabs>
            <w:ind w:left="1440" w:hanging="360"/>
          </w:pPr>
        </w:pPrChange>
      </w:pPr>
      <w:del w:id="2778" w:author="Author">
        <w:r w:rsidRPr="00DE0071" w:rsidDel="00391263">
          <w:rPr>
            <w:rFonts w:ascii="Segoe UI" w:eastAsia="Segoe UI,Times New Roman" w:hAnsi="Segoe UI" w:cs="Segoe UI"/>
            <w:color w:val="333333"/>
            <w:sz w:val="24"/>
            <w:szCs w:val="24"/>
            <w:lang w:val="en" w:bidi="ar-SA"/>
            <w:rPrChange w:id="2779" w:author="Author">
              <w:rPr>
                <w:rFonts w:ascii="Segoe UI,Times New Roman" w:eastAsia="Segoe UI,Times New Roman" w:hAnsi="Segoe UI,Times New Roman" w:cs="Segoe UI,Times New Roman"/>
                <w:color w:val="333333"/>
                <w:sz w:val="24"/>
                <w:szCs w:val="24"/>
                <w:lang w:val="en" w:bidi="ar-SA"/>
              </w:rPr>
            </w:rPrChange>
          </w:rPr>
          <w:delText xml:space="preserve">Right click: </w:delText>
        </w:r>
        <w:r w:rsidRPr="00DE0071" w:rsidDel="00391263">
          <w:rPr>
            <w:rFonts w:ascii="Segoe UI" w:eastAsia="Segoe UI,Times New Roman" w:hAnsi="Segoe UI" w:cs="Segoe UI"/>
            <w:b/>
            <w:bCs/>
            <w:color w:val="333333"/>
            <w:sz w:val="24"/>
            <w:szCs w:val="24"/>
            <w:lang w:val="en" w:bidi="ar-SA"/>
            <w:rPrChange w:id="2780" w:author="Author">
              <w:rPr>
                <w:rFonts w:ascii="Segoe UI,Times New Roman" w:eastAsia="Segoe UI,Times New Roman" w:hAnsi="Segoe UI,Times New Roman" w:cs="Segoe UI,Times New Roman"/>
                <w:b/>
                <w:bCs/>
                <w:color w:val="333333"/>
                <w:sz w:val="24"/>
                <w:szCs w:val="24"/>
                <w:lang w:val="en" w:bidi="ar-SA"/>
              </w:rPr>
            </w:rPrChange>
          </w:rPr>
          <w:delText>callinfoperminute</w:delText>
        </w:r>
      </w:del>
    </w:p>
    <w:p w14:paraId="4956F795" w14:textId="33CC420E" w:rsidR="001D3D82" w:rsidRPr="00DE0071" w:rsidDel="00391263" w:rsidRDefault="58955ABA" w:rsidP="00391263">
      <w:pPr>
        <w:rPr>
          <w:del w:id="2781" w:author="Author"/>
          <w:rFonts w:ascii="Segoe UI" w:eastAsia="Segoe UI,Times New Roman" w:hAnsi="Segoe UI" w:cs="Segoe UI"/>
          <w:color w:val="333333"/>
          <w:sz w:val="24"/>
          <w:szCs w:val="24"/>
          <w:lang w:val="en" w:bidi="ar-SA"/>
          <w:rPrChange w:id="2782" w:author="Author">
            <w:rPr>
              <w:del w:id="2783" w:author="Author"/>
              <w:rFonts w:ascii="Segoe UI,Times New Roman" w:eastAsia="Segoe UI,Times New Roman" w:hAnsi="Segoe UI,Times New Roman" w:cs="Segoe UI,Times New Roman"/>
              <w:color w:val="333333"/>
              <w:sz w:val="24"/>
              <w:szCs w:val="24"/>
              <w:lang w:val="en" w:bidi="ar-SA"/>
            </w:rPr>
          </w:rPrChange>
        </w:rPr>
        <w:pPrChange w:id="2784" w:author="Author">
          <w:pPr>
            <w:numPr>
              <w:ilvl w:val="1"/>
              <w:numId w:val="39"/>
            </w:numPr>
            <w:tabs>
              <w:tab w:val="num" w:pos="1440"/>
            </w:tabs>
            <w:ind w:left="1440" w:hanging="360"/>
          </w:pPr>
        </w:pPrChange>
      </w:pPr>
      <w:del w:id="2785" w:author="Author">
        <w:r w:rsidRPr="00DE0071" w:rsidDel="00391263">
          <w:rPr>
            <w:rFonts w:ascii="Segoe UI" w:eastAsia="Segoe UI,Times New Roman" w:hAnsi="Segoe UI" w:cs="Segoe UI"/>
            <w:color w:val="333333"/>
            <w:sz w:val="24"/>
            <w:szCs w:val="24"/>
            <w:lang w:val="en" w:bidi="ar-SA"/>
            <w:rPrChange w:id="2786" w:author="Author">
              <w:rPr>
                <w:rFonts w:ascii="Segoe UI,Times New Roman" w:eastAsia="Segoe UI,Times New Roman" w:hAnsi="Segoe UI,Times New Roman" w:cs="Segoe UI,Times New Roman"/>
                <w:color w:val="333333"/>
                <w:sz w:val="24"/>
                <w:szCs w:val="24"/>
                <w:lang w:val="en" w:bidi="ar-SA"/>
              </w:rPr>
            </w:rPrChange>
          </w:rPr>
          <w:delText xml:space="preserve">Select: </w:delText>
        </w:r>
        <w:r w:rsidRPr="00DE0071" w:rsidDel="00391263">
          <w:rPr>
            <w:rFonts w:ascii="Segoe UI" w:eastAsia="Segoe UI,Times New Roman" w:hAnsi="Segoe UI" w:cs="Segoe UI"/>
            <w:b/>
            <w:bCs/>
            <w:color w:val="333333"/>
            <w:sz w:val="24"/>
            <w:szCs w:val="24"/>
            <w:lang w:val="en" w:bidi="ar-SA"/>
            <w:rPrChange w:id="2787" w:author="Author">
              <w:rPr>
                <w:rFonts w:ascii="Segoe UI,Times New Roman" w:eastAsia="Segoe UI,Times New Roman" w:hAnsi="Segoe UI,Times New Roman" w:cs="Segoe UI,Times New Roman"/>
                <w:b/>
                <w:bCs/>
                <w:color w:val="333333"/>
                <w:sz w:val="24"/>
                <w:szCs w:val="24"/>
                <w:lang w:val="en" w:bidi="ar-SA"/>
              </w:rPr>
            </w:rPrChange>
          </w:rPr>
          <w:delText>REMOVE</w:delText>
        </w:r>
      </w:del>
    </w:p>
    <w:p w14:paraId="7D2A789E" w14:textId="70EA6A3E" w:rsidR="00CF4F1E" w:rsidRPr="00DE0071" w:rsidDel="00391263" w:rsidRDefault="00CF4F1E" w:rsidP="00391263">
      <w:pPr>
        <w:rPr>
          <w:del w:id="2788" w:author="Author"/>
          <w:rFonts w:ascii="Segoe UI" w:eastAsia="Times New Roman" w:hAnsi="Segoe UI" w:cs="Segoe UI"/>
          <w:sz w:val="24"/>
          <w:szCs w:val="24"/>
          <w:lang w:bidi="ar-SA"/>
          <w:rPrChange w:id="2789" w:author="Author">
            <w:rPr>
              <w:del w:id="2790" w:author="Author"/>
              <w:rFonts w:eastAsia="Times New Roman"/>
              <w:sz w:val="24"/>
              <w:szCs w:val="24"/>
              <w:lang w:bidi="ar-SA"/>
            </w:rPr>
          </w:rPrChange>
        </w:rPr>
        <w:pPrChange w:id="2791" w:author="Author">
          <w:pPr>
            <w:pStyle w:val="Heading1"/>
          </w:pPr>
        </w:pPrChange>
      </w:pPr>
      <w:bookmarkStart w:id="2792" w:name="Exercise3"/>
      <w:bookmarkStart w:id="2793" w:name="exercise-3-deploying-a-simple-mvc4-appli"/>
      <w:bookmarkStart w:id="2794" w:name="summary"/>
      <w:bookmarkEnd w:id="2792"/>
      <w:bookmarkEnd w:id="2793"/>
      <w:bookmarkEnd w:id="2794"/>
      <w:del w:id="2795" w:author="Author">
        <w:r w:rsidRPr="00DE0071" w:rsidDel="00391263">
          <w:rPr>
            <w:rFonts w:ascii="Segoe UI" w:hAnsi="Segoe UI" w:cs="Segoe UI"/>
            <w:rPrChange w:id="2796" w:author="Author">
              <w:rPr/>
            </w:rPrChange>
          </w:rPr>
          <w:delText xml:space="preserve">Appendix: </w:delText>
        </w:r>
      </w:del>
    </w:p>
    <w:p w14:paraId="54640B7B" w14:textId="435FC8A0" w:rsidR="00A9053D" w:rsidRPr="00DE0071" w:rsidDel="00391263" w:rsidRDefault="002203DD" w:rsidP="00391263">
      <w:pPr>
        <w:rPr>
          <w:del w:id="2797" w:author="Author"/>
          <w:rFonts w:ascii="Segoe UI" w:eastAsia="Times New Roman" w:hAnsi="Segoe UI" w:cs="Segoe UI"/>
          <w:color w:val="333333"/>
          <w:sz w:val="24"/>
          <w:szCs w:val="24"/>
          <w:lang w:bidi="ar-SA"/>
          <w:rPrChange w:id="2798" w:author="Author">
            <w:rPr>
              <w:del w:id="2799" w:author="Author"/>
              <w:rFonts w:ascii="Segoe UI" w:eastAsia="Times New Roman" w:hAnsi="Segoe UI" w:cs="Segoe UI"/>
              <w:color w:val="333333"/>
              <w:sz w:val="24"/>
              <w:szCs w:val="24"/>
              <w:lang w:bidi="ar-SA"/>
            </w:rPr>
          </w:rPrChange>
        </w:rPr>
        <w:pPrChange w:id="2800" w:author="Author">
          <w:pPr>
            <w:pStyle w:val="ppBodyText"/>
          </w:pPr>
        </w:pPrChange>
      </w:pPr>
      <w:del w:id="2801" w:author="Author">
        <w:r w:rsidRPr="00DE0071" w:rsidDel="00391263">
          <w:rPr>
            <w:rFonts w:ascii="Segoe UI" w:hAnsi="Segoe UI" w:cs="Segoe UI"/>
            <w:rPrChange w:id="2802" w:author="Author">
              <w:rPr/>
            </w:rPrChange>
          </w:rPr>
          <w:fldChar w:fldCharType="begin"/>
        </w:r>
        <w:r w:rsidRPr="00DE0071" w:rsidDel="00391263">
          <w:rPr>
            <w:rFonts w:ascii="Segoe UI" w:hAnsi="Segoe UI" w:cs="Segoe UI"/>
            <w:rPrChange w:id="2803" w:author="Author">
              <w:rPr/>
            </w:rPrChange>
          </w:rPr>
          <w:delInstrText xml:space="preserve"> HYPERLINK "https://github.com/Azure/Cortana-Intelligence-Gallery-Content/tree/master/Tutorials/Data-Lake" \l "building-predictive-pipelines-incorporating-azure-data-lake-and-azure-machine-learning" </w:delInstrText>
        </w:r>
        <w:r w:rsidRPr="00DE0071" w:rsidDel="00391263">
          <w:rPr>
            <w:rFonts w:ascii="Segoe UI" w:hAnsi="Segoe UI" w:cs="Segoe UI"/>
            <w:rPrChange w:id="2804" w:author="Author">
              <w:rPr/>
            </w:rPrChange>
          </w:rPr>
          <w:fldChar w:fldCharType="separate"/>
        </w:r>
        <w:r w:rsidR="00A9053D" w:rsidRPr="00DE0071" w:rsidDel="00391263">
          <w:rPr>
            <w:rStyle w:val="Hyperlink"/>
            <w:rFonts w:ascii="Segoe UI" w:eastAsia="Times New Roman" w:hAnsi="Segoe UI" w:cs="Segoe UI"/>
            <w:sz w:val="24"/>
            <w:szCs w:val="24"/>
            <w:lang w:bidi="ar-SA"/>
            <w:rPrChange w:id="2805" w:author="Author">
              <w:rPr>
                <w:rStyle w:val="Hyperlink"/>
                <w:rFonts w:ascii="Segoe UI" w:eastAsia="Times New Roman" w:hAnsi="Segoe UI" w:cs="Segoe UI"/>
                <w:sz w:val="24"/>
                <w:szCs w:val="24"/>
                <w:lang w:bidi="ar-SA"/>
              </w:rPr>
            </w:rPrChange>
          </w:rPr>
          <w:delText>https://github.com/Azure/Cortana-Intelligence-Gallery-Content/tree/master/Tutorials/Data-Lake#building-predictive-pipelines-incorporating-azure-data-lake-and-azure-machine-learning</w:delText>
        </w:r>
        <w:r w:rsidRPr="00DE0071" w:rsidDel="00391263">
          <w:rPr>
            <w:rStyle w:val="Hyperlink"/>
            <w:rFonts w:ascii="Segoe UI" w:eastAsia="Times New Roman" w:hAnsi="Segoe UI" w:cs="Segoe UI"/>
            <w:sz w:val="24"/>
            <w:szCs w:val="24"/>
            <w:lang w:bidi="ar-SA"/>
            <w:rPrChange w:id="2806" w:author="Author">
              <w:rPr>
                <w:rStyle w:val="Hyperlink"/>
                <w:rFonts w:ascii="Segoe UI" w:eastAsia="Times New Roman" w:hAnsi="Segoe UI" w:cs="Segoe UI"/>
                <w:sz w:val="24"/>
                <w:szCs w:val="24"/>
                <w:lang w:bidi="ar-SA"/>
              </w:rPr>
            </w:rPrChange>
          </w:rPr>
          <w:fldChar w:fldCharType="end"/>
        </w:r>
      </w:del>
    </w:p>
    <w:p w14:paraId="6BFBE5AF" w14:textId="77777777" w:rsidR="00A9053D" w:rsidRPr="00DE0071" w:rsidRDefault="00A9053D" w:rsidP="00391263">
      <w:pPr>
        <w:rPr>
          <w:rFonts w:ascii="Segoe UI" w:eastAsia="Times New Roman" w:hAnsi="Segoe UI" w:cs="Segoe UI"/>
          <w:color w:val="333333"/>
          <w:sz w:val="24"/>
          <w:szCs w:val="24"/>
          <w:lang w:bidi="ar-SA"/>
          <w:rPrChange w:id="2807" w:author="Author">
            <w:rPr>
              <w:rFonts w:ascii="Segoe UI" w:eastAsia="Times New Roman" w:hAnsi="Segoe UI" w:cs="Segoe UI"/>
              <w:color w:val="333333"/>
              <w:sz w:val="24"/>
              <w:szCs w:val="24"/>
              <w:lang w:bidi="ar-SA"/>
            </w:rPr>
          </w:rPrChange>
        </w:rPr>
        <w:pPrChange w:id="2808" w:author="Author">
          <w:pPr>
            <w:pStyle w:val="ppBodyText"/>
          </w:pPr>
        </w:pPrChange>
      </w:pPr>
    </w:p>
    <w:p w14:paraId="1DF153BE" w14:textId="295F9EB5" w:rsidR="00DE219E" w:rsidRPr="00DE0071" w:rsidRDefault="00DE219E" w:rsidP="00A9053D">
      <w:pPr>
        <w:pStyle w:val="ppBodyText"/>
        <w:numPr>
          <w:ilvl w:val="0"/>
          <w:numId w:val="0"/>
        </w:numPr>
        <w:spacing w:after="200"/>
        <w:rPr>
          <w:rFonts w:ascii="Segoe UI" w:hAnsi="Segoe UI" w:cs="Segoe UI"/>
          <w:noProof/>
          <w:rPrChange w:id="2809" w:author="Author">
            <w:rPr>
              <w:rFonts w:ascii="Segoe UI" w:hAnsi="Segoe UI" w:cs="Segoe UI"/>
              <w:noProof/>
            </w:rPr>
          </w:rPrChange>
        </w:rPr>
      </w:pPr>
    </w:p>
    <w:sectPr w:rsidR="00DE219E" w:rsidRPr="00DE0071" w:rsidSect="00CD3997">
      <w:footerReference w:type="defaul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3" w:author="Author" w:initials="A">
    <w:p w14:paraId="285C7B18" w14:textId="7DF324A6" w:rsidR="002203DD" w:rsidRDefault="002203DD">
      <w:pPr>
        <w:pStyle w:val="CommentText"/>
      </w:pPr>
      <w:r>
        <w:rPr>
          <w:rStyle w:val="CommentReference"/>
        </w:rPr>
        <w:annotationRef/>
      </w:r>
      <w:r>
        <w:t xml:space="preserve">If all the exercises below are the same as documented in the </w:t>
      </w:r>
      <w:proofErr w:type="spellStart"/>
      <w:r>
        <w:t>github</w:t>
      </w:r>
      <w:proofErr w:type="spellEnd"/>
      <w:r>
        <w:t xml:space="preserve"> – I recommend just adding the </w:t>
      </w:r>
      <w:proofErr w:type="spellStart"/>
      <w:r>
        <w:t>github</w:t>
      </w:r>
      <w:proofErr w:type="spellEnd"/>
      <w:r>
        <w:t xml:space="preserve"> link on each step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5C7B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19ACC" w14:textId="77777777" w:rsidR="002203DD" w:rsidRPr="001253EC" w:rsidRDefault="002203DD"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84D0F5B" w14:textId="77777777" w:rsidR="002203DD" w:rsidRPr="001253EC" w:rsidRDefault="002203DD"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06523B36" w14:textId="77777777" w:rsidR="002203DD" w:rsidRDefault="002203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Consolas,Courier New,Times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2B805CB6" w:rsidR="002203DD" w:rsidRDefault="002203DD">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D1A68">
          <w:rPr>
            <w:noProof/>
          </w:rPr>
          <w:t>9</w:t>
        </w:r>
        <w:r>
          <w:rPr>
            <w:noProof/>
          </w:rPr>
          <w:fldChar w:fldCharType="end"/>
        </w:r>
      </w:sdtContent>
    </w:sdt>
  </w:p>
  <w:p w14:paraId="1D50458A" w14:textId="77777777" w:rsidR="002203DD" w:rsidRDefault="00220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C273B" w14:textId="77777777" w:rsidR="002203DD" w:rsidRPr="001253EC" w:rsidRDefault="002203DD"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2EEA0B9" w14:textId="77777777" w:rsidR="002203DD" w:rsidRPr="001253EC" w:rsidRDefault="002203DD"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72C72254" w14:textId="77777777" w:rsidR="002203DD" w:rsidRDefault="002203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560E"/>
    <w:multiLevelType w:val="multilevel"/>
    <w:tmpl w:val="1C30D024"/>
    <w:lvl w:ilvl="0">
      <w:start w:val="1"/>
      <w:numFmt w:val="decimal"/>
      <w:lvlText w:val="%1."/>
      <w:lvlJc w:val="left"/>
      <w:pPr>
        <w:tabs>
          <w:tab w:val="num" w:pos="5399"/>
        </w:tabs>
        <w:ind w:left="5399" w:hanging="360"/>
      </w:pPr>
    </w:lvl>
    <w:lvl w:ilvl="1" w:tentative="1">
      <w:start w:val="1"/>
      <w:numFmt w:val="decimal"/>
      <w:lvlText w:val="%2."/>
      <w:lvlJc w:val="left"/>
      <w:pPr>
        <w:tabs>
          <w:tab w:val="num" w:pos="6119"/>
        </w:tabs>
        <w:ind w:left="6119" w:hanging="360"/>
      </w:pPr>
    </w:lvl>
    <w:lvl w:ilvl="2" w:tentative="1">
      <w:start w:val="1"/>
      <w:numFmt w:val="decimal"/>
      <w:lvlText w:val="%3."/>
      <w:lvlJc w:val="left"/>
      <w:pPr>
        <w:tabs>
          <w:tab w:val="num" w:pos="6839"/>
        </w:tabs>
        <w:ind w:left="6839" w:hanging="360"/>
      </w:pPr>
    </w:lvl>
    <w:lvl w:ilvl="3" w:tentative="1">
      <w:start w:val="1"/>
      <w:numFmt w:val="decimal"/>
      <w:lvlText w:val="%4."/>
      <w:lvlJc w:val="left"/>
      <w:pPr>
        <w:tabs>
          <w:tab w:val="num" w:pos="7559"/>
        </w:tabs>
        <w:ind w:left="7559" w:hanging="360"/>
      </w:pPr>
    </w:lvl>
    <w:lvl w:ilvl="4" w:tentative="1">
      <w:start w:val="1"/>
      <w:numFmt w:val="decimal"/>
      <w:lvlText w:val="%5."/>
      <w:lvlJc w:val="left"/>
      <w:pPr>
        <w:tabs>
          <w:tab w:val="num" w:pos="8279"/>
        </w:tabs>
        <w:ind w:left="8279" w:hanging="360"/>
      </w:pPr>
    </w:lvl>
    <w:lvl w:ilvl="5" w:tentative="1">
      <w:start w:val="1"/>
      <w:numFmt w:val="decimal"/>
      <w:lvlText w:val="%6."/>
      <w:lvlJc w:val="left"/>
      <w:pPr>
        <w:tabs>
          <w:tab w:val="num" w:pos="8999"/>
        </w:tabs>
        <w:ind w:left="8999" w:hanging="360"/>
      </w:pPr>
    </w:lvl>
    <w:lvl w:ilvl="6" w:tentative="1">
      <w:start w:val="1"/>
      <w:numFmt w:val="decimal"/>
      <w:lvlText w:val="%7."/>
      <w:lvlJc w:val="left"/>
      <w:pPr>
        <w:tabs>
          <w:tab w:val="num" w:pos="9719"/>
        </w:tabs>
        <w:ind w:left="9719" w:hanging="360"/>
      </w:pPr>
    </w:lvl>
    <w:lvl w:ilvl="7" w:tentative="1">
      <w:start w:val="1"/>
      <w:numFmt w:val="decimal"/>
      <w:lvlText w:val="%8."/>
      <w:lvlJc w:val="left"/>
      <w:pPr>
        <w:tabs>
          <w:tab w:val="num" w:pos="10439"/>
        </w:tabs>
        <w:ind w:left="10439" w:hanging="360"/>
      </w:pPr>
    </w:lvl>
    <w:lvl w:ilvl="8" w:tentative="1">
      <w:start w:val="1"/>
      <w:numFmt w:val="decimal"/>
      <w:lvlText w:val="%9."/>
      <w:lvlJc w:val="left"/>
      <w:pPr>
        <w:tabs>
          <w:tab w:val="num" w:pos="11159"/>
        </w:tabs>
        <w:ind w:left="11159"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99C53D9"/>
    <w:multiLevelType w:val="multilevel"/>
    <w:tmpl w:val="F6B4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34FE9"/>
    <w:multiLevelType w:val="multilevel"/>
    <w:tmpl w:val="C308BD0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C035168"/>
    <w:multiLevelType w:val="multilevel"/>
    <w:tmpl w:val="8900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67DA0"/>
    <w:multiLevelType w:val="hybridMultilevel"/>
    <w:tmpl w:val="7D84B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2D9B452C"/>
    <w:multiLevelType w:val="hybridMultilevel"/>
    <w:tmpl w:val="F90E3FA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5A6C80"/>
    <w:multiLevelType w:val="multilevel"/>
    <w:tmpl w:val="78E4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72AA9"/>
    <w:multiLevelType w:val="multilevel"/>
    <w:tmpl w:val="BADE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34CB1E7B"/>
    <w:multiLevelType w:val="multilevel"/>
    <w:tmpl w:val="00A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9511D"/>
    <w:multiLevelType w:val="multilevel"/>
    <w:tmpl w:val="05D8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D06687"/>
    <w:multiLevelType w:val="multilevel"/>
    <w:tmpl w:val="1948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EF4B4C"/>
    <w:multiLevelType w:val="multilevel"/>
    <w:tmpl w:val="CF7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84C6F"/>
    <w:multiLevelType w:val="multilevel"/>
    <w:tmpl w:val="1D28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2066C"/>
    <w:multiLevelType w:val="hybridMultilevel"/>
    <w:tmpl w:val="3E36ED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887536"/>
    <w:multiLevelType w:val="multilevel"/>
    <w:tmpl w:val="E54C147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436419"/>
    <w:multiLevelType w:val="multilevel"/>
    <w:tmpl w:val="BBA8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6C05E7"/>
    <w:multiLevelType w:val="multilevel"/>
    <w:tmpl w:val="62B0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254E52"/>
    <w:multiLevelType w:val="multilevel"/>
    <w:tmpl w:val="A6B8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B47ED8"/>
    <w:multiLevelType w:val="multilevel"/>
    <w:tmpl w:val="F08E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4"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5" w15:restartNumberingAfterBreak="0">
    <w:nsid w:val="5DF00946"/>
    <w:multiLevelType w:val="multilevel"/>
    <w:tmpl w:val="E9E6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050237"/>
    <w:multiLevelType w:val="multilevel"/>
    <w:tmpl w:val="3D7E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5252E4"/>
    <w:multiLevelType w:val="multilevel"/>
    <w:tmpl w:val="6F74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C6225D"/>
    <w:multiLevelType w:val="multilevel"/>
    <w:tmpl w:val="EAB2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0" w15:restartNumberingAfterBreak="0">
    <w:nsid w:val="6DAF2B55"/>
    <w:multiLevelType w:val="multilevel"/>
    <w:tmpl w:val="372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2" w15:restartNumberingAfterBreak="0">
    <w:nsid w:val="71F63BF1"/>
    <w:multiLevelType w:val="multilevel"/>
    <w:tmpl w:val="8D0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5458CE"/>
    <w:multiLevelType w:val="multilevel"/>
    <w:tmpl w:val="5E6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DD2399"/>
    <w:multiLevelType w:val="multilevel"/>
    <w:tmpl w:val="BCCA2A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6" w15:restartNumberingAfterBreak="0">
    <w:nsid w:val="7B0F3D13"/>
    <w:multiLevelType w:val="multilevel"/>
    <w:tmpl w:val="711A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FF127D"/>
    <w:multiLevelType w:val="multilevel"/>
    <w:tmpl w:val="FEC6A0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4"/>
  </w:num>
  <w:num w:numId="2">
    <w:abstractNumId w:val="4"/>
  </w:num>
  <w:num w:numId="3">
    <w:abstractNumId w:val="39"/>
  </w:num>
  <w:num w:numId="4">
    <w:abstractNumId w:val="29"/>
  </w:num>
  <w:num w:numId="5">
    <w:abstractNumId w:val="31"/>
  </w:num>
  <w:num w:numId="6">
    <w:abstractNumId w:val="11"/>
  </w:num>
  <w:num w:numId="7">
    <w:abstractNumId w:val="38"/>
  </w:num>
  <w:num w:numId="8">
    <w:abstractNumId w:val="7"/>
  </w:num>
  <w:num w:numId="9">
    <w:abstractNumId w:val="35"/>
  </w:num>
  <w:num w:numId="10">
    <w:abstractNumId w:val="23"/>
  </w:num>
  <w:num w:numId="11">
    <w:abstractNumId w:val="1"/>
  </w:num>
  <w:num w:numId="12">
    <w:abstractNumId w:val="28"/>
  </w:num>
  <w:num w:numId="13">
    <w:abstractNumId w:val="15"/>
  </w:num>
  <w:num w:numId="14">
    <w:abstractNumId w:val="8"/>
  </w:num>
  <w:num w:numId="15">
    <w:abstractNumId w:val="6"/>
  </w:num>
  <w:num w:numId="16">
    <w:abstractNumId w:val="18"/>
  </w:num>
  <w:num w:numId="17">
    <w:abstractNumId w:val="20"/>
  </w:num>
  <w:num w:numId="18">
    <w:abstractNumId w:val="2"/>
  </w:num>
  <w:num w:numId="19">
    <w:abstractNumId w:val="26"/>
  </w:num>
  <w:num w:numId="20">
    <w:abstractNumId w:val="22"/>
  </w:num>
  <w:num w:numId="21">
    <w:abstractNumId w:val="33"/>
  </w:num>
  <w:num w:numId="22">
    <w:abstractNumId w:val="9"/>
  </w:num>
  <w:num w:numId="23">
    <w:abstractNumId w:val="30"/>
  </w:num>
  <w:num w:numId="24">
    <w:abstractNumId w:val="37"/>
  </w:num>
  <w:num w:numId="25">
    <w:abstractNumId w:val="25"/>
  </w:num>
  <w:num w:numId="26">
    <w:abstractNumId w:val="3"/>
  </w:num>
  <w:num w:numId="27">
    <w:abstractNumId w:val="32"/>
  </w:num>
  <w:num w:numId="28">
    <w:abstractNumId w:val="5"/>
  </w:num>
  <w:num w:numId="29">
    <w:abstractNumId w:val="16"/>
  </w:num>
  <w:num w:numId="30">
    <w:abstractNumId w:val="10"/>
  </w:num>
  <w:num w:numId="31">
    <w:abstractNumId w:val="36"/>
  </w:num>
  <w:num w:numId="32">
    <w:abstractNumId w:val="13"/>
  </w:num>
  <w:num w:numId="33">
    <w:abstractNumId w:val="14"/>
  </w:num>
  <w:num w:numId="34">
    <w:abstractNumId w:val="19"/>
  </w:num>
  <w:num w:numId="35">
    <w:abstractNumId w:val="0"/>
  </w:num>
  <w:num w:numId="36">
    <w:abstractNumId w:val="21"/>
  </w:num>
  <w:num w:numId="37">
    <w:abstractNumId w:val="12"/>
  </w:num>
  <w:num w:numId="38">
    <w:abstractNumId w:val="27"/>
  </w:num>
  <w:num w:numId="39">
    <w:abstractNumId w:val="34"/>
  </w:num>
  <w:num w:numId="40">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proofState w:spelling="clean" w:grammar="clean"/>
  <w:revisionView w:markup="0"/>
  <w:trackRevisions/>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55B"/>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3784A"/>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87A7D"/>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1A68"/>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468A"/>
    <w:rsid w:val="00134CE6"/>
    <w:rsid w:val="00134DB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E80"/>
    <w:rsid w:val="00152F83"/>
    <w:rsid w:val="00153305"/>
    <w:rsid w:val="001545D8"/>
    <w:rsid w:val="00154933"/>
    <w:rsid w:val="00167916"/>
    <w:rsid w:val="00167D24"/>
    <w:rsid w:val="00170686"/>
    <w:rsid w:val="00171C2F"/>
    <w:rsid w:val="001722FE"/>
    <w:rsid w:val="001735B7"/>
    <w:rsid w:val="00175353"/>
    <w:rsid w:val="001757AA"/>
    <w:rsid w:val="001768C6"/>
    <w:rsid w:val="00176F28"/>
    <w:rsid w:val="0017711A"/>
    <w:rsid w:val="001771B6"/>
    <w:rsid w:val="001771CF"/>
    <w:rsid w:val="0018116E"/>
    <w:rsid w:val="001815E3"/>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20F"/>
    <w:rsid w:val="001A15CE"/>
    <w:rsid w:val="001A188D"/>
    <w:rsid w:val="001A41D9"/>
    <w:rsid w:val="001A4728"/>
    <w:rsid w:val="001A5CC0"/>
    <w:rsid w:val="001A74A1"/>
    <w:rsid w:val="001B0340"/>
    <w:rsid w:val="001B0AF4"/>
    <w:rsid w:val="001B152D"/>
    <w:rsid w:val="001B1F40"/>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07B78"/>
    <w:rsid w:val="00212C20"/>
    <w:rsid w:val="002137D3"/>
    <w:rsid w:val="00213AD4"/>
    <w:rsid w:val="0021505A"/>
    <w:rsid w:val="00217379"/>
    <w:rsid w:val="002203DD"/>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0C81"/>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3051"/>
    <w:rsid w:val="00263D9A"/>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C9B"/>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7FA"/>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14F2"/>
    <w:rsid w:val="00322F2D"/>
    <w:rsid w:val="00323212"/>
    <w:rsid w:val="00325FE7"/>
    <w:rsid w:val="003279BF"/>
    <w:rsid w:val="00327A3D"/>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550A"/>
    <w:rsid w:val="0036722A"/>
    <w:rsid w:val="003676C9"/>
    <w:rsid w:val="00367BE7"/>
    <w:rsid w:val="00367F64"/>
    <w:rsid w:val="003702ED"/>
    <w:rsid w:val="00372199"/>
    <w:rsid w:val="00377FBC"/>
    <w:rsid w:val="00380C05"/>
    <w:rsid w:val="00381EBD"/>
    <w:rsid w:val="003823AC"/>
    <w:rsid w:val="00384031"/>
    <w:rsid w:val="00384286"/>
    <w:rsid w:val="0038438B"/>
    <w:rsid w:val="003863E0"/>
    <w:rsid w:val="00387564"/>
    <w:rsid w:val="003901FF"/>
    <w:rsid w:val="003909BB"/>
    <w:rsid w:val="00391263"/>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5F2B"/>
    <w:rsid w:val="003B6F5E"/>
    <w:rsid w:val="003B7481"/>
    <w:rsid w:val="003B7724"/>
    <w:rsid w:val="003C15A1"/>
    <w:rsid w:val="003C24A4"/>
    <w:rsid w:val="003C5EBA"/>
    <w:rsid w:val="003C62C4"/>
    <w:rsid w:val="003C6FD9"/>
    <w:rsid w:val="003D03D8"/>
    <w:rsid w:val="003D220D"/>
    <w:rsid w:val="003D32B9"/>
    <w:rsid w:val="003D3EF7"/>
    <w:rsid w:val="003D40E2"/>
    <w:rsid w:val="003D4F92"/>
    <w:rsid w:val="003E1C77"/>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75C"/>
    <w:rsid w:val="004008C0"/>
    <w:rsid w:val="00400FA7"/>
    <w:rsid w:val="004016FC"/>
    <w:rsid w:val="00402561"/>
    <w:rsid w:val="004039CE"/>
    <w:rsid w:val="00403EC6"/>
    <w:rsid w:val="00403EDC"/>
    <w:rsid w:val="00405CCD"/>
    <w:rsid w:val="00407BA7"/>
    <w:rsid w:val="00407DD7"/>
    <w:rsid w:val="0041090C"/>
    <w:rsid w:val="00411222"/>
    <w:rsid w:val="004128A5"/>
    <w:rsid w:val="00412F0B"/>
    <w:rsid w:val="004133BF"/>
    <w:rsid w:val="004144E0"/>
    <w:rsid w:val="00414DC4"/>
    <w:rsid w:val="004159BB"/>
    <w:rsid w:val="00415A82"/>
    <w:rsid w:val="004179E3"/>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8B5"/>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053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1DC9"/>
    <w:rsid w:val="004C28A4"/>
    <w:rsid w:val="004C3B3E"/>
    <w:rsid w:val="004C6A98"/>
    <w:rsid w:val="004C7C0F"/>
    <w:rsid w:val="004D047E"/>
    <w:rsid w:val="004D0653"/>
    <w:rsid w:val="004D075C"/>
    <w:rsid w:val="004D07EC"/>
    <w:rsid w:val="004D1A8B"/>
    <w:rsid w:val="004D2171"/>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49A4"/>
    <w:rsid w:val="00506B04"/>
    <w:rsid w:val="00506C45"/>
    <w:rsid w:val="0050701D"/>
    <w:rsid w:val="00510453"/>
    <w:rsid w:val="00510F3C"/>
    <w:rsid w:val="00511C58"/>
    <w:rsid w:val="00512B8D"/>
    <w:rsid w:val="00512C57"/>
    <w:rsid w:val="005135BC"/>
    <w:rsid w:val="005138CF"/>
    <w:rsid w:val="00513BA8"/>
    <w:rsid w:val="00515756"/>
    <w:rsid w:val="005167BE"/>
    <w:rsid w:val="005170B2"/>
    <w:rsid w:val="005226EA"/>
    <w:rsid w:val="005265EE"/>
    <w:rsid w:val="00526DAC"/>
    <w:rsid w:val="005307C2"/>
    <w:rsid w:val="00530AD5"/>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01F9"/>
    <w:rsid w:val="005C279B"/>
    <w:rsid w:val="005C4E57"/>
    <w:rsid w:val="005C7221"/>
    <w:rsid w:val="005D240E"/>
    <w:rsid w:val="005D2484"/>
    <w:rsid w:val="005D2542"/>
    <w:rsid w:val="005D2FC6"/>
    <w:rsid w:val="005D6E4E"/>
    <w:rsid w:val="005E051B"/>
    <w:rsid w:val="005E3648"/>
    <w:rsid w:val="005E3ECF"/>
    <w:rsid w:val="005E457C"/>
    <w:rsid w:val="005E4DAB"/>
    <w:rsid w:val="005E5A14"/>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07A45"/>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3E84"/>
    <w:rsid w:val="00654175"/>
    <w:rsid w:val="00654258"/>
    <w:rsid w:val="00654D19"/>
    <w:rsid w:val="00654EC8"/>
    <w:rsid w:val="00657554"/>
    <w:rsid w:val="0066053F"/>
    <w:rsid w:val="00662ADC"/>
    <w:rsid w:val="00663D48"/>
    <w:rsid w:val="00664590"/>
    <w:rsid w:val="00664FAC"/>
    <w:rsid w:val="00670AC1"/>
    <w:rsid w:val="00671DF4"/>
    <w:rsid w:val="00672F29"/>
    <w:rsid w:val="00677331"/>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97035"/>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37AAC"/>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63BA"/>
    <w:rsid w:val="00757414"/>
    <w:rsid w:val="007606CF"/>
    <w:rsid w:val="007618F4"/>
    <w:rsid w:val="00761D81"/>
    <w:rsid w:val="00771538"/>
    <w:rsid w:val="007718CF"/>
    <w:rsid w:val="00773FF8"/>
    <w:rsid w:val="00773FFC"/>
    <w:rsid w:val="00774D26"/>
    <w:rsid w:val="007759E9"/>
    <w:rsid w:val="00776D75"/>
    <w:rsid w:val="00777048"/>
    <w:rsid w:val="00780E22"/>
    <w:rsid w:val="00780E34"/>
    <w:rsid w:val="00784249"/>
    <w:rsid w:val="0078600C"/>
    <w:rsid w:val="00790167"/>
    <w:rsid w:val="007906B8"/>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291F"/>
    <w:rsid w:val="007C32A0"/>
    <w:rsid w:val="007C3B14"/>
    <w:rsid w:val="007C4880"/>
    <w:rsid w:val="007C4AD5"/>
    <w:rsid w:val="007C52C9"/>
    <w:rsid w:val="007C7221"/>
    <w:rsid w:val="007D0D3A"/>
    <w:rsid w:val="007D2950"/>
    <w:rsid w:val="007D55F0"/>
    <w:rsid w:val="007E0127"/>
    <w:rsid w:val="007E0A80"/>
    <w:rsid w:val="007E12AA"/>
    <w:rsid w:val="007E43B2"/>
    <w:rsid w:val="007E5B0E"/>
    <w:rsid w:val="007E6E76"/>
    <w:rsid w:val="007F0DEE"/>
    <w:rsid w:val="007F0F33"/>
    <w:rsid w:val="007F1570"/>
    <w:rsid w:val="007F2252"/>
    <w:rsid w:val="007F2BCA"/>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864"/>
    <w:rsid w:val="00823D91"/>
    <w:rsid w:val="00824C2E"/>
    <w:rsid w:val="008279DC"/>
    <w:rsid w:val="00827F01"/>
    <w:rsid w:val="00830D6B"/>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4962"/>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3A50"/>
    <w:rsid w:val="008A4BB6"/>
    <w:rsid w:val="008A5A11"/>
    <w:rsid w:val="008A6A5D"/>
    <w:rsid w:val="008A7B3C"/>
    <w:rsid w:val="008B0259"/>
    <w:rsid w:val="008B258F"/>
    <w:rsid w:val="008B2BAB"/>
    <w:rsid w:val="008B33D8"/>
    <w:rsid w:val="008B340E"/>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6B2A"/>
    <w:rsid w:val="0092741E"/>
    <w:rsid w:val="009311E0"/>
    <w:rsid w:val="009314AF"/>
    <w:rsid w:val="009320ED"/>
    <w:rsid w:val="009325E4"/>
    <w:rsid w:val="0093503A"/>
    <w:rsid w:val="009362F0"/>
    <w:rsid w:val="009365F5"/>
    <w:rsid w:val="00936EBA"/>
    <w:rsid w:val="00937201"/>
    <w:rsid w:val="00941670"/>
    <w:rsid w:val="009417F2"/>
    <w:rsid w:val="00941963"/>
    <w:rsid w:val="00941D25"/>
    <w:rsid w:val="00941DFB"/>
    <w:rsid w:val="009424E7"/>
    <w:rsid w:val="009425C0"/>
    <w:rsid w:val="00943019"/>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0C4"/>
    <w:rsid w:val="009D078B"/>
    <w:rsid w:val="009D1919"/>
    <w:rsid w:val="009D2A2D"/>
    <w:rsid w:val="009D3EBC"/>
    <w:rsid w:val="009D40DB"/>
    <w:rsid w:val="009D6C5F"/>
    <w:rsid w:val="009E198A"/>
    <w:rsid w:val="009E2A00"/>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07BCD"/>
    <w:rsid w:val="00A10506"/>
    <w:rsid w:val="00A11FD2"/>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E48"/>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053D"/>
    <w:rsid w:val="00A91964"/>
    <w:rsid w:val="00A930C5"/>
    <w:rsid w:val="00A93540"/>
    <w:rsid w:val="00A938FC"/>
    <w:rsid w:val="00A93FE3"/>
    <w:rsid w:val="00A958BE"/>
    <w:rsid w:val="00A96808"/>
    <w:rsid w:val="00AA1173"/>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2B5"/>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579C"/>
    <w:rsid w:val="00B26C1A"/>
    <w:rsid w:val="00B32470"/>
    <w:rsid w:val="00B32808"/>
    <w:rsid w:val="00B336D3"/>
    <w:rsid w:val="00B338E7"/>
    <w:rsid w:val="00B33D1F"/>
    <w:rsid w:val="00B349FE"/>
    <w:rsid w:val="00B35034"/>
    <w:rsid w:val="00B35870"/>
    <w:rsid w:val="00B35952"/>
    <w:rsid w:val="00B35963"/>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5BC0"/>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0C85"/>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1D8E"/>
    <w:rsid w:val="00BC266D"/>
    <w:rsid w:val="00BC3396"/>
    <w:rsid w:val="00BC45D1"/>
    <w:rsid w:val="00BC56BE"/>
    <w:rsid w:val="00BC6C85"/>
    <w:rsid w:val="00BC6F31"/>
    <w:rsid w:val="00BD1112"/>
    <w:rsid w:val="00BD295C"/>
    <w:rsid w:val="00BD2A11"/>
    <w:rsid w:val="00BD5767"/>
    <w:rsid w:val="00BD6483"/>
    <w:rsid w:val="00BD6CFD"/>
    <w:rsid w:val="00BD7EDD"/>
    <w:rsid w:val="00BE055A"/>
    <w:rsid w:val="00BE05CE"/>
    <w:rsid w:val="00BE06B0"/>
    <w:rsid w:val="00BE1A6D"/>
    <w:rsid w:val="00BE1FD7"/>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177FD"/>
    <w:rsid w:val="00C22270"/>
    <w:rsid w:val="00C22F9A"/>
    <w:rsid w:val="00C236BF"/>
    <w:rsid w:val="00C2458D"/>
    <w:rsid w:val="00C247BD"/>
    <w:rsid w:val="00C24E0A"/>
    <w:rsid w:val="00C24FE7"/>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4702C"/>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458F"/>
    <w:rsid w:val="00C75362"/>
    <w:rsid w:val="00C75697"/>
    <w:rsid w:val="00C7695A"/>
    <w:rsid w:val="00C81266"/>
    <w:rsid w:val="00C82755"/>
    <w:rsid w:val="00C84390"/>
    <w:rsid w:val="00C85038"/>
    <w:rsid w:val="00C85B0B"/>
    <w:rsid w:val="00C86B04"/>
    <w:rsid w:val="00C90966"/>
    <w:rsid w:val="00C912E7"/>
    <w:rsid w:val="00C9254C"/>
    <w:rsid w:val="00C92B96"/>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CF4F1E"/>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7B"/>
    <w:rsid w:val="00D723CB"/>
    <w:rsid w:val="00D73B6C"/>
    <w:rsid w:val="00D77A91"/>
    <w:rsid w:val="00D80E84"/>
    <w:rsid w:val="00D837F8"/>
    <w:rsid w:val="00D83903"/>
    <w:rsid w:val="00D83DE4"/>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0B62"/>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1B66"/>
    <w:rsid w:val="00DD23A6"/>
    <w:rsid w:val="00DD4AC5"/>
    <w:rsid w:val="00DD4CDD"/>
    <w:rsid w:val="00DD7877"/>
    <w:rsid w:val="00DD7AEF"/>
    <w:rsid w:val="00DE0071"/>
    <w:rsid w:val="00DE1528"/>
    <w:rsid w:val="00DE219E"/>
    <w:rsid w:val="00DE258A"/>
    <w:rsid w:val="00DE2AA5"/>
    <w:rsid w:val="00DE2D9B"/>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0D3D"/>
    <w:rsid w:val="00E0120E"/>
    <w:rsid w:val="00E01CA8"/>
    <w:rsid w:val="00E02709"/>
    <w:rsid w:val="00E0605F"/>
    <w:rsid w:val="00E061D7"/>
    <w:rsid w:val="00E109B3"/>
    <w:rsid w:val="00E110F5"/>
    <w:rsid w:val="00E11462"/>
    <w:rsid w:val="00E151E8"/>
    <w:rsid w:val="00E15C9C"/>
    <w:rsid w:val="00E16258"/>
    <w:rsid w:val="00E20FB2"/>
    <w:rsid w:val="00E2142D"/>
    <w:rsid w:val="00E21AD0"/>
    <w:rsid w:val="00E23B6D"/>
    <w:rsid w:val="00E23FB8"/>
    <w:rsid w:val="00E245E9"/>
    <w:rsid w:val="00E2662C"/>
    <w:rsid w:val="00E2794F"/>
    <w:rsid w:val="00E32417"/>
    <w:rsid w:val="00E348B9"/>
    <w:rsid w:val="00E34ABA"/>
    <w:rsid w:val="00E34BBC"/>
    <w:rsid w:val="00E34DE0"/>
    <w:rsid w:val="00E35E85"/>
    <w:rsid w:val="00E37152"/>
    <w:rsid w:val="00E4045C"/>
    <w:rsid w:val="00E404D0"/>
    <w:rsid w:val="00E41F9B"/>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1755"/>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94DA5"/>
    <w:rsid w:val="00EA037A"/>
    <w:rsid w:val="00EA1302"/>
    <w:rsid w:val="00EA1A5E"/>
    <w:rsid w:val="00EA7AF4"/>
    <w:rsid w:val="00EB0389"/>
    <w:rsid w:val="00EB1CCF"/>
    <w:rsid w:val="00EB37E8"/>
    <w:rsid w:val="00EB5660"/>
    <w:rsid w:val="00EB73A8"/>
    <w:rsid w:val="00EB74BA"/>
    <w:rsid w:val="00EB784E"/>
    <w:rsid w:val="00EC087F"/>
    <w:rsid w:val="00EC08F2"/>
    <w:rsid w:val="00EC0AD2"/>
    <w:rsid w:val="00EC2849"/>
    <w:rsid w:val="00EC4916"/>
    <w:rsid w:val="00EC49C1"/>
    <w:rsid w:val="00EC4F27"/>
    <w:rsid w:val="00EC52E0"/>
    <w:rsid w:val="00ED0F92"/>
    <w:rsid w:val="00ED25B7"/>
    <w:rsid w:val="00ED41DC"/>
    <w:rsid w:val="00ED543B"/>
    <w:rsid w:val="00EE180B"/>
    <w:rsid w:val="00EE1A56"/>
    <w:rsid w:val="00EE2093"/>
    <w:rsid w:val="00EE2248"/>
    <w:rsid w:val="00EE315F"/>
    <w:rsid w:val="00EE56FB"/>
    <w:rsid w:val="00EE57C1"/>
    <w:rsid w:val="00EE6950"/>
    <w:rsid w:val="00EE6E3A"/>
    <w:rsid w:val="00EE73BF"/>
    <w:rsid w:val="00EF1261"/>
    <w:rsid w:val="00F00D1C"/>
    <w:rsid w:val="00F00D6C"/>
    <w:rsid w:val="00F0223D"/>
    <w:rsid w:val="00F03C35"/>
    <w:rsid w:val="00F057FA"/>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492"/>
    <w:rsid w:val="00F22B11"/>
    <w:rsid w:val="00F23482"/>
    <w:rsid w:val="00F2410D"/>
    <w:rsid w:val="00F2562C"/>
    <w:rsid w:val="00F27AF0"/>
    <w:rsid w:val="00F27AF5"/>
    <w:rsid w:val="00F30B21"/>
    <w:rsid w:val="00F32991"/>
    <w:rsid w:val="00F33309"/>
    <w:rsid w:val="00F34800"/>
    <w:rsid w:val="00F3571D"/>
    <w:rsid w:val="00F35BE2"/>
    <w:rsid w:val="00F37CA6"/>
    <w:rsid w:val="00F40312"/>
    <w:rsid w:val="00F409EB"/>
    <w:rsid w:val="00F411EE"/>
    <w:rsid w:val="00F42306"/>
    <w:rsid w:val="00F42B65"/>
    <w:rsid w:val="00F436C0"/>
    <w:rsid w:val="00F44F9F"/>
    <w:rsid w:val="00F46498"/>
    <w:rsid w:val="00F4649B"/>
    <w:rsid w:val="00F46868"/>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4A2"/>
    <w:rsid w:val="00FD4809"/>
    <w:rsid w:val="00FD5D33"/>
    <w:rsid w:val="00FE0DF0"/>
    <w:rsid w:val="00FE0F3F"/>
    <w:rsid w:val="00FE3CC0"/>
    <w:rsid w:val="00FE3EEE"/>
    <w:rsid w:val="00FE555A"/>
    <w:rsid w:val="00FE66AF"/>
    <w:rsid w:val="00FE7727"/>
    <w:rsid w:val="00FE7AE5"/>
    <w:rsid w:val="00FF0467"/>
    <w:rsid w:val="00FF1405"/>
    <w:rsid w:val="00FF17C0"/>
    <w:rsid w:val="00FF201B"/>
    <w:rsid w:val="00FF3FE9"/>
    <w:rsid w:val="00FF4F62"/>
    <w:rsid w:val="00FF5126"/>
    <w:rsid w:val="00FF7A82"/>
    <w:rsid w:val="58955A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FD44A2"/>
    <w:pPr>
      <w:spacing w:after="120"/>
    </w:pPr>
    <w:rPr>
      <w:rFonts w:ascii="Segoe UI Symbol" w:eastAsiaTheme="minorEastAsia" w:hAnsi="Segoe UI Symbol"/>
      <w:lang w:bidi="en-US"/>
    </w:rPr>
  </w:style>
  <w:style w:type="paragraph" w:styleId="Heading1">
    <w:name w:val="heading 1"/>
    <w:basedOn w:val="Normal"/>
    <w:next w:val="ppBodyText"/>
    <w:link w:val="Heading1Char"/>
    <w:uiPriority w:val="9"/>
    <w:qFormat/>
    <w:rsid w:val="00C4702C"/>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4702C"/>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02C"/>
    <w:rPr>
      <w:rFonts w:ascii="Segoe UI Symbol" w:eastAsiaTheme="majorEastAsia" w:hAnsi="Segoe UI Symbol" w:cstheme="majorBidi"/>
      <w:b/>
      <w:bCs/>
      <w:color w:val="365F91" w:themeColor="accent1" w:themeShade="BF"/>
      <w:sz w:val="32"/>
      <w:szCs w:val="28"/>
      <w:lang w:bidi="en-US"/>
    </w:rPr>
  </w:style>
  <w:style w:type="character" w:customStyle="1" w:styleId="Heading2Char">
    <w:name w:val="Heading 2 Char"/>
    <w:basedOn w:val="DefaultParagraphFont"/>
    <w:link w:val="Heading2"/>
    <w:uiPriority w:val="9"/>
    <w:rsid w:val="00C4702C"/>
    <w:rPr>
      <w:rFonts w:ascii="Segoe UI Symbol" w:eastAsiaTheme="majorEastAsia" w:hAnsi="Segoe UI Symbol" w:cstheme="majorBidi"/>
      <w:b/>
      <w:bCs/>
      <w:color w:val="4F81BD" w:themeColor="accent1"/>
      <w:sz w:val="28"/>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C4702C"/>
    <w:pPr>
      <w:numPr>
        <w:ilvl w:val="1"/>
        <w:numId w:val="10"/>
      </w:numPr>
      <w:spacing w:after="120"/>
    </w:pPr>
    <w:rPr>
      <w:rFonts w:eastAsiaTheme="minorEastAsia"/>
      <w:lang w:bidi="en-US"/>
    </w:rPr>
  </w:style>
  <w:style w:type="paragraph" w:customStyle="1" w:styleId="ppBodyTextIndent">
    <w:name w:val="pp Body Text Indent"/>
    <w:basedOn w:val="ppBodyText"/>
    <w:rsid w:val="00C4702C"/>
    <w:pPr>
      <w:numPr>
        <w:ilvl w:val="2"/>
      </w:numPr>
    </w:pPr>
  </w:style>
  <w:style w:type="paragraph" w:customStyle="1" w:styleId="ppBodyTextIndent2">
    <w:name w:val="pp Body Text Indent 2"/>
    <w:basedOn w:val="ppBodyTextIndent"/>
    <w:rsid w:val="00C4702C"/>
    <w:pPr>
      <w:numPr>
        <w:ilvl w:val="3"/>
      </w:numPr>
    </w:pPr>
  </w:style>
  <w:style w:type="paragraph" w:customStyle="1" w:styleId="ppBulletList">
    <w:name w:val="pp Bullet List"/>
    <w:basedOn w:val="ppNumberList"/>
    <w:link w:val="ppBulletListChar"/>
    <w:qFormat/>
    <w:rsid w:val="00C4702C"/>
    <w:pPr>
      <w:numPr>
        <w:numId w:val="2"/>
      </w:numPr>
      <w:tabs>
        <w:tab w:val="clear" w:pos="1440"/>
      </w:tabs>
      <w:ind w:left="754" w:hanging="357"/>
    </w:pPr>
  </w:style>
  <w:style w:type="paragraph" w:customStyle="1" w:styleId="ppBulletListIndent">
    <w:name w:val="pp Bullet List Indent"/>
    <w:basedOn w:val="ppBulletList"/>
    <w:rsid w:val="00C4702C"/>
    <w:pPr>
      <w:numPr>
        <w:ilvl w:val="2"/>
      </w:numPr>
      <w:ind w:left="1434" w:hanging="357"/>
    </w:pPr>
  </w:style>
  <w:style w:type="paragraph" w:customStyle="1" w:styleId="ppBulletListTable">
    <w:name w:val="pp Bullet List Table"/>
    <w:basedOn w:val="Normal"/>
    <w:uiPriority w:val="11"/>
    <w:rsid w:val="00C4702C"/>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4702C"/>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C4702C"/>
    <w:pPr>
      <w:numPr>
        <w:ilvl w:val="2"/>
      </w:numPr>
    </w:pPr>
  </w:style>
  <w:style w:type="paragraph" w:customStyle="1" w:styleId="ppCodeIndent2">
    <w:name w:val="pp Code Indent 2"/>
    <w:basedOn w:val="ppCodeIndent"/>
    <w:rsid w:val="00C4702C"/>
    <w:pPr>
      <w:numPr>
        <w:ilvl w:val="3"/>
      </w:numPr>
      <w:ind w:left="1440"/>
    </w:pPr>
  </w:style>
  <w:style w:type="paragraph" w:customStyle="1" w:styleId="ppCodeLanguage">
    <w:name w:val="pp Code Language"/>
    <w:basedOn w:val="Normal"/>
    <w:next w:val="ppCode"/>
    <w:qFormat/>
    <w:rsid w:val="00C4702C"/>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4702C"/>
    <w:pPr>
      <w:numPr>
        <w:ilvl w:val="2"/>
      </w:numPr>
      <w:ind w:left="720"/>
    </w:pPr>
  </w:style>
  <w:style w:type="paragraph" w:customStyle="1" w:styleId="ppCodeLanguageIndent2">
    <w:name w:val="pp Code Language Indent 2"/>
    <w:basedOn w:val="ppCodeLanguageIndent"/>
    <w:next w:val="ppCodeIndent2"/>
    <w:rsid w:val="00C4702C"/>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C4702C"/>
    <w:pPr>
      <w:numPr>
        <w:ilvl w:val="1"/>
        <w:numId w:val="6"/>
      </w:numPr>
      <w:spacing w:after="0"/>
      <w:ind w:left="0"/>
    </w:pPr>
  </w:style>
  <w:style w:type="paragraph" w:customStyle="1" w:styleId="ppFigureCaption">
    <w:name w:val="pp Figure Caption"/>
    <w:basedOn w:val="Normal"/>
    <w:next w:val="ppBodyText"/>
    <w:qFormat/>
    <w:rsid w:val="00C4702C"/>
    <w:pPr>
      <w:numPr>
        <w:ilvl w:val="1"/>
        <w:numId w:val="5"/>
      </w:numPr>
      <w:ind w:left="0"/>
    </w:pPr>
    <w:rPr>
      <w:i/>
    </w:rPr>
  </w:style>
  <w:style w:type="paragraph" w:customStyle="1" w:styleId="ppFigureCaptionIndent">
    <w:name w:val="pp Figure Caption Indent"/>
    <w:basedOn w:val="ppFigureCaption"/>
    <w:next w:val="ppBodyTextIndent"/>
    <w:rsid w:val="00C4702C"/>
    <w:pPr>
      <w:numPr>
        <w:ilvl w:val="2"/>
      </w:numPr>
      <w:ind w:left="720"/>
    </w:pPr>
  </w:style>
  <w:style w:type="paragraph" w:customStyle="1" w:styleId="ppFigureCaptionIndent2">
    <w:name w:val="pp Figure Caption Indent 2"/>
    <w:basedOn w:val="ppFigureCaptionIndent"/>
    <w:next w:val="ppBodyTextIndent2"/>
    <w:rsid w:val="00C4702C"/>
    <w:pPr>
      <w:numPr>
        <w:ilvl w:val="3"/>
      </w:numPr>
      <w:ind w:left="1440"/>
    </w:pPr>
  </w:style>
  <w:style w:type="paragraph" w:customStyle="1" w:styleId="ppFigureIndent">
    <w:name w:val="pp Figure Indent"/>
    <w:basedOn w:val="ppFigure"/>
    <w:next w:val="Normal"/>
    <w:rsid w:val="00C4702C"/>
    <w:pPr>
      <w:numPr>
        <w:ilvl w:val="2"/>
      </w:numPr>
      <w:ind w:left="720"/>
    </w:pPr>
  </w:style>
  <w:style w:type="paragraph" w:customStyle="1" w:styleId="ppFigureIndent2">
    <w:name w:val="pp Figure Indent 2"/>
    <w:basedOn w:val="ppFigureIndent"/>
    <w:next w:val="Normal"/>
    <w:rsid w:val="00C4702C"/>
    <w:pPr>
      <w:numPr>
        <w:ilvl w:val="3"/>
      </w:numPr>
      <w:ind w:left="1440"/>
    </w:pPr>
  </w:style>
  <w:style w:type="paragraph" w:customStyle="1" w:styleId="ppFigureNumber">
    <w:name w:val="pp Figure Number"/>
    <w:basedOn w:val="Normal"/>
    <w:next w:val="ppFigureCaption"/>
    <w:rsid w:val="00C4702C"/>
    <w:pPr>
      <w:numPr>
        <w:ilvl w:val="1"/>
        <w:numId w:val="7"/>
      </w:numPr>
      <w:spacing w:after="0"/>
      <w:ind w:left="0"/>
    </w:pPr>
    <w:rPr>
      <w:b/>
    </w:rPr>
  </w:style>
  <w:style w:type="paragraph" w:customStyle="1" w:styleId="ppFigureNumberIndent">
    <w:name w:val="pp Figure Number Indent"/>
    <w:basedOn w:val="ppFigureNumber"/>
    <w:next w:val="ppFigureCaptionIndent"/>
    <w:rsid w:val="00C4702C"/>
    <w:pPr>
      <w:numPr>
        <w:ilvl w:val="2"/>
      </w:numPr>
      <w:ind w:left="720"/>
    </w:pPr>
  </w:style>
  <w:style w:type="paragraph" w:customStyle="1" w:styleId="ppFigureNumberIndent2">
    <w:name w:val="pp Figure Number Indent 2"/>
    <w:basedOn w:val="ppFigureNumberIndent"/>
    <w:next w:val="ppFigureCaptionIndent2"/>
    <w:rsid w:val="00C4702C"/>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C4702C"/>
    <w:pPr>
      <w:numPr>
        <w:ilvl w:val="1"/>
        <w:numId w:val="9"/>
      </w:numPr>
      <w:tabs>
        <w:tab w:val="left" w:pos="1440"/>
      </w:tabs>
      <w:ind w:left="754" w:hanging="357"/>
    </w:pPr>
  </w:style>
  <w:style w:type="paragraph" w:customStyle="1" w:styleId="ppListEnd">
    <w:name w:val="pp List End"/>
    <w:basedOn w:val="ppNumberList"/>
    <w:next w:val="ppBodyText"/>
    <w:rsid w:val="00C4702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4702C"/>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C4702C"/>
    <w:pPr>
      <w:numPr>
        <w:ilvl w:val="2"/>
      </w:numPr>
    </w:pPr>
  </w:style>
  <w:style w:type="paragraph" w:customStyle="1" w:styleId="ppNoteIndent2">
    <w:name w:val="pp Note Indent 2"/>
    <w:basedOn w:val="ppNoteIndent"/>
    <w:rsid w:val="00C4702C"/>
    <w:pPr>
      <w:numPr>
        <w:ilvl w:val="3"/>
      </w:numPr>
      <w:ind w:left="1584"/>
    </w:pPr>
  </w:style>
  <w:style w:type="paragraph" w:customStyle="1" w:styleId="ppNumberListIndent">
    <w:name w:val="pp Number List Indent"/>
    <w:basedOn w:val="ppNumberList"/>
    <w:rsid w:val="00C4702C"/>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C4702C"/>
    <w:rPr>
      <w:rFonts w:ascii="Segoe UI Symbol" w:eastAsiaTheme="minorEastAsia" w:hAnsi="Segoe UI Symbol"/>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C4702C"/>
    <w:pPr>
      <w:numPr>
        <w:ilvl w:val="4"/>
      </w:numPr>
    </w:pPr>
  </w:style>
  <w:style w:type="paragraph" w:customStyle="1" w:styleId="ppBulletListIndent2">
    <w:name w:val="pp Bullet List Indent 2"/>
    <w:basedOn w:val="ppBulletListIndent"/>
    <w:qFormat/>
    <w:rsid w:val="00C4702C"/>
    <w:pPr>
      <w:numPr>
        <w:ilvl w:val="3"/>
      </w:numPr>
      <w:ind w:left="2115" w:hanging="357"/>
    </w:pPr>
  </w:style>
  <w:style w:type="paragraph" w:customStyle="1" w:styleId="ppNumberListIndent2">
    <w:name w:val="pp Number List Indent 2"/>
    <w:basedOn w:val="ppNumberListIndent"/>
    <w:qFormat/>
    <w:rsid w:val="00C4702C"/>
    <w:pPr>
      <w:numPr>
        <w:ilvl w:val="3"/>
      </w:numPr>
      <w:ind w:left="2115" w:hanging="357"/>
    </w:pPr>
  </w:style>
  <w:style w:type="paragraph" w:customStyle="1" w:styleId="ppCodeIndent3">
    <w:name w:val="pp Code Indent 3"/>
    <w:basedOn w:val="ppCodeIndent2"/>
    <w:qFormat/>
    <w:rsid w:val="00C4702C"/>
    <w:pPr>
      <w:numPr>
        <w:ilvl w:val="4"/>
      </w:numPr>
    </w:pPr>
  </w:style>
  <w:style w:type="paragraph" w:customStyle="1" w:styleId="ppCodeLanguageIndent3">
    <w:name w:val="pp Code Language Indent 3"/>
    <w:basedOn w:val="ppCodeLanguageIndent2"/>
    <w:next w:val="ppCodeIndent3"/>
    <w:qFormat/>
    <w:rsid w:val="00C4702C"/>
    <w:pPr>
      <w:numPr>
        <w:ilvl w:val="4"/>
      </w:numPr>
    </w:pPr>
  </w:style>
  <w:style w:type="paragraph" w:customStyle="1" w:styleId="ppNoteIndent3">
    <w:name w:val="pp Note Indent 3"/>
    <w:basedOn w:val="ppNoteIndent2"/>
    <w:qFormat/>
    <w:rsid w:val="00C4702C"/>
    <w:pPr>
      <w:numPr>
        <w:ilvl w:val="4"/>
      </w:numPr>
    </w:pPr>
  </w:style>
  <w:style w:type="paragraph" w:customStyle="1" w:styleId="ppFigureIndent3">
    <w:name w:val="pp Figure Indent 3"/>
    <w:basedOn w:val="ppFigureIndent2"/>
    <w:qFormat/>
    <w:rsid w:val="00C4702C"/>
    <w:pPr>
      <w:numPr>
        <w:ilvl w:val="4"/>
      </w:numPr>
    </w:pPr>
  </w:style>
  <w:style w:type="paragraph" w:customStyle="1" w:styleId="ppFigureCaptionIndent3">
    <w:name w:val="pp Figure Caption Indent 3"/>
    <w:basedOn w:val="ppFigureCaptionIndent2"/>
    <w:qFormat/>
    <w:rsid w:val="00C4702C"/>
    <w:pPr>
      <w:numPr>
        <w:ilvl w:val="4"/>
      </w:numPr>
    </w:pPr>
  </w:style>
  <w:style w:type="paragraph" w:customStyle="1" w:styleId="ppFigureNumberIndent3">
    <w:name w:val="pp Figure Number Indent 3"/>
    <w:basedOn w:val="ppFigureNumberIndent2"/>
    <w:qFormat/>
    <w:rsid w:val="00C4702C"/>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C4702C"/>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C4702C"/>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C4702C"/>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2">
      <w:bodyDiv w:val="1"/>
      <w:marLeft w:val="0"/>
      <w:marRight w:val="0"/>
      <w:marTop w:val="0"/>
      <w:marBottom w:val="0"/>
      <w:divBdr>
        <w:top w:val="none" w:sz="0" w:space="0" w:color="auto"/>
        <w:left w:val="none" w:sz="0" w:space="0" w:color="auto"/>
        <w:bottom w:val="none" w:sz="0" w:space="0" w:color="auto"/>
        <w:right w:val="none" w:sz="0" w:space="0" w:color="auto"/>
      </w:divBdr>
      <w:divsChild>
        <w:div w:id="1704987182">
          <w:marLeft w:val="0"/>
          <w:marRight w:val="0"/>
          <w:marTop w:val="0"/>
          <w:marBottom w:val="0"/>
          <w:divBdr>
            <w:top w:val="none" w:sz="0" w:space="0" w:color="auto"/>
            <w:left w:val="none" w:sz="0" w:space="0" w:color="auto"/>
            <w:bottom w:val="none" w:sz="0" w:space="0" w:color="auto"/>
            <w:right w:val="none" w:sz="0" w:space="0" w:color="auto"/>
          </w:divBdr>
          <w:divsChild>
            <w:div w:id="903491570">
              <w:marLeft w:val="0"/>
              <w:marRight w:val="0"/>
              <w:marTop w:val="0"/>
              <w:marBottom w:val="0"/>
              <w:divBdr>
                <w:top w:val="none" w:sz="0" w:space="0" w:color="auto"/>
                <w:left w:val="none" w:sz="0" w:space="0" w:color="auto"/>
                <w:bottom w:val="none" w:sz="0" w:space="0" w:color="auto"/>
                <w:right w:val="none" w:sz="0" w:space="0" w:color="auto"/>
              </w:divBdr>
              <w:divsChild>
                <w:div w:id="1398166642">
                  <w:marLeft w:val="0"/>
                  <w:marRight w:val="0"/>
                  <w:marTop w:val="0"/>
                  <w:marBottom w:val="0"/>
                  <w:divBdr>
                    <w:top w:val="none" w:sz="0" w:space="0" w:color="auto"/>
                    <w:left w:val="none" w:sz="0" w:space="0" w:color="auto"/>
                    <w:bottom w:val="none" w:sz="0" w:space="0" w:color="auto"/>
                    <w:right w:val="none" w:sz="0" w:space="0" w:color="auto"/>
                  </w:divBdr>
                  <w:divsChild>
                    <w:div w:id="1554732604">
                      <w:marLeft w:val="0"/>
                      <w:marRight w:val="0"/>
                      <w:marTop w:val="0"/>
                      <w:marBottom w:val="0"/>
                      <w:divBdr>
                        <w:top w:val="none" w:sz="0" w:space="0" w:color="auto"/>
                        <w:left w:val="none" w:sz="0" w:space="0" w:color="auto"/>
                        <w:bottom w:val="none" w:sz="0" w:space="0" w:color="auto"/>
                        <w:right w:val="none" w:sz="0" w:space="0" w:color="auto"/>
                      </w:divBdr>
                      <w:divsChild>
                        <w:div w:id="696931803">
                          <w:marLeft w:val="0"/>
                          <w:marRight w:val="0"/>
                          <w:marTop w:val="0"/>
                          <w:marBottom w:val="0"/>
                          <w:divBdr>
                            <w:top w:val="none" w:sz="0" w:space="0" w:color="auto"/>
                            <w:left w:val="none" w:sz="0" w:space="0" w:color="auto"/>
                            <w:bottom w:val="none" w:sz="0" w:space="0" w:color="auto"/>
                            <w:right w:val="none" w:sz="0" w:space="0" w:color="auto"/>
                          </w:divBdr>
                          <w:divsChild>
                            <w:div w:id="779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38960091">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zure/Cortana-Intelligence-Gallery-Content/blob/master/Tutorials/Data-Lake/media/architecture.png"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portal.azure.com/#create/Microsoft.Template/uri/https%3A%2F%2Fraw.githubusercontent.com%2FAzure%2FCortana-Intelligence-Gallery-Content%2Fmaster%2FTutorials%2FData-Lake%2Fazuredeploy_part2.js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ortal.azure.com/#create/Microsoft.Template/uri/https%3A%2F%2Fraw.githubusercontent.com%2FAzure%2FCortana-Intelligence-Gallery-Content%2Fmaster%2FTutorials%2FData-Lake%2Fazuredeploy_part1.json"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zure/Cortana-Intelligence-Gallery-Content/blob/master/Tutorials/Data-Lake/media/result_dashboard.png"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zure/Cortana-Intelligence-Gallery-Content/blob/master/Tutorials/Data-Lake/media/arm1.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Azure/Cortana-Intelligence-Gallery-Content/blob/master/Tutorials/Data-Lake/media/arm_adf.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2.xml><?xml version="1.0" encoding="utf-8"?>
<ds:datastoreItem xmlns:ds="http://schemas.openxmlformats.org/officeDocument/2006/customXml" ds:itemID="{8B1DE1F0-E09D-4086-9E51-ED87A9D4D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F4F385E-8A82-4371-B5C2-CDDCA09B8DBF}">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1209341-B9E8-4E24-A10A-629561132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5292</Words>
  <Characters>30169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2016-08-18T09:02:00Z</dcterms:created>
  <dcterms:modified xsi:type="dcterms:W3CDTF">2016-08-25T08:28:00Z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