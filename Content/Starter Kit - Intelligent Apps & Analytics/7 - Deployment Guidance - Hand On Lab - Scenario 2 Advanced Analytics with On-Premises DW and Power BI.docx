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bookmarkStart w:id="0" w:name="_GoBack"/>
      <w:bookmarkEnd w:id="0"/>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00B2579C">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1BF8CF94" w:rsidR="00855889" w:rsidRPr="00B2579C" w:rsidRDefault="00A07BCD" w:rsidP="00855889">
      <w:pPr>
        <w:pStyle w:val="HOLTitle1"/>
        <w:rPr>
          <w:rFonts w:ascii="Segoe UI" w:hAnsi="Segoe UI" w:cs="Segoe UI"/>
          <w:noProof/>
        </w:rPr>
      </w:pPr>
      <w:r>
        <w:rPr>
          <w:rFonts w:ascii="Segoe UI" w:hAnsi="Segoe UI" w:cs="Segoe UI"/>
          <w:noProof/>
        </w:rPr>
        <w:t>Power BI</w:t>
      </w:r>
      <w:r w:rsidR="00C70FBA" w:rsidRPr="00B2579C">
        <w:rPr>
          <w:rFonts w:ascii="Segoe UI" w:hAnsi="Segoe UI" w:cs="Segoe UI"/>
          <w:noProof/>
        </w:rPr>
        <w:t xml:space="preserve"> </w:t>
      </w:r>
      <w:r w:rsidR="00855889" w:rsidRPr="00B2579C">
        <w:rPr>
          <w:rFonts w:ascii="Segoe UI" w:hAnsi="Segoe UI" w:cs="Segoe UI"/>
          <w:noProof/>
        </w:rPr>
        <w:t>Scenario</w:t>
      </w:r>
    </w:p>
    <w:p w14:paraId="27CD4D62" w14:textId="672B2B1E" w:rsidR="00855889" w:rsidRPr="00B2579C" w:rsidRDefault="00635A5F" w:rsidP="00855889">
      <w:pPr>
        <w:rPr>
          <w:rFonts w:ascii="Segoe UI" w:hAnsi="Segoe UI" w:cs="Segoe UI"/>
          <w:noProof/>
          <w:szCs w:val="20"/>
        </w:rPr>
      </w:pPr>
      <w:r w:rsidRPr="00635A5F">
        <w:rPr>
          <w:rFonts w:ascii="Segoe UI" w:eastAsia="Batang" w:hAnsi="Segoe UI" w:cs="Segoe UI"/>
          <w:noProof/>
          <w:sz w:val="40"/>
          <w:szCs w:val="40"/>
          <w:lang w:eastAsia="ko-KR"/>
        </w:rPr>
        <w:t>Powe</w:t>
      </w:r>
      <w:r w:rsidR="009A1B72">
        <w:rPr>
          <w:rFonts w:ascii="Segoe UI" w:eastAsia="Batang" w:hAnsi="Segoe UI" w:cs="Segoe UI"/>
          <w:noProof/>
          <w:sz w:val="40"/>
          <w:szCs w:val="40"/>
          <w:lang w:eastAsia="ko-KR"/>
        </w:rPr>
        <w:t>r BI with On-Premises DW</w:t>
      </w:r>
    </w:p>
    <w:p w14:paraId="4C20A185" w14:textId="77777777" w:rsidR="00855889" w:rsidRPr="00B2579C" w:rsidRDefault="00855889" w:rsidP="00855889">
      <w:pPr>
        <w:rPr>
          <w:rFonts w:ascii="Segoe UI" w:hAnsi="Segoe UI" w:cs="Segoe UI"/>
          <w:noProof/>
        </w:rPr>
      </w:pPr>
    </w:p>
    <w:p w14:paraId="03DBE142" w14:textId="77777777" w:rsidR="00855889" w:rsidRPr="00B2579C"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007123D8" w:rsidP="007123D8">
      <w:pPr>
        <w:rPr>
          <w:rFonts w:ascii="Segoe UI" w:hAnsi="Segoe UI" w:cs="Segoe UI"/>
          <w:lang w:bidi="ar-SA"/>
        </w:rPr>
      </w:pPr>
      <w:r w:rsidRPr="00B2579C">
        <w:rPr>
          <w:rFonts w:ascii="Segoe UI" w:hAnsi="Segoe UI" w:cs="Segoe UI"/>
        </w:rPr>
        <w:t xml:space="preserve">Last Update: </w:t>
      </w:r>
      <w:r w:rsidR="00134CE6">
        <w:rPr>
          <w:rFonts w:ascii="Segoe UI" w:hAnsi="Segoe UI" w:cs="Segoe UI"/>
        </w:rPr>
        <w:t>Aug</w:t>
      </w:r>
      <w:r w:rsidR="00412F0B" w:rsidRPr="00B2579C">
        <w:rPr>
          <w:rFonts w:ascii="Segoe UI" w:hAnsi="Segoe UI" w:cs="Segoe UI"/>
        </w:rPr>
        <w:t xml:space="preserve">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00855889" w:rsidP="00855889">
      <w:pPr>
        <w:pStyle w:val="DisclaimerTextMS"/>
        <w:rPr>
          <w:rFonts w:ascii="Segoe UI" w:hAnsi="Segoe UI" w:cs="Segoe UI"/>
          <w:b/>
        </w:rPr>
      </w:pPr>
      <w:r w:rsidRPr="00B2579C">
        <w:rPr>
          <w:rFonts w:ascii="Segoe UI" w:hAnsi="Segoe UI" w:cs="Segoe UI"/>
          <w:b/>
        </w:rPr>
        <w:lastRenderedPageBreak/>
        <w:t>MICROSOFT MAKES NO WARRANTIES, EXPRESS, IMPLIED OR STATUTORY, AS TO THE INFORMATION IN THIS DOCUMENT.</w:t>
      </w:r>
    </w:p>
    <w:p w14:paraId="3ACA2F1F" w14:textId="77777777" w:rsidR="00855889" w:rsidRPr="00B2579C" w:rsidRDefault="00855889" w:rsidP="00855889">
      <w:pPr>
        <w:pStyle w:val="DisclaimerTextMS"/>
        <w:rPr>
          <w:rFonts w:ascii="Segoe UI" w:hAnsi="Segoe UI" w:cs="Segoe UI"/>
        </w:rPr>
      </w:pPr>
      <w:r w:rsidRPr="00B2579C">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00855889" w:rsidP="00855889">
      <w:pPr>
        <w:pStyle w:val="DisclaimerTextMS"/>
        <w:rPr>
          <w:rFonts w:ascii="Segoe UI" w:hAnsi="Segoe UI" w:cs="Segoe UI"/>
        </w:rPr>
      </w:pPr>
      <w:r w:rsidRPr="00B2579C">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00B2579C" w:rsidP="00855889">
      <w:pPr>
        <w:pStyle w:val="DisclaimerTextMS"/>
        <w:rPr>
          <w:rFonts w:ascii="Segoe UI" w:hAnsi="Segoe UI" w:cs="Segoe UI"/>
        </w:rPr>
      </w:pPr>
      <w:r>
        <w:rPr>
          <w:rFonts w:ascii="Segoe UI" w:hAnsi="Segoe UI" w:cs="Segoe UI"/>
        </w:rPr>
        <w:t>© 2016</w:t>
      </w:r>
      <w:r w:rsidR="00855889" w:rsidRPr="00B2579C">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B2579C" w:rsidRDefault="00855889" w:rsidP="00855889">
      <w:pPr>
        <w:pStyle w:val="DisclaimerTextMS"/>
        <w:rPr>
          <w:rFonts w:ascii="Segoe UI" w:hAnsi="Segoe UI" w:cs="Segoe UI"/>
        </w:rPr>
      </w:pPr>
      <w:r w:rsidRPr="00B2579C">
        <w:rPr>
          <w:rFonts w:ascii="Segoe UI" w:hAnsi="Segoe UI" w:cs="Segoe UI"/>
        </w:rPr>
        <w:t>Microsoft and Windows are either registered trademarks of Microsoft Corporation in the United States and/or other countries.</w:t>
      </w:r>
    </w:p>
    <w:p w14:paraId="5AB1FB1B" w14:textId="77777777" w:rsidR="00855889" w:rsidRPr="00B2579C" w:rsidRDefault="00855889" w:rsidP="00855889">
      <w:pPr>
        <w:pStyle w:val="DisclaimerTextMS"/>
        <w:rPr>
          <w:rFonts w:ascii="Segoe UI" w:hAnsi="Segoe UI" w:cs="Segoe UI"/>
          <w:i/>
          <w:sz w:val="18"/>
          <w:szCs w:val="18"/>
        </w:rPr>
      </w:pPr>
      <w:r w:rsidRPr="00B2579C">
        <w:rPr>
          <w:rFonts w:ascii="Segoe UI" w:hAnsi="Segoe UI" w:cs="Segoe UI"/>
        </w:rPr>
        <w:t>The names of actual companies and products mentioned herein may be the trademarks of their respective owners.</w:t>
      </w:r>
      <w:r w:rsidRPr="00B2579C">
        <w:rPr>
          <w:rFonts w:ascii="Segoe UI" w:hAnsi="Segoe UI" w:cs="Segoe UI"/>
          <w:i/>
          <w:szCs w:val="18"/>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lastRenderedPageBreak/>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6D0E5432" w14:textId="54ABE9C4" w:rsidR="00F7084C" w:rsidRDefault="004D047E">
          <w:pPr>
            <w:pStyle w:val="TOC2"/>
            <w:rPr>
              <w:rFonts w:asciiTheme="minorHAnsi" w:hAnsiTheme="minorHAnsi"/>
              <w:noProof/>
              <w:kern w:val="2"/>
              <w:sz w:val="21"/>
              <w:lang w:eastAsia="zh-CN" w:bidi="ar-SA"/>
            </w:rPr>
          </w:pPr>
          <w:r w:rsidRPr="00B2579C">
            <w:rPr>
              <w:rFonts w:ascii="Segoe UI" w:eastAsia="Batang" w:hAnsi="Segoe UI" w:cs="Segoe UI"/>
              <w:caps/>
              <w:szCs w:val="20"/>
              <w:lang w:eastAsia="ko-KR"/>
            </w:rPr>
            <w:fldChar w:fldCharType="begin"/>
          </w:r>
          <w:r w:rsidR="00A63FD6" w:rsidRPr="00B2579C">
            <w:rPr>
              <w:rFonts w:ascii="Segoe UI" w:hAnsi="Segoe UI" w:cs="Segoe UI"/>
            </w:rPr>
            <w:instrText xml:space="preserve"> TOC \o "1-3" \h \z \u </w:instrText>
          </w:r>
          <w:r w:rsidRPr="00B2579C">
            <w:rPr>
              <w:rFonts w:ascii="Segoe UI" w:eastAsia="Batang" w:hAnsi="Segoe UI" w:cs="Segoe UI"/>
              <w:caps/>
              <w:szCs w:val="20"/>
              <w:lang w:eastAsia="ko-KR"/>
            </w:rPr>
            <w:fldChar w:fldCharType="separate"/>
          </w:r>
          <w:hyperlink w:anchor="_Toc459976899" w:history="1">
            <w:r w:rsidR="00F7084C" w:rsidRPr="00B127CD">
              <w:rPr>
                <w:rStyle w:val="Hyperlink"/>
                <w:rFonts w:ascii="Segoe UI" w:hAnsi="Segoe UI" w:cs="Segoe UI"/>
                <w:noProof/>
              </w:rPr>
              <w:t>Overview</w:t>
            </w:r>
            <w:r w:rsidR="00F7084C">
              <w:rPr>
                <w:noProof/>
                <w:webHidden/>
              </w:rPr>
              <w:tab/>
            </w:r>
            <w:r w:rsidR="00F7084C">
              <w:rPr>
                <w:noProof/>
                <w:webHidden/>
              </w:rPr>
              <w:fldChar w:fldCharType="begin"/>
            </w:r>
            <w:r w:rsidR="00F7084C">
              <w:rPr>
                <w:noProof/>
                <w:webHidden/>
              </w:rPr>
              <w:instrText xml:space="preserve"> PAGEREF _Toc459976899 \h </w:instrText>
            </w:r>
            <w:r w:rsidR="00F7084C">
              <w:rPr>
                <w:noProof/>
                <w:webHidden/>
              </w:rPr>
            </w:r>
            <w:r w:rsidR="00F7084C">
              <w:rPr>
                <w:noProof/>
                <w:webHidden/>
              </w:rPr>
              <w:fldChar w:fldCharType="separate"/>
            </w:r>
            <w:r w:rsidR="00F7084C">
              <w:rPr>
                <w:noProof/>
                <w:webHidden/>
              </w:rPr>
              <w:t>4</w:t>
            </w:r>
            <w:r w:rsidR="00F7084C">
              <w:rPr>
                <w:noProof/>
                <w:webHidden/>
              </w:rPr>
              <w:fldChar w:fldCharType="end"/>
            </w:r>
          </w:hyperlink>
        </w:p>
        <w:p w14:paraId="59C0E2E5" w14:textId="22FD50F8" w:rsidR="00F7084C" w:rsidRDefault="00F7084C">
          <w:pPr>
            <w:pStyle w:val="TOC3"/>
            <w:tabs>
              <w:tab w:val="right" w:pos="9350"/>
            </w:tabs>
            <w:rPr>
              <w:noProof/>
              <w:kern w:val="2"/>
              <w:sz w:val="21"/>
              <w:lang w:eastAsia="zh-CN" w:bidi="ar-SA"/>
            </w:rPr>
          </w:pPr>
          <w:hyperlink w:anchor="_Toc459976900" w:history="1">
            <w:r w:rsidRPr="00B127CD">
              <w:rPr>
                <w:rStyle w:val="Hyperlink"/>
                <w:rFonts w:ascii="Segoe UI" w:hAnsi="Segoe UI" w:cs="Segoe UI"/>
                <w:noProof/>
              </w:rPr>
              <w:t>Objectives</w:t>
            </w:r>
            <w:r>
              <w:rPr>
                <w:noProof/>
                <w:webHidden/>
              </w:rPr>
              <w:tab/>
            </w:r>
            <w:r>
              <w:rPr>
                <w:noProof/>
                <w:webHidden/>
              </w:rPr>
              <w:fldChar w:fldCharType="begin"/>
            </w:r>
            <w:r>
              <w:rPr>
                <w:noProof/>
                <w:webHidden/>
              </w:rPr>
              <w:instrText xml:space="preserve"> PAGEREF _Toc459976900 \h </w:instrText>
            </w:r>
            <w:r>
              <w:rPr>
                <w:noProof/>
                <w:webHidden/>
              </w:rPr>
            </w:r>
            <w:r>
              <w:rPr>
                <w:noProof/>
                <w:webHidden/>
              </w:rPr>
              <w:fldChar w:fldCharType="separate"/>
            </w:r>
            <w:r>
              <w:rPr>
                <w:noProof/>
                <w:webHidden/>
              </w:rPr>
              <w:t>4</w:t>
            </w:r>
            <w:r>
              <w:rPr>
                <w:noProof/>
                <w:webHidden/>
              </w:rPr>
              <w:fldChar w:fldCharType="end"/>
            </w:r>
          </w:hyperlink>
        </w:p>
        <w:p w14:paraId="57CD5836" w14:textId="012EA1B6" w:rsidR="00F7084C" w:rsidRDefault="00F7084C">
          <w:pPr>
            <w:pStyle w:val="TOC3"/>
            <w:tabs>
              <w:tab w:val="right" w:pos="9350"/>
            </w:tabs>
            <w:rPr>
              <w:noProof/>
              <w:kern w:val="2"/>
              <w:sz w:val="21"/>
              <w:lang w:eastAsia="zh-CN" w:bidi="ar-SA"/>
            </w:rPr>
          </w:pPr>
          <w:hyperlink w:anchor="_Toc459976901" w:history="1">
            <w:r w:rsidRPr="00B127CD">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_Toc459976901 \h </w:instrText>
            </w:r>
            <w:r>
              <w:rPr>
                <w:noProof/>
                <w:webHidden/>
              </w:rPr>
            </w:r>
            <w:r>
              <w:rPr>
                <w:noProof/>
                <w:webHidden/>
              </w:rPr>
              <w:fldChar w:fldCharType="separate"/>
            </w:r>
            <w:r>
              <w:rPr>
                <w:noProof/>
                <w:webHidden/>
              </w:rPr>
              <w:t>4</w:t>
            </w:r>
            <w:r>
              <w:rPr>
                <w:noProof/>
                <w:webHidden/>
              </w:rPr>
              <w:fldChar w:fldCharType="end"/>
            </w:r>
          </w:hyperlink>
        </w:p>
        <w:p w14:paraId="7BBDF478" w14:textId="108840F5" w:rsidR="00F7084C" w:rsidRDefault="00F7084C">
          <w:pPr>
            <w:pStyle w:val="TOC2"/>
            <w:rPr>
              <w:rFonts w:asciiTheme="minorHAnsi" w:hAnsiTheme="minorHAnsi"/>
              <w:noProof/>
              <w:kern w:val="2"/>
              <w:sz w:val="21"/>
              <w:lang w:eastAsia="zh-CN" w:bidi="ar-SA"/>
            </w:rPr>
          </w:pPr>
          <w:hyperlink w:anchor="_Toc459976902" w:history="1">
            <w:r w:rsidRPr="00B127CD">
              <w:rPr>
                <w:rStyle w:val="Hyperlink"/>
                <w:rFonts w:ascii="Segoe UI" w:hAnsi="Segoe UI" w:cs="Segoe UI"/>
                <w:noProof/>
              </w:rPr>
              <w:t>Exercises</w:t>
            </w:r>
            <w:r>
              <w:rPr>
                <w:noProof/>
                <w:webHidden/>
              </w:rPr>
              <w:tab/>
            </w:r>
            <w:r>
              <w:rPr>
                <w:noProof/>
                <w:webHidden/>
              </w:rPr>
              <w:fldChar w:fldCharType="begin"/>
            </w:r>
            <w:r>
              <w:rPr>
                <w:noProof/>
                <w:webHidden/>
              </w:rPr>
              <w:instrText xml:space="preserve"> PAGEREF _Toc459976902 \h </w:instrText>
            </w:r>
            <w:r>
              <w:rPr>
                <w:noProof/>
                <w:webHidden/>
              </w:rPr>
            </w:r>
            <w:r>
              <w:rPr>
                <w:noProof/>
                <w:webHidden/>
              </w:rPr>
              <w:fldChar w:fldCharType="separate"/>
            </w:r>
            <w:r>
              <w:rPr>
                <w:noProof/>
                <w:webHidden/>
              </w:rPr>
              <w:t>4</w:t>
            </w:r>
            <w:r>
              <w:rPr>
                <w:noProof/>
                <w:webHidden/>
              </w:rPr>
              <w:fldChar w:fldCharType="end"/>
            </w:r>
          </w:hyperlink>
        </w:p>
        <w:p w14:paraId="41588C2A" w14:textId="61427D77" w:rsidR="00F7084C" w:rsidRDefault="00F7084C">
          <w:pPr>
            <w:pStyle w:val="TOC2"/>
            <w:rPr>
              <w:rFonts w:asciiTheme="minorHAnsi" w:hAnsiTheme="minorHAnsi"/>
              <w:noProof/>
              <w:kern w:val="2"/>
              <w:sz w:val="21"/>
              <w:lang w:eastAsia="zh-CN" w:bidi="ar-SA"/>
            </w:rPr>
          </w:pPr>
          <w:hyperlink w:anchor="_Toc459976903" w:history="1">
            <w:r w:rsidRPr="00B127CD">
              <w:rPr>
                <w:rStyle w:val="Hyperlink"/>
                <w:rFonts w:ascii="Segoe UI" w:hAnsi="Segoe UI" w:cs="Segoe UI"/>
                <w:noProof/>
              </w:rPr>
              <w:t>Infrastructure Provisioning</w:t>
            </w:r>
            <w:r>
              <w:rPr>
                <w:noProof/>
                <w:webHidden/>
              </w:rPr>
              <w:tab/>
            </w:r>
            <w:r>
              <w:rPr>
                <w:noProof/>
                <w:webHidden/>
              </w:rPr>
              <w:fldChar w:fldCharType="begin"/>
            </w:r>
            <w:r>
              <w:rPr>
                <w:noProof/>
                <w:webHidden/>
              </w:rPr>
              <w:instrText xml:space="preserve"> PAGEREF _Toc459976903 \h </w:instrText>
            </w:r>
            <w:r>
              <w:rPr>
                <w:noProof/>
                <w:webHidden/>
              </w:rPr>
            </w:r>
            <w:r>
              <w:rPr>
                <w:noProof/>
                <w:webHidden/>
              </w:rPr>
              <w:fldChar w:fldCharType="separate"/>
            </w:r>
            <w:r>
              <w:rPr>
                <w:noProof/>
                <w:webHidden/>
              </w:rPr>
              <w:t>4</w:t>
            </w:r>
            <w:r>
              <w:rPr>
                <w:noProof/>
                <w:webHidden/>
              </w:rPr>
              <w:fldChar w:fldCharType="end"/>
            </w:r>
          </w:hyperlink>
        </w:p>
        <w:p w14:paraId="7D0608BC" w14:textId="6FFBC6F2" w:rsidR="00F7084C" w:rsidRDefault="00F7084C">
          <w:pPr>
            <w:pStyle w:val="TOC3"/>
            <w:tabs>
              <w:tab w:val="right" w:pos="9350"/>
            </w:tabs>
            <w:rPr>
              <w:noProof/>
              <w:kern w:val="2"/>
              <w:sz w:val="21"/>
              <w:lang w:eastAsia="zh-CN" w:bidi="ar-SA"/>
            </w:rPr>
          </w:pPr>
          <w:hyperlink w:anchor="_Toc459976904" w:history="1">
            <w:r w:rsidRPr="00B127CD">
              <w:rPr>
                <w:rStyle w:val="Hyperlink"/>
                <w:rFonts w:ascii="Segoe UI" w:hAnsi="Segoe UI" w:cs="Segoe UI"/>
                <w:noProof/>
              </w:rPr>
              <w:t>Exercise 1: Walk through for accessing on-premises data with Power BI</w:t>
            </w:r>
            <w:r>
              <w:rPr>
                <w:noProof/>
                <w:webHidden/>
              </w:rPr>
              <w:tab/>
            </w:r>
            <w:r>
              <w:rPr>
                <w:noProof/>
                <w:webHidden/>
              </w:rPr>
              <w:fldChar w:fldCharType="begin"/>
            </w:r>
            <w:r>
              <w:rPr>
                <w:noProof/>
                <w:webHidden/>
              </w:rPr>
              <w:instrText xml:space="preserve"> PAGEREF _Toc459976904 \h </w:instrText>
            </w:r>
            <w:r>
              <w:rPr>
                <w:noProof/>
                <w:webHidden/>
              </w:rPr>
            </w:r>
            <w:r>
              <w:rPr>
                <w:noProof/>
                <w:webHidden/>
              </w:rPr>
              <w:fldChar w:fldCharType="separate"/>
            </w:r>
            <w:r>
              <w:rPr>
                <w:noProof/>
                <w:webHidden/>
              </w:rPr>
              <w:t>4</w:t>
            </w:r>
            <w:r>
              <w:rPr>
                <w:noProof/>
                <w:webHidden/>
              </w:rPr>
              <w:fldChar w:fldCharType="end"/>
            </w:r>
          </w:hyperlink>
        </w:p>
        <w:p w14:paraId="6B8A208F" w14:textId="1E5AB712" w:rsidR="00F7084C" w:rsidRDefault="00F7084C">
          <w:pPr>
            <w:pStyle w:val="TOC3"/>
            <w:tabs>
              <w:tab w:val="right" w:pos="9350"/>
            </w:tabs>
            <w:rPr>
              <w:noProof/>
              <w:kern w:val="2"/>
              <w:sz w:val="21"/>
              <w:lang w:eastAsia="zh-CN" w:bidi="ar-SA"/>
            </w:rPr>
          </w:pPr>
          <w:hyperlink w:anchor="_Toc459976905" w:history="1">
            <w:r w:rsidRPr="00B127CD">
              <w:rPr>
                <w:rStyle w:val="Hyperlink"/>
                <w:rFonts w:ascii="Segoe UI" w:hAnsi="Segoe UI" w:cs="Segoe UI"/>
                <w:noProof/>
              </w:rPr>
              <w:t>Exercise 2: Add On-premises data gateway</w:t>
            </w:r>
            <w:r>
              <w:rPr>
                <w:noProof/>
                <w:webHidden/>
              </w:rPr>
              <w:tab/>
            </w:r>
            <w:r>
              <w:rPr>
                <w:noProof/>
                <w:webHidden/>
              </w:rPr>
              <w:fldChar w:fldCharType="begin"/>
            </w:r>
            <w:r>
              <w:rPr>
                <w:noProof/>
                <w:webHidden/>
              </w:rPr>
              <w:instrText xml:space="preserve"> PAGEREF _Toc459976905 \h </w:instrText>
            </w:r>
            <w:r>
              <w:rPr>
                <w:noProof/>
                <w:webHidden/>
              </w:rPr>
            </w:r>
            <w:r>
              <w:rPr>
                <w:noProof/>
                <w:webHidden/>
              </w:rPr>
              <w:fldChar w:fldCharType="separate"/>
            </w:r>
            <w:r>
              <w:rPr>
                <w:noProof/>
                <w:webHidden/>
              </w:rPr>
              <w:t>4</w:t>
            </w:r>
            <w:r>
              <w:rPr>
                <w:noProof/>
                <w:webHidden/>
              </w:rPr>
              <w:fldChar w:fldCharType="end"/>
            </w:r>
          </w:hyperlink>
        </w:p>
        <w:p w14:paraId="2D100F5A" w14:textId="06B2F5F2" w:rsidR="00F7084C" w:rsidRDefault="00F7084C">
          <w:pPr>
            <w:pStyle w:val="TOC3"/>
            <w:tabs>
              <w:tab w:val="right" w:pos="9350"/>
            </w:tabs>
            <w:rPr>
              <w:noProof/>
              <w:kern w:val="2"/>
              <w:sz w:val="21"/>
              <w:lang w:eastAsia="zh-CN" w:bidi="ar-SA"/>
            </w:rPr>
          </w:pPr>
          <w:hyperlink w:anchor="_Toc459976906" w:history="1">
            <w:r w:rsidRPr="00B127CD">
              <w:rPr>
                <w:rStyle w:val="Hyperlink"/>
                <w:rFonts w:ascii="Segoe UI" w:hAnsi="Segoe UI" w:cs="Segoe UI"/>
                <w:noProof/>
              </w:rPr>
              <w:t>Exercise 3: Manage your data source - Analysis Services in Power BI</w:t>
            </w:r>
            <w:r>
              <w:rPr>
                <w:noProof/>
                <w:webHidden/>
              </w:rPr>
              <w:tab/>
            </w:r>
            <w:r>
              <w:rPr>
                <w:noProof/>
                <w:webHidden/>
              </w:rPr>
              <w:fldChar w:fldCharType="begin"/>
            </w:r>
            <w:r>
              <w:rPr>
                <w:noProof/>
                <w:webHidden/>
              </w:rPr>
              <w:instrText xml:space="preserve"> PAGEREF _Toc459976906 \h </w:instrText>
            </w:r>
            <w:r>
              <w:rPr>
                <w:noProof/>
                <w:webHidden/>
              </w:rPr>
            </w:r>
            <w:r>
              <w:rPr>
                <w:noProof/>
                <w:webHidden/>
              </w:rPr>
              <w:fldChar w:fldCharType="separate"/>
            </w:r>
            <w:r>
              <w:rPr>
                <w:noProof/>
                <w:webHidden/>
              </w:rPr>
              <w:t>5</w:t>
            </w:r>
            <w:r>
              <w:rPr>
                <w:noProof/>
                <w:webHidden/>
              </w:rPr>
              <w:fldChar w:fldCharType="end"/>
            </w:r>
          </w:hyperlink>
        </w:p>
        <w:p w14:paraId="5C29BDD8" w14:textId="5DE70B4D" w:rsidR="00F7084C" w:rsidRDefault="00F7084C">
          <w:pPr>
            <w:pStyle w:val="TOC3"/>
            <w:tabs>
              <w:tab w:val="right" w:pos="9350"/>
            </w:tabs>
            <w:rPr>
              <w:noProof/>
              <w:kern w:val="2"/>
              <w:sz w:val="21"/>
              <w:lang w:eastAsia="zh-CN" w:bidi="ar-SA"/>
            </w:rPr>
          </w:pPr>
          <w:hyperlink w:anchor="_Toc459976907" w:history="1">
            <w:r w:rsidRPr="00B127CD">
              <w:rPr>
                <w:rStyle w:val="Hyperlink"/>
                <w:rFonts w:ascii="Segoe UI" w:hAnsi="Segoe UI" w:cs="Segoe UI"/>
                <w:noProof/>
              </w:rPr>
              <w:t>Exercise 4: Visualize SSAS live data in Power BI</w:t>
            </w:r>
            <w:r>
              <w:rPr>
                <w:noProof/>
                <w:webHidden/>
              </w:rPr>
              <w:tab/>
            </w:r>
            <w:r>
              <w:rPr>
                <w:noProof/>
                <w:webHidden/>
              </w:rPr>
              <w:fldChar w:fldCharType="begin"/>
            </w:r>
            <w:r>
              <w:rPr>
                <w:noProof/>
                <w:webHidden/>
              </w:rPr>
              <w:instrText xml:space="preserve"> PAGEREF _Toc459976907 \h </w:instrText>
            </w:r>
            <w:r>
              <w:rPr>
                <w:noProof/>
                <w:webHidden/>
              </w:rPr>
            </w:r>
            <w:r>
              <w:rPr>
                <w:noProof/>
                <w:webHidden/>
              </w:rPr>
              <w:fldChar w:fldCharType="separate"/>
            </w:r>
            <w:r>
              <w:rPr>
                <w:noProof/>
                <w:webHidden/>
              </w:rPr>
              <w:t>5</w:t>
            </w:r>
            <w:r>
              <w:rPr>
                <w:noProof/>
                <w:webHidden/>
              </w:rPr>
              <w:fldChar w:fldCharType="end"/>
            </w:r>
          </w:hyperlink>
        </w:p>
        <w:p w14:paraId="77A4CEAD" w14:textId="7A9462AC"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77777777" w:rsidR="00114746" w:rsidRPr="00B2579C" w:rsidRDefault="00114746" w:rsidP="00114746">
      <w:pPr>
        <w:pStyle w:val="Heading2"/>
        <w:shd w:val="clear" w:color="auto" w:fill="FFFFFF"/>
        <w:rPr>
          <w:rFonts w:ascii="Segoe UI" w:eastAsia="Times New Roman" w:hAnsi="Segoe UI" w:cs="Segoe UI"/>
          <w:color w:val="333333"/>
          <w:lang w:bidi="ar-SA"/>
        </w:rPr>
      </w:pPr>
      <w:bookmarkStart w:id="1" w:name="overview"/>
      <w:bookmarkStart w:id="2" w:name="_Toc459976899"/>
      <w:bookmarkEnd w:id="1"/>
      <w:r w:rsidRPr="00B2579C">
        <w:rPr>
          <w:rFonts w:ascii="Segoe UI" w:hAnsi="Segoe UI" w:cs="Segoe UI"/>
          <w:color w:val="333333"/>
        </w:rPr>
        <w:lastRenderedPageBreak/>
        <w:t>Overview</w:t>
      </w:r>
      <w:bookmarkEnd w:id="2"/>
    </w:p>
    <w:p w14:paraId="6AFC6C08" w14:textId="29ECE7FF" w:rsidR="004561FF" w:rsidRDefault="004561FF" w:rsidP="004561FF">
      <w:pPr>
        <w:pStyle w:val="NormalWeb"/>
        <w:shd w:val="clear" w:color="auto" w:fill="FFFFFF"/>
        <w:rPr>
          <w:rFonts w:ascii="Segoe UI" w:hAnsi="Segoe UI" w:cs="Segoe UI"/>
          <w:b/>
          <w:color w:val="333333"/>
        </w:rPr>
      </w:pPr>
      <w:r w:rsidRPr="005F2D91">
        <w:rPr>
          <w:rFonts w:ascii="Segoe UI" w:hAnsi="Segoe UI" w:cs="Segoe UI"/>
          <w:color w:val="333333"/>
          <w:sz w:val="22"/>
          <w:szCs w:val="22"/>
        </w:rPr>
        <w:t xml:space="preserve">In this lab, you will implement Power BI connectivity to an on-premises SQL Server Analysis Services tabular database by installing the On-premises data gateway. </w:t>
      </w:r>
    </w:p>
    <w:p w14:paraId="14931D76" w14:textId="008CF423" w:rsidR="0024530B" w:rsidRPr="00B2579C" w:rsidRDefault="0024530B" w:rsidP="004561FF">
      <w:pPr>
        <w:pStyle w:val="NormalWeb"/>
        <w:shd w:val="clear" w:color="auto" w:fill="FFFFFF"/>
        <w:rPr>
          <w:rFonts w:ascii="Segoe UI" w:hAnsi="Segoe UI" w:cs="Segoe UI"/>
          <w:color w:val="333333"/>
        </w:rPr>
      </w:pPr>
      <w:r w:rsidRPr="00B2579C">
        <w:rPr>
          <w:rFonts w:ascii="Segoe UI" w:hAnsi="Segoe UI" w:cs="Segoe UI"/>
          <w:b/>
          <w:color w:val="333333"/>
        </w:rPr>
        <w:t>Estimated time</w:t>
      </w:r>
      <w:r w:rsidRPr="00B2579C">
        <w:rPr>
          <w:rFonts w:ascii="Segoe UI" w:hAnsi="Segoe UI" w:cs="Segoe UI"/>
          <w:color w:val="333333"/>
        </w:rPr>
        <w:t xml:space="preserve"> to complete this lab: </w:t>
      </w:r>
      <w:r w:rsidR="00FD0061">
        <w:rPr>
          <w:rStyle w:val="Strong"/>
          <w:rFonts w:ascii="Segoe UI" w:hAnsi="Segoe UI" w:cs="Segoe UI"/>
          <w:color w:val="333333"/>
        </w:rPr>
        <w:t>9</w:t>
      </w:r>
      <w:r w:rsidRPr="00B2579C">
        <w:rPr>
          <w:rStyle w:val="Strong"/>
          <w:rFonts w:ascii="Segoe UI" w:hAnsi="Segoe UI" w:cs="Segoe UI"/>
          <w:color w:val="333333"/>
        </w:rPr>
        <w:t>0 minutes</w:t>
      </w:r>
      <w:r w:rsidRPr="00B2579C">
        <w:rPr>
          <w:rFonts w:ascii="Segoe UI" w:hAnsi="Segoe UI" w:cs="Segoe UI"/>
          <w:color w:val="333333"/>
        </w:rPr>
        <w:t>.</w:t>
      </w:r>
    </w:p>
    <w:p w14:paraId="462926DB" w14:textId="5FDD2FE1" w:rsidR="003040FF" w:rsidRPr="00B2579C" w:rsidRDefault="003040FF" w:rsidP="00D66431">
      <w:pPr>
        <w:pStyle w:val="NoSpacing"/>
        <w:rPr>
          <w:rFonts w:ascii="Segoe UI" w:eastAsia="Times New Roman" w:hAnsi="Segoe UI" w:cs="Segoe UI"/>
          <w:lang w:bidi="ar-SA"/>
        </w:rPr>
      </w:pPr>
      <w:r w:rsidRPr="00B2579C">
        <w:rPr>
          <w:rFonts w:ascii="Segoe UI" w:hAnsi="Segoe UI" w:cs="Segoe UI"/>
          <w:b/>
        </w:rPr>
        <w:t>Audience</w:t>
      </w:r>
      <w:r w:rsidRPr="00B2579C">
        <w:rPr>
          <w:rFonts w:ascii="Segoe UI" w:hAnsi="Segoe UI" w:cs="Segoe UI"/>
        </w:rPr>
        <w:t xml:space="preserve">: </w:t>
      </w:r>
      <w:r w:rsidRPr="00B2579C">
        <w:rPr>
          <w:rFonts w:ascii="Segoe UI" w:eastAsia="Times New Roman" w:hAnsi="Segoe UI" w:cs="Segoe UI"/>
          <w:lang w:bidi="ar-SA"/>
        </w:rPr>
        <w:t>IT Pro, Architect, Application Owners and Developers</w:t>
      </w:r>
    </w:p>
    <w:p w14:paraId="0C316C30" w14:textId="0E1352C2" w:rsidR="00114746" w:rsidRDefault="00114746" w:rsidP="00114746">
      <w:pPr>
        <w:pStyle w:val="Heading3"/>
        <w:shd w:val="clear" w:color="auto" w:fill="FFFFFF"/>
        <w:rPr>
          <w:rFonts w:ascii="Segoe UI" w:hAnsi="Segoe UI" w:cs="Segoe UI"/>
          <w:color w:val="333333"/>
        </w:rPr>
      </w:pPr>
      <w:bookmarkStart w:id="3" w:name="objectives"/>
      <w:bookmarkStart w:id="4" w:name="_Toc459976900"/>
      <w:bookmarkEnd w:id="3"/>
      <w:r w:rsidRPr="00B2579C">
        <w:rPr>
          <w:rFonts w:ascii="Segoe UI" w:hAnsi="Segoe UI" w:cs="Segoe UI"/>
          <w:color w:val="333333"/>
        </w:rPr>
        <w:t>Objectives</w:t>
      </w:r>
      <w:bookmarkEnd w:id="4"/>
    </w:p>
    <w:p w14:paraId="17E78260" w14:textId="77777777" w:rsidR="00F35BE2" w:rsidRPr="005F2D91" w:rsidRDefault="00F35BE2" w:rsidP="00F35BE2">
      <w:pPr>
        <w:pStyle w:val="NormalWeb"/>
        <w:shd w:val="clear" w:color="auto" w:fill="FFFFFF"/>
        <w:rPr>
          <w:rFonts w:ascii="Segoe UI" w:hAnsi="Segoe UI" w:cs="Segoe UI"/>
          <w:color w:val="333333"/>
          <w:sz w:val="22"/>
          <w:szCs w:val="22"/>
        </w:rPr>
      </w:pPr>
      <w:r w:rsidRPr="005F2D91">
        <w:rPr>
          <w:rFonts w:ascii="Segoe UI" w:hAnsi="Segoe UI" w:cs="Segoe UI"/>
          <w:color w:val="333333"/>
          <w:sz w:val="22"/>
          <w:szCs w:val="22"/>
        </w:rPr>
        <w:t>In this hands-on lab, you will learn how to:</w:t>
      </w:r>
    </w:p>
    <w:p w14:paraId="27816CFA" w14:textId="25408862" w:rsidR="00F35BE2" w:rsidRPr="005F2D91" w:rsidRDefault="001A0B25" w:rsidP="001771CF">
      <w:pPr>
        <w:pStyle w:val="NormalWeb"/>
        <w:numPr>
          <w:ilvl w:val="0"/>
          <w:numId w:val="19"/>
        </w:numPr>
        <w:shd w:val="clear" w:color="auto" w:fill="FFFFFF"/>
        <w:rPr>
          <w:rFonts w:ascii="Segoe UI" w:hAnsi="Segoe UI" w:cs="Segoe UI"/>
          <w:color w:val="333333"/>
          <w:sz w:val="22"/>
          <w:szCs w:val="22"/>
        </w:rPr>
      </w:pPr>
      <w:r w:rsidRPr="005F2D91">
        <w:rPr>
          <w:rFonts w:ascii="Segoe UI" w:hAnsi="Segoe UI" w:cs="Segoe UI"/>
          <w:color w:val="333333"/>
          <w:sz w:val="22"/>
          <w:szCs w:val="22"/>
        </w:rPr>
        <w:t>Connect to On Premise SSAS in Power BI</w:t>
      </w:r>
    </w:p>
    <w:p w14:paraId="14E717C6" w14:textId="683BF968" w:rsidR="00F35BE2" w:rsidRPr="007E387A" w:rsidRDefault="001A0B25" w:rsidP="007E387A">
      <w:pPr>
        <w:pStyle w:val="NormalWeb"/>
        <w:numPr>
          <w:ilvl w:val="0"/>
          <w:numId w:val="19"/>
        </w:numPr>
        <w:shd w:val="clear" w:color="auto" w:fill="FFFFFF"/>
        <w:rPr>
          <w:rFonts w:ascii="Segoe UI" w:hAnsi="Segoe UI" w:cs="Segoe UI"/>
          <w:color w:val="333333"/>
        </w:rPr>
      </w:pPr>
      <w:r w:rsidRPr="005F2D91">
        <w:rPr>
          <w:rFonts w:ascii="Segoe UI" w:hAnsi="Segoe UI" w:cs="Segoe UI"/>
          <w:color w:val="333333"/>
          <w:sz w:val="22"/>
          <w:szCs w:val="22"/>
        </w:rPr>
        <w:t>Visualize the data in Power BI</w:t>
      </w:r>
      <w:r w:rsidR="00F35BE2" w:rsidRPr="005F2D91">
        <w:rPr>
          <w:rFonts w:ascii="Segoe UI" w:hAnsi="Segoe UI" w:cs="Segoe UI"/>
          <w:color w:val="333333"/>
          <w:sz w:val="22"/>
          <w:szCs w:val="22"/>
        </w:rPr>
        <w:t xml:space="preserve"> </w:t>
      </w:r>
    </w:p>
    <w:p w14:paraId="71CE0332" w14:textId="1A385FCA" w:rsidR="00114746" w:rsidRPr="00B2579C" w:rsidRDefault="00114746" w:rsidP="00BE1FD7">
      <w:pPr>
        <w:pStyle w:val="Heading3"/>
        <w:shd w:val="clear" w:color="auto" w:fill="FFFFFF"/>
        <w:rPr>
          <w:rFonts w:ascii="Segoe UI" w:hAnsi="Segoe UI" w:cs="Segoe UI"/>
          <w:color w:val="333333"/>
        </w:rPr>
      </w:pPr>
      <w:bookmarkStart w:id="5" w:name="_Toc459976901"/>
      <w:r w:rsidRPr="00B2579C">
        <w:rPr>
          <w:rFonts w:ascii="Segoe UI" w:hAnsi="Segoe UI" w:cs="Segoe UI"/>
          <w:color w:val="333333"/>
        </w:rPr>
        <w:t>Prerequisites</w:t>
      </w:r>
      <w:bookmarkEnd w:id="5"/>
    </w:p>
    <w:p w14:paraId="075D83C3" w14:textId="77777777" w:rsidR="00114746" w:rsidRPr="005F2D91" w:rsidRDefault="00114746" w:rsidP="00114746">
      <w:pPr>
        <w:pStyle w:val="NormalWeb"/>
        <w:shd w:val="clear" w:color="auto" w:fill="FFFFFF"/>
        <w:rPr>
          <w:rFonts w:ascii="Segoe UI" w:hAnsi="Segoe UI" w:cs="Segoe UI"/>
          <w:color w:val="333333"/>
          <w:sz w:val="22"/>
          <w:szCs w:val="22"/>
        </w:rPr>
      </w:pPr>
      <w:r w:rsidRPr="005F2D91">
        <w:rPr>
          <w:rFonts w:ascii="Segoe UI" w:hAnsi="Segoe UI" w:cs="Segoe UI"/>
          <w:color w:val="333333"/>
          <w:sz w:val="22"/>
          <w:szCs w:val="22"/>
        </w:rPr>
        <w:t>The following is required to complete this hands-on lab:</w:t>
      </w:r>
    </w:p>
    <w:p w14:paraId="29948737" w14:textId="1B211323" w:rsidR="00114746" w:rsidRPr="004E6998" w:rsidRDefault="000119FB"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4E6998">
        <w:rPr>
          <w:rFonts w:ascii="Segoe UI" w:hAnsi="Segoe UI" w:cs="Segoe UI"/>
          <w:color w:val="333333"/>
        </w:rPr>
        <w:t>Power BI</w:t>
      </w:r>
      <w:r w:rsidR="00114746" w:rsidRPr="004E6998">
        <w:rPr>
          <w:rFonts w:ascii="Segoe UI" w:hAnsi="Segoe UI" w:cs="Segoe UI"/>
          <w:color w:val="333333"/>
        </w:rPr>
        <w:t xml:space="preserve"> subscription - </w:t>
      </w:r>
      <w:hyperlink r:id="rId13" w:history="1">
        <w:r w:rsidR="00114746" w:rsidRPr="006B3284">
          <w:rPr>
            <w:rStyle w:val="Hyperlink"/>
            <w:rFonts w:ascii="Segoe UI" w:hAnsi="Segoe UI" w:cs="Segoe UI"/>
          </w:rPr>
          <w:t>sign up for a free trial</w:t>
        </w:r>
      </w:hyperlink>
      <w:r w:rsidR="00114746" w:rsidRPr="004E6998">
        <w:rPr>
          <w:rFonts w:ascii="Segoe UI" w:hAnsi="Segoe UI" w:cs="Segoe UI"/>
          <w:color w:val="333333"/>
        </w:rPr>
        <w:t xml:space="preserve"> </w:t>
      </w:r>
    </w:p>
    <w:p w14:paraId="5EE7F5F6" w14:textId="788F6DCD" w:rsidR="007E387A" w:rsidRPr="006B3284" w:rsidRDefault="007E387A"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6B3284">
        <w:rPr>
          <w:rFonts w:ascii="Segoe UI" w:hAnsi="Segoe UI" w:cs="Segoe UI"/>
          <w:color w:val="333333"/>
        </w:rPr>
        <w:t>.NET framework 4.5</w:t>
      </w:r>
    </w:p>
    <w:p w14:paraId="31744829" w14:textId="511E1D06" w:rsidR="007E387A" w:rsidRPr="006B3284" w:rsidRDefault="007E387A"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6B3284">
        <w:rPr>
          <w:rFonts w:ascii="Segoe UI" w:hAnsi="Segoe UI" w:cs="Segoe UI"/>
          <w:color w:val="333333"/>
        </w:rPr>
        <w:t>Windows server 2008 R2 or above</w:t>
      </w:r>
    </w:p>
    <w:p w14:paraId="240A51B5" w14:textId="5355A153" w:rsidR="00240C81" w:rsidRPr="004E6998" w:rsidRDefault="000119FB"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6B3284">
        <w:rPr>
          <w:rFonts w:ascii="Segoe UI" w:hAnsi="Segoe UI" w:cs="Segoe UI"/>
          <w:color w:val="333333"/>
          <w:lang w:eastAsia="zh-CN"/>
        </w:rPr>
        <w:t>SQL</w:t>
      </w:r>
      <w:r w:rsidRPr="004E6998">
        <w:rPr>
          <w:rFonts w:ascii="Segoe UI" w:hAnsi="Segoe UI" w:cs="Segoe UI"/>
          <w:color w:val="333333"/>
        </w:rPr>
        <w:t xml:space="preserve"> </w:t>
      </w:r>
      <w:r w:rsidRPr="006B3284">
        <w:rPr>
          <w:rFonts w:ascii="Segoe UI" w:hAnsi="Segoe UI" w:cs="Segoe UI"/>
          <w:color w:val="333333"/>
          <w:lang w:eastAsia="zh-CN"/>
        </w:rPr>
        <w:t>Server</w:t>
      </w:r>
      <w:r w:rsidRPr="004E6998">
        <w:rPr>
          <w:rFonts w:ascii="Segoe UI" w:hAnsi="Segoe UI" w:cs="Segoe UI"/>
          <w:color w:val="333333"/>
        </w:rPr>
        <w:t xml:space="preserve"> </w:t>
      </w:r>
      <w:r w:rsidRPr="006B3284">
        <w:rPr>
          <w:rFonts w:ascii="Segoe UI" w:hAnsi="Segoe UI" w:cs="Segoe UI"/>
          <w:color w:val="333333"/>
          <w:lang w:eastAsia="zh-CN"/>
        </w:rPr>
        <w:t>2016</w:t>
      </w:r>
    </w:p>
    <w:p w14:paraId="151EF6CA" w14:textId="77777777" w:rsidR="00114746" w:rsidRPr="00B2579C" w:rsidRDefault="00114746" w:rsidP="00114746">
      <w:pPr>
        <w:pStyle w:val="Heading2"/>
        <w:shd w:val="clear" w:color="auto" w:fill="FFFFFF"/>
        <w:rPr>
          <w:rFonts w:ascii="Segoe UI" w:hAnsi="Segoe UI" w:cs="Segoe UI"/>
          <w:color w:val="333333"/>
        </w:rPr>
      </w:pPr>
      <w:bookmarkStart w:id="6" w:name="exercises"/>
      <w:bookmarkStart w:id="7" w:name="_Toc459976902"/>
      <w:bookmarkEnd w:id="6"/>
      <w:r w:rsidRPr="00B2579C">
        <w:rPr>
          <w:rFonts w:ascii="Segoe UI" w:hAnsi="Segoe UI" w:cs="Segoe UI"/>
          <w:color w:val="333333"/>
        </w:rPr>
        <w:t>Exercises</w:t>
      </w:r>
      <w:bookmarkEnd w:id="7"/>
    </w:p>
    <w:p w14:paraId="129EB6C7" w14:textId="747FD6B0" w:rsidR="004A0401" w:rsidRDefault="004A0401" w:rsidP="004A0401">
      <w:pPr>
        <w:pStyle w:val="Heading2"/>
        <w:rPr>
          <w:rFonts w:ascii="Segoe UI" w:hAnsi="Segoe UI" w:cs="Segoe UI"/>
        </w:rPr>
      </w:pPr>
      <w:bookmarkStart w:id="8" w:name="_Toc459976903"/>
      <w:r w:rsidRPr="00B2579C">
        <w:rPr>
          <w:rFonts w:ascii="Segoe UI" w:hAnsi="Segoe UI" w:cs="Segoe UI"/>
        </w:rPr>
        <w:t>Infrastructure Provisioning</w:t>
      </w:r>
      <w:bookmarkEnd w:id="8"/>
    </w:p>
    <w:p w14:paraId="675C1E4A" w14:textId="2F46118B" w:rsidR="007B735A" w:rsidRDefault="007B735A" w:rsidP="005F2D91">
      <w:pPr>
        <w:pStyle w:val="Heading3"/>
        <w:shd w:val="clear" w:color="auto" w:fill="FFFFFF"/>
        <w:rPr>
          <w:rFonts w:ascii="Segoe UI" w:hAnsi="Segoe UI" w:cs="Segoe UI"/>
          <w:color w:val="333333"/>
        </w:rPr>
      </w:pPr>
      <w:bookmarkStart w:id="9" w:name="_Toc459976904"/>
      <w:r w:rsidRPr="005F2D91">
        <w:rPr>
          <w:rFonts w:ascii="Segoe UI" w:hAnsi="Segoe UI" w:cs="Segoe UI"/>
          <w:color w:val="333333"/>
        </w:rPr>
        <w:t>Exercise 1:</w:t>
      </w:r>
      <w:r>
        <w:rPr>
          <w:rFonts w:ascii="Segoe UI" w:hAnsi="Segoe UI" w:cs="Segoe UI"/>
          <w:color w:val="333333"/>
        </w:rPr>
        <w:t xml:space="preserve"> Walk through for accessing on-premises data with Power BI</w:t>
      </w:r>
      <w:bookmarkEnd w:id="9"/>
    </w:p>
    <w:p w14:paraId="2E1BD0C6" w14:textId="00E7A3D8" w:rsidR="007B735A" w:rsidRDefault="007B735A" w:rsidP="005F2D91">
      <w:pPr>
        <w:pStyle w:val="NormalWeb"/>
        <w:shd w:val="clear" w:color="auto" w:fill="FFFFFF"/>
        <w:spacing w:before="150" w:beforeAutospacing="0" w:after="150" w:afterAutospacing="0" w:line="360" w:lineRule="atLeast"/>
        <w:rPr>
          <w:rFonts w:ascii="Segoe UI" w:hAnsi="Segoe UI" w:cs="Segoe UI"/>
          <w:color w:val="000000"/>
          <w:sz w:val="22"/>
          <w:szCs w:val="22"/>
        </w:rPr>
      </w:pPr>
      <w:r w:rsidRPr="005F2D91">
        <w:rPr>
          <w:rFonts w:ascii="Segoe UI" w:hAnsi="Segoe UI" w:cs="Segoe UI"/>
          <w:color w:val="000000"/>
          <w:sz w:val="22"/>
          <w:szCs w:val="22"/>
        </w:rPr>
        <w:t>In this exercise, the video shows the whole procedure of accessing on-premises data sources and visualizing the data in Power BI</w:t>
      </w:r>
      <w:r w:rsidR="002A5FBC">
        <w:rPr>
          <w:rFonts w:ascii="Segoe UI" w:hAnsi="Segoe UI" w:cs="Segoe UI"/>
          <w:color w:val="000000"/>
          <w:sz w:val="22"/>
          <w:szCs w:val="22"/>
        </w:rPr>
        <w:t xml:space="preserve"> to build a hybrid BI architecture</w:t>
      </w:r>
      <w:r w:rsidRPr="005F2D91">
        <w:rPr>
          <w:rFonts w:ascii="Segoe UI" w:hAnsi="Segoe UI" w:cs="Segoe UI"/>
          <w:color w:val="000000"/>
          <w:sz w:val="22"/>
          <w:szCs w:val="22"/>
        </w:rPr>
        <w:t>.</w:t>
      </w:r>
      <w:r>
        <w:rPr>
          <w:rFonts w:ascii="Segoe UI" w:hAnsi="Segoe UI" w:cs="Segoe UI"/>
          <w:color w:val="000000"/>
          <w:sz w:val="22"/>
          <w:szCs w:val="22"/>
        </w:rPr>
        <w:t xml:space="preserve"> </w:t>
      </w:r>
    </w:p>
    <w:p w14:paraId="30D6872C" w14:textId="39C98CCE" w:rsidR="007B735A" w:rsidRPr="005F2D91" w:rsidRDefault="007B735A" w:rsidP="005F2D91">
      <w:pPr>
        <w:pStyle w:val="NormalWeb"/>
        <w:shd w:val="clear" w:color="auto" w:fill="FFFFFF"/>
        <w:spacing w:before="150" w:beforeAutospacing="0" w:after="150" w:afterAutospacing="0" w:line="360" w:lineRule="atLeast"/>
        <w:rPr>
          <w:rFonts w:ascii="Segoe UI" w:hAnsi="Segoe UI" w:cs="Segoe UI"/>
          <w:color w:val="000000"/>
          <w:sz w:val="22"/>
          <w:szCs w:val="22"/>
        </w:rPr>
      </w:pPr>
      <w:r>
        <w:rPr>
          <w:rFonts w:ascii="Segoe UI" w:hAnsi="Segoe UI" w:cs="Segoe UI"/>
          <w:color w:val="000000"/>
          <w:sz w:val="22"/>
          <w:szCs w:val="22"/>
        </w:rPr>
        <w:t xml:space="preserve">Instructions guide: </w:t>
      </w:r>
      <w:hyperlink r:id="rId14" w:history="1">
        <w:r w:rsidRPr="00AE53FB">
          <w:rPr>
            <w:rStyle w:val="Hyperlink"/>
            <w:rFonts w:ascii="Segoe UI" w:hAnsi="Segoe UI" w:cs="Segoe UI"/>
            <w:sz w:val="22"/>
            <w:szCs w:val="22"/>
          </w:rPr>
          <w:t>https://channel9.msdn.com/Events/DataDriven/SQLServer2016/Hybrid-BI-Accessing-on-premises-data-with-Power-BI</w:t>
        </w:r>
      </w:hyperlink>
      <w:r>
        <w:rPr>
          <w:rFonts w:ascii="Segoe UI" w:hAnsi="Segoe UI" w:cs="Segoe UI"/>
          <w:color w:val="000000"/>
          <w:sz w:val="22"/>
          <w:szCs w:val="22"/>
        </w:rPr>
        <w:t xml:space="preserve"> </w:t>
      </w:r>
    </w:p>
    <w:p w14:paraId="5A98DF99" w14:textId="5491DB81" w:rsidR="00830D6B" w:rsidRPr="00B2579C" w:rsidRDefault="00830D6B" w:rsidP="00830D6B">
      <w:pPr>
        <w:pStyle w:val="Heading3"/>
        <w:shd w:val="clear" w:color="auto" w:fill="FFFFFF"/>
        <w:rPr>
          <w:rFonts w:ascii="Segoe UI" w:hAnsi="Segoe UI" w:cs="Segoe UI"/>
          <w:color w:val="333333"/>
        </w:rPr>
      </w:pPr>
      <w:bookmarkStart w:id="10" w:name="_Toc459976905"/>
      <w:r w:rsidRPr="00B2579C">
        <w:rPr>
          <w:rFonts w:ascii="Segoe UI" w:hAnsi="Segoe UI" w:cs="Segoe UI"/>
          <w:color w:val="333333"/>
        </w:rPr>
        <w:t xml:space="preserve">Exercise </w:t>
      </w:r>
      <w:r w:rsidR="00D056A4">
        <w:rPr>
          <w:rFonts w:ascii="Segoe UI" w:hAnsi="Segoe UI" w:cs="Segoe UI"/>
          <w:color w:val="333333"/>
        </w:rPr>
        <w:t>2</w:t>
      </w:r>
      <w:r w:rsidRPr="00B2579C">
        <w:rPr>
          <w:rFonts w:ascii="Segoe UI" w:hAnsi="Segoe UI" w:cs="Segoe UI"/>
          <w:color w:val="333333"/>
        </w:rPr>
        <w:t xml:space="preserve">: </w:t>
      </w:r>
      <w:r w:rsidR="00F06EE2">
        <w:rPr>
          <w:rFonts w:ascii="Segoe UI" w:hAnsi="Segoe UI" w:cs="Segoe UI"/>
          <w:color w:val="333333"/>
        </w:rPr>
        <w:t>Add</w:t>
      </w:r>
      <w:r w:rsidR="002C06DC">
        <w:rPr>
          <w:rFonts w:ascii="Segoe UI" w:hAnsi="Segoe UI" w:cs="Segoe UI"/>
          <w:color w:val="333333"/>
        </w:rPr>
        <w:t xml:space="preserve"> </w:t>
      </w:r>
      <w:r w:rsidR="002C06DC" w:rsidRPr="002C06DC">
        <w:rPr>
          <w:rFonts w:ascii="Segoe UI" w:hAnsi="Segoe UI" w:cs="Segoe UI"/>
          <w:color w:val="333333"/>
        </w:rPr>
        <w:t>On-premises data gateway</w:t>
      </w:r>
      <w:bookmarkEnd w:id="10"/>
    </w:p>
    <w:p w14:paraId="1180F4F3" w14:textId="77777777" w:rsidR="002C06DC" w:rsidRPr="005F2D91" w:rsidRDefault="002C06DC" w:rsidP="002C06DC">
      <w:pPr>
        <w:pStyle w:val="NormalWeb"/>
        <w:shd w:val="clear" w:color="auto" w:fill="FFFFFF"/>
        <w:spacing w:before="150" w:beforeAutospacing="0" w:after="150" w:afterAutospacing="0" w:line="360" w:lineRule="atLeast"/>
        <w:rPr>
          <w:rFonts w:ascii="Segoe UI" w:hAnsi="Segoe UI" w:cs="Segoe UI"/>
          <w:color w:val="000000"/>
          <w:sz w:val="22"/>
          <w:szCs w:val="22"/>
        </w:rPr>
      </w:pPr>
      <w:r w:rsidRPr="005F2D91">
        <w:rPr>
          <w:rFonts w:ascii="Segoe UI" w:hAnsi="Segoe UI" w:cs="Segoe UI"/>
          <w:color w:val="000000"/>
          <w:sz w:val="22"/>
          <w:szCs w:val="22"/>
        </w:rPr>
        <w:t>The on-premises data gateway acts as a bridge, providing quick and secure data transfer between on-premises data (data that is not in the cloud) and the Power BI, Microsoft Flow, Logic Apps, and PowerApps services.</w:t>
      </w:r>
    </w:p>
    <w:p w14:paraId="1B41B82A" w14:textId="064F5CD4" w:rsidR="002C06DC" w:rsidRPr="005F2D91" w:rsidRDefault="002C06DC" w:rsidP="002C06DC">
      <w:pPr>
        <w:pStyle w:val="NormalWeb"/>
        <w:shd w:val="clear" w:color="auto" w:fill="FFFFFF"/>
        <w:spacing w:before="150" w:beforeAutospacing="0" w:after="150" w:afterAutospacing="0" w:line="360" w:lineRule="atLeast"/>
        <w:rPr>
          <w:rFonts w:ascii="Segoe UI" w:hAnsi="Segoe UI" w:cs="Segoe UI"/>
          <w:color w:val="000000"/>
          <w:sz w:val="22"/>
          <w:szCs w:val="22"/>
        </w:rPr>
      </w:pPr>
      <w:r w:rsidRPr="005F2D91">
        <w:rPr>
          <w:rFonts w:ascii="Segoe UI" w:hAnsi="Segoe UI" w:cs="Segoe UI"/>
          <w:color w:val="000000"/>
          <w:sz w:val="22"/>
          <w:szCs w:val="22"/>
        </w:rPr>
        <w:lastRenderedPageBreak/>
        <w:t>You can use a single gateway with different services at the same time. If you are using Power BI, as well as PowerApps, a single gateway and be used for both. It is dependent on the account you sign in with.</w:t>
      </w:r>
      <w:r w:rsidR="00F06EE2">
        <w:rPr>
          <w:rFonts w:ascii="Segoe UI" w:hAnsi="Segoe UI" w:cs="Segoe UI"/>
          <w:color w:val="000000"/>
          <w:sz w:val="22"/>
          <w:szCs w:val="22"/>
        </w:rPr>
        <w:t xml:space="preserve"> Follow this guide to add an on-premises data gateway:</w:t>
      </w:r>
    </w:p>
    <w:p w14:paraId="3FBAA92E" w14:textId="312F1C05" w:rsidR="002C06DC" w:rsidRPr="004D2171" w:rsidRDefault="007E387A" w:rsidP="004D2171">
      <w:pPr>
        <w:pStyle w:val="NormalWeb"/>
        <w:rPr>
          <w:rStyle w:val="Hyperlink"/>
          <w:rFonts w:ascii="Segoe UI Symbol" w:hAnsi="Segoe UI Symbol"/>
        </w:rPr>
      </w:pPr>
      <w:r>
        <w:rPr>
          <w:rFonts w:ascii="Segoe UI" w:hAnsi="Segoe UI" w:cs="Segoe UI"/>
          <w:b/>
          <w:sz w:val="22"/>
          <w:szCs w:val="22"/>
        </w:rPr>
        <w:t>Instructions guide</w:t>
      </w:r>
      <w:r w:rsidR="004D2171" w:rsidRPr="005F2D91">
        <w:rPr>
          <w:rFonts w:ascii="Segoe UI" w:hAnsi="Segoe UI" w:cs="Segoe UI"/>
          <w:b/>
          <w:sz w:val="22"/>
          <w:szCs w:val="22"/>
        </w:rPr>
        <w:t xml:space="preserve">: </w:t>
      </w:r>
      <w:hyperlink r:id="rId15" w:history="1"/>
      <w:hyperlink r:id="rId16" w:history="1">
        <w:r w:rsidR="002C06DC" w:rsidRPr="005F2D91">
          <w:rPr>
            <w:rStyle w:val="Hyperlink"/>
            <w:rFonts w:ascii="Segoe UI" w:hAnsi="Segoe UI" w:cs="Segoe UI"/>
            <w:sz w:val="22"/>
            <w:szCs w:val="22"/>
          </w:rPr>
          <w:t>https://powerbi.microsoft.com/en-us/documentation/powerbi-gateway-onprem/</w:t>
        </w:r>
      </w:hyperlink>
    </w:p>
    <w:p w14:paraId="0A4C4181" w14:textId="39763DBE" w:rsidR="004D2171" w:rsidRPr="00B2579C" w:rsidRDefault="004D2171" w:rsidP="004D2171">
      <w:pPr>
        <w:pStyle w:val="Heading3"/>
        <w:shd w:val="clear" w:color="auto" w:fill="FFFFFF"/>
        <w:rPr>
          <w:rFonts w:ascii="Segoe UI" w:hAnsi="Segoe UI" w:cs="Segoe UI"/>
          <w:color w:val="333333"/>
        </w:rPr>
      </w:pPr>
      <w:bookmarkStart w:id="11" w:name="_Toc459976906"/>
      <w:r w:rsidRPr="00B2579C">
        <w:rPr>
          <w:rFonts w:ascii="Segoe UI" w:hAnsi="Segoe UI" w:cs="Segoe UI"/>
          <w:color w:val="333333"/>
        </w:rPr>
        <w:t xml:space="preserve">Exercise </w:t>
      </w:r>
      <w:r w:rsidR="00D056A4">
        <w:rPr>
          <w:rFonts w:ascii="Segoe UI" w:hAnsi="Segoe UI" w:cs="Segoe UI"/>
          <w:color w:val="333333"/>
        </w:rPr>
        <w:t>3</w:t>
      </w:r>
      <w:r w:rsidRPr="00B2579C">
        <w:rPr>
          <w:rFonts w:ascii="Segoe UI" w:hAnsi="Segoe UI" w:cs="Segoe UI"/>
          <w:color w:val="333333"/>
        </w:rPr>
        <w:t xml:space="preserve">: </w:t>
      </w:r>
      <w:r w:rsidR="00A503CB" w:rsidRPr="00A503CB">
        <w:rPr>
          <w:rFonts w:ascii="Segoe UI" w:hAnsi="Segoe UI" w:cs="Segoe UI"/>
          <w:color w:val="333333"/>
        </w:rPr>
        <w:t>Manage your data source - Analysis Services</w:t>
      </w:r>
      <w:r w:rsidR="00A503CB">
        <w:rPr>
          <w:rFonts w:ascii="Segoe UI" w:hAnsi="Segoe UI" w:cs="Segoe UI"/>
          <w:color w:val="333333"/>
        </w:rPr>
        <w:t xml:space="preserve"> in</w:t>
      </w:r>
      <w:r w:rsidR="002C06DC" w:rsidRPr="004D2171">
        <w:rPr>
          <w:rFonts w:ascii="Segoe UI" w:hAnsi="Segoe UI" w:cs="Segoe UI"/>
          <w:color w:val="333333"/>
        </w:rPr>
        <w:t xml:space="preserve"> Power</w:t>
      </w:r>
      <w:r w:rsidR="00F06EE2">
        <w:rPr>
          <w:rFonts w:ascii="Segoe UI" w:hAnsi="Segoe UI" w:cs="Segoe UI"/>
          <w:color w:val="333333"/>
        </w:rPr>
        <w:t xml:space="preserve"> </w:t>
      </w:r>
      <w:r w:rsidR="002C06DC" w:rsidRPr="004D2171">
        <w:rPr>
          <w:rFonts w:ascii="Segoe UI" w:hAnsi="Segoe UI" w:cs="Segoe UI"/>
          <w:color w:val="333333"/>
        </w:rPr>
        <w:t>BI</w:t>
      </w:r>
      <w:bookmarkEnd w:id="11"/>
    </w:p>
    <w:p w14:paraId="26BF49CE" w14:textId="6810F9B4" w:rsidR="00A503CB" w:rsidRPr="004E6998" w:rsidRDefault="00A503CB" w:rsidP="00A503CB">
      <w:pPr>
        <w:pStyle w:val="ppBodyText"/>
        <w:numPr>
          <w:ilvl w:val="0"/>
          <w:numId w:val="10"/>
        </w:numPr>
        <w:rPr>
          <w:rFonts w:ascii="Segoe UI" w:hAnsi="Segoe UI" w:cs="Segoe UI"/>
        </w:rPr>
      </w:pPr>
      <w:r w:rsidRPr="005F2D91">
        <w:rPr>
          <w:rFonts w:ascii="Segoe UI" w:eastAsia="Times New Roman" w:hAnsi="Segoe UI" w:cs="Segoe UI"/>
          <w:color w:val="333333"/>
          <w:lang w:bidi="ar-SA"/>
        </w:rPr>
        <w:t>Once you have installed the On-premises Data Gateway, you will need to add data sources that can be used with the gateway. This article will look at how to work with gateways and data sources. You can use the Analysis Services data source either for scheduled refresh or for live connections</w:t>
      </w:r>
      <w:r w:rsidR="00695325">
        <w:rPr>
          <w:rFonts w:ascii="Segoe UI" w:eastAsia="Times New Roman" w:hAnsi="Segoe UI" w:cs="Segoe UI"/>
          <w:color w:val="333333"/>
          <w:lang w:bidi="ar-SA"/>
        </w:rPr>
        <w:t xml:space="preserve"> in Power BI</w:t>
      </w:r>
      <w:r w:rsidRPr="005F2D91">
        <w:rPr>
          <w:rFonts w:ascii="Segoe UI" w:eastAsia="Times New Roman" w:hAnsi="Segoe UI" w:cs="Segoe UI"/>
          <w:color w:val="333333"/>
          <w:lang w:bidi="ar-SA"/>
        </w:rPr>
        <w:t xml:space="preserve">. </w:t>
      </w:r>
      <w:r w:rsidR="00335995">
        <w:rPr>
          <w:rFonts w:ascii="Segoe UI" w:eastAsia="Times New Roman" w:hAnsi="Segoe UI" w:cs="Segoe UI"/>
          <w:color w:val="333333"/>
          <w:lang w:bidi="ar-SA"/>
        </w:rPr>
        <w:t>Follow this guide to manage the on-premises data source:</w:t>
      </w:r>
    </w:p>
    <w:p w14:paraId="1DF153BE" w14:textId="6EEC92D6" w:rsidR="00DE219E" w:rsidRPr="005F2D91" w:rsidRDefault="00683EEF" w:rsidP="005F2D91">
      <w:pPr>
        <w:pStyle w:val="NormalWeb"/>
        <w:rPr>
          <w:rFonts w:ascii="Segoe UI" w:hAnsi="Segoe UI" w:cs="Segoe UI"/>
          <w:noProof/>
        </w:rPr>
      </w:pPr>
      <w:r w:rsidRPr="005F2D91">
        <w:rPr>
          <w:rFonts w:ascii="Segoe UI" w:hAnsi="Segoe UI" w:cs="Segoe UI"/>
          <w:b/>
        </w:rPr>
        <w:t>Instructions guide:</w:t>
      </w:r>
      <w:r>
        <w:rPr>
          <w:rFonts w:ascii="Segoe UI" w:hAnsi="Segoe UI" w:cs="Segoe UI"/>
          <w:b/>
          <w:sz w:val="22"/>
          <w:szCs w:val="22"/>
        </w:rPr>
        <w:t xml:space="preserve"> </w:t>
      </w:r>
      <w:hyperlink r:id="rId17" w:history="1">
        <w:r w:rsidR="00A503CB" w:rsidRPr="005F2D91">
          <w:rPr>
            <w:rStyle w:val="Hyperlink"/>
            <w:rFonts w:ascii="Segoe UI" w:hAnsi="Segoe UI" w:cs="Segoe UI"/>
            <w:noProof/>
            <w:sz w:val="22"/>
            <w:szCs w:val="22"/>
          </w:rPr>
          <w:t>https://powerbi.microsoft.com/en-us/documentation/powerbi-gateway-enterprise-manage-ssas/</w:t>
        </w:r>
      </w:hyperlink>
    </w:p>
    <w:p w14:paraId="6EEC0583" w14:textId="04C9FD74" w:rsidR="00A503CB" w:rsidRDefault="004E6998" w:rsidP="005F2D91">
      <w:pPr>
        <w:pStyle w:val="Heading3"/>
        <w:shd w:val="clear" w:color="auto" w:fill="FFFFFF"/>
        <w:rPr>
          <w:rFonts w:ascii="Segoe UI" w:hAnsi="Segoe UI" w:cs="Segoe UI"/>
          <w:color w:val="333333"/>
        </w:rPr>
      </w:pPr>
      <w:bookmarkStart w:id="12" w:name="_Toc459976907"/>
      <w:r w:rsidRPr="005F2D91">
        <w:rPr>
          <w:rFonts w:ascii="Segoe UI" w:hAnsi="Segoe UI" w:cs="Segoe UI"/>
          <w:color w:val="333333"/>
        </w:rPr>
        <w:t xml:space="preserve">Exercise </w:t>
      </w:r>
      <w:r w:rsidR="00D056A4">
        <w:rPr>
          <w:rFonts w:ascii="Segoe UI" w:hAnsi="Segoe UI" w:cs="Segoe UI"/>
          <w:color w:val="333333"/>
        </w:rPr>
        <w:t>4</w:t>
      </w:r>
      <w:r w:rsidRPr="005F2D91">
        <w:rPr>
          <w:rFonts w:ascii="Segoe UI" w:hAnsi="Segoe UI" w:cs="Segoe UI"/>
          <w:color w:val="333333"/>
        </w:rPr>
        <w:t>: Visualize SSAS live data in Power BI</w:t>
      </w:r>
      <w:bookmarkEnd w:id="12"/>
    </w:p>
    <w:p w14:paraId="6AA6907E" w14:textId="5B36AA26" w:rsidR="004E6998" w:rsidRPr="005F2D91" w:rsidRDefault="004E6998" w:rsidP="005F2D91">
      <w:pPr>
        <w:pStyle w:val="ppBodyText"/>
        <w:rPr>
          <w:rFonts w:ascii="Segoe UI" w:hAnsi="Segoe UI" w:cs="Segoe UI"/>
        </w:rPr>
      </w:pPr>
      <w:r w:rsidRPr="005F2D91">
        <w:rPr>
          <w:rFonts w:ascii="Segoe UI" w:hAnsi="Segoe UI" w:cs="Segoe UI"/>
          <w:lang w:eastAsia="zh-CN"/>
        </w:rPr>
        <w:t xml:space="preserve">In this exercise shows how to connect to a live Analysis Services data source and visualize the data in Power BI dashboard once the On-Premises data gateway has been setup. Follow this guide to connect and visualize SSAS live data: </w:t>
      </w:r>
    </w:p>
    <w:p w14:paraId="5B2A5656" w14:textId="04494C21" w:rsidR="004E6998" w:rsidRPr="005F2D91" w:rsidRDefault="004E6998" w:rsidP="005F2D91">
      <w:pPr>
        <w:pStyle w:val="ppBodyText"/>
        <w:rPr>
          <w:rFonts w:ascii="Segoe UI" w:hAnsi="Segoe UI" w:cs="Segoe UI"/>
        </w:rPr>
      </w:pPr>
      <w:r w:rsidRPr="005F2D91">
        <w:rPr>
          <w:rFonts w:ascii="Segoe UI" w:hAnsi="Segoe UI" w:cs="Segoe UI"/>
          <w:lang w:eastAsia="zh-CN"/>
        </w:rPr>
        <w:t xml:space="preserve">Instructions guide: </w:t>
      </w:r>
      <w:hyperlink r:id="rId18" w:history="1">
        <w:r w:rsidRPr="005F2D91">
          <w:rPr>
            <w:rStyle w:val="Hyperlink"/>
            <w:rFonts w:ascii="Segoe UI" w:hAnsi="Segoe UI" w:cs="Segoe UI"/>
            <w:lang w:eastAsia="zh-CN"/>
          </w:rPr>
          <w:t>https://powerbi.microsoft.com/en-us/documentation/powerbi-sql-server-analysis-services-tabular-data/</w:t>
        </w:r>
      </w:hyperlink>
      <w:r w:rsidRPr="005F2D91">
        <w:rPr>
          <w:rFonts w:ascii="Segoe UI" w:hAnsi="Segoe UI" w:cs="Segoe UI"/>
          <w:lang w:eastAsia="zh-CN"/>
        </w:rPr>
        <w:t xml:space="preserve"> </w:t>
      </w:r>
    </w:p>
    <w:sectPr w:rsidR="004E6998" w:rsidRPr="005F2D91" w:rsidSect="00CD3997">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67DB7" w14:textId="77777777" w:rsidR="00612A7D" w:rsidRPr="001253EC" w:rsidRDefault="00612A7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EE3F2EA" w14:textId="77777777" w:rsidR="00612A7D" w:rsidRPr="001253EC" w:rsidRDefault="00612A7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41927364" w14:textId="77777777" w:rsidR="00612A7D" w:rsidRDefault="00612A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26F2FB11" w:rsidR="001B1F40" w:rsidRDefault="001B1F40">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F4F85">
          <w:rPr>
            <w:noProof/>
          </w:rPr>
          <w:t>2</w:t>
        </w:r>
        <w:r>
          <w:rPr>
            <w:noProof/>
          </w:rPr>
          <w:fldChar w:fldCharType="end"/>
        </w:r>
      </w:sdtContent>
    </w:sdt>
  </w:p>
  <w:p w14:paraId="1D50458A" w14:textId="77777777" w:rsidR="001B1F40" w:rsidRDefault="001B1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A89CE" w14:textId="77777777" w:rsidR="00612A7D" w:rsidRPr="001253EC" w:rsidRDefault="00612A7D"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B7F2989" w14:textId="77777777" w:rsidR="00612A7D" w:rsidRPr="001253EC" w:rsidRDefault="00612A7D"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56872A6" w14:textId="77777777" w:rsidR="00612A7D" w:rsidRDefault="00612A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419"/>
    <w:multiLevelType w:val="hybridMultilevel"/>
    <w:tmpl w:val="8278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23F2F"/>
    <w:multiLevelType w:val="hybridMultilevel"/>
    <w:tmpl w:val="4AA29E20"/>
    <w:lvl w:ilvl="0" w:tplc="EE2EE6C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6C11900"/>
    <w:multiLevelType w:val="hybridMultilevel"/>
    <w:tmpl w:val="DCD44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51C48"/>
    <w:multiLevelType w:val="multilevel"/>
    <w:tmpl w:val="769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5043FD1"/>
    <w:multiLevelType w:val="hybridMultilevel"/>
    <w:tmpl w:val="D126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6A4B1A88"/>
    <w:multiLevelType w:val="hybridMultilevel"/>
    <w:tmpl w:val="1544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702B60F6"/>
    <w:multiLevelType w:val="hybridMultilevel"/>
    <w:tmpl w:val="D2BE5DDE"/>
    <w:lvl w:ilvl="0" w:tplc="EE2EE6C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15:restartNumberingAfterBreak="0">
    <w:nsid w:val="7C714968"/>
    <w:multiLevelType w:val="hybridMultilevel"/>
    <w:tmpl w:val="C45C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2"/>
  </w:num>
  <w:num w:numId="3">
    <w:abstractNumId w:val="19"/>
  </w:num>
  <w:num w:numId="4">
    <w:abstractNumId w:val="12"/>
  </w:num>
  <w:num w:numId="5">
    <w:abstractNumId w:val="14"/>
  </w:num>
  <w:num w:numId="6">
    <w:abstractNumId w:val="6"/>
  </w:num>
  <w:num w:numId="7">
    <w:abstractNumId w:val="18"/>
  </w:num>
  <w:num w:numId="8">
    <w:abstractNumId w:val="5"/>
  </w:num>
  <w:num w:numId="9">
    <w:abstractNumId w:val="16"/>
  </w:num>
  <w:num w:numId="10">
    <w:abstractNumId w:val="9"/>
  </w:num>
  <w:num w:numId="11">
    <w:abstractNumId w:val="1"/>
  </w:num>
  <w:num w:numId="12">
    <w:abstractNumId w:val="3"/>
  </w:num>
  <w:num w:numId="13">
    <w:abstractNumId w:val="7"/>
  </w:num>
  <w:num w:numId="14">
    <w:abstractNumId w:val="4"/>
  </w:num>
  <w:num w:numId="1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num>
  <w:num w:numId="18">
    <w:abstractNumId w:val="10"/>
  </w:num>
  <w:num w:numId="19">
    <w:abstractNumId w:val="0"/>
  </w:num>
  <w:num w:numId="20">
    <w:abstractNumId w:val="17"/>
  </w:num>
  <w:num w:numId="2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19FB"/>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5353"/>
    <w:rsid w:val="001757AA"/>
    <w:rsid w:val="001768C6"/>
    <w:rsid w:val="00176F28"/>
    <w:rsid w:val="0017711A"/>
    <w:rsid w:val="001771B6"/>
    <w:rsid w:val="001771CF"/>
    <w:rsid w:val="0018116E"/>
    <w:rsid w:val="0018127A"/>
    <w:rsid w:val="001815E3"/>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0B25"/>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6F6A"/>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45B51"/>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863BB"/>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5FBC"/>
    <w:rsid w:val="002A6F84"/>
    <w:rsid w:val="002A7F46"/>
    <w:rsid w:val="002B0D2C"/>
    <w:rsid w:val="002B1413"/>
    <w:rsid w:val="002B1E7A"/>
    <w:rsid w:val="002B2E26"/>
    <w:rsid w:val="002B3FF3"/>
    <w:rsid w:val="002B4FBE"/>
    <w:rsid w:val="002C06DB"/>
    <w:rsid w:val="002C06DC"/>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5DF6"/>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5995"/>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5EBA"/>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1542"/>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1FF"/>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998"/>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27444"/>
    <w:rsid w:val="005307C2"/>
    <w:rsid w:val="00530AD5"/>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3ECF"/>
    <w:rsid w:val="005E457C"/>
    <w:rsid w:val="005E4DAB"/>
    <w:rsid w:val="005E616C"/>
    <w:rsid w:val="005E6FA1"/>
    <w:rsid w:val="005E7501"/>
    <w:rsid w:val="005F16C1"/>
    <w:rsid w:val="005F1BEC"/>
    <w:rsid w:val="005F2D91"/>
    <w:rsid w:val="005F3DC4"/>
    <w:rsid w:val="005F46A3"/>
    <w:rsid w:val="005F4F85"/>
    <w:rsid w:val="005F5C6F"/>
    <w:rsid w:val="005F66E7"/>
    <w:rsid w:val="005F6CC8"/>
    <w:rsid w:val="005F750F"/>
    <w:rsid w:val="006009AB"/>
    <w:rsid w:val="00601C76"/>
    <w:rsid w:val="00603E23"/>
    <w:rsid w:val="006053CB"/>
    <w:rsid w:val="00606934"/>
    <w:rsid w:val="0060775F"/>
    <w:rsid w:val="00607A45"/>
    <w:rsid w:val="0061121E"/>
    <w:rsid w:val="00612A7D"/>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35A5F"/>
    <w:rsid w:val="006415C7"/>
    <w:rsid w:val="006429D1"/>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3EEF"/>
    <w:rsid w:val="00685463"/>
    <w:rsid w:val="0069014F"/>
    <w:rsid w:val="00690C30"/>
    <w:rsid w:val="006911A2"/>
    <w:rsid w:val="0069159D"/>
    <w:rsid w:val="00691CAF"/>
    <w:rsid w:val="006924B4"/>
    <w:rsid w:val="00693DE4"/>
    <w:rsid w:val="00694034"/>
    <w:rsid w:val="00694BBA"/>
    <w:rsid w:val="00695325"/>
    <w:rsid w:val="00697035"/>
    <w:rsid w:val="006A0032"/>
    <w:rsid w:val="006A34CB"/>
    <w:rsid w:val="006A3525"/>
    <w:rsid w:val="006A6AA2"/>
    <w:rsid w:val="006A7CCA"/>
    <w:rsid w:val="006A7E5E"/>
    <w:rsid w:val="006B0122"/>
    <w:rsid w:val="006B2A6B"/>
    <w:rsid w:val="006B2D23"/>
    <w:rsid w:val="006B3284"/>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35A"/>
    <w:rsid w:val="007B7B68"/>
    <w:rsid w:val="007C0B7C"/>
    <w:rsid w:val="007C280F"/>
    <w:rsid w:val="007C32A0"/>
    <w:rsid w:val="007C3B14"/>
    <w:rsid w:val="007C4880"/>
    <w:rsid w:val="007C4AD5"/>
    <w:rsid w:val="007C52C9"/>
    <w:rsid w:val="007C7221"/>
    <w:rsid w:val="007D0D3A"/>
    <w:rsid w:val="007D2950"/>
    <w:rsid w:val="007D2CBE"/>
    <w:rsid w:val="007D55F0"/>
    <w:rsid w:val="007E0127"/>
    <w:rsid w:val="007E0A80"/>
    <w:rsid w:val="007E12AA"/>
    <w:rsid w:val="007E387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62F"/>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1B72"/>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07BCD"/>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3CB"/>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D6C53"/>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A3F"/>
    <w:rsid w:val="00C54EEB"/>
    <w:rsid w:val="00C57281"/>
    <w:rsid w:val="00C60A5F"/>
    <w:rsid w:val="00C619E5"/>
    <w:rsid w:val="00C62378"/>
    <w:rsid w:val="00C62BB5"/>
    <w:rsid w:val="00C632FF"/>
    <w:rsid w:val="00C64531"/>
    <w:rsid w:val="00C6470D"/>
    <w:rsid w:val="00C65394"/>
    <w:rsid w:val="00C65C47"/>
    <w:rsid w:val="00C66BBD"/>
    <w:rsid w:val="00C7051B"/>
    <w:rsid w:val="00C70FBA"/>
    <w:rsid w:val="00C7324D"/>
    <w:rsid w:val="00C73823"/>
    <w:rsid w:val="00C7458F"/>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CF4F1E"/>
    <w:rsid w:val="00D01F2B"/>
    <w:rsid w:val="00D036B2"/>
    <w:rsid w:val="00D03745"/>
    <w:rsid w:val="00D042D0"/>
    <w:rsid w:val="00D055CC"/>
    <w:rsid w:val="00D056A4"/>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0B25"/>
    <w:rsid w:val="00D32A11"/>
    <w:rsid w:val="00D32BAC"/>
    <w:rsid w:val="00D34126"/>
    <w:rsid w:val="00D40419"/>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23A6"/>
    <w:rsid w:val="00D6579C"/>
    <w:rsid w:val="00D66431"/>
    <w:rsid w:val="00D7081B"/>
    <w:rsid w:val="00D7109B"/>
    <w:rsid w:val="00D7137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27C4"/>
    <w:rsid w:val="00DF464A"/>
    <w:rsid w:val="00DF5418"/>
    <w:rsid w:val="00DF77C1"/>
    <w:rsid w:val="00DF78E8"/>
    <w:rsid w:val="00E0120E"/>
    <w:rsid w:val="00E01CA8"/>
    <w:rsid w:val="00E02709"/>
    <w:rsid w:val="00E0605F"/>
    <w:rsid w:val="00E061D7"/>
    <w:rsid w:val="00E109B3"/>
    <w:rsid w:val="00E110F5"/>
    <w:rsid w:val="00E11462"/>
    <w:rsid w:val="00E11EF5"/>
    <w:rsid w:val="00E151E8"/>
    <w:rsid w:val="00E15C9C"/>
    <w:rsid w:val="00E16258"/>
    <w:rsid w:val="00E20FB2"/>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27E3"/>
    <w:rsid w:val="00F03C35"/>
    <w:rsid w:val="00F057FA"/>
    <w:rsid w:val="00F06EE2"/>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084C"/>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061"/>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03967841">
      <w:bodyDiv w:val="1"/>
      <w:marLeft w:val="0"/>
      <w:marRight w:val="0"/>
      <w:marTop w:val="0"/>
      <w:marBottom w:val="0"/>
      <w:divBdr>
        <w:top w:val="none" w:sz="0" w:space="0" w:color="auto"/>
        <w:left w:val="none" w:sz="0" w:space="0" w:color="auto"/>
        <w:bottom w:val="none" w:sz="0" w:space="0" w:color="auto"/>
        <w:right w:val="none" w:sz="0" w:space="0" w:color="auto"/>
      </w:divBdr>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0983544">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3298">
      <w:bodyDiv w:val="1"/>
      <w:marLeft w:val="0"/>
      <w:marRight w:val="0"/>
      <w:marTop w:val="0"/>
      <w:marBottom w:val="0"/>
      <w:divBdr>
        <w:top w:val="none" w:sz="0" w:space="0" w:color="auto"/>
        <w:left w:val="none" w:sz="0" w:space="0" w:color="auto"/>
        <w:bottom w:val="none" w:sz="0" w:space="0" w:color="auto"/>
        <w:right w:val="none" w:sz="0" w:space="0" w:color="auto"/>
      </w:divBdr>
    </w:div>
    <w:div w:id="939413804">
      <w:bodyDiv w:val="1"/>
      <w:marLeft w:val="0"/>
      <w:marRight w:val="0"/>
      <w:marTop w:val="0"/>
      <w:marBottom w:val="0"/>
      <w:divBdr>
        <w:top w:val="none" w:sz="0" w:space="0" w:color="auto"/>
        <w:left w:val="none" w:sz="0" w:space="0" w:color="auto"/>
        <w:bottom w:val="none" w:sz="0" w:space="0" w:color="auto"/>
        <w:right w:val="none" w:sz="0" w:space="0" w:color="auto"/>
      </w:divBdr>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00119398">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450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hyperlink" Target="https://powerbi.microsoft.com/en-us/documentation/powerbi-sql-server-analysis-services-tabular-dat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owerbi.microsoft.com/en-us/documentation/powerbi-gateway-enterprise-manage-ssas/" TargetMode="External"/><Relationship Id="rId2" Type="http://schemas.openxmlformats.org/officeDocument/2006/relationships/customXml" Target="../customXml/item2.xml"/><Relationship Id="rId16" Type="http://schemas.openxmlformats.org/officeDocument/2006/relationships/hyperlink" Target="https://powerbi.microsoft.com/en-us/documentation/powerbi-gateway-onpr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zure.microsoft.com/en-us/documentation/articles/sql-data-warehouse-get-started-provision/"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annel9.msdn.com/Events/DataDriven/SQLServer2016/Hybrid-BI-Accessing-on-premises-data-with-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F2A3D-5A16-404A-A919-F634EB03F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225EAF91-FB4E-47A5-B764-3266B3F4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2016-08-08T06:46:00Z</dcterms:created>
  <dcterms:modified xsi:type="dcterms:W3CDTF">2016-09-02T19:51:00Z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