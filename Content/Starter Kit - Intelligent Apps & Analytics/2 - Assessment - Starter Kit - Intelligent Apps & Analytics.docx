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4608CA62" w:rsidR="00114EB5" w:rsidRPr="00D45718" w:rsidRDefault="00970F0A" w:rsidP="00114EB5">
      <w:pPr>
        <w:pStyle w:val="HOLTitle1"/>
        <w:rPr>
          <w:rFonts w:ascii="Segoe UI Light" w:hAnsi="Segoe UI Light" w:cs="Segoe UI Light"/>
          <w:noProof/>
        </w:rPr>
      </w:pPr>
      <w:r w:rsidRPr="00970F0A">
        <w:rPr>
          <w:rFonts w:ascii="Segoe UI Light" w:hAnsi="Segoe UI Light" w:cs="Segoe UI Light"/>
          <w:noProof/>
        </w:rPr>
        <w:t>Intelligent Apps &amp; Analytics</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0F83988D" w:rsidR="009353A6" w:rsidRDefault="002921BD" w:rsidP="002921BD">
      <w:pPr>
        <w:rPr>
          <w:rFonts w:ascii="Segoe UI Light" w:hAnsi="Segoe UI Light" w:cs="Segoe UI Light"/>
        </w:rPr>
      </w:pPr>
      <w:r>
        <w:rPr>
          <w:rFonts w:ascii="Segoe UI Light" w:hAnsi="Segoe UI Light" w:cs="Segoe UI Light"/>
        </w:rPr>
        <w:t xml:space="preserve">Last Update: </w:t>
      </w:r>
      <w:r w:rsidR="007606D2">
        <w:rPr>
          <w:rFonts w:ascii="Segoe UI Light" w:hAnsi="Segoe UI Light" w:cs="Segoe UI Light"/>
        </w:rPr>
        <w:t>August 201</w:t>
      </w:r>
      <w:r w:rsidR="007606D2">
        <w:rPr>
          <w:rFonts w:ascii="Segoe UI Light" w:hAnsi="Segoe UI Light" w:cs="Segoe UI Light" w:hint="eastAsia"/>
          <w:lang w:eastAsia="zh-CN"/>
        </w:rPr>
        <w:t>6</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lang w:eastAsia="zh-CN"/>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9835BB">
      <w:pPr>
        <w:pStyle w:val="TOC1"/>
      </w:pPr>
      <w:r w:rsidRPr="00114EB5">
        <w:drawing>
          <wp:anchor distT="0" distB="0" distL="114300" distR="114300" simplePos="0" relativeHeight="251658240"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2">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2014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74638D95" w:rsidR="00513343" w:rsidRPr="00114EB5" w:rsidRDefault="00513343" w:rsidP="009835BB">
      <w:pPr>
        <w:pStyle w:val="TOC1"/>
      </w:pPr>
      <w:r w:rsidRPr="00114EB5">
        <w:br w:type="page"/>
      </w:r>
      <w:r w:rsidRPr="00114EB5">
        <w:lastRenderedPageBreak/>
        <w:t xml:space="preserve"> </w:t>
      </w:r>
      <w:r w:rsidRPr="00114EB5">
        <w:fldChar w:fldCharType="begin"/>
      </w:r>
      <w:r w:rsidRPr="00114EB5">
        <w:fldChar w:fldCharType="end"/>
      </w:r>
    </w:p>
    <w:sdt>
      <w:sdtPr>
        <w:rPr>
          <w:rFonts w:ascii="Segoe UI" w:eastAsiaTheme="minorHAnsi" w:hAnsi="Segoe UI" w:cstheme="minorBidi"/>
          <w:color w:val="008AC8"/>
          <w:sz w:val="20"/>
          <w:szCs w:val="36"/>
        </w:rPr>
        <w:id w:val="2041086389"/>
        <w:docPartObj>
          <w:docPartGallery w:val="Table of Contents"/>
          <w:docPartUnique/>
        </w:docPartObj>
      </w:sdtPr>
      <w:sdtEndPr>
        <w:rPr>
          <w:rFonts w:ascii="Segoe UI Light" w:eastAsia="Batang" w:hAnsi="Segoe UI Light" w:cs="Segoe UI Light"/>
          <w:b/>
          <w:caps/>
          <w:noProof/>
          <w:color w:val="auto"/>
          <w:szCs w:val="20"/>
          <w:lang w:eastAsia="ko-KR"/>
        </w:rPr>
      </w:sdtEndPr>
      <w:sdtContent>
        <w:p w14:paraId="6216B046" w14:textId="77777777" w:rsidR="009B55C0" w:rsidRPr="00114EB5" w:rsidRDefault="009B55C0" w:rsidP="009B55C0">
          <w:pPr>
            <w:pStyle w:val="TOCHeading"/>
            <w:rPr>
              <w:rFonts w:ascii="Segoe UI Light" w:hAnsi="Segoe UI Light" w:cs="Segoe UI Light"/>
            </w:rPr>
          </w:pPr>
          <w:r w:rsidRPr="00114EB5">
            <w:rPr>
              <w:rFonts w:ascii="Segoe UI Light" w:hAnsi="Segoe UI Light" w:cs="Segoe UI Light"/>
            </w:rPr>
            <w:t>Contents</w:t>
          </w:r>
        </w:p>
        <w:p w14:paraId="3B7B959F" w14:textId="6C43E81E" w:rsidR="009835BB" w:rsidRDefault="00513343">
          <w:pPr>
            <w:pStyle w:val="TOC1"/>
            <w:rPr>
              <w:rFonts w:asciiTheme="minorHAnsi" w:eastAsiaTheme="minorEastAsia" w:hAnsiTheme="minorHAnsi" w:cstheme="minorBidi"/>
              <w:bCs w:val="0"/>
              <w:caps w:val="0"/>
              <w:sz w:val="22"/>
              <w:szCs w:val="22"/>
              <w:lang w:eastAsia="zh-CN"/>
            </w:rPr>
          </w:pPr>
          <w:r w:rsidRPr="009835BB">
            <w:rPr>
              <w:rStyle w:val="Hyperlink"/>
              <w:rFonts w:cs="Segoe UI Light"/>
            </w:rPr>
            <w:fldChar w:fldCharType="begin"/>
          </w:r>
          <w:r w:rsidRPr="009835BB">
            <w:rPr>
              <w:rStyle w:val="Hyperlink"/>
              <w:rFonts w:cs="Segoe UI Light"/>
            </w:rPr>
            <w:instrText xml:space="preserve"> TOC \o "1-3" \h \z \u </w:instrText>
          </w:r>
          <w:r w:rsidRPr="009835BB">
            <w:rPr>
              <w:rStyle w:val="Hyperlink"/>
              <w:rFonts w:cs="Segoe UI Light"/>
            </w:rPr>
            <w:fldChar w:fldCharType="separate"/>
          </w:r>
          <w:hyperlink w:anchor="_Toc459157573" w:history="1">
            <w:r w:rsidR="009835BB" w:rsidRPr="00D45C18">
              <w:rPr>
                <w:rStyle w:val="Hyperlink"/>
                <w:rFonts w:ascii="Segoe UI Light" w:hAnsi="Segoe UI Light" w:cs="Segoe UI Light"/>
              </w:rPr>
              <w:t>Overview</w:t>
            </w:r>
            <w:r w:rsidR="009835BB">
              <w:rPr>
                <w:webHidden/>
              </w:rPr>
              <w:tab/>
            </w:r>
            <w:r w:rsidR="009835BB">
              <w:rPr>
                <w:webHidden/>
              </w:rPr>
              <w:fldChar w:fldCharType="begin"/>
            </w:r>
            <w:r w:rsidR="009835BB">
              <w:rPr>
                <w:webHidden/>
              </w:rPr>
              <w:instrText xml:space="preserve"> PAGEREF _Toc459157573 \h </w:instrText>
            </w:r>
            <w:r w:rsidR="009835BB">
              <w:rPr>
                <w:webHidden/>
              </w:rPr>
            </w:r>
            <w:r w:rsidR="009835BB">
              <w:rPr>
                <w:webHidden/>
              </w:rPr>
              <w:fldChar w:fldCharType="separate"/>
            </w:r>
            <w:r w:rsidR="009835BB">
              <w:rPr>
                <w:webHidden/>
              </w:rPr>
              <w:t>4</w:t>
            </w:r>
            <w:r w:rsidR="009835BB">
              <w:rPr>
                <w:webHidden/>
              </w:rPr>
              <w:fldChar w:fldCharType="end"/>
            </w:r>
          </w:hyperlink>
        </w:p>
        <w:p w14:paraId="0F27DB44" w14:textId="4E60E076" w:rsidR="009835BB" w:rsidRDefault="009835BB">
          <w:pPr>
            <w:pStyle w:val="TOC1"/>
            <w:rPr>
              <w:rFonts w:asciiTheme="minorHAnsi" w:eastAsiaTheme="minorEastAsia" w:hAnsiTheme="minorHAnsi" w:cstheme="minorBidi"/>
              <w:bCs w:val="0"/>
              <w:caps w:val="0"/>
              <w:sz w:val="22"/>
              <w:szCs w:val="22"/>
              <w:lang w:eastAsia="zh-CN"/>
            </w:rPr>
          </w:pPr>
          <w:hyperlink w:anchor="_Toc459157574" w:history="1">
            <w:r w:rsidRPr="00D45C18">
              <w:rPr>
                <w:rStyle w:val="Hyperlink"/>
                <w:rFonts w:ascii="Segoe UI Light" w:hAnsi="Segoe UI Light" w:cs="Segoe UI Light"/>
              </w:rPr>
              <w:t>Azure Scenario Assessment</w:t>
            </w:r>
            <w:r>
              <w:rPr>
                <w:webHidden/>
              </w:rPr>
              <w:tab/>
            </w:r>
            <w:r>
              <w:rPr>
                <w:webHidden/>
              </w:rPr>
              <w:fldChar w:fldCharType="begin"/>
            </w:r>
            <w:r>
              <w:rPr>
                <w:webHidden/>
              </w:rPr>
              <w:instrText xml:space="preserve"> PAGEREF _Toc459157574 \h </w:instrText>
            </w:r>
            <w:r>
              <w:rPr>
                <w:webHidden/>
              </w:rPr>
            </w:r>
            <w:r>
              <w:rPr>
                <w:webHidden/>
              </w:rPr>
              <w:fldChar w:fldCharType="separate"/>
            </w:r>
            <w:r>
              <w:rPr>
                <w:webHidden/>
              </w:rPr>
              <w:t>5</w:t>
            </w:r>
            <w:r>
              <w:rPr>
                <w:webHidden/>
              </w:rPr>
              <w:fldChar w:fldCharType="end"/>
            </w:r>
          </w:hyperlink>
        </w:p>
        <w:p w14:paraId="071385C4" w14:textId="4F9DF497" w:rsidR="009835BB" w:rsidRDefault="009835BB">
          <w:pPr>
            <w:pStyle w:val="TOC2"/>
            <w:rPr>
              <w:rFonts w:asciiTheme="minorHAnsi" w:hAnsiTheme="minorHAnsi"/>
              <w:noProof/>
              <w:sz w:val="22"/>
              <w:szCs w:val="22"/>
              <w:lang w:eastAsia="zh-CN"/>
            </w:rPr>
          </w:pPr>
          <w:hyperlink w:anchor="_Toc459157575" w:history="1">
            <w:r w:rsidRPr="00D45C18">
              <w:rPr>
                <w:rStyle w:val="Hyperlink"/>
                <w:rFonts w:ascii="Segoe UI Light" w:hAnsi="Segoe UI Light" w:cs="Segoe UI Light"/>
                <w:noProof/>
              </w:rPr>
              <w:t>Common Scenarios</w:t>
            </w:r>
            <w:r>
              <w:rPr>
                <w:noProof/>
                <w:webHidden/>
              </w:rPr>
              <w:tab/>
            </w:r>
            <w:r>
              <w:rPr>
                <w:noProof/>
                <w:webHidden/>
              </w:rPr>
              <w:fldChar w:fldCharType="begin"/>
            </w:r>
            <w:r>
              <w:rPr>
                <w:noProof/>
                <w:webHidden/>
              </w:rPr>
              <w:instrText xml:space="preserve"> PAGEREF _Toc459157575 \h </w:instrText>
            </w:r>
            <w:r>
              <w:rPr>
                <w:noProof/>
                <w:webHidden/>
              </w:rPr>
            </w:r>
            <w:r>
              <w:rPr>
                <w:noProof/>
                <w:webHidden/>
              </w:rPr>
              <w:fldChar w:fldCharType="separate"/>
            </w:r>
            <w:r>
              <w:rPr>
                <w:noProof/>
                <w:webHidden/>
              </w:rPr>
              <w:t>5</w:t>
            </w:r>
            <w:r>
              <w:rPr>
                <w:noProof/>
                <w:webHidden/>
              </w:rPr>
              <w:fldChar w:fldCharType="end"/>
            </w:r>
          </w:hyperlink>
        </w:p>
        <w:p w14:paraId="12FF5D50" w14:textId="1B205179" w:rsidR="009835BB" w:rsidRDefault="009835BB">
          <w:pPr>
            <w:pStyle w:val="TOC2"/>
            <w:rPr>
              <w:rFonts w:asciiTheme="minorHAnsi" w:hAnsiTheme="minorHAnsi"/>
              <w:noProof/>
              <w:sz w:val="22"/>
              <w:szCs w:val="22"/>
              <w:lang w:eastAsia="zh-CN"/>
            </w:rPr>
          </w:pPr>
          <w:hyperlink w:anchor="_Toc459157576" w:history="1">
            <w:r w:rsidRPr="00D45C18">
              <w:rPr>
                <w:rStyle w:val="Hyperlink"/>
                <w:rFonts w:ascii="Segoe UI Light" w:hAnsi="Segoe UI Light" w:cs="Segoe UI Light"/>
                <w:noProof/>
              </w:rPr>
              <w:t>Business intelligence</w:t>
            </w:r>
            <w:r>
              <w:rPr>
                <w:noProof/>
                <w:webHidden/>
              </w:rPr>
              <w:tab/>
            </w:r>
            <w:r>
              <w:rPr>
                <w:noProof/>
                <w:webHidden/>
              </w:rPr>
              <w:fldChar w:fldCharType="begin"/>
            </w:r>
            <w:r>
              <w:rPr>
                <w:noProof/>
                <w:webHidden/>
              </w:rPr>
              <w:instrText xml:space="preserve"> PAGEREF _Toc459157576 \h </w:instrText>
            </w:r>
            <w:r>
              <w:rPr>
                <w:noProof/>
                <w:webHidden/>
              </w:rPr>
            </w:r>
            <w:r>
              <w:rPr>
                <w:noProof/>
                <w:webHidden/>
              </w:rPr>
              <w:fldChar w:fldCharType="separate"/>
            </w:r>
            <w:r>
              <w:rPr>
                <w:noProof/>
                <w:webHidden/>
              </w:rPr>
              <w:t>5</w:t>
            </w:r>
            <w:r>
              <w:rPr>
                <w:noProof/>
                <w:webHidden/>
              </w:rPr>
              <w:fldChar w:fldCharType="end"/>
            </w:r>
          </w:hyperlink>
        </w:p>
        <w:p w14:paraId="69AB86E0" w14:textId="5647EBC6" w:rsidR="009835BB" w:rsidRDefault="009835BB">
          <w:pPr>
            <w:pStyle w:val="TOC2"/>
            <w:rPr>
              <w:rFonts w:asciiTheme="minorHAnsi" w:hAnsiTheme="minorHAnsi"/>
              <w:noProof/>
              <w:sz w:val="22"/>
              <w:szCs w:val="22"/>
              <w:lang w:eastAsia="zh-CN"/>
            </w:rPr>
          </w:pPr>
          <w:hyperlink w:anchor="_Toc459157577" w:history="1">
            <w:r w:rsidRPr="00D45C18">
              <w:rPr>
                <w:rStyle w:val="Hyperlink"/>
                <w:rFonts w:ascii="Segoe UI Light" w:hAnsi="Segoe UI Light" w:cs="Segoe UI Light"/>
                <w:noProof/>
              </w:rPr>
              <w:t>Big data and analytics</w:t>
            </w:r>
            <w:r>
              <w:rPr>
                <w:noProof/>
                <w:webHidden/>
              </w:rPr>
              <w:tab/>
            </w:r>
            <w:r>
              <w:rPr>
                <w:noProof/>
                <w:webHidden/>
              </w:rPr>
              <w:fldChar w:fldCharType="begin"/>
            </w:r>
            <w:r>
              <w:rPr>
                <w:noProof/>
                <w:webHidden/>
              </w:rPr>
              <w:instrText xml:space="preserve"> PAGEREF _Toc459157577 \h </w:instrText>
            </w:r>
            <w:r>
              <w:rPr>
                <w:noProof/>
                <w:webHidden/>
              </w:rPr>
            </w:r>
            <w:r>
              <w:rPr>
                <w:noProof/>
                <w:webHidden/>
              </w:rPr>
              <w:fldChar w:fldCharType="separate"/>
            </w:r>
            <w:r>
              <w:rPr>
                <w:noProof/>
                <w:webHidden/>
              </w:rPr>
              <w:t>6</w:t>
            </w:r>
            <w:r>
              <w:rPr>
                <w:noProof/>
                <w:webHidden/>
              </w:rPr>
              <w:fldChar w:fldCharType="end"/>
            </w:r>
          </w:hyperlink>
        </w:p>
        <w:p w14:paraId="74621DC8" w14:textId="046FC190" w:rsidR="009835BB" w:rsidRDefault="009835BB">
          <w:pPr>
            <w:pStyle w:val="TOC2"/>
            <w:rPr>
              <w:rFonts w:asciiTheme="minorHAnsi" w:hAnsiTheme="minorHAnsi"/>
              <w:noProof/>
              <w:sz w:val="22"/>
              <w:szCs w:val="22"/>
              <w:lang w:eastAsia="zh-CN"/>
            </w:rPr>
          </w:pPr>
          <w:hyperlink w:anchor="_Toc459157578" w:history="1">
            <w:r w:rsidRPr="00D45C18">
              <w:rPr>
                <w:rStyle w:val="Hyperlink"/>
                <w:rFonts w:ascii="Segoe UI Light" w:hAnsi="Segoe UI Light" w:cs="Segoe UI Light"/>
                <w:noProof/>
              </w:rPr>
              <w:t>Data warehouse</w:t>
            </w:r>
            <w:r>
              <w:rPr>
                <w:noProof/>
                <w:webHidden/>
              </w:rPr>
              <w:tab/>
            </w:r>
            <w:r>
              <w:rPr>
                <w:noProof/>
                <w:webHidden/>
              </w:rPr>
              <w:fldChar w:fldCharType="begin"/>
            </w:r>
            <w:r>
              <w:rPr>
                <w:noProof/>
                <w:webHidden/>
              </w:rPr>
              <w:instrText xml:space="preserve"> PAGEREF _Toc459157578 \h </w:instrText>
            </w:r>
            <w:r>
              <w:rPr>
                <w:noProof/>
                <w:webHidden/>
              </w:rPr>
            </w:r>
            <w:r>
              <w:rPr>
                <w:noProof/>
                <w:webHidden/>
              </w:rPr>
              <w:fldChar w:fldCharType="separate"/>
            </w:r>
            <w:r>
              <w:rPr>
                <w:noProof/>
                <w:webHidden/>
              </w:rPr>
              <w:t>7</w:t>
            </w:r>
            <w:r>
              <w:rPr>
                <w:noProof/>
                <w:webHidden/>
              </w:rPr>
              <w:fldChar w:fldCharType="end"/>
            </w:r>
          </w:hyperlink>
        </w:p>
        <w:p w14:paraId="731D7CC3" w14:textId="23318421" w:rsidR="009835BB" w:rsidRDefault="009835BB">
          <w:pPr>
            <w:pStyle w:val="TOC2"/>
            <w:rPr>
              <w:rFonts w:asciiTheme="minorHAnsi" w:hAnsiTheme="minorHAnsi"/>
              <w:noProof/>
              <w:sz w:val="22"/>
              <w:szCs w:val="22"/>
              <w:lang w:eastAsia="zh-CN"/>
            </w:rPr>
          </w:pPr>
          <w:hyperlink w:anchor="_Toc459157579" w:history="1">
            <w:r w:rsidRPr="00D45C18">
              <w:rPr>
                <w:rStyle w:val="Hyperlink"/>
                <w:rFonts w:ascii="Segoe UI Light" w:hAnsi="Segoe UI Light" w:cs="Segoe UI Light"/>
                <w:noProof/>
              </w:rPr>
              <w:t>Remote monitoring with IoT</w:t>
            </w:r>
            <w:r>
              <w:rPr>
                <w:noProof/>
                <w:webHidden/>
              </w:rPr>
              <w:tab/>
            </w:r>
            <w:r>
              <w:rPr>
                <w:noProof/>
                <w:webHidden/>
              </w:rPr>
              <w:fldChar w:fldCharType="begin"/>
            </w:r>
            <w:r>
              <w:rPr>
                <w:noProof/>
                <w:webHidden/>
              </w:rPr>
              <w:instrText xml:space="preserve"> PAGEREF _Toc459157579 \h </w:instrText>
            </w:r>
            <w:r>
              <w:rPr>
                <w:noProof/>
                <w:webHidden/>
              </w:rPr>
            </w:r>
            <w:r>
              <w:rPr>
                <w:noProof/>
                <w:webHidden/>
              </w:rPr>
              <w:fldChar w:fldCharType="separate"/>
            </w:r>
            <w:r>
              <w:rPr>
                <w:noProof/>
                <w:webHidden/>
              </w:rPr>
              <w:t>7</w:t>
            </w:r>
            <w:r>
              <w:rPr>
                <w:noProof/>
                <w:webHidden/>
              </w:rPr>
              <w:fldChar w:fldCharType="end"/>
            </w:r>
          </w:hyperlink>
        </w:p>
        <w:p w14:paraId="4D482F76" w14:textId="74F31C5F" w:rsidR="009835BB" w:rsidRDefault="009835BB">
          <w:pPr>
            <w:pStyle w:val="TOC2"/>
            <w:rPr>
              <w:rFonts w:asciiTheme="minorHAnsi" w:hAnsiTheme="minorHAnsi"/>
              <w:noProof/>
              <w:sz w:val="22"/>
              <w:szCs w:val="22"/>
              <w:lang w:eastAsia="zh-CN"/>
            </w:rPr>
          </w:pPr>
          <w:hyperlink w:anchor="_Toc459157580" w:history="1">
            <w:r w:rsidRPr="00D45C18">
              <w:rPr>
                <w:rStyle w:val="Hyperlink"/>
                <w:rFonts w:ascii="Segoe UI Light" w:hAnsi="Segoe UI Light" w:cs="Segoe UI Light"/>
                <w:noProof/>
              </w:rPr>
              <w:t>Predictive maintenance with IoT</w:t>
            </w:r>
            <w:r>
              <w:rPr>
                <w:noProof/>
                <w:webHidden/>
              </w:rPr>
              <w:tab/>
            </w:r>
            <w:r>
              <w:rPr>
                <w:noProof/>
                <w:webHidden/>
              </w:rPr>
              <w:fldChar w:fldCharType="begin"/>
            </w:r>
            <w:r>
              <w:rPr>
                <w:noProof/>
                <w:webHidden/>
              </w:rPr>
              <w:instrText xml:space="preserve"> PAGEREF _Toc459157580 \h </w:instrText>
            </w:r>
            <w:r>
              <w:rPr>
                <w:noProof/>
                <w:webHidden/>
              </w:rPr>
            </w:r>
            <w:r>
              <w:rPr>
                <w:noProof/>
                <w:webHidden/>
              </w:rPr>
              <w:fldChar w:fldCharType="separate"/>
            </w:r>
            <w:r>
              <w:rPr>
                <w:noProof/>
                <w:webHidden/>
              </w:rPr>
              <w:t>8</w:t>
            </w:r>
            <w:r>
              <w:rPr>
                <w:noProof/>
                <w:webHidden/>
              </w:rPr>
              <w:fldChar w:fldCharType="end"/>
            </w:r>
          </w:hyperlink>
        </w:p>
        <w:p w14:paraId="6551ADFD" w14:textId="5B1C5A5C" w:rsidR="009835BB" w:rsidRDefault="009835BB">
          <w:pPr>
            <w:pStyle w:val="TOC1"/>
            <w:rPr>
              <w:rFonts w:asciiTheme="minorHAnsi" w:eastAsiaTheme="minorEastAsia" w:hAnsiTheme="minorHAnsi" w:cstheme="minorBidi"/>
              <w:bCs w:val="0"/>
              <w:caps w:val="0"/>
              <w:sz w:val="22"/>
              <w:szCs w:val="22"/>
              <w:lang w:eastAsia="zh-CN"/>
            </w:rPr>
          </w:pPr>
          <w:hyperlink w:anchor="_Toc459157581" w:history="1">
            <w:r w:rsidRPr="00D45C18">
              <w:rPr>
                <w:rStyle w:val="Hyperlink"/>
                <w:rFonts w:ascii="Segoe UI Light" w:hAnsi="Segoe UI Light" w:cs="Segoe UI Light"/>
              </w:rPr>
              <w:t>Questions</w:t>
            </w:r>
            <w:r>
              <w:rPr>
                <w:webHidden/>
              </w:rPr>
              <w:tab/>
            </w:r>
            <w:r>
              <w:rPr>
                <w:webHidden/>
              </w:rPr>
              <w:fldChar w:fldCharType="begin"/>
            </w:r>
            <w:r>
              <w:rPr>
                <w:webHidden/>
              </w:rPr>
              <w:instrText xml:space="preserve"> PAGEREF _Toc459157581 \h </w:instrText>
            </w:r>
            <w:r>
              <w:rPr>
                <w:webHidden/>
              </w:rPr>
            </w:r>
            <w:r>
              <w:rPr>
                <w:webHidden/>
              </w:rPr>
              <w:fldChar w:fldCharType="separate"/>
            </w:r>
            <w:r>
              <w:rPr>
                <w:webHidden/>
              </w:rPr>
              <w:t>10</w:t>
            </w:r>
            <w:r>
              <w:rPr>
                <w:webHidden/>
              </w:rPr>
              <w:fldChar w:fldCharType="end"/>
            </w:r>
          </w:hyperlink>
        </w:p>
        <w:p w14:paraId="098CA0E0" w14:textId="0A691CB8" w:rsidR="009835BB" w:rsidRDefault="009835BB">
          <w:pPr>
            <w:pStyle w:val="TOC2"/>
            <w:rPr>
              <w:rFonts w:asciiTheme="minorHAnsi" w:hAnsiTheme="minorHAnsi"/>
              <w:noProof/>
              <w:sz w:val="22"/>
              <w:szCs w:val="22"/>
              <w:lang w:eastAsia="zh-CN"/>
            </w:rPr>
          </w:pPr>
          <w:hyperlink w:anchor="_Toc459157582" w:history="1">
            <w:r w:rsidRPr="00D45C18">
              <w:rPr>
                <w:rStyle w:val="Hyperlink"/>
                <w:rFonts w:ascii="Segoe UI Light" w:hAnsi="Segoe UI Light" w:cs="Segoe UI Light"/>
                <w:noProof/>
              </w:rPr>
              <w:t>Business Needs</w:t>
            </w:r>
            <w:r>
              <w:rPr>
                <w:noProof/>
                <w:webHidden/>
              </w:rPr>
              <w:tab/>
            </w:r>
            <w:r>
              <w:rPr>
                <w:noProof/>
                <w:webHidden/>
              </w:rPr>
              <w:fldChar w:fldCharType="begin"/>
            </w:r>
            <w:r>
              <w:rPr>
                <w:noProof/>
                <w:webHidden/>
              </w:rPr>
              <w:instrText xml:space="preserve"> PAGEREF _Toc459157582 \h </w:instrText>
            </w:r>
            <w:r>
              <w:rPr>
                <w:noProof/>
                <w:webHidden/>
              </w:rPr>
            </w:r>
            <w:r>
              <w:rPr>
                <w:noProof/>
                <w:webHidden/>
              </w:rPr>
              <w:fldChar w:fldCharType="separate"/>
            </w:r>
            <w:r>
              <w:rPr>
                <w:noProof/>
                <w:webHidden/>
              </w:rPr>
              <w:t>10</w:t>
            </w:r>
            <w:r>
              <w:rPr>
                <w:noProof/>
                <w:webHidden/>
              </w:rPr>
              <w:fldChar w:fldCharType="end"/>
            </w:r>
          </w:hyperlink>
        </w:p>
        <w:p w14:paraId="73045C4E" w14:textId="37A5DA89" w:rsidR="009835BB" w:rsidRDefault="009835BB">
          <w:pPr>
            <w:pStyle w:val="TOC2"/>
            <w:rPr>
              <w:rFonts w:asciiTheme="minorHAnsi" w:hAnsiTheme="minorHAnsi"/>
              <w:noProof/>
              <w:sz w:val="22"/>
              <w:szCs w:val="22"/>
              <w:lang w:eastAsia="zh-CN"/>
            </w:rPr>
          </w:pPr>
          <w:hyperlink w:anchor="_Toc459157583" w:history="1">
            <w:r w:rsidRPr="00D45C18">
              <w:rPr>
                <w:rStyle w:val="Hyperlink"/>
                <w:rFonts w:ascii="Segoe UI Light" w:hAnsi="Segoe UI Light" w:cs="Segoe UI Light"/>
                <w:noProof/>
              </w:rPr>
              <w:t>Information Architecture</w:t>
            </w:r>
            <w:r>
              <w:rPr>
                <w:noProof/>
                <w:webHidden/>
              </w:rPr>
              <w:tab/>
            </w:r>
            <w:r>
              <w:rPr>
                <w:noProof/>
                <w:webHidden/>
              </w:rPr>
              <w:fldChar w:fldCharType="begin"/>
            </w:r>
            <w:r>
              <w:rPr>
                <w:noProof/>
                <w:webHidden/>
              </w:rPr>
              <w:instrText xml:space="preserve"> PAGEREF _Toc459157583 \h </w:instrText>
            </w:r>
            <w:r>
              <w:rPr>
                <w:noProof/>
                <w:webHidden/>
              </w:rPr>
            </w:r>
            <w:r>
              <w:rPr>
                <w:noProof/>
                <w:webHidden/>
              </w:rPr>
              <w:fldChar w:fldCharType="separate"/>
            </w:r>
            <w:r>
              <w:rPr>
                <w:noProof/>
                <w:webHidden/>
              </w:rPr>
              <w:t>10</w:t>
            </w:r>
            <w:r>
              <w:rPr>
                <w:noProof/>
                <w:webHidden/>
              </w:rPr>
              <w:fldChar w:fldCharType="end"/>
            </w:r>
          </w:hyperlink>
        </w:p>
        <w:p w14:paraId="09561F9D" w14:textId="36125433" w:rsidR="009835BB" w:rsidRDefault="009835BB">
          <w:pPr>
            <w:pStyle w:val="TOC2"/>
            <w:rPr>
              <w:rFonts w:asciiTheme="minorHAnsi" w:hAnsiTheme="minorHAnsi"/>
              <w:noProof/>
              <w:sz w:val="22"/>
              <w:szCs w:val="22"/>
              <w:lang w:eastAsia="zh-CN"/>
            </w:rPr>
          </w:pPr>
          <w:hyperlink w:anchor="_Toc459157584" w:history="1">
            <w:r w:rsidRPr="00D45C18">
              <w:rPr>
                <w:rStyle w:val="Hyperlink"/>
                <w:rFonts w:ascii="Segoe UI Light" w:hAnsi="Segoe UI Light" w:cs="Segoe UI Light"/>
                <w:noProof/>
              </w:rPr>
              <w:t>Technical Architecture</w:t>
            </w:r>
            <w:r>
              <w:rPr>
                <w:noProof/>
                <w:webHidden/>
              </w:rPr>
              <w:tab/>
            </w:r>
            <w:r>
              <w:rPr>
                <w:noProof/>
                <w:webHidden/>
              </w:rPr>
              <w:fldChar w:fldCharType="begin"/>
            </w:r>
            <w:r>
              <w:rPr>
                <w:noProof/>
                <w:webHidden/>
              </w:rPr>
              <w:instrText xml:space="preserve"> PAGEREF _Toc459157584 \h </w:instrText>
            </w:r>
            <w:r>
              <w:rPr>
                <w:noProof/>
                <w:webHidden/>
              </w:rPr>
            </w:r>
            <w:r>
              <w:rPr>
                <w:noProof/>
                <w:webHidden/>
              </w:rPr>
              <w:fldChar w:fldCharType="separate"/>
            </w:r>
            <w:r>
              <w:rPr>
                <w:noProof/>
                <w:webHidden/>
              </w:rPr>
              <w:t>11</w:t>
            </w:r>
            <w:r>
              <w:rPr>
                <w:noProof/>
                <w:webHidden/>
              </w:rPr>
              <w:fldChar w:fldCharType="end"/>
            </w:r>
          </w:hyperlink>
        </w:p>
        <w:p w14:paraId="48078681" w14:textId="5B5658AD" w:rsidR="009835BB" w:rsidRDefault="009835BB">
          <w:pPr>
            <w:pStyle w:val="TOC2"/>
            <w:rPr>
              <w:rFonts w:asciiTheme="minorHAnsi" w:hAnsiTheme="minorHAnsi"/>
              <w:noProof/>
              <w:sz w:val="22"/>
              <w:szCs w:val="22"/>
              <w:lang w:eastAsia="zh-CN"/>
            </w:rPr>
          </w:pPr>
          <w:hyperlink w:anchor="_Toc459157585" w:history="1">
            <w:r w:rsidRPr="00D45C18">
              <w:rPr>
                <w:rStyle w:val="Hyperlink"/>
                <w:rFonts w:ascii="Segoe UI Light" w:hAnsi="Segoe UI Light" w:cs="Segoe UI Light"/>
                <w:noProof/>
              </w:rPr>
              <w:t>Organization</w:t>
            </w:r>
            <w:r>
              <w:rPr>
                <w:noProof/>
                <w:webHidden/>
              </w:rPr>
              <w:tab/>
            </w:r>
            <w:r>
              <w:rPr>
                <w:noProof/>
                <w:webHidden/>
              </w:rPr>
              <w:fldChar w:fldCharType="begin"/>
            </w:r>
            <w:r>
              <w:rPr>
                <w:noProof/>
                <w:webHidden/>
              </w:rPr>
              <w:instrText xml:space="preserve"> PAGEREF _Toc459157585 \h </w:instrText>
            </w:r>
            <w:r>
              <w:rPr>
                <w:noProof/>
                <w:webHidden/>
              </w:rPr>
            </w:r>
            <w:r>
              <w:rPr>
                <w:noProof/>
                <w:webHidden/>
              </w:rPr>
              <w:fldChar w:fldCharType="separate"/>
            </w:r>
            <w:r>
              <w:rPr>
                <w:noProof/>
                <w:webHidden/>
              </w:rPr>
              <w:t>11</w:t>
            </w:r>
            <w:r>
              <w:rPr>
                <w:noProof/>
                <w:webHidden/>
              </w:rPr>
              <w:fldChar w:fldCharType="end"/>
            </w:r>
          </w:hyperlink>
        </w:p>
        <w:p w14:paraId="63BFCCBE" w14:textId="4ADE4347" w:rsidR="009835BB" w:rsidRDefault="009835BB">
          <w:pPr>
            <w:pStyle w:val="TOC1"/>
            <w:rPr>
              <w:rFonts w:asciiTheme="minorHAnsi" w:eastAsiaTheme="minorEastAsia" w:hAnsiTheme="minorHAnsi" w:cstheme="minorBidi"/>
              <w:bCs w:val="0"/>
              <w:caps w:val="0"/>
              <w:sz w:val="22"/>
              <w:szCs w:val="22"/>
              <w:lang w:eastAsia="zh-CN"/>
            </w:rPr>
          </w:pPr>
          <w:hyperlink w:anchor="_Toc459157586" w:history="1">
            <w:r w:rsidRPr="00D45C18">
              <w:rPr>
                <w:rStyle w:val="Hyperlink"/>
              </w:rPr>
              <w:t>Resources and Tools</w:t>
            </w:r>
            <w:r>
              <w:rPr>
                <w:webHidden/>
              </w:rPr>
              <w:tab/>
            </w:r>
            <w:r>
              <w:rPr>
                <w:webHidden/>
              </w:rPr>
              <w:fldChar w:fldCharType="begin"/>
            </w:r>
            <w:r>
              <w:rPr>
                <w:webHidden/>
              </w:rPr>
              <w:instrText xml:space="preserve"> PAGEREF _Toc459157586 \h </w:instrText>
            </w:r>
            <w:r>
              <w:rPr>
                <w:webHidden/>
              </w:rPr>
            </w:r>
            <w:r>
              <w:rPr>
                <w:webHidden/>
              </w:rPr>
              <w:fldChar w:fldCharType="separate"/>
            </w:r>
            <w:r>
              <w:rPr>
                <w:webHidden/>
              </w:rPr>
              <w:t>13</w:t>
            </w:r>
            <w:r>
              <w:rPr>
                <w:webHidden/>
              </w:rPr>
              <w:fldChar w:fldCharType="end"/>
            </w:r>
          </w:hyperlink>
        </w:p>
        <w:p w14:paraId="501E729C" w14:textId="7042D764" w:rsidR="009835BB" w:rsidRDefault="009835BB">
          <w:pPr>
            <w:pStyle w:val="TOC3"/>
            <w:tabs>
              <w:tab w:val="right" w:leader="dot" w:pos="9016"/>
            </w:tabs>
            <w:rPr>
              <w:noProof/>
              <w:sz w:val="22"/>
              <w:szCs w:val="22"/>
              <w:lang w:eastAsia="zh-CN"/>
            </w:rPr>
          </w:pPr>
          <w:hyperlink w:anchor="_Toc459157587" w:history="1">
            <w:r w:rsidRPr="00D45C18">
              <w:rPr>
                <w:rStyle w:val="Hyperlink"/>
                <w:noProof/>
              </w:rPr>
              <w:t>Big data and analytics</w:t>
            </w:r>
            <w:r>
              <w:rPr>
                <w:noProof/>
                <w:webHidden/>
              </w:rPr>
              <w:tab/>
            </w:r>
            <w:r>
              <w:rPr>
                <w:noProof/>
                <w:webHidden/>
              </w:rPr>
              <w:fldChar w:fldCharType="begin"/>
            </w:r>
            <w:r>
              <w:rPr>
                <w:noProof/>
                <w:webHidden/>
              </w:rPr>
              <w:instrText xml:space="preserve"> PAGEREF _Toc459157587 \h </w:instrText>
            </w:r>
            <w:r>
              <w:rPr>
                <w:noProof/>
                <w:webHidden/>
              </w:rPr>
            </w:r>
            <w:r>
              <w:rPr>
                <w:noProof/>
                <w:webHidden/>
              </w:rPr>
              <w:fldChar w:fldCharType="separate"/>
            </w:r>
            <w:r>
              <w:rPr>
                <w:noProof/>
                <w:webHidden/>
              </w:rPr>
              <w:t>13</w:t>
            </w:r>
            <w:r>
              <w:rPr>
                <w:noProof/>
                <w:webHidden/>
              </w:rPr>
              <w:fldChar w:fldCharType="end"/>
            </w:r>
          </w:hyperlink>
        </w:p>
        <w:p w14:paraId="3B1F9F7E" w14:textId="30151DC3" w:rsidR="009835BB" w:rsidRDefault="009835BB">
          <w:pPr>
            <w:pStyle w:val="TOC3"/>
            <w:tabs>
              <w:tab w:val="right" w:leader="dot" w:pos="9016"/>
            </w:tabs>
            <w:rPr>
              <w:noProof/>
              <w:sz w:val="22"/>
              <w:szCs w:val="22"/>
              <w:lang w:eastAsia="zh-CN"/>
            </w:rPr>
          </w:pPr>
          <w:hyperlink w:anchor="_Toc459157588" w:history="1">
            <w:r w:rsidRPr="00D45C18">
              <w:rPr>
                <w:rStyle w:val="Hyperlink"/>
                <w:noProof/>
              </w:rPr>
              <w:t>Business intelligence</w:t>
            </w:r>
            <w:r>
              <w:rPr>
                <w:noProof/>
                <w:webHidden/>
              </w:rPr>
              <w:tab/>
            </w:r>
            <w:r>
              <w:rPr>
                <w:noProof/>
                <w:webHidden/>
              </w:rPr>
              <w:fldChar w:fldCharType="begin"/>
            </w:r>
            <w:r>
              <w:rPr>
                <w:noProof/>
                <w:webHidden/>
              </w:rPr>
              <w:instrText xml:space="preserve"> PAGEREF _Toc459157588 \h </w:instrText>
            </w:r>
            <w:r>
              <w:rPr>
                <w:noProof/>
                <w:webHidden/>
              </w:rPr>
            </w:r>
            <w:r>
              <w:rPr>
                <w:noProof/>
                <w:webHidden/>
              </w:rPr>
              <w:fldChar w:fldCharType="separate"/>
            </w:r>
            <w:r>
              <w:rPr>
                <w:noProof/>
                <w:webHidden/>
              </w:rPr>
              <w:t>13</w:t>
            </w:r>
            <w:r>
              <w:rPr>
                <w:noProof/>
                <w:webHidden/>
              </w:rPr>
              <w:fldChar w:fldCharType="end"/>
            </w:r>
          </w:hyperlink>
        </w:p>
        <w:p w14:paraId="47366FED" w14:textId="5262D6B1" w:rsidR="009835BB" w:rsidRDefault="009835BB">
          <w:pPr>
            <w:pStyle w:val="TOC3"/>
            <w:tabs>
              <w:tab w:val="right" w:leader="dot" w:pos="9016"/>
            </w:tabs>
            <w:rPr>
              <w:noProof/>
              <w:sz w:val="22"/>
              <w:szCs w:val="22"/>
              <w:lang w:eastAsia="zh-CN"/>
            </w:rPr>
          </w:pPr>
          <w:hyperlink w:anchor="_Toc459157589" w:history="1">
            <w:r w:rsidRPr="00D45C18">
              <w:rPr>
                <w:rStyle w:val="Hyperlink"/>
                <w:noProof/>
              </w:rPr>
              <w:t>Data warehouse</w:t>
            </w:r>
            <w:r>
              <w:rPr>
                <w:noProof/>
                <w:webHidden/>
              </w:rPr>
              <w:tab/>
            </w:r>
            <w:r>
              <w:rPr>
                <w:noProof/>
                <w:webHidden/>
              </w:rPr>
              <w:fldChar w:fldCharType="begin"/>
            </w:r>
            <w:r>
              <w:rPr>
                <w:noProof/>
                <w:webHidden/>
              </w:rPr>
              <w:instrText xml:space="preserve"> PAGEREF _Toc459157589 \h </w:instrText>
            </w:r>
            <w:r>
              <w:rPr>
                <w:noProof/>
                <w:webHidden/>
              </w:rPr>
            </w:r>
            <w:r>
              <w:rPr>
                <w:noProof/>
                <w:webHidden/>
              </w:rPr>
              <w:fldChar w:fldCharType="separate"/>
            </w:r>
            <w:r>
              <w:rPr>
                <w:noProof/>
                <w:webHidden/>
              </w:rPr>
              <w:t>13</w:t>
            </w:r>
            <w:r>
              <w:rPr>
                <w:noProof/>
                <w:webHidden/>
              </w:rPr>
              <w:fldChar w:fldCharType="end"/>
            </w:r>
          </w:hyperlink>
        </w:p>
        <w:p w14:paraId="0E70B80F" w14:textId="39EA8282" w:rsidR="009835BB" w:rsidRDefault="009835BB">
          <w:pPr>
            <w:pStyle w:val="TOC3"/>
            <w:tabs>
              <w:tab w:val="right" w:leader="dot" w:pos="9016"/>
            </w:tabs>
            <w:rPr>
              <w:noProof/>
              <w:sz w:val="22"/>
              <w:szCs w:val="22"/>
              <w:lang w:eastAsia="zh-CN"/>
            </w:rPr>
          </w:pPr>
          <w:hyperlink w:anchor="_Toc459157590" w:history="1">
            <w:r w:rsidRPr="00D45C18">
              <w:rPr>
                <w:rStyle w:val="Hyperlink"/>
                <w:noProof/>
              </w:rPr>
              <w:t>Remote monitoring with IoT</w:t>
            </w:r>
            <w:r>
              <w:rPr>
                <w:noProof/>
                <w:webHidden/>
              </w:rPr>
              <w:tab/>
            </w:r>
            <w:r>
              <w:rPr>
                <w:noProof/>
                <w:webHidden/>
              </w:rPr>
              <w:fldChar w:fldCharType="begin"/>
            </w:r>
            <w:r>
              <w:rPr>
                <w:noProof/>
                <w:webHidden/>
              </w:rPr>
              <w:instrText xml:space="preserve"> PAGEREF _Toc459157590 \h </w:instrText>
            </w:r>
            <w:r>
              <w:rPr>
                <w:noProof/>
                <w:webHidden/>
              </w:rPr>
            </w:r>
            <w:r>
              <w:rPr>
                <w:noProof/>
                <w:webHidden/>
              </w:rPr>
              <w:fldChar w:fldCharType="separate"/>
            </w:r>
            <w:r>
              <w:rPr>
                <w:noProof/>
                <w:webHidden/>
              </w:rPr>
              <w:t>13</w:t>
            </w:r>
            <w:r>
              <w:rPr>
                <w:noProof/>
                <w:webHidden/>
              </w:rPr>
              <w:fldChar w:fldCharType="end"/>
            </w:r>
          </w:hyperlink>
        </w:p>
        <w:p w14:paraId="1551CC94" w14:textId="1F2FA8B6" w:rsidR="009835BB" w:rsidRDefault="009835BB">
          <w:pPr>
            <w:pStyle w:val="TOC3"/>
            <w:tabs>
              <w:tab w:val="right" w:leader="dot" w:pos="9016"/>
            </w:tabs>
            <w:rPr>
              <w:noProof/>
              <w:sz w:val="22"/>
              <w:szCs w:val="22"/>
              <w:lang w:eastAsia="zh-CN"/>
            </w:rPr>
          </w:pPr>
          <w:hyperlink w:anchor="_Toc459157591" w:history="1">
            <w:r w:rsidRPr="00D45C18">
              <w:rPr>
                <w:rStyle w:val="Hyperlink"/>
                <w:noProof/>
              </w:rPr>
              <w:t>Predictive maintenance with IoT</w:t>
            </w:r>
            <w:r>
              <w:rPr>
                <w:noProof/>
                <w:webHidden/>
              </w:rPr>
              <w:tab/>
            </w:r>
            <w:r>
              <w:rPr>
                <w:noProof/>
                <w:webHidden/>
              </w:rPr>
              <w:fldChar w:fldCharType="begin"/>
            </w:r>
            <w:r>
              <w:rPr>
                <w:noProof/>
                <w:webHidden/>
              </w:rPr>
              <w:instrText xml:space="preserve"> PAGEREF _Toc459157591 \h </w:instrText>
            </w:r>
            <w:r>
              <w:rPr>
                <w:noProof/>
                <w:webHidden/>
              </w:rPr>
            </w:r>
            <w:r>
              <w:rPr>
                <w:noProof/>
                <w:webHidden/>
              </w:rPr>
              <w:fldChar w:fldCharType="separate"/>
            </w:r>
            <w:r>
              <w:rPr>
                <w:noProof/>
                <w:webHidden/>
              </w:rPr>
              <w:t>13</w:t>
            </w:r>
            <w:r>
              <w:rPr>
                <w:noProof/>
                <w:webHidden/>
              </w:rPr>
              <w:fldChar w:fldCharType="end"/>
            </w:r>
          </w:hyperlink>
        </w:p>
        <w:p w14:paraId="27566007" w14:textId="346901EC" w:rsidR="00513343" w:rsidRPr="00114EB5" w:rsidRDefault="00513343" w:rsidP="009835BB">
          <w:pPr>
            <w:pStyle w:val="TOC1"/>
            <w:rPr>
              <w:rFonts w:ascii="Segoe UI Light" w:hAnsi="Segoe UI Light" w:cs="Segoe UI Light"/>
              <w:b/>
              <w:bCs w:val="0"/>
            </w:rPr>
          </w:pPr>
          <w:r w:rsidRPr="009835BB">
            <w:rPr>
              <w:rStyle w:val="Hyperlink"/>
              <w:rFonts w:cs="Segoe UI Light"/>
            </w:rPr>
            <w:fldChar w:fldCharType="end"/>
          </w:r>
        </w:p>
      </w:sdtContent>
    </w:sdt>
    <w:p w14:paraId="27566008" w14:textId="77777777" w:rsidR="00513343" w:rsidRPr="00114EB5" w:rsidRDefault="00513343" w:rsidP="00513343">
      <w:pPr>
        <w:rPr>
          <w:rFonts w:ascii="Segoe UI Light" w:hAnsi="Segoe UI Light" w:cs="Segoe UI Light"/>
          <w:b/>
          <w:bCs/>
          <w:noProof/>
        </w:rPr>
      </w:pPr>
      <w:bookmarkStart w:id="0" w:name="_GoBack"/>
      <w:bookmarkEnd w:id="0"/>
    </w:p>
    <w:p w14:paraId="5BF0E75B" w14:textId="77777777" w:rsidR="00F05244" w:rsidRDefault="00F05244">
      <w:pPr>
        <w:spacing w:after="160" w:line="259" w:lineRule="auto"/>
        <w:rPr>
          <w:rFonts w:ascii="Segoe UI" w:eastAsiaTheme="minorHAnsi" w:hAnsi="Segoe UI"/>
          <w:color w:val="008AC8"/>
          <w:sz w:val="32"/>
          <w:szCs w:val="36"/>
        </w:rPr>
      </w:pPr>
      <w:bookmarkStart w:id="1" w:name="overview"/>
      <w:bookmarkStart w:id="2" w:name="user-content-overview"/>
      <w:bookmarkEnd w:id="1"/>
      <w:bookmarkEnd w:id="2"/>
      <w:r>
        <w:rPr>
          <w:rFonts w:ascii="Segoe UI" w:eastAsiaTheme="minorHAnsi" w:hAnsi="Segoe UI"/>
          <w:color w:val="008AC8"/>
          <w:sz w:val="32"/>
          <w:szCs w:val="36"/>
        </w:rPr>
        <w:br w:type="page"/>
      </w:r>
    </w:p>
    <w:p w14:paraId="27566011" w14:textId="03AE9759" w:rsidR="00513343" w:rsidRPr="00A96BC7" w:rsidRDefault="00513343" w:rsidP="004C725E">
      <w:pPr>
        <w:pStyle w:val="Heading1"/>
        <w:rPr>
          <w:rFonts w:ascii="Segoe UI Light" w:hAnsi="Segoe UI Light" w:cs="Segoe UI Light"/>
        </w:rPr>
      </w:pPr>
      <w:bookmarkStart w:id="3" w:name="_Toc459157573"/>
      <w:r w:rsidRPr="00A96BC7">
        <w:rPr>
          <w:rFonts w:ascii="Segoe UI Light" w:hAnsi="Segoe UI Light" w:cs="Segoe UI Light"/>
        </w:rPr>
        <w:lastRenderedPageBreak/>
        <w:t>Overview</w:t>
      </w:r>
      <w:bookmarkEnd w:id="3"/>
    </w:p>
    <w:p w14:paraId="61929EE4" w14:textId="3AEDBB14" w:rsidR="00F05244" w:rsidRPr="00A96BC7" w:rsidRDefault="00207C68" w:rsidP="003A4107">
      <w:pPr>
        <w:rPr>
          <w:rFonts w:ascii="Segoe UI Light" w:hAnsi="Segoe UI Light" w:cs="Segoe UI Light"/>
        </w:rPr>
      </w:pPr>
      <w:r w:rsidRPr="00A96BC7">
        <w:rPr>
          <w:rFonts w:ascii="Segoe UI Light" w:hAnsi="Segoe UI Light" w:cs="Segoe UI Light"/>
        </w:rPr>
        <w:t>The purpose of this document is to provide Microsoft Partners with a</w:t>
      </w:r>
      <w:r w:rsidR="009D18B7" w:rsidRPr="00A96BC7">
        <w:rPr>
          <w:rFonts w:ascii="Segoe UI Light" w:hAnsi="Segoe UI Light" w:cs="Segoe UI Light"/>
        </w:rPr>
        <w:t xml:space="preserve">n assessment to identify </w:t>
      </w:r>
      <w:r w:rsidR="009B47FF" w:rsidRPr="00A96BC7">
        <w:rPr>
          <w:rFonts w:ascii="Segoe UI Light" w:hAnsi="Segoe UI Light" w:cs="Segoe UI Light"/>
        </w:rPr>
        <w:t>key components in the</w:t>
      </w:r>
      <w:r w:rsidR="009D18B7" w:rsidRPr="00A96BC7">
        <w:rPr>
          <w:rFonts w:ascii="Segoe UI Light" w:hAnsi="Segoe UI Light" w:cs="Segoe UI Light"/>
        </w:rPr>
        <w:t xml:space="preserve"> customer scenario and</w:t>
      </w:r>
      <w:r w:rsidR="009B47FF" w:rsidRPr="00A96BC7">
        <w:rPr>
          <w:rFonts w:ascii="Segoe UI Light" w:hAnsi="Segoe UI Light" w:cs="Segoe UI Light"/>
        </w:rPr>
        <w:t xml:space="preserve"> </w:t>
      </w:r>
      <w:r w:rsidR="00B24055" w:rsidRPr="00A96BC7">
        <w:rPr>
          <w:rFonts w:ascii="Segoe UI Light" w:hAnsi="Segoe UI Light" w:cs="Segoe UI Light"/>
        </w:rPr>
        <w:t xml:space="preserve">serve as a </w:t>
      </w:r>
      <w:r w:rsidR="009B47FF" w:rsidRPr="00A96BC7">
        <w:rPr>
          <w:rFonts w:ascii="Segoe UI Light" w:hAnsi="Segoe UI Light" w:cs="Segoe UI Light"/>
        </w:rPr>
        <w:t>guide to the available resources. This will help the partner to build an efficient architecture for the customer scenario and have a</w:t>
      </w:r>
      <w:r w:rsidR="00B24055" w:rsidRPr="00A96BC7">
        <w:rPr>
          <w:rFonts w:ascii="Segoe UI Light" w:hAnsi="Segoe UI Light" w:cs="Segoe UI Light"/>
        </w:rPr>
        <w:t xml:space="preserve">n </w:t>
      </w:r>
      <w:r w:rsidR="00770E8E" w:rsidRPr="00A96BC7">
        <w:rPr>
          <w:rFonts w:ascii="Segoe UI Light" w:hAnsi="Segoe UI Light" w:cs="Segoe UI Light"/>
        </w:rPr>
        <w:t>accurate</w:t>
      </w:r>
      <w:r w:rsidR="009B47FF" w:rsidRPr="00A96BC7">
        <w:rPr>
          <w:rFonts w:ascii="Segoe UI Light" w:hAnsi="Segoe UI Light" w:cs="Segoe UI Light"/>
        </w:rPr>
        <w:t xml:space="preserve"> cost proposa</w:t>
      </w:r>
      <w:r w:rsidR="00F05244" w:rsidRPr="00A96BC7">
        <w:rPr>
          <w:rFonts w:ascii="Segoe UI Light" w:hAnsi="Segoe UI Light" w:cs="Segoe UI Light"/>
        </w:rPr>
        <w:t>l based in the customer needs.</w:t>
      </w:r>
    </w:p>
    <w:p w14:paraId="158073D7" w14:textId="77777777" w:rsidR="00A96BC7" w:rsidRPr="00C96424" w:rsidRDefault="00A96BC7" w:rsidP="00A96BC7">
      <w:pPr>
        <w:rPr>
          <w:rFonts w:ascii="Segoe UI Light" w:hAnsi="Segoe UI Light" w:cs="Segoe UI Light"/>
        </w:rPr>
      </w:pPr>
      <w:r w:rsidRPr="00C96424">
        <w:rPr>
          <w:rFonts w:ascii="Segoe UI Light" w:hAnsi="Segoe UI Light" w:cs="Segoe UI Light"/>
        </w:rPr>
        <w:t>In this document, we will cover the following topics:</w:t>
      </w:r>
    </w:p>
    <w:p w14:paraId="7BE8AF35"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 xml:space="preserve">Common Scenarios </w:t>
      </w:r>
    </w:p>
    <w:p w14:paraId="2896759F"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Questionnaire</w:t>
      </w:r>
    </w:p>
    <w:p w14:paraId="2F2B27DC"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Resources and Tools</w:t>
      </w:r>
    </w:p>
    <w:p w14:paraId="25A4E742" w14:textId="77777777" w:rsidR="00A96BC7" w:rsidRPr="00C96424" w:rsidRDefault="00A96BC7" w:rsidP="00A96BC7">
      <w:pPr>
        <w:pStyle w:val="ListParagraph"/>
        <w:numPr>
          <w:ilvl w:val="0"/>
          <w:numId w:val="11"/>
        </w:numPr>
        <w:rPr>
          <w:rFonts w:ascii="Segoe UI Light" w:hAnsi="Segoe UI Light" w:cs="Segoe UI Light"/>
        </w:rPr>
      </w:pPr>
      <w:r w:rsidRPr="00C96424">
        <w:rPr>
          <w:rFonts w:ascii="Segoe UI Light" w:hAnsi="Segoe UI Light" w:cs="Segoe UI Light"/>
        </w:rPr>
        <w:t>FAQ</w:t>
      </w:r>
    </w:p>
    <w:p w14:paraId="6A880735" w14:textId="77777777" w:rsidR="00A96BC7" w:rsidRPr="00C96424" w:rsidRDefault="00A96BC7" w:rsidP="00A96BC7">
      <w:pPr>
        <w:pStyle w:val="Heading1"/>
        <w:pageBreakBefore/>
        <w:rPr>
          <w:rFonts w:ascii="Segoe UI Light" w:hAnsi="Segoe UI Light" w:cs="Segoe UI Light"/>
        </w:rPr>
      </w:pPr>
      <w:bookmarkStart w:id="4" w:name="_Toc429049911"/>
      <w:bookmarkStart w:id="5" w:name="_Toc459157574"/>
      <w:r w:rsidRPr="00C96424">
        <w:rPr>
          <w:rFonts w:ascii="Segoe UI Light" w:hAnsi="Segoe UI Light" w:cs="Segoe UI Light"/>
        </w:rPr>
        <w:lastRenderedPageBreak/>
        <w:t>Azure Scenario Assessment</w:t>
      </w:r>
      <w:bookmarkEnd w:id="4"/>
      <w:bookmarkEnd w:id="5"/>
    </w:p>
    <w:p w14:paraId="6B511ACF" w14:textId="6DEE3762" w:rsidR="00AE2F9E" w:rsidRPr="00AE2F9E" w:rsidRDefault="00AE2F9E" w:rsidP="00AE2F9E">
      <w:pPr>
        <w:pStyle w:val="Heading2"/>
        <w:rPr>
          <w:rFonts w:ascii="Segoe UI Light" w:hAnsi="Segoe UI Light" w:cs="Segoe UI Light"/>
        </w:rPr>
      </w:pPr>
      <w:bookmarkStart w:id="6" w:name="_Toc429049912"/>
      <w:bookmarkStart w:id="7" w:name="_Toc459157575"/>
      <w:r w:rsidRPr="00C96424">
        <w:rPr>
          <w:rFonts w:ascii="Segoe UI Light" w:hAnsi="Segoe UI Light" w:cs="Segoe UI Light"/>
        </w:rPr>
        <w:t>Common Scenarios</w:t>
      </w:r>
      <w:bookmarkEnd w:id="6"/>
      <w:bookmarkEnd w:id="7"/>
    </w:p>
    <w:p w14:paraId="4D2EBFCA" w14:textId="0DB5DF31" w:rsidR="00A96BC7" w:rsidRDefault="00AE2F9E" w:rsidP="003A4107">
      <w:pPr>
        <w:rPr>
          <w:rFonts w:ascii="Segoe UI Light" w:hAnsi="Segoe UI Light" w:cs="Segoe UI Light"/>
        </w:rPr>
      </w:pPr>
      <w:r w:rsidRPr="00AE2F9E">
        <w:rPr>
          <w:rFonts w:ascii="Segoe UI Light" w:hAnsi="Segoe UI Light" w:cs="Segoe UI Light"/>
        </w:rPr>
        <w:t xml:space="preserve">With the latest Microsoft </w:t>
      </w:r>
      <w:r w:rsidRPr="00970F0A">
        <w:rPr>
          <w:rFonts w:ascii="Segoe UI Light" w:hAnsi="Segoe UI Light" w:cs="Segoe UI Light"/>
          <w:noProof/>
        </w:rPr>
        <w:t>Intelligent Apps &amp; Analytics</w:t>
      </w:r>
      <w:r w:rsidRPr="00AE2F9E">
        <w:rPr>
          <w:rFonts w:ascii="Segoe UI Light" w:hAnsi="Segoe UI Light" w:cs="Segoe UI Light"/>
        </w:rPr>
        <w:t xml:space="preserve"> technology, you gain a greater business insight without dramatically increasing IT costs and with a very positive user experience. Business intelligence tools offering self-serve capabilities, collaboration, reporting, and analytics—give you the ability to better execute, control cost, find new opportunities and achieve your vision.</w:t>
      </w:r>
    </w:p>
    <w:p w14:paraId="38172A77" w14:textId="1CA6A250" w:rsidR="00AE2F9E" w:rsidRPr="00AE2F9E" w:rsidRDefault="00AE2F9E" w:rsidP="00AE2F9E">
      <w:pPr>
        <w:rPr>
          <w:rFonts w:ascii="Segoe UI Light" w:hAnsi="Segoe UI Light" w:cs="Segoe UI Light"/>
        </w:rPr>
      </w:pP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allows you effectively drive your business processes with a familiar tools using an extended capability for data analytics and reporting. These tools can bring you many benefits such as </w:t>
      </w:r>
    </w:p>
    <w:p w14:paraId="371F5266" w14:textId="475FB37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Empower users to discover, analyses and visualize data with p</w:t>
      </w:r>
      <w:r w:rsidR="00904C28">
        <w:rPr>
          <w:rFonts w:ascii="Segoe UI Light" w:hAnsi="Segoe UI Light" w:cs="Segoe UI Light"/>
        </w:rPr>
        <w:t xml:space="preserve">owerful </w:t>
      </w:r>
      <w:r w:rsidR="00904C28">
        <w:rPr>
          <w:rFonts w:ascii="Segoe UI Light" w:hAnsi="Segoe UI Light" w:cs="Segoe UI Light" w:hint="eastAsia"/>
          <w:lang w:eastAsia="zh-CN"/>
        </w:rPr>
        <w:t>BI</w:t>
      </w:r>
      <w:r w:rsidR="00904C28">
        <w:rPr>
          <w:rFonts w:ascii="Segoe UI Light" w:hAnsi="Segoe UI Light" w:cs="Segoe UI Light"/>
        </w:rPr>
        <w:t xml:space="preserve"> </w:t>
      </w:r>
      <w:r w:rsidR="00904C28">
        <w:rPr>
          <w:rFonts w:ascii="Segoe UI Light" w:hAnsi="Segoe UI Light" w:cs="Segoe UI Light" w:hint="eastAsia"/>
          <w:lang w:eastAsia="zh-CN"/>
        </w:rPr>
        <w:t>tools</w:t>
      </w:r>
      <w:r w:rsidRPr="00AE2F9E">
        <w:rPr>
          <w:rFonts w:ascii="Segoe UI Light" w:hAnsi="Segoe UI Light" w:cs="Segoe UI Light"/>
        </w:rPr>
        <w:t xml:space="preserve">. </w:t>
      </w:r>
    </w:p>
    <w:p w14:paraId="335BE3FB" w14:textId="14B16A3C"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Easily deliver dashboards that aggregate data from multiple sources, and track success metrics aligned to business strategies. </w:t>
      </w:r>
    </w:p>
    <w:p w14:paraId="561A3152" w14:textId="5A3C16F0"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Provide integrated ad-hoc data exploration and visualization to explore root cause. </w:t>
      </w:r>
    </w:p>
    <w:p w14:paraId="31CC2599" w14:textId="31B60584"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Address complex reporting needs with professional reporting tools. </w:t>
      </w:r>
    </w:p>
    <w:p w14:paraId="2FB750D5" w14:textId="19239FE8"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Quickly deploy a cloud-based business intelligence solution that provides an environment for rich analysis, collaboration, and governance. </w:t>
      </w:r>
    </w:p>
    <w:p w14:paraId="1A3EB1EB" w14:textId="3DD00342"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 xml:space="preserve">Improved user productivity through familiar tools in Excel and SQL Server. </w:t>
      </w:r>
    </w:p>
    <w:p w14:paraId="74AD62FA" w14:textId="10C47EA6" w:rsidR="00AE2F9E" w:rsidRPr="00AE2F9E" w:rsidRDefault="00AE2F9E" w:rsidP="00AE2F9E">
      <w:pPr>
        <w:pStyle w:val="ListParagraph"/>
        <w:numPr>
          <w:ilvl w:val="0"/>
          <w:numId w:val="11"/>
        </w:numPr>
        <w:rPr>
          <w:rFonts w:ascii="Segoe UI Light" w:hAnsi="Segoe UI Light" w:cs="Segoe UI Light"/>
        </w:rPr>
      </w:pPr>
      <w:r w:rsidRPr="00AE2F9E">
        <w:rPr>
          <w:rFonts w:ascii="Segoe UI Light" w:hAnsi="Segoe UI Light" w:cs="Segoe UI Light"/>
        </w:rPr>
        <w:t>Take advantage of enterprise-class capabilities like high availability, superior performance, and scalability, without the up-front cost of infrastructure.</w:t>
      </w:r>
    </w:p>
    <w:p w14:paraId="079496C0" w14:textId="037C55A2" w:rsidR="00697F8D" w:rsidRPr="00697F8D" w:rsidRDefault="00697F8D" w:rsidP="00697F8D">
      <w:pPr>
        <w:pStyle w:val="Heading2"/>
        <w:rPr>
          <w:rFonts w:ascii="Segoe UI Light" w:hAnsi="Segoe UI Light" w:cs="Segoe UI Light"/>
        </w:rPr>
      </w:pPr>
      <w:bookmarkStart w:id="8" w:name="_Toc336336466"/>
      <w:bookmarkStart w:id="9" w:name="_Toc347746257"/>
      <w:bookmarkStart w:id="10" w:name="_Toc375830622"/>
      <w:bookmarkStart w:id="11" w:name="_Toc402524578"/>
      <w:bookmarkStart w:id="12" w:name="_Toc459157576"/>
      <w:r w:rsidRPr="00697F8D">
        <w:rPr>
          <w:rFonts w:ascii="Segoe UI Light" w:hAnsi="Segoe UI Light" w:cs="Segoe UI Light"/>
        </w:rPr>
        <w:t>Business intelligence</w:t>
      </w:r>
      <w:bookmarkEnd w:id="12"/>
    </w:p>
    <w:p w14:paraId="31FCF850" w14:textId="68339F9F" w:rsidR="00697F8D" w:rsidRDefault="00697F8D" w:rsidP="00697F8D">
      <w:pPr>
        <w:rPr>
          <w:rFonts w:ascii="Segoe UI Light" w:hAnsi="Segoe UI Light" w:cs="Segoe UI Light"/>
        </w:rPr>
      </w:pPr>
      <w:r w:rsidRPr="00697F8D">
        <w:rPr>
          <w:rFonts w:ascii="Segoe UI Light" w:hAnsi="Segoe UI Light" w:cs="Segoe UI Light"/>
        </w:rPr>
        <w:t>Transform your company’s data to support informed decision-making. Gain deeper insight into your data to stay in the know and spot trends as they happen. With modern business intelligence, your entire organization can understand and quickly act on data.</w:t>
      </w:r>
    </w:p>
    <w:p w14:paraId="1F7F8E20" w14:textId="46E4EB1C" w:rsidR="00FC0352" w:rsidRPr="00FC0352" w:rsidRDefault="00FC0352" w:rsidP="00697F8D">
      <w:r>
        <w:rPr>
          <w:noProof/>
          <w:lang w:eastAsia="zh-CN"/>
        </w:rPr>
        <w:drawing>
          <wp:inline distT="0" distB="0" distL="0" distR="0" wp14:anchorId="644AA0B5" wp14:editId="1E042E93">
            <wp:extent cx="3064510" cy="1610995"/>
            <wp:effectExtent l="0" t="0" r="2540" b="8255"/>
            <wp:docPr id="7" name="Picture 7" descr="Use self-service BI tools to improve business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 self-service BI tools to improve business decision mak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4510" cy="1610995"/>
                    </a:xfrm>
                    <a:prstGeom prst="rect">
                      <a:avLst/>
                    </a:prstGeom>
                    <a:noFill/>
                    <a:ln>
                      <a:noFill/>
                    </a:ln>
                  </pic:spPr>
                </pic:pic>
              </a:graphicData>
            </a:graphic>
          </wp:inline>
        </w:drawing>
      </w:r>
      <w:r>
        <w:rPr>
          <w:noProof/>
          <w:lang w:eastAsia="zh-CN"/>
        </w:rPr>
        <w:drawing>
          <wp:inline distT="0" distB="0" distL="0" distR="0" wp14:anchorId="217B89AE" wp14:editId="1B5DAE9B">
            <wp:extent cx="2628900" cy="1564754"/>
            <wp:effectExtent l="0" t="0" r="0" b="0"/>
            <wp:docPr id="8" name="Picture 8" descr="Integrate BI solutions to ensur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grate BI solutions to ensure secur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201" cy="1581599"/>
                    </a:xfrm>
                    <a:prstGeom prst="rect">
                      <a:avLst/>
                    </a:prstGeom>
                    <a:noFill/>
                    <a:ln>
                      <a:noFill/>
                    </a:ln>
                  </pic:spPr>
                </pic:pic>
              </a:graphicData>
            </a:graphic>
          </wp:inline>
        </w:drawing>
      </w:r>
    </w:p>
    <w:p w14:paraId="1B01BA5C" w14:textId="1B46D436" w:rsidR="00697F8D" w:rsidRPr="00697F8D" w:rsidRDefault="00697F8D" w:rsidP="00697F8D">
      <w:pPr>
        <w:rPr>
          <w:rFonts w:ascii="Segoe UI Light" w:hAnsi="Segoe UI Light" w:cs="Segoe UI Light"/>
          <w:b/>
        </w:rPr>
      </w:pPr>
      <w:r w:rsidRPr="00697F8D">
        <w:rPr>
          <w:rFonts w:ascii="Segoe UI Light" w:hAnsi="Segoe UI Light" w:cs="Segoe UI Light"/>
          <w:b/>
        </w:rPr>
        <w:t>Get the right insights into the right hands</w:t>
      </w:r>
    </w:p>
    <w:p w14:paraId="7D07B59D" w14:textId="77777777" w:rsidR="00571ADD" w:rsidRDefault="00697F8D" w:rsidP="00697F8D">
      <w:r w:rsidRPr="00697F8D">
        <w:rPr>
          <w:rFonts w:ascii="Segoe UI Light" w:hAnsi="Segoe UI Light" w:cs="Segoe UI Light"/>
        </w:rPr>
        <w:t>Offer business analysts, and everyone in your organization, powerful, self-service analytical tools to drive better, faster decision-making. Combine data from multiple sources to build tailored reports and create rich analytics that bring your data to life.</w:t>
      </w:r>
      <w:r w:rsidR="00571ADD" w:rsidRPr="00571ADD">
        <w:t xml:space="preserve"> </w:t>
      </w:r>
    </w:p>
    <w:p w14:paraId="5D6BF284" w14:textId="339DB308" w:rsidR="00697F8D" w:rsidRPr="00697F8D" w:rsidRDefault="00697F8D" w:rsidP="00697F8D">
      <w:pPr>
        <w:rPr>
          <w:rFonts w:ascii="Segoe UI Light" w:hAnsi="Segoe UI Light" w:cs="Segoe UI Light"/>
          <w:b/>
        </w:rPr>
      </w:pPr>
      <w:r w:rsidRPr="00697F8D">
        <w:rPr>
          <w:rFonts w:ascii="Segoe UI Light" w:hAnsi="Segoe UI Light" w:cs="Segoe UI Light"/>
          <w:b/>
        </w:rPr>
        <w:t>Integrate and manage business intelligence securely</w:t>
      </w:r>
    </w:p>
    <w:p w14:paraId="44294009" w14:textId="4CEEBF96" w:rsidR="00697F8D" w:rsidRDefault="00697F8D" w:rsidP="00697F8D">
      <w:pPr>
        <w:rPr>
          <w:rFonts w:ascii="Segoe UI Light" w:hAnsi="Segoe UI Light" w:cs="Segoe UI Light"/>
        </w:rPr>
      </w:pPr>
      <w:r w:rsidRPr="00697F8D">
        <w:rPr>
          <w:rFonts w:ascii="Segoe UI Light" w:hAnsi="Segoe UI Light" w:cs="Segoe UI Light"/>
        </w:rPr>
        <w:t>Better integrate with existing systems by choosing a feature-rich, enterprise-ready BI platform. Maximize resources, monitor access to data and assets, help ensure security and compliance and deliver a business intelligence solution designed for the needs of your organization.</w:t>
      </w:r>
    </w:p>
    <w:p w14:paraId="57F441D3"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data to life in your apps</w:t>
      </w:r>
    </w:p>
    <w:p w14:paraId="4FCB724A" w14:textId="7A4221BF" w:rsidR="00697F8D" w:rsidRDefault="00697F8D" w:rsidP="00697F8D">
      <w:pPr>
        <w:rPr>
          <w:rFonts w:ascii="Segoe UI Light" w:hAnsi="Segoe UI Light" w:cs="Segoe UI Light"/>
        </w:rPr>
      </w:pPr>
      <w:r w:rsidRPr="00697F8D">
        <w:rPr>
          <w:rFonts w:ascii="Segoe UI Light" w:hAnsi="Segoe UI Light" w:cs="Segoe UI Light"/>
        </w:rPr>
        <w:lastRenderedPageBreak/>
        <w:t>Help your customers easily access valuable data on any device at any time. Embed fully interactive and up-to-date visual analytics directly in your apps with ease—without the time and expense of writing code.</w:t>
      </w:r>
    </w:p>
    <w:p w14:paraId="19F5E6F4" w14:textId="77777777" w:rsidR="00697F8D" w:rsidRPr="00697F8D" w:rsidRDefault="00697F8D" w:rsidP="00697F8D">
      <w:pPr>
        <w:pStyle w:val="Heading2"/>
        <w:rPr>
          <w:rFonts w:ascii="Segoe UI Light" w:hAnsi="Segoe UI Light" w:cs="Segoe UI Light"/>
        </w:rPr>
      </w:pPr>
      <w:bookmarkStart w:id="13" w:name="_Toc459157577"/>
      <w:r w:rsidRPr="00697F8D">
        <w:rPr>
          <w:rFonts w:ascii="Segoe UI Light" w:hAnsi="Segoe UI Light" w:cs="Segoe UI Light"/>
        </w:rPr>
        <w:t>Big data and analytics</w:t>
      </w:r>
      <w:bookmarkEnd w:id="13"/>
    </w:p>
    <w:p w14:paraId="561597F1" w14:textId="01B318B4" w:rsidR="00697F8D" w:rsidRDefault="00697F8D" w:rsidP="00697F8D">
      <w:pPr>
        <w:rPr>
          <w:rFonts w:ascii="Segoe UI Light" w:hAnsi="Segoe UI Light" w:cs="Segoe UI Light"/>
        </w:rPr>
      </w:pPr>
      <w:r w:rsidRPr="00697F8D">
        <w:rPr>
          <w:rFonts w:ascii="Segoe UI Light" w:hAnsi="Segoe UI Light" w:cs="Segoe UI Light"/>
        </w:rPr>
        <w:t>Deliver better experiences and make better decisions by analyzing massive amounts of data in real time. Get the insight you need to deliver intelligent actions that improve customer engagement, increase revenue and lower costs.</w:t>
      </w:r>
    </w:p>
    <w:p w14:paraId="4F422F2E" w14:textId="77777777" w:rsidR="00FC0352" w:rsidRDefault="00FC0352" w:rsidP="00FC0352">
      <w:pPr>
        <w:rPr>
          <w:rFonts w:ascii="Segoe UI Light" w:hAnsi="Segoe UI Light" w:cs="Segoe UI Light"/>
        </w:rPr>
      </w:pPr>
      <w:r>
        <w:rPr>
          <w:noProof/>
          <w:lang w:eastAsia="zh-CN"/>
        </w:rPr>
        <w:drawing>
          <wp:inline distT="0" distB="0" distL="0" distR="0" wp14:anchorId="3918D958" wp14:editId="0956D273">
            <wp:extent cx="2275114" cy="1945596"/>
            <wp:effectExtent l="0" t="0" r="0" b="0"/>
            <wp:docPr id="4" name="Picture 4" descr="Use big data to make informed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big data to make informed decis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1436" cy="1959554"/>
                    </a:xfrm>
                    <a:prstGeom prst="rect">
                      <a:avLst/>
                    </a:prstGeom>
                    <a:noFill/>
                    <a:ln>
                      <a:noFill/>
                    </a:ln>
                  </pic:spPr>
                </pic:pic>
              </a:graphicData>
            </a:graphic>
          </wp:inline>
        </w:drawing>
      </w:r>
      <w:r w:rsidRPr="00571ADD">
        <w:t xml:space="preserve"> </w:t>
      </w:r>
      <w:r>
        <w:t xml:space="preserve">        </w:t>
      </w:r>
      <w:r>
        <w:rPr>
          <w:noProof/>
          <w:lang w:eastAsia="zh-CN"/>
        </w:rPr>
        <w:drawing>
          <wp:inline distT="0" distB="0" distL="0" distR="0" wp14:anchorId="62D43235" wp14:editId="01971072">
            <wp:extent cx="2922905" cy="1572895"/>
            <wp:effectExtent l="0" t="0" r="0" b="8255"/>
            <wp:docPr id="5" name="Picture 5" descr="Keep your big data indefinit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ep your big data indefinite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2905" cy="1572895"/>
                    </a:xfrm>
                    <a:prstGeom prst="rect">
                      <a:avLst/>
                    </a:prstGeom>
                    <a:noFill/>
                    <a:ln>
                      <a:noFill/>
                    </a:ln>
                  </pic:spPr>
                </pic:pic>
              </a:graphicData>
            </a:graphic>
          </wp:inline>
        </w:drawing>
      </w:r>
    </w:p>
    <w:p w14:paraId="4EC74F83" w14:textId="77777777" w:rsidR="00FC0352" w:rsidRDefault="00FC0352" w:rsidP="00697F8D">
      <w:pPr>
        <w:rPr>
          <w:rFonts w:ascii="Segoe UI Light" w:hAnsi="Segoe UI Light" w:cs="Segoe UI Light"/>
        </w:rPr>
      </w:pPr>
    </w:p>
    <w:p w14:paraId="45385162"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Bring together all of the data you need</w:t>
      </w:r>
    </w:p>
    <w:p w14:paraId="12713B1F" w14:textId="1897522F" w:rsidR="00697F8D" w:rsidRDefault="00697F8D" w:rsidP="00697F8D">
      <w:pPr>
        <w:rPr>
          <w:rFonts w:ascii="Segoe UI Light" w:hAnsi="Segoe UI Light" w:cs="Segoe UI Light"/>
        </w:rPr>
      </w:pPr>
      <w:r w:rsidRPr="00697F8D">
        <w:rPr>
          <w:rFonts w:ascii="Segoe UI Light" w:hAnsi="Segoe UI Light" w:cs="Segoe UI Light"/>
        </w:rPr>
        <w:t>Data volumes are exploding – from traditional point-of-sale systems and e-commerce websites to new customer sentiment sources such as Twitter and IoT sensors that stream data in real time using Apache Hadoop and Spark. By analyzing a diverse dataset from the start, you’ll make more informed decisions that are predictive and holistic rather than reactive and disconnected.</w:t>
      </w:r>
    </w:p>
    <w:p w14:paraId="79751F94"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Hold onto your most valuable asset – data</w:t>
      </w:r>
    </w:p>
    <w:p w14:paraId="1276CEB2" w14:textId="02D83CF7" w:rsidR="00697F8D" w:rsidRDefault="00697F8D" w:rsidP="00697F8D">
      <w:pPr>
        <w:rPr>
          <w:rFonts w:ascii="Segoe UI Light" w:hAnsi="Segoe UI Light" w:cs="Segoe UI Light"/>
        </w:rPr>
      </w:pPr>
      <w:r w:rsidRPr="00697F8D">
        <w:rPr>
          <w:rFonts w:ascii="Segoe UI Light" w:hAnsi="Segoe UI Light" w:cs="Segoe UI Light"/>
        </w:rPr>
        <w:t xml:space="preserve">Keep your </w:t>
      </w:r>
      <w:r w:rsidR="00571ADD" w:rsidRPr="00697F8D">
        <w:rPr>
          <w:rFonts w:ascii="Segoe UI Light" w:hAnsi="Segoe UI Light" w:cs="Segoe UI Light"/>
        </w:rPr>
        <w:t>organization’s</w:t>
      </w:r>
      <w:r w:rsidRPr="00697F8D">
        <w:rPr>
          <w:rFonts w:ascii="Segoe UI Light" w:hAnsi="Segoe UI Light" w:cs="Segoe UI Light"/>
        </w:rPr>
        <w:t xml:space="preserve"> data indefinitely, no matter the size. Instead of making cost trade-offs on what data to hold onto, retain your data to meet regulatory and company standards at affordable prices – now possible with Hadoop and Spark technologies and the cloud.</w:t>
      </w:r>
    </w:p>
    <w:p w14:paraId="5B6DE79C" w14:textId="035E230B" w:rsidR="00697F8D" w:rsidRPr="00697F8D" w:rsidRDefault="00697F8D" w:rsidP="00697F8D">
      <w:pPr>
        <w:rPr>
          <w:rFonts w:ascii="Segoe UI Light" w:hAnsi="Segoe UI Light" w:cs="Segoe UI Light"/>
          <w:b/>
        </w:rPr>
      </w:pPr>
      <w:r w:rsidRPr="00697F8D">
        <w:rPr>
          <w:rFonts w:ascii="Segoe UI Light" w:hAnsi="Segoe UI Light" w:cs="Segoe UI Light"/>
          <w:b/>
        </w:rPr>
        <w:t xml:space="preserve">Deliver a </w:t>
      </w:r>
      <w:r w:rsidR="00571ADD" w:rsidRPr="00697F8D">
        <w:rPr>
          <w:rFonts w:ascii="Segoe UI Light" w:hAnsi="Segoe UI Light" w:cs="Segoe UI Light"/>
          <w:b/>
        </w:rPr>
        <w:t>personalized</w:t>
      </w:r>
      <w:r w:rsidRPr="00697F8D">
        <w:rPr>
          <w:rFonts w:ascii="Segoe UI Light" w:hAnsi="Segoe UI Light" w:cs="Segoe UI Light"/>
          <w:b/>
        </w:rPr>
        <w:t xml:space="preserve"> experience to customers</w:t>
      </w:r>
    </w:p>
    <w:p w14:paraId="0053A351" w14:textId="5524176B" w:rsidR="00697F8D" w:rsidRDefault="00697F8D" w:rsidP="00697F8D">
      <w:pPr>
        <w:rPr>
          <w:rFonts w:ascii="Segoe UI Light" w:hAnsi="Segoe UI Light" w:cs="Segoe UI Light"/>
        </w:rPr>
      </w:pPr>
      <w:r w:rsidRPr="00697F8D">
        <w:rPr>
          <w:rFonts w:ascii="Segoe UI Light" w:hAnsi="Segoe UI Light" w:cs="Segoe UI Light"/>
        </w:rPr>
        <w:t xml:space="preserve">Different people want different experiences. Delight your customers with a </w:t>
      </w:r>
      <w:r w:rsidR="00571ADD" w:rsidRPr="00697F8D">
        <w:rPr>
          <w:rFonts w:ascii="Segoe UI Light" w:hAnsi="Segoe UI Light" w:cs="Segoe UI Light"/>
        </w:rPr>
        <w:t>personalized</w:t>
      </w:r>
      <w:r w:rsidRPr="00697F8D">
        <w:rPr>
          <w:rFonts w:ascii="Segoe UI Light" w:hAnsi="Segoe UI Light" w:cs="Segoe UI Light"/>
        </w:rPr>
        <w:t xml:space="preserve"> experience that changes based on their </w:t>
      </w:r>
      <w:r w:rsidR="00571ADD" w:rsidRPr="00697F8D">
        <w:rPr>
          <w:rFonts w:ascii="Segoe UI Light" w:hAnsi="Segoe UI Light" w:cs="Segoe UI Light"/>
        </w:rPr>
        <w:t>behavior</w:t>
      </w:r>
      <w:r w:rsidRPr="00697F8D">
        <w:rPr>
          <w:rFonts w:ascii="Segoe UI Light" w:hAnsi="Segoe UI Light" w:cs="Segoe UI Light"/>
        </w:rPr>
        <w:t xml:space="preserve">, even offering recommended products that include dynamic discounts for a </w:t>
      </w:r>
      <w:r w:rsidR="00571ADD" w:rsidRPr="00697F8D">
        <w:rPr>
          <w:rFonts w:ascii="Segoe UI Light" w:hAnsi="Segoe UI Light" w:cs="Segoe UI Light"/>
        </w:rPr>
        <w:t>personalized</w:t>
      </w:r>
      <w:r w:rsidRPr="00697F8D">
        <w:rPr>
          <w:rFonts w:ascii="Segoe UI Light" w:hAnsi="Segoe UI Light" w:cs="Segoe UI Light"/>
        </w:rPr>
        <w:t xml:space="preserve"> shopping experience. Give suppliers a predictive list of things to purchase based on current order information and historic customer data.</w:t>
      </w:r>
    </w:p>
    <w:p w14:paraId="34F79267"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Create a more cost-effective supply chain</w:t>
      </w:r>
    </w:p>
    <w:p w14:paraId="7BB2F676" w14:textId="48DC181E" w:rsidR="00697F8D" w:rsidRDefault="00697F8D" w:rsidP="00697F8D">
      <w:pPr>
        <w:rPr>
          <w:rFonts w:ascii="Segoe UI Light" w:hAnsi="Segoe UI Light" w:cs="Segoe UI Light"/>
        </w:rPr>
      </w:pPr>
      <w:r w:rsidRPr="00697F8D">
        <w:rPr>
          <w:rFonts w:ascii="Segoe UI Light" w:hAnsi="Segoe UI Light" w:cs="Segoe UI Light"/>
        </w:rPr>
        <w:t xml:space="preserve">Integrate data from across the enterprise value chain and </w:t>
      </w:r>
      <w:r w:rsidR="00571ADD" w:rsidRPr="00697F8D">
        <w:rPr>
          <w:rFonts w:ascii="Segoe UI Light" w:hAnsi="Segoe UI Light" w:cs="Segoe UI Light"/>
        </w:rPr>
        <w:t>analyze</w:t>
      </w:r>
      <w:r w:rsidRPr="00697F8D">
        <w:rPr>
          <w:rFonts w:ascii="Segoe UI Light" w:hAnsi="Segoe UI Light" w:cs="Segoe UI Light"/>
        </w:rPr>
        <w:t xml:space="preserve"> it in real time to </w:t>
      </w:r>
      <w:r w:rsidR="00571ADD" w:rsidRPr="00697F8D">
        <w:rPr>
          <w:rFonts w:ascii="Segoe UI Light" w:hAnsi="Segoe UI Light" w:cs="Segoe UI Light"/>
        </w:rPr>
        <w:t>optimize</w:t>
      </w:r>
      <w:r w:rsidRPr="00697F8D">
        <w:rPr>
          <w:rFonts w:ascii="Segoe UI Light" w:hAnsi="Segoe UI Light" w:cs="Segoe UI Light"/>
        </w:rPr>
        <w:t xml:space="preserve"> supply-side performance and save money. Embrace proactive measures with a live view into your supply chain – assess inventory levels, predict product fulfilment needs and identify potential backlog issues.</w:t>
      </w:r>
    </w:p>
    <w:p w14:paraId="3EEFD8A9"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Be more efficient in everything you do</w:t>
      </w:r>
    </w:p>
    <w:p w14:paraId="5E99F83C" w14:textId="6945D61C" w:rsidR="00697F8D" w:rsidRDefault="00697F8D" w:rsidP="00697F8D">
      <w:pPr>
        <w:rPr>
          <w:rFonts w:ascii="Segoe UI Light" w:hAnsi="Segoe UI Light" w:cs="Segoe UI Light"/>
        </w:rPr>
      </w:pPr>
      <w:r w:rsidRPr="00697F8D">
        <w:rPr>
          <w:rFonts w:ascii="Segoe UI Light" w:hAnsi="Segoe UI Light" w:cs="Segoe UI Light"/>
        </w:rPr>
        <w:t xml:space="preserve">Uncover insights buried in your data to </w:t>
      </w:r>
      <w:r w:rsidR="00571ADD" w:rsidRPr="00697F8D">
        <w:rPr>
          <w:rFonts w:ascii="Segoe UI Light" w:hAnsi="Segoe UI Light" w:cs="Segoe UI Light"/>
        </w:rPr>
        <w:t>optimize</w:t>
      </w:r>
      <w:r w:rsidRPr="00697F8D">
        <w:rPr>
          <w:rFonts w:ascii="Segoe UI Light" w:hAnsi="Segoe UI Light" w:cs="Segoe UI Light"/>
        </w:rPr>
        <w:t xml:space="preserve"> the way you do business. Whether </w:t>
      </w:r>
      <w:r w:rsidR="00571ADD" w:rsidRPr="00697F8D">
        <w:rPr>
          <w:rFonts w:ascii="Segoe UI Light" w:hAnsi="Segoe UI Light" w:cs="Segoe UI Light"/>
        </w:rPr>
        <w:t>organizing</w:t>
      </w:r>
      <w:r w:rsidRPr="00697F8D">
        <w:rPr>
          <w:rFonts w:ascii="Segoe UI Light" w:hAnsi="Segoe UI Light" w:cs="Segoe UI Light"/>
        </w:rPr>
        <w:t xml:space="preserve"> human resources, managing supply chains or forecasting staff and customer needs, understanding the factors that affect operational efficiency is essential to streamlining your business.</w:t>
      </w:r>
    </w:p>
    <w:p w14:paraId="0735D1D2" w14:textId="77777777" w:rsidR="00902362" w:rsidRPr="00902362" w:rsidRDefault="00902362" w:rsidP="00902362">
      <w:pPr>
        <w:pStyle w:val="Heading2"/>
        <w:rPr>
          <w:rFonts w:ascii="Segoe UI Light" w:hAnsi="Segoe UI Light" w:cs="Segoe UI Light"/>
        </w:rPr>
      </w:pPr>
      <w:bookmarkStart w:id="14" w:name="_Toc459157578"/>
      <w:r w:rsidRPr="00902362">
        <w:rPr>
          <w:rFonts w:ascii="Segoe UI Light" w:hAnsi="Segoe UI Light" w:cs="Segoe UI Light"/>
        </w:rPr>
        <w:lastRenderedPageBreak/>
        <w:t>Data warehouse</w:t>
      </w:r>
      <w:bookmarkEnd w:id="14"/>
    </w:p>
    <w:p w14:paraId="0FA43013" w14:textId="31B507BF" w:rsidR="00902362" w:rsidRDefault="00902362" w:rsidP="00902362">
      <w:pPr>
        <w:rPr>
          <w:rFonts w:ascii="Segoe UI Light" w:hAnsi="Segoe UI Light" w:cs="Segoe UI Light"/>
        </w:rPr>
      </w:pPr>
      <w:r w:rsidRPr="00902362">
        <w:rPr>
          <w:rFonts w:ascii="Segoe UI Light" w:hAnsi="Segoe UI Light" w:cs="Segoe UI Light"/>
        </w:rPr>
        <w:t>Today’s data-driven world requires a new kind of data warehouse solution. One which can truly scale on-demand and pause when not in use, handle exponential data growth across all types of data, protect access to your data and deliver predictive analytics for true business transformation.</w:t>
      </w:r>
    </w:p>
    <w:p w14:paraId="7906FB06" w14:textId="0C45A790" w:rsidR="00902362" w:rsidRPr="00D73B9A" w:rsidRDefault="00902362" w:rsidP="00D73B9A">
      <w:pPr>
        <w:jc w:val="center"/>
        <w:rPr>
          <w:rFonts w:ascii="Segoe UI Light" w:hAnsi="Segoe UI Light" w:cs="Segoe UI Light"/>
        </w:rPr>
      </w:pPr>
      <w:r>
        <w:rPr>
          <w:noProof/>
          <w:lang w:eastAsia="zh-CN"/>
        </w:rPr>
        <w:drawing>
          <wp:inline distT="0" distB="0" distL="0" distR="0" wp14:anchorId="70F0EF89" wp14:editId="66225FD7">
            <wp:extent cx="1627505" cy="1627505"/>
            <wp:effectExtent l="0" t="0" r="0" b="0"/>
            <wp:docPr id="17" name="Picture 17" descr="Use Azure data warehouse to enable data ins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 Azure data warehouse to enable data insigh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7505" cy="1627505"/>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4FC3ABB9" wp14:editId="209FB246">
            <wp:extent cx="2046605" cy="1170305"/>
            <wp:effectExtent l="0" t="0" r="0" b="0"/>
            <wp:docPr id="18" name="Picture 18" descr="Provision a data warehouse solution quick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rovision a data warehouse solution quickl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6605" cy="1170305"/>
                    </a:xfrm>
                    <a:prstGeom prst="rect">
                      <a:avLst/>
                    </a:prstGeom>
                    <a:noFill/>
                    <a:ln>
                      <a:noFill/>
                    </a:ln>
                  </pic:spPr>
                </pic:pic>
              </a:graphicData>
            </a:graphic>
          </wp:inline>
        </w:drawing>
      </w:r>
    </w:p>
    <w:p w14:paraId="5A2BF1A3" w14:textId="6D33D889" w:rsidR="002D66BC" w:rsidRPr="00902362" w:rsidRDefault="002D66BC" w:rsidP="00902362">
      <w:pPr>
        <w:rPr>
          <w:rFonts w:ascii="Segoe UI Light" w:hAnsi="Segoe UI Light" w:cs="Segoe UI Light"/>
          <w:b/>
        </w:rPr>
      </w:pPr>
      <w:r w:rsidRPr="00902362">
        <w:rPr>
          <w:rFonts w:ascii="Segoe UI Light" w:hAnsi="Segoe UI Light" w:cs="Segoe UI Light"/>
          <w:b/>
        </w:rPr>
        <w:t>Enable transformative data insights</w:t>
      </w:r>
    </w:p>
    <w:p w14:paraId="1BD47AE7" w14:textId="41369216" w:rsidR="002D66BC" w:rsidRDefault="002D66BC" w:rsidP="002D66BC">
      <w:pPr>
        <w:rPr>
          <w:rFonts w:ascii="Segoe UI Light" w:hAnsi="Segoe UI Light" w:cs="Segoe UI Light"/>
        </w:rPr>
      </w:pPr>
      <w:r w:rsidRPr="002D66BC">
        <w:rPr>
          <w:rFonts w:ascii="Segoe UI Light" w:hAnsi="Segoe UI Light" w:cs="Segoe UI Light"/>
        </w:rPr>
        <w:t xml:space="preserve">Transform your business through predictive analytics over all of your data with tools you already know and love – Power BI, Excel and third-party BI tools. Plus, seamless compatibility with machine learning, ingestion, data movement and data store services ensures transformative insights over all your data. </w:t>
      </w:r>
    </w:p>
    <w:p w14:paraId="68F41692" w14:textId="1590C074" w:rsidR="002D66BC" w:rsidRPr="002D66BC" w:rsidRDefault="002D66BC" w:rsidP="002D66BC">
      <w:pPr>
        <w:rPr>
          <w:rFonts w:ascii="Segoe UI Light" w:hAnsi="Segoe UI Light" w:cs="Segoe UI Light"/>
          <w:b/>
        </w:rPr>
      </w:pPr>
      <w:r w:rsidRPr="002D66BC">
        <w:rPr>
          <w:rFonts w:ascii="Segoe UI Light" w:hAnsi="Segoe UI Light" w:cs="Segoe UI Light"/>
          <w:b/>
        </w:rPr>
        <w:t>Scale with more freedom</w:t>
      </w:r>
    </w:p>
    <w:p w14:paraId="3F54EA12" w14:textId="111A4D61" w:rsidR="002D66BC" w:rsidRDefault="002D66BC" w:rsidP="002D66BC">
      <w:pPr>
        <w:rPr>
          <w:rFonts w:ascii="Segoe UI Light" w:hAnsi="Segoe UI Light" w:cs="Segoe UI Light"/>
        </w:rPr>
      </w:pPr>
      <w:r w:rsidRPr="002D66BC">
        <w:rPr>
          <w:rFonts w:ascii="Segoe UI Light" w:hAnsi="Segoe UI Light" w:cs="Segoe UI Light"/>
        </w:rPr>
        <w:t>No need to over-provision or over-pay. Decoupled storage and compute models give you more freedom to easily scale your environment. Plus, the ability to pause compute gives you even more budget flexibility for batch-based workloads. Now you can ingest all your data with no trade-offs.</w:t>
      </w:r>
    </w:p>
    <w:p w14:paraId="020F18C2"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Get up and running quickly</w:t>
      </w:r>
    </w:p>
    <w:p w14:paraId="39174BBE" w14:textId="546AAB21" w:rsidR="002D66BC" w:rsidRDefault="002D66BC" w:rsidP="002D66BC">
      <w:pPr>
        <w:rPr>
          <w:rFonts w:ascii="Segoe UI Light" w:hAnsi="Segoe UI Light" w:cs="Segoe UI Light"/>
        </w:rPr>
      </w:pPr>
      <w:r w:rsidRPr="002D66BC">
        <w:rPr>
          <w:rFonts w:ascii="Segoe UI Light" w:hAnsi="Segoe UI Light" w:cs="Segoe UI Light"/>
        </w:rPr>
        <w:t>Provision a data warehouse solution in 3 to 5 minutes. Azure uniquely scales your compute in seconds – delivering the promise of cloud elasticity to data warehousing. Use T-SQL skills to ingest and query data from on-premises and cloud sources – all for approximately 10 times the value of traditional solutions.</w:t>
      </w:r>
    </w:p>
    <w:p w14:paraId="43C052F4" w14:textId="77777777" w:rsidR="002D66BC" w:rsidRPr="002D66BC" w:rsidRDefault="002D66BC" w:rsidP="002D66BC">
      <w:pPr>
        <w:rPr>
          <w:rFonts w:ascii="Segoe UI Light" w:hAnsi="Segoe UI Light" w:cs="Segoe UI Light"/>
          <w:b/>
        </w:rPr>
      </w:pPr>
      <w:r w:rsidRPr="002D66BC">
        <w:rPr>
          <w:rFonts w:ascii="Segoe UI Light" w:hAnsi="Segoe UI Light" w:cs="Segoe UI Light"/>
          <w:b/>
        </w:rPr>
        <w:t>Protect and help secure data</w:t>
      </w:r>
    </w:p>
    <w:p w14:paraId="1B33EB5B" w14:textId="443B2232" w:rsidR="002D66BC" w:rsidRPr="002D66BC" w:rsidRDefault="002D66BC" w:rsidP="002D66BC">
      <w:pPr>
        <w:rPr>
          <w:rFonts w:ascii="Segoe UI Light" w:hAnsi="Segoe UI Light" w:cs="Segoe UI Light"/>
        </w:rPr>
      </w:pPr>
      <w:r w:rsidRPr="002D66BC">
        <w:rPr>
          <w:rFonts w:ascii="Segoe UI Light" w:hAnsi="Segoe UI Light" w:cs="Segoe UI Light"/>
        </w:rPr>
        <w:t>Gain multiple layers of data protection – starting with data encryption and auditing. Azure uniquely offers threat detection which functions like an alarm system over your data. Also, support for Azure Active Directory helps limit BI access to the appropriate subset of the data to further support compliance policies.</w:t>
      </w:r>
    </w:p>
    <w:p w14:paraId="6B19EBE0" w14:textId="58C51571" w:rsidR="00155EA2" w:rsidRPr="00155EA2" w:rsidRDefault="00155EA2" w:rsidP="00155EA2">
      <w:pPr>
        <w:pStyle w:val="Heading2"/>
        <w:rPr>
          <w:rFonts w:ascii="Segoe UI Light" w:hAnsi="Segoe UI Light" w:cs="Segoe UI Light"/>
        </w:rPr>
      </w:pPr>
      <w:bookmarkStart w:id="15" w:name="_Toc459157579"/>
      <w:r w:rsidRPr="00155EA2">
        <w:rPr>
          <w:rFonts w:ascii="Segoe UI Light" w:hAnsi="Segoe UI Light" w:cs="Segoe UI Light"/>
        </w:rPr>
        <w:t>Remote monitoring with IoT</w:t>
      </w:r>
      <w:bookmarkEnd w:id="15"/>
    </w:p>
    <w:p w14:paraId="662680DA" w14:textId="4CE0998B" w:rsidR="00155EA2" w:rsidRDefault="00155EA2" w:rsidP="00155EA2">
      <w:pPr>
        <w:rPr>
          <w:rFonts w:ascii="Segoe UI Light" w:hAnsi="Segoe UI Light" w:cs="Segoe UI Light"/>
        </w:rPr>
      </w:pPr>
      <w:r w:rsidRPr="00155EA2">
        <w:rPr>
          <w:rFonts w:ascii="Segoe UI Light" w:hAnsi="Segoe UI Light" w:cs="Segoe UI Light"/>
        </w:rPr>
        <w:t>Bring the Internet of your things to life. Connect and monitor all your devices, assets and sensors. Increase visibility into performance and efficiency, and enable innovation and improve business outcomes through previously untapped data.</w:t>
      </w:r>
    </w:p>
    <w:p w14:paraId="5F6F5790" w14:textId="31EA164E" w:rsidR="0083605E" w:rsidRDefault="0083605E" w:rsidP="0083605E">
      <w:pPr>
        <w:jc w:val="center"/>
        <w:rPr>
          <w:rFonts w:ascii="Segoe UI Light" w:hAnsi="Segoe UI Light" w:cs="Segoe UI Light"/>
        </w:rPr>
      </w:pPr>
      <w:r>
        <w:rPr>
          <w:noProof/>
          <w:lang w:eastAsia="zh-CN"/>
        </w:rPr>
        <w:drawing>
          <wp:inline distT="0" distB="0" distL="0" distR="0" wp14:anchorId="5A1652C0" wp14:editId="0500086A">
            <wp:extent cx="2416629" cy="1752720"/>
            <wp:effectExtent l="0" t="0" r="3175" b="0"/>
            <wp:docPr id="15" name="Picture 15" descr="C:\Users\lyi\AppData\Local\Microsoft\Windows\INetCacheContent.Word\01-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yi\AppData\Local\Microsoft\Windows\INetCacheContent.Word\01-sca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1305" cy="1756111"/>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3B4CF9BE" wp14:editId="3CB4E081">
            <wp:extent cx="2476500" cy="1739207"/>
            <wp:effectExtent l="0" t="0" r="0" b="0"/>
            <wp:docPr id="16" name="Picture 16" descr="C:\Users\lyi\AppData\Local\Microsoft\Windows\INetCacheContent.Word\03-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yi\AppData\Local\Microsoft\Windows\INetCacheContent.Word\03-buil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0824" cy="1777358"/>
                    </a:xfrm>
                    <a:prstGeom prst="rect">
                      <a:avLst/>
                    </a:prstGeom>
                    <a:noFill/>
                    <a:ln>
                      <a:noFill/>
                    </a:ln>
                  </pic:spPr>
                </pic:pic>
              </a:graphicData>
            </a:graphic>
          </wp:inline>
        </w:drawing>
      </w:r>
    </w:p>
    <w:p w14:paraId="549EBEDA"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lastRenderedPageBreak/>
        <w:t>Scale to millions of devices for a quick time to market</w:t>
      </w:r>
    </w:p>
    <w:p w14:paraId="2663E0C2" w14:textId="23B14DC0" w:rsidR="00155EA2" w:rsidRDefault="00155EA2" w:rsidP="00155EA2">
      <w:pPr>
        <w:rPr>
          <w:rFonts w:ascii="Segoe UI Light" w:hAnsi="Segoe UI Light" w:cs="Segoe UI Light"/>
        </w:rPr>
      </w:pPr>
      <w:r w:rsidRPr="00155EA2">
        <w:rPr>
          <w:rFonts w:ascii="Segoe UI Light" w:hAnsi="Segoe UI Light" w:cs="Segoe UI Light"/>
        </w:rPr>
        <w:t>Create a broad-scale Internet of Things (IoT) solution by connecting devices, assets and sensors to the cloud. Scale with ease and confidence – from just a few sensors to millions of simultaneously connected devices – with the reliable, global availability you need to keep a competitive edge.</w:t>
      </w:r>
    </w:p>
    <w:p w14:paraId="0C5111A7"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Uncover insights with previously untapped data</w:t>
      </w:r>
    </w:p>
    <w:p w14:paraId="6400881A" w14:textId="46B5BB2E" w:rsidR="00155EA2" w:rsidRDefault="00155EA2" w:rsidP="00155EA2">
      <w:pPr>
        <w:rPr>
          <w:rFonts w:ascii="Segoe UI Light" w:hAnsi="Segoe UI Light" w:cs="Segoe UI Light"/>
        </w:rPr>
      </w:pPr>
      <w:r w:rsidRPr="00155EA2">
        <w:rPr>
          <w:rFonts w:ascii="Segoe UI Light" w:hAnsi="Segoe UI Light" w:cs="Segoe UI Light"/>
        </w:rPr>
        <w:t>With your company’s devices and sensors connected, you can collect previously untapped data, then use built-in capabilities to improve operational efficiencies. Set up real-time analytics in a scalable, high-performance and resilient way, without having to manage complex infrastructure and software.</w:t>
      </w:r>
    </w:p>
    <w:p w14:paraId="30FAE48C"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Build IoT solutions with confidence</w:t>
      </w:r>
    </w:p>
    <w:p w14:paraId="44DAB6FE" w14:textId="449FCAB4" w:rsidR="00155EA2" w:rsidRDefault="00155EA2" w:rsidP="00155EA2">
      <w:pPr>
        <w:rPr>
          <w:rFonts w:ascii="Segoe UI Light" w:hAnsi="Segoe UI Light" w:cs="Segoe UI Light"/>
        </w:rPr>
      </w:pPr>
      <w:r w:rsidRPr="00155EA2">
        <w:rPr>
          <w:rFonts w:ascii="Segoe UI Light" w:hAnsi="Segoe UI Light" w:cs="Segoe UI Light"/>
        </w:rPr>
        <w:t>Enhance the security of your IoT solution across physical devices, connections and data. Use per-device authentication by setting up individual identities and credentials for each of your connected devices. And retain the confidentiality of both cloud-to-device and device-to-cloud messages.</w:t>
      </w:r>
    </w:p>
    <w:p w14:paraId="4A232564" w14:textId="77777777" w:rsidR="00155EA2" w:rsidRPr="00155EA2" w:rsidRDefault="00155EA2" w:rsidP="00155EA2">
      <w:pPr>
        <w:rPr>
          <w:rFonts w:ascii="Segoe UI Light" w:hAnsi="Segoe UI Light" w:cs="Segoe UI Light"/>
          <w:b/>
        </w:rPr>
      </w:pPr>
      <w:r w:rsidRPr="00155EA2">
        <w:rPr>
          <w:rFonts w:ascii="Segoe UI Light" w:hAnsi="Segoe UI Light" w:cs="Segoe UI Light"/>
          <w:b/>
        </w:rPr>
        <w:t>Monitor assets anywhere in real time</w:t>
      </w:r>
    </w:p>
    <w:p w14:paraId="413031C8" w14:textId="415E4898" w:rsidR="00155EA2" w:rsidRDefault="00155EA2" w:rsidP="00155EA2">
      <w:pPr>
        <w:rPr>
          <w:rFonts w:ascii="Segoe UI Light" w:hAnsi="Segoe UI Light" w:cs="Segoe UI Light"/>
        </w:rPr>
      </w:pPr>
      <w:r w:rsidRPr="00155EA2">
        <w:rPr>
          <w:rFonts w:ascii="Segoe UI Light" w:hAnsi="Segoe UI Light" w:cs="Segoe UI Light"/>
        </w:rPr>
        <w:t>Whether assets are down the street or across the globe, automate the tracking of their status and health, more effectively, efficiently and reliably than your existing systems. No matter how remote your assets are, get live data and insights to make real-time decisions that move your business forwards.</w:t>
      </w:r>
    </w:p>
    <w:p w14:paraId="18ECF8A1" w14:textId="50DC0ED0" w:rsidR="00697F8D" w:rsidRPr="00697F8D" w:rsidRDefault="00697F8D" w:rsidP="00697F8D">
      <w:pPr>
        <w:pStyle w:val="Heading2"/>
        <w:rPr>
          <w:rFonts w:ascii="Segoe UI Light" w:hAnsi="Segoe UI Light" w:cs="Segoe UI Light"/>
        </w:rPr>
      </w:pPr>
      <w:bookmarkStart w:id="16" w:name="_Toc459157580"/>
      <w:r w:rsidRPr="00697F8D">
        <w:rPr>
          <w:rFonts w:ascii="Segoe UI Light" w:hAnsi="Segoe UI Light" w:cs="Segoe UI Light"/>
        </w:rPr>
        <w:t>Predictive maintenance with IoT</w:t>
      </w:r>
      <w:bookmarkEnd w:id="16"/>
    </w:p>
    <w:p w14:paraId="3464F21B" w14:textId="3863FFDF" w:rsidR="00697F8D" w:rsidRDefault="00697F8D" w:rsidP="00697F8D">
      <w:pPr>
        <w:rPr>
          <w:rFonts w:ascii="Segoe UI Light" w:hAnsi="Segoe UI Light" w:cs="Segoe UI Light"/>
        </w:rPr>
      </w:pPr>
      <w:r w:rsidRPr="00697F8D">
        <w:rPr>
          <w:rFonts w:ascii="Segoe UI Light" w:hAnsi="Segoe UI Light" w:cs="Segoe UI Light"/>
        </w:rPr>
        <w:t xml:space="preserve">Predict equipment failures before they happen, and systematically prevent them, for millions of machines across the globe. Use streaming data from sensors and devices to </w:t>
      </w:r>
      <w:r w:rsidR="00571ADD" w:rsidRPr="00697F8D">
        <w:rPr>
          <w:rFonts w:ascii="Segoe UI Light" w:hAnsi="Segoe UI Light" w:cs="Segoe UI Light"/>
        </w:rPr>
        <w:t>recognize</w:t>
      </w:r>
      <w:r w:rsidRPr="00697F8D">
        <w:rPr>
          <w:rFonts w:ascii="Segoe UI Light" w:hAnsi="Segoe UI Light" w:cs="Segoe UI Light"/>
        </w:rPr>
        <w:t xml:space="preserve"> warning signs, predict equipment maintenance needs and pre-emptively repair equipment, saving you time and money.</w:t>
      </w:r>
    </w:p>
    <w:p w14:paraId="6F5BE227" w14:textId="6B8865AA" w:rsidR="00990361" w:rsidRDefault="00990361" w:rsidP="00990361">
      <w:pPr>
        <w:jc w:val="center"/>
        <w:rPr>
          <w:rFonts w:ascii="Segoe UI Light" w:hAnsi="Segoe UI Light" w:cs="Segoe UI Light"/>
        </w:rPr>
      </w:pPr>
      <w:r>
        <w:rPr>
          <w:noProof/>
          <w:lang w:eastAsia="zh-CN"/>
        </w:rPr>
        <w:drawing>
          <wp:inline distT="0" distB="0" distL="0" distR="0" wp14:anchorId="3DD9AC12" wp14:editId="57860045">
            <wp:extent cx="2144395" cy="1763395"/>
            <wp:effectExtent l="0" t="0" r="8255" b="8255"/>
            <wp:docPr id="10" name="Picture 10" descr="Improve operations with Azure predic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rove operations with Azure predictive mainten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4395" cy="1763395"/>
                    </a:xfrm>
                    <a:prstGeom prst="rect">
                      <a:avLst/>
                    </a:prstGeom>
                    <a:noFill/>
                    <a:ln>
                      <a:noFill/>
                    </a:ln>
                  </pic:spPr>
                </pic:pic>
              </a:graphicData>
            </a:graphic>
          </wp:inline>
        </w:drawing>
      </w:r>
      <w:r>
        <w:rPr>
          <w:rFonts w:ascii="Segoe UI Light" w:hAnsi="Segoe UI Light" w:cs="Segoe UI Light"/>
        </w:rPr>
        <w:t xml:space="preserve">                   </w:t>
      </w:r>
      <w:r>
        <w:rPr>
          <w:noProof/>
          <w:lang w:eastAsia="zh-CN"/>
        </w:rPr>
        <w:drawing>
          <wp:inline distT="0" distB="0" distL="0" distR="0" wp14:anchorId="51051CF0" wp14:editId="50C0448C">
            <wp:extent cx="2078990" cy="1959610"/>
            <wp:effectExtent l="0" t="0" r="0" b="2540"/>
            <wp:docPr id="11" name="Picture 11" descr="Increase productivity with preventative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crease productivity with preventative mainten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8990" cy="1959610"/>
                    </a:xfrm>
                    <a:prstGeom prst="rect">
                      <a:avLst/>
                    </a:prstGeom>
                    <a:noFill/>
                    <a:ln>
                      <a:noFill/>
                    </a:ln>
                  </pic:spPr>
                </pic:pic>
              </a:graphicData>
            </a:graphic>
          </wp:inline>
        </w:drawing>
      </w:r>
    </w:p>
    <w:p w14:paraId="5C3130DF" w14:textId="77777777" w:rsidR="00697F8D" w:rsidRPr="00697F8D" w:rsidRDefault="00697F8D" w:rsidP="00697F8D">
      <w:pPr>
        <w:rPr>
          <w:rFonts w:ascii="Segoe UI Light" w:hAnsi="Segoe UI Light" w:cs="Segoe UI Light"/>
          <w:b/>
        </w:rPr>
      </w:pPr>
      <w:r w:rsidRPr="00697F8D">
        <w:rPr>
          <w:rFonts w:ascii="Segoe UI Light" w:hAnsi="Segoe UI Light" w:cs="Segoe UI Light"/>
          <w:b/>
        </w:rPr>
        <w:t>Increase asset reliability with rich insights</w:t>
      </w:r>
    </w:p>
    <w:p w14:paraId="77858B7E" w14:textId="5DAC5C76" w:rsidR="00990361" w:rsidRDefault="00697F8D" w:rsidP="00697F8D">
      <w:pPr>
        <w:rPr>
          <w:rFonts w:ascii="Segoe UI Light" w:hAnsi="Segoe UI Light" w:cs="Segoe UI Light"/>
        </w:rPr>
      </w:pPr>
      <w:r w:rsidRPr="00697F8D">
        <w:rPr>
          <w:rFonts w:ascii="Segoe UI Light" w:hAnsi="Segoe UI Light" w:cs="Segoe UI Light"/>
        </w:rPr>
        <w:t>Focus on what matters most to your customers: reliability. Improve asset availability by gathering and transforming data from sensors and systems to vastly improve operations, offering predictive, and even pre-emptive, maintenance.</w:t>
      </w:r>
    </w:p>
    <w:p w14:paraId="0F3B83A2"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Predict equipment failures before they happen</w:t>
      </w:r>
    </w:p>
    <w:p w14:paraId="6584A417" w14:textId="3C0D1CBA" w:rsidR="00990361" w:rsidRDefault="00990361" w:rsidP="00990361">
      <w:pPr>
        <w:rPr>
          <w:rFonts w:ascii="Segoe UI Light" w:hAnsi="Segoe UI Light" w:cs="Segoe UI Light"/>
        </w:rPr>
      </w:pPr>
      <w:r w:rsidRPr="00990361">
        <w:rPr>
          <w:rFonts w:ascii="Segoe UI Light" w:hAnsi="Segoe UI Light" w:cs="Segoe UI Light"/>
        </w:rPr>
        <w:t>Monitor an asset’s health to prevent potential problems, whilst promoting equipment efficiency. Collect and analyze the untapped data from your connected assets to proactively plan maintenance, decrease downtime and improve retention of the asset’s value.</w:t>
      </w:r>
    </w:p>
    <w:p w14:paraId="79C420AE" w14:textId="77777777" w:rsidR="00990361" w:rsidRPr="00990361" w:rsidRDefault="00990361" w:rsidP="00990361">
      <w:pPr>
        <w:rPr>
          <w:rFonts w:ascii="Segoe UI Light" w:hAnsi="Segoe UI Light" w:cs="Segoe UI Light"/>
          <w:b/>
        </w:rPr>
      </w:pPr>
      <w:r w:rsidRPr="00990361">
        <w:rPr>
          <w:rFonts w:ascii="Segoe UI Light" w:hAnsi="Segoe UI Light" w:cs="Segoe UI Light"/>
          <w:b/>
        </w:rPr>
        <w:t>Monitor millions of devices, globally</w:t>
      </w:r>
    </w:p>
    <w:p w14:paraId="5E13DA2B" w14:textId="055A4E42" w:rsidR="00990361" w:rsidRDefault="00990361" w:rsidP="00990361">
      <w:pPr>
        <w:rPr>
          <w:rFonts w:ascii="Segoe UI Light" w:hAnsi="Segoe UI Light" w:cs="Segoe UI Light"/>
        </w:rPr>
      </w:pPr>
      <w:r w:rsidRPr="00990361">
        <w:rPr>
          <w:rFonts w:ascii="Segoe UI Light" w:hAnsi="Segoe UI Light" w:cs="Segoe UI Light"/>
        </w:rPr>
        <w:lastRenderedPageBreak/>
        <w:t>Use a cloud solution to connect devices and assets, then collect untapped data and create predictive models, in any location worldwide. Improve access to production and supply chain data worldwide, reducing costly downtime and maintenance and increasing productivity.</w:t>
      </w:r>
    </w:p>
    <w:p w14:paraId="120D0BA8" w14:textId="17939669" w:rsidR="001E696D" w:rsidRPr="001E696D" w:rsidRDefault="00073A02" w:rsidP="001E696D">
      <w:pPr>
        <w:pStyle w:val="Heading1"/>
        <w:pageBreakBefore/>
        <w:rPr>
          <w:rFonts w:ascii="Segoe UI Light" w:hAnsi="Segoe UI Light" w:cs="Segoe UI Light"/>
        </w:rPr>
      </w:pPr>
      <w:bookmarkStart w:id="17" w:name="_Toc459157581"/>
      <w:r>
        <w:rPr>
          <w:rFonts w:ascii="Segoe UI Light" w:hAnsi="Segoe UI Light" w:cs="Segoe UI Light"/>
        </w:rPr>
        <w:lastRenderedPageBreak/>
        <w:t>Questions</w:t>
      </w:r>
      <w:bookmarkEnd w:id="17"/>
    </w:p>
    <w:p w14:paraId="0EEB77ED" w14:textId="2A48C66F" w:rsidR="00904C28" w:rsidRPr="00904C28" w:rsidRDefault="001E696D" w:rsidP="00904C28">
      <w:pPr>
        <w:rPr>
          <w:rFonts w:ascii="Segoe UI Light" w:hAnsi="Segoe UI Light" w:cs="Segoe UI Light"/>
        </w:rPr>
      </w:pPr>
      <w:r w:rsidRPr="001E696D">
        <w:rPr>
          <w:rFonts w:ascii="Segoe UI Light" w:hAnsi="Segoe UI Light" w:cs="Segoe UI Light"/>
        </w:rPr>
        <w:t xml:space="preserve">Intelligent Apps &amp; Analytics </w:t>
      </w:r>
      <w:r w:rsidR="00904C28" w:rsidRPr="00904C28">
        <w:rPr>
          <w:rFonts w:ascii="Segoe UI Light" w:hAnsi="Segoe UI Light" w:cs="Segoe UI Light"/>
        </w:rPr>
        <w:t xml:space="preserve">represents a large, complex undertaking with many, interdependent parts. The first step of a </w:t>
      </w:r>
      <w:r w:rsidRPr="00AE2F9E">
        <w:rPr>
          <w:rFonts w:ascii="Segoe UI Light" w:hAnsi="Segoe UI Light" w:cs="Segoe UI Light"/>
        </w:rPr>
        <w:t xml:space="preserve">Microsoft </w:t>
      </w:r>
      <w:r w:rsidRPr="00970F0A">
        <w:rPr>
          <w:rFonts w:ascii="Segoe UI Light" w:hAnsi="Segoe UI Light" w:cs="Segoe UI Light"/>
          <w:noProof/>
        </w:rPr>
        <w:t>Intelligent Apps &amp; Analytics</w:t>
      </w:r>
      <w:r w:rsidRPr="00AE2F9E">
        <w:rPr>
          <w:rFonts w:ascii="Segoe UI Light" w:hAnsi="Segoe UI Light" w:cs="Segoe UI Light"/>
        </w:rPr>
        <w:t xml:space="preserve"> </w:t>
      </w:r>
      <w:r w:rsidR="00904C28" w:rsidRPr="00904C28">
        <w:rPr>
          <w:rFonts w:ascii="Segoe UI Light" w:hAnsi="Segoe UI Light" w:cs="Segoe UI Light"/>
        </w:rPr>
        <w:t xml:space="preserve">is determining where to begin, what to produce, and how to produce it. Complexity of the assessment is compounded by partial artifacts of previous projects, missing history, and multiple agendas. As with any complex undertaking, assessment is most successful when the large, complex problem is divided into smaller, more manageable pieces. </w:t>
      </w:r>
    </w:p>
    <w:p w14:paraId="7222A236" w14:textId="49CC98CF" w:rsidR="00073A02" w:rsidRDefault="00073A02" w:rsidP="00073A02">
      <w:pPr>
        <w:pStyle w:val="Heading2"/>
        <w:rPr>
          <w:rFonts w:ascii="Segoe UI Light" w:hAnsi="Segoe UI Light" w:cs="Segoe UI Light"/>
        </w:rPr>
      </w:pPr>
      <w:bookmarkStart w:id="18" w:name="_Toc459157582"/>
      <w:r w:rsidRPr="00073A02">
        <w:rPr>
          <w:rFonts w:ascii="Segoe UI Light" w:hAnsi="Segoe UI Light" w:cs="Segoe UI Light"/>
        </w:rPr>
        <w:t>Business Needs</w:t>
      </w:r>
      <w:bookmarkEnd w:id="18"/>
    </w:p>
    <w:p w14:paraId="7BE0E344" w14:textId="12B0BA87" w:rsidR="00073A02" w:rsidRPr="00073A02" w:rsidRDefault="00073A02" w:rsidP="00073A02">
      <w:pPr>
        <w:rPr>
          <w:rFonts w:ascii="Segoe UI Light" w:hAnsi="Segoe UI Light" w:cs="Segoe UI Light"/>
        </w:rPr>
      </w:pPr>
      <w:r w:rsidRPr="00073A02">
        <w:rPr>
          <w:rFonts w:ascii="Segoe UI Light" w:hAnsi="Segoe UI Light" w:cs="Segoe UI Light"/>
        </w:rPr>
        <w:t xml:space="preserve">Business Needs Assessment includes an analysis of the underlying business drivers and objectives and overall context of business need that has been established for </w:t>
      </w:r>
      <w:r w:rsidR="00585080" w:rsidRPr="001E696D">
        <w:rPr>
          <w:rFonts w:ascii="Segoe UI Light" w:hAnsi="Segoe UI Light" w:cs="Segoe UI Light"/>
        </w:rPr>
        <w:t>Intelligent Apps &amp; Analytics</w:t>
      </w:r>
      <w:r w:rsidRPr="00073A02">
        <w:rPr>
          <w:rFonts w:ascii="Segoe UI Light" w:hAnsi="Segoe UI Light" w:cs="Segoe UI Light"/>
        </w:rPr>
        <w:t xml:space="preserve">. In an assessment the objective is not to perform the analysis. It is to determine the degree of analysis that has been done, and to identify any business analysis gaps and their impacts. </w:t>
      </w:r>
    </w:p>
    <w:p w14:paraId="490F18B0" w14:textId="7D7B94DF" w:rsidR="00073A02" w:rsidRPr="00073A02" w:rsidRDefault="00073A02" w:rsidP="00073A02">
      <w:pPr>
        <w:rPr>
          <w:rFonts w:ascii="Segoe UI Light" w:hAnsi="Segoe UI Light" w:cs="Segoe UI Light"/>
        </w:rPr>
      </w:pPr>
      <w:r w:rsidRPr="00073A02">
        <w:rPr>
          <w:rFonts w:ascii="Segoe UI Light" w:hAnsi="Segoe UI Light" w:cs="Segoe UI Light"/>
        </w:rPr>
        <w:t>The following key questions are among those that a business needs assessment may address:</w:t>
      </w:r>
    </w:p>
    <w:tbl>
      <w:tblPr>
        <w:tblStyle w:val="GridTable4-Accent3"/>
        <w:tblW w:w="9639" w:type="dxa"/>
        <w:tblLook w:val="04A0" w:firstRow="1" w:lastRow="0" w:firstColumn="1" w:lastColumn="0" w:noHBand="0" w:noVBand="1"/>
      </w:tblPr>
      <w:tblGrid>
        <w:gridCol w:w="4820"/>
        <w:gridCol w:w="4819"/>
      </w:tblGrid>
      <w:tr w:rsidR="00073A02" w:rsidRPr="00F05244" w14:paraId="61A91E76"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6991D5" w14:textId="77777777" w:rsidR="00073A02" w:rsidRPr="00F05244" w:rsidRDefault="00073A02" w:rsidP="00D5660B">
            <w:pPr>
              <w:spacing w:before="120" w:line="240" w:lineRule="auto"/>
              <w:rPr>
                <w:sz w:val="16"/>
                <w:szCs w:val="22"/>
              </w:rPr>
            </w:pPr>
            <w:r w:rsidRPr="00F05244">
              <w:rPr>
                <w:sz w:val="16"/>
                <w:szCs w:val="22"/>
              </w:rPr>
              <w:t>Question</w:t>
            </w:r>
          </w:p>
        </w:tc>
        <w:tc>
          <w:tcPr>
            <w:tcW w:w="4819" w:type="dxa"/>
          </w:tcPr>
          <w:p w14:paraId="7D0C731D" w14:textId="77777777" w:rsidR="00073A02" w:rsidRPr="00F05244" w:rsidRDefault="00073A02"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073A02" w:rsidRPr="00F05244" w14:paraId="088902A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00289AF" w14:textId="7AE070D3" w:rsidR="00073A02" w:rsidRPr="00F05244" w:rsidRDefault="003702C0" w:rsidP="00D5660B">
            <w:pPr>
              <w:spacing w:before="120" w:line="240" w:lineRule="auto"/>
              <w:rPr>
                <w:sz w:val="16"/>
                <w:szCs w:val="22"/>
              </w:rPr>
            </w:pPr>
            <w:r w:rsidRPr="003702C0">
              <w:rPr>
                <w:sz w:val="16"/>
                <w:szCs w:val="22"/>
              </w:rPr>
              <w:t>Have business drivers and objectives been identified?</w:t>
            </w:r>
          </w:p>
        </w:tc>
        <w:tc>
          <w:tcPr>
            <w:tcW w:w="4819" w:type="dxa"/>
          </w:tcPr>
          <w:p w14:paraId="6C68B8DE" w14:textId="77777777" w:rsidR="00073A02" w:rsidRPr="00F05244" w:rsidRDefault="00073A02"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3702C0" w:rsidRPr="00F05244" w14:paraId="0B03DEC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B369636" w14:textId="4BA2625C" w:rsidR="003702C0" w:rsidRPr="00F05244" w:rsidRDefault="003702C0" w:rsidP="003702C0">
            <w:pPr>
              <w:spacing w:before="120" w:line="240" w:lineRule="auto"/>
              <w:rPr>
                <w:sz w:val="16"/>
                <w:szCs w:val="22"/>
              </w:rPr>
            </w:pPr>
            <w:r w:rsidRPr="003702C0">
              <w:rPr>
                <w:sz w:val="16"/>
                <w:szCs w:val="22"/>
              </w:rPr>
              <w:t>Have business requirements been documented?</w:t>
            </w:r>
            <w:r w:rsidRPr="00441D69">
              <w:rPr>
                <w:rFonts w:cs="Arial"/>
                <w:color w:val="000000"/>
              </w:rPr>
              <w:t xml:space="preserve"> </w:t>
            </w:r>
          </w:p>
        </w:tc>
        <w:tc>
          <w:tcPr>
            <w:tcW w:w="4819" w:type="dxa"/>
          </w:tcPr>
          <w:p w14:paraId="482D402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3702C0" w:rsidRPr="00F05244" w14:paraId="727D38D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EEC3287" w14:textId="69E471ED" w:rsidR="003702C0" w:rsidRPr="00FA7B4E" w:rsidRDefault="003702C0" w:rsidP="00FA7B4E">
            <w:pPr>
              <w:spacing w:before="120" w:line="240" w:lineRule="auto"/>
              <w:rPr>
                <w:rFonts w:cs="Segoe UI"/>
                <w:b w:val="0"/>
                <w:bCs w:val="0"/>
                <w:sz w:val="16"/>
                <w:szCs w:val="16"/>
              </w:rPr>
            </w:pPr>
            <w:r w:rsidRPr="00F05244">
              <w:rPr>
                <w:sz w:val="16"/>
                <w:szCs w:val="22"/>
              </w:rPr>
              <w:t xml:space="preserve">Please describe your mains goals and objectives for this engagement. </w:t>
            </w:r>
            <w:r w:rsidR="00FA7B4E" w:rsidRPr="00FA7B4E">
              <w:rPr>
                <w:sz w:val="16"/>
                <w:szCs w:val="22"/>
              </w:rPr>
              <w:t>Do the requirements align with business drivers and objectives? Do they focus on strategies that respond to the drivers?</w:t>
            </w:r>
          </w:p>
        </w:tc>
        <w:tc>
          <w:tcPr>
            <w:tcW w:w="4819" w:type="dxa"/>
          </w:tcPr>
          <w:p w14:paraId="065B2A95"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427DC2E4"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9EB245F" w14:textId="6EF43591" w:rsidR="003702C0" w:rsidRPr="00F05244" w:rsidRDefault="00FA7B4E" w:rsidP="003702C0">
            <w:pPr>
              <w:spacing w:before="120" w:line="240" w:lineRule="auto"/>
              <w:rPr>
                <w:sz w:val="16"/>
                <w:szCs w:val="22"/>
              </w:rPr>
            </w:pPr>
            <w:r w:rsidRPr="00FA7B4E">
              <w:rPr>
                <w:sz w:val="16"/>
                <w:szCs w:val="22"/>
              </w:rPr>
              <w:t xml:space="preserve">Do the information needs identify and target the enabling of specific business processes and tactics?  </w:t>
            </w:r>
          </w:p>
        </w:tc>
        <w:tc>
          <w:tcPr>
            <w:tcW w:w="4819" w:type="dxa"/>
          </w:tcPr>
          <w:p w14:paraId="6CDF02DD"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178B7EC0"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41889123" w14:textId="1490F587" w:rsidR="003702C0" w:rsidRPr="00F05244" w:rsidRDefault="00FA7B4E" w:rsidP="003702C0">
            <w:pPr>
              <w:spacing w:before="120" w:line="240" w:lineRule="auto"/>
              <w:contextualSpacing/>
              <w:rPr>
                <w:rFonts w:cs="Segoe UI"/>
                <w:sz w:val="16"/>
                <w:szCs w:val="16"/>
              </w:rPr>
            </w:pPr>
            <w:r w:rsidRPr="00FA7B4E">
              <w:rPr>
                <w:rFonts w:cs="Segoe UI"/>
                <w:sz w:val="16"/>
                <w:szCs w:val="22"/>
              </w:rPr>
              <w:t xml:space="preserve">Do the information needs identify the key performance indicators (business metrics) and business perspectives (dimensions, descriptive attributes) needed to measure, analyze, and optimize the targeted business processes? </w:t>
            </w:r>
          </w:p>
        </w:tc>
        <w:tc>
          <w:tcPr>
            <w:tcW w:w="4819" w:type="dxa"/>
          </w:tcPr>
          <w:p w14:paraId="2F34CC39"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3702C0" w:rsidRPr="00F05244" w14:paraId="6BDB20A0"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3D7A80EF" w14:textId="46CF46B7" w:rsidR="003702C0" w:rsidRPr="00F05244" w:rsidRDefault="00FA7B4E" w:rsidP="00FA7B4E">
            <w:pPr>
              <w:spacing w:before="120" w:line="240" w:lineRule="auto"/>
              <w:contextualSpacing/>
              <w:rPr>
                <w:rFonts w:cs="Segoe UI"/>
                <w:sz w:val="16"/>
                <w:szCs w:val="16"/>
              </w:rPr>
            </w:pPr>
            <w:r w:rsidRPr="00FA7B4E">
              <w:rPr>
                <w:rFonts w:cs="Segoe UI"/>
                <w:sz w:val="16"/>
                <w:szCs w:val="22"/>
              </w:rPr>
              <w:t>Do they identify the roles to be supported, their number and distribution?</w:t>
            </w:r>
          </w:p>
        </w:tc>
        <w:tc>
          <w:tcPr>
            <w:tcW w:w="4819" w:type="dxa"/>
          </w:tcPr>
          <w:p w14:paraId="1FB13215" w14:textId="77777777" w:rsidR="003702C0" w:rsidRPr="00F05244" w:rsidRDefault="003702C0" w:rsidP="003702C0">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3702C0" w:rsidRPr="00F05244" w14:paraId="7295D30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7F8186" w14:textId="115482B5" w:rsidR="003702C0" w:rsidRPr="00F05244" w:rsidRDefault="00FA7B4E" w:rsidP="003702C0">
            <w:pPr>
              <w:spacing w:before="120" w:line="240" w:lineRule="auto"/>
              <w:rPr>
                <w:b w:val="0"/>
                <w:sz w:val="16"/>
                <w:szCs w:val="22"/>
              </w:rPr>
            </w:pPr>
            <w:r w:rsidRPr="00FA7B4E">
              <w:rPr>
                <w:sz w:val="16"/>
                <w:szCs w:val="22"/>
              </w:rPr>
              <w:t>Do they identify the frequency and volume of reporting and analytical needs?</w:t>
            </w:r>
          </w:p>
        </w:tc>
        <w:tc>
          <w:tcPr>
            <w:tcW w:w="4819" w:type="dxa"/>
          </w:tcPr>
          <w:p w14:paraId="4698E4FF" w14:textId="77777777" w:rsidR="003702C0" w:rsidRPr="00F05244" w:rsidRDefault="003702C0" w:rsidP="003702C0">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3ECCE45C" w14:textId="77777777" w:rsidR="00B42983" w:rsidRDefault="00B42983" w:rsidP="004C79EE">
      <w:pPr>
        <w:pStyle w:val="Heading2"/>
        <w:rPr>
          <w:rFonts w:ascii="Segoe UI Light" w:hAnsi="Segoe UI Light" w:cs="Segoe UI Light"/>
        </w:rPr>
      </w:pPr>
    </w:p>
    <w:p w14:paraId="0906F447" w14:textId="08299885" w:rsidR="00904C28" w:rsidRPr="00904C28" w:rsidRDefault="00904C28" w:rsidP="004C79EE">
      <w:pPr>
        <w:pStyle w:val="Heading2"/>
        <w:rPr>
          <w:rFonts w:ascii="Segoe UI Light" w:hAnsi="Segoe UI Light" w:cs="Segoe UI Light"/>
        </w:rPr>
      </w:pPr>
      <w:bookmarkStart w:id="19" w:name="_Toc459157583"/>
      <w:r w:rsidRPr="00904C28">
        <w:rPr>
          <w:rFonts w:ascii="Segoe UI Light" w:hAnsi="Segoe UI Light" w:cs="Segoe UI Light"/>
        </w:rPr>
        <w:t>Information Architecture</w:t>
      </w:r>
      <w:bookmarkEnd w:id="19"/>
    </w:p>
    <w:p w14:paraId="0A8EB24F" w14:textId="41B30771" w:rsidR="004C79EE" w:rsidRPr="004C79EE" w:rsidRDefault="004C79EE" w:rsidP="004C79EE">
      <w:pPr>
        <w:rPr>
          <w:rFonts w:ascii="Segoe UI Light" w:hAnsi="Segoe UI Light" w:cs="Segoe UI Light"/>
        </w:rPr>
      </w:pPr>
      <w:r w:rsidRPr="004C79EE">
        <w:rPr>
          <w:rFonts w:ascii="Segoe UI Light" w:hAnsi="Segoe UI Light" w:cs="Segoe UI Light"/>
        </w:rPr>
        <w:t>Information Architecture Assessment includes an analysis of logical data structures, their feasibility, completeness, documentation, and fit to business requirements. Information architecture assessment also includes analysis of data sourcing and transformation, the methods and assumptions applied, and validation of mappings to business requirements. Metadata, as part of the information architecture, is examine</w:t>
      </w:r>
      <w:r>
        <w:rPr>
          <w:rFonts w:ascii="Segoe UI Light" w:hAnsi="Segoe UI Light" w:cs="Segoe UI Light"/>
        </w:rPr>
        <w:t>d with respect completeness of m</w:t>
      </w:r>
      <w:r w:rsidRPr="004C79EE">
        <w:rPr>
          <w:rFonts w:ascii="Segoe UI Light" w:hAnsi="Segoe UI Light" w:cs="Segoe UI Light"/>
        </w:rPr>
        <w:t xml:space="preserve">etadata being tracked, user metadata requirements, and approaches to management of the metadata. </w:t>
      </w:r>
    </w:p>
    <w:p w14:paraId="6AD5EDC8" w14:textId="31946813" w:rsidR="00904C28" w:rsidRDefault="004C79EE" w:rsidP="004C79EE">
      <w:pPr>
        <w:rPr>
          <w:rFonts w:ascii="Segoe UI Light" w:hAnsi="Segoe UI Light" w:cs="Segoe UI Light"/>
        </w:rPr>
      </w:pPr>
      <w:r w:rsidRPr="004C79EE">
        <w:rPr>
          <w:rFonts w:ascii="Segoe UI Light" w:hAnsi="Segoe UI Light" w:cs="Segoe UI Light"/>
        </w:rPr>
        <w:t>Key questions addressed by information architecture assessment include:</w:t>
      </w:r>
    </w:p>
    <w:tbl>
      <w:tblPr>
        <w:tblStyle w:val="GridTable4-Accent3"/>
        <w:tblW w:w="9639" w:type="dxa"/>
        <w:tblLook w:val="04A0" w:firstRow="1" w:lastRow="0" w:firstColumn="1" w:lastColumn="0" w:noHBand="0" w:noVBand="1"/>
      </w:tblPr>
      <w:tblGrid>
        <w:gridCol w:w="4820"/>
        <w:gridCol w:w="4819"/>
      </w:tblGrid>
      <w:tr w:rsidR="00FA7B4E" w:rsidRPr="00F05244" w14:paraId="2B7EA9F9"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67D3D8F" w14:textId="77777777" w:rsidR="00FA7B4E" w:rsidRPr="00F05244" w:rsidRDefault="00FA7B4E" w:rsidP="00D5660B">
            <w:pPr>
              <w:spacing w:before="120" w:line="240" w:lineRule="auto"/>
              <w:rPr>
                <w:sz w:val="16"/>
                <w:szCs w:val="22"/>
              </w:rPr>
            </w:pPr>
            <w:r w:rsidRPr="00F05244">
              <w:rPr>
                <w:sz w:val="16"/>
                <w:szCs w:val="22"/>
              </w:rPr>
              <w:t>Question</w:t>
            </w:r>
          </w:p>
        </w:tc>
        <w:tc>
          <w:tcPr>
            <w:tcW w:w="4819" w:type="dxa"/>
          </w:tcPr>
          <w:p w14:paraId="5DAF5C8E" w14:textId="77777777" w:rsidR="00FA7B4E" w:rsidRPr="00F05244" w:rsidRDefault="00FA7B4E"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FA7B4E" w:rsidRPr="00F05244" w14:paraId="238D83F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354B8EFF" w14:textId="51C7C1DD" w:rsidR="00FA7B4E" w:rsidRPr="00F05244" w:rsidRDefault="00FA7B4E" w:rsidP="00D5660B">
            <w:pPr>
              <w:spacing w:before="120" w:line="240" w:lineRule="auto"/>
              <w:rPr>
                <w:sz w:val="16"/>
                <w:szCs w:val="22"/>
              </w:rPr>
            </w:pPr>
            <w:r w:rsidRPr="00FA7B4E">
              <w:rPr>
                <w:sz w:val="16"/>
                <w:szCs w:val="22"/>
              </w:rPr>
              <w:t>Are the information requirements modeled?</w:t>
            </w:r>
          </w:p>
        </w:tc>
        <w:tc>
          <w:tcPr>
            <w:tcW w:w="4819" w:type="dxa"/>
          </w:tcPr>
          <w:p w14:paraId="2EB9A8CD"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FA7B4E" w:rsidRPr="00F05244" w14:paraId="419A62BD"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0D2747" w14:textId="75E59D3E" w:rsidR="00FA7B4E" w:rsidRPr="00F05244" w:rsidRDefault="00FA7B4E"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1EA88245"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FA7B4E" w:rsidRPr="00F05244" w14:paraId="57706C0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ACAC60C" w14:textId="430E8E4B" w:rsidR="00FA7B4E" w:rsidRPr="00FA7B4E" w:rsidRDefault="00FA7B4E"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301CAEF3"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0D762812"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EED3AE3" w14:textId="1B8C24F4" w:rsidR="00FA7B4E" w:rsidRPr="00F05244" w:rsidRDefault="00FA7B4E" w:rsidP="00D5660B">
            <w:pPr>
              <w:spacing w:before="120" w:line="240" w:lineRule="auto"/>
              <w:rPr>
                <w:sz w:val="16"/>
                <w:szCs w:val="22"/>
              </w:rPr>
            </w:pPr>
            <w:r w:rsidRPr="00FA7B4E">
              <w:rPr>
                <w:sz w:val="16"/>
                <w:szCs w:val="22"/>
              </w:rPr>
              <w:lastRenderedPageBreak/>
              <w:t>Is the underlying data architecture flexible and extensible? Can it support multiple analytical needs? Does it readily allow for integration of new data?</w:t>
            </w:r>
          </w:p>
        </w:tc>
        <w:tc>
          <w:tcPr>
            <w:tcW w:w="4819" w:type="dxa"/>
          </w:tcPr>
          <w:p w14:paraId="3DF8D0FC"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F603824"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8EBE9D3" w14:textId="64A9E8D1" w:rsidR="00FA7B4E" w:rsidRPr="00F05244" w:rsidRDefault="00FA397D" w:rsidP="00FA397D">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5D75E85E"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FA7B4E" w:rsidRPr="00F05244" w14:paraId="56EB9C0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9567652" w14:textId="35BBCD3B" w:rsidR="00FA7B4E" w:rsidRPr="00F05244" w:rsidRDefault="00FA397D" w:rsidP="00D5660B">
            <w:pPr>
              <w:spacing w:before="120" w:line="240" w:lineRule="auto"/>
              <w:contextualSpacing/>
              <w:rPr>
                <w:rFonts w:cs="Segoe UI"/>
                <w:sz w:val="16"/>
                <w:szCs w:val="16"/>
              </w:rPr>
            </w:pPr>
            <w:r w:rsidRPr="00FA397D">
              <w:rPr>
                <w:rFonts w:cs="Segoe UI"/>
                <w:sz w:val="16"/>
                <w:szCs w:val="22"/>
              </w:rPr>
              <w:t>Can users get to, manipulate, and analyze the data when and in form needed?</w:t>
            </w:r>
          </w:p>
        </w:tc>
        <w:tc>
          <w:tcPr>
            <w:tcW w:w="4819" w:type="dxa"/>
          </w:tcPr>
          <w:p w14:paraId="05061F4E" w14:textId="77777777" w:rsidR="00FA7B4E" w:rsidRPr="00F05244" w:rsidRDefault="00FA7B4E"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FA7B4E" w:rsidRPr="00F05244" w14:paraId="059CE078"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27CD5DDC" w14:textId="422B3A5C" w:rsidR="00FA7B4E" w:rsidRPr="00F05244" w:rsidRDefault="00FA397D" w:rsidP="00D5660B">
            <w:pPr>
              <w:spacing w:before="120" w:line="240" w:lineRule="auto"/>
              <w:contextualSpacing/>
              <w:rPr>
                <w:rFonts w:cs="Segoe UI"/>
                <w:sz w:val="16"/>
                <w:szCs w:val="16"/>
              </w:rPr>
            </w:pPr>
            <w:r w:rsidRPr="00FA397D">
              <w:rPr>
                <w:rFonts w:cs="Segoe UI"/>
                <w:sz w:val="16"/>
                <w:szCs w:val="22"/>
              </w:rPr>
              <w:t>Does data access and analysis clearly add business value and meet business needs</w:t>
            </w:r>
          </w:p>
        </w:tc>
        <w:tc>
          <w:tcPr>
            <w:tcW w:w="4819" w:type="dxa"/>
          </w:tcPr>
          <w:p w14:paraId="0C9685EF" w14:textId="77777777" w:rsidR="00FA7B4E" w:rsidRPr="00F05244" w:rsidRDefault="00FA7B4E"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5697DBE" w14:textId="77777777" w:rsidR="00FA7B4E" w:rsidRPr="00904C28" w:rsidRDefault="00FA7B4E" w:rsidP="004C79EE">
      <w:pPr>
        <w:rPr>
          <w:rFonts w:ascii="Segoe UI Light" w:hAnsi="Segoe UI Light" w:cs="Segoe UI Light"/>
        </w:rPr>
      </w:pPr>
    </w:p>
    <w:p w14:paraId="2C0FEF05" w14:textId="77777777" w:rsidR="00904C28" w:rsidRPr="00904C28" w:rsidRDefault="00904C28" w:rsidP="00B42983">
      <w:pPr>
        <w:pStyle w:val="Heading2"/>
        <w:rPr>
          <w:rFonts w:ascii="Segoe UI Light" w:hAnsi="Segoe UI Light" w:cs="Segoe UI Light"/>
        </w:rPr>
      </w:pPr>
      <w:bookmarkStart w:id="20" w:name="_Toc459157584"/>
      <w:r w:rsidRPr="00904C28">
        <w:rPr>
          <w:rFonts w:ascii="Segoe UI Light" w:hAnsi="Segoe UI Light" w:cs="Segoe UI Light"/>
        </w:rPr>
        <w:t>Technical Architecture</w:t>
      </w:r>
      <w:bookmarkEnd w:id="20"/>
    </w:p>
    <w:p w14:paraId="7EB281CA" w14:textId="0D8C5874" w:rsidR="00FA7B4E" w:rsidRPr="00FA7B4E" w:rsidRDefault="00FA7B4E" w:rsidP="00FA7B4E">
      <w:pPr>
        <w:rPr>
          <w:rFonts w:ascii="Segoe UI Light" w:hAnsi="Segoe UI Light" w:cs="Segoe UI Light"/>
        </w:rPr>
      </w:pPr>
      <w:r w:rsidRPr="00FA7B4E">
        <w:rPr>
          <w:rFonts w:ascii="Segoe UI Light" w:hAnsi="Segoe UI Light" w:cs="Segoe UI Light"/>
        </w:rPr>
        <w:t xml:space="preserve">Technical Architecture Assessment looks at current </w:t>
      </w:r>
      <w:r w:rsidR="00FA397D" w:rsidRPr="00FA7B4E">
        <w:rPr>
          <w:rFonts w:ascii="Segoe UI Light" w:hAnsi="Segoe UI Light" w:cs="Segoe UI Light"/>
        </w:rPr>
        <w:t xml:space="preserve">Architecture </w:t>
      </w:r>
      <w:r w:rsidRPr="00FA7B4E">
        <w:rPr>
          <w:rFonts w:ascii="Segoe UI Light" w:hAnsi="Segoe UI Light" w:cs="Segoe UI Light"/>
        </w:rPr>
        <w:t>designs</w:t>
      </w:r>
      <w:r w:rsidR="00FA397D">
        <w:rPr>
          <w:rFonts w:ascii="Segoe UI Light" w:hAnsi="Segoe UI Light" w:cs="Segoe UI Light"/>
        </w:rPr>
        <w:t xml:space="preserve"> and services adopted</w:t>
      </w:r>
      <w:r w:rsidRPr="00FA7B4E">
        <w:rPr>
          <w:rFonts w:ascii="Segoe UI Light" w:hAnsi="Segoe UI Light" w:cs="Segoe UI Light"/>
        </w:rPr>
        <w:t>. Technical architecture assessment seeks to identify any technical risks or constraints with regard to performance, maintenance, scalability, data distribution, disaster recovery, and sizing. This assessment also seeks to identify opportunity to leverage the value of existing technical resources. Effective use of tools, and t</w:t>
      </w:r>
      <w:r w:rsidR="00FA397D">
        <w:rPr>
          <w:rFonts w:ascii="Segoe UI Light" w:hAnsi="Segoe UI Light" w:cs="Segoe UI Light"/>
        </w:rPr>
        <w:t>heir overall fit to the business</w:t>
      </w:r>
      <w:r w:rsidRPr="00FA7B4E">
        <w:rPr>
          <w:rFonts w:ascii="Segoe UI Light" w:hAnsi="Segoe UI Light" w:cs="Segoe UI Light"/>
        </w:rPr>
        <w:t xml:space="preserve">. </w:t>
      </w:r>
    </w:p>
    <w:p w14:paraId="7A5152E0" w14:textId="5C2A1555" w:rsidR="00904C28" w:rsidRDefault="00FA7B4E" w:rsidP="00FA7B4E">
      <w:pPr>
        <w:rPr>
          <w:rFonts w:ascii="Segoe UI Light" w:hAnsi="Segoe UI Light" w:cs="Segoe UI Light"/>
        </w:rPr>
      </w:pPr>
      <w:r w:rsidRPr="00FA7B4E">
        <w:rPr>
          <w:rFonts w:ascii="Segoe UI Light" w:hAnsi="Segoe UI Light" w:cs="Segoe UI Light"/>
        </w:rPr>
        <w:t>Some of the key questions of technical architecture assessment include:</w:t>
      </w:r>
    </w:p>
    <w:tbl>
      <w:tblPr>
        <w:tblStyle w:val="GridTable4-Accent3"/>
        <w:tblW w:w="9639" w:type="dxa"/>
        <w:tblLook w:val="04A0" w:firstRow="1" w:lastRow="0" w:firstColumn="1" w:lastColumn="0" w:noHBand="0" w:noVBand="1"/>
      </w:tblPr>
      <w:tblGrid>
        <w:gridCol w:w="4820"/>
        <w:gridCol w:w="4819"/>
      </w:tblGrid>
      <w:tr w:rsidR="00B42983" w:rsidRPr="00F05244" w14:paraId="29FDF747"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B2090CE" w14:textId="77777777" w:rsidR="00B42983" w:rsidRPr="00F05244" w:rsidRDefault="00B42983" w:rsidP="00D5660B">
            <w:pPr>
              <w:spacing w:before="120" w:line="240" w:lineRule="auto"/>
              <w:rPr>
                <w:sz w:val="16"/>
                <w:szCs w:val="22"/>
              </w:rPr>
            </w:pPr>
            <w:r w:rsidRPr="00F05244">
              <w:rPr>
                <w:sz w:val="16"/>
                <w:szCs w:val="22"/>
              </w:rPr>
              <w:t>Question</w:t>
            </w:r>
          </w:p>
        </w:tc>
        <w:tc>
          <w:tcPr>
            <w:tcW w:w="4819" w:type="dxa"/>
          </w:tcPr>
          <w:p w14:paraId="7B5FEC6C" w14:textId="77777777" w:rsidR="00B42983" w:rsidRPr="00F05244" w:rsidRDefault="00B42983"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B42983" w:rsidRPr="00F05244" w14:paraId="4CC23EB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042501" w14:textId="0BB63408" w:rsidR="00B42983" w:rsidRPr="00F05244" w:rsidRDefault="00B42983" w:rsidP="00BD2DA5">
            <w:pPr>
              <w:spacing w:before="120" w:line="240" w:lineRule="auto"/>
              <w:rPr>
                <w:sz w:val="16"/>
                <w:szCs w:val="22"/>
              </w:rPr>
            </w:pPr>
            <w:r w:rsidRPr="00B42983">
              <w:rPr>
                <w:sz w:val="16"/>
                <w:szCs w:val="22"/>
              </w:rPr>
              <w:t>Does the technical architecture pro</w:t>
            </w:r>
            <w:r w:rsidR="00BD2DA5">
              <w:rPr>
                <w:sz w:val="16"/>
                <w:szCs w:val="22"/>
              </w:rPr>
              <w:t xml:space="preserve">vide for the </w:t>
            </w:r>
            <w:r w:rsidR="009F6E5F">
              <w:rPr>
                <w:sz w:val="16"/>
                <w:szCs w:val="22"/>
              </w:rPr>
              <w:t>efficient</w:t>
            </w:r>
            <w:r w:rsidRPr="00B42983">
              <w:rPr>
                <w:sz w:val="16"/>
                <w:szCs w:val="22"/>
              </w:rPr>
              <w:t xml:space="preserve"> delivery </w:t>
            </w:r>
            <w:r w:rsidR="00BD2DA5">
              <w:rPr>
                <w:sz w:val="16"/>
                <w:szCs w:val="22"/>
              </w:rPr>
              <w:t>result</w:t>
            </w:r>
            <w:r w:rsidRPr="00B42983">
              <w:rPr>
                <w:sz w:val="16"/>
                <w:szCs w:val="22"/>
              </w:rPr>
              <w:t>?</w:t>
            </w:r>
          </w:p>
        </w:tc>
        <w:tc>
          <w:tcPr>
            <w:tcW w:w="4819" w:type="dxa"/>
          </w:tcPr>
          <w:p w14:paraId="2D0C5269"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B42983" w:rsidRPr="00F05244" w14:paraId="654EE17E"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52ECD1A3" w14:textId="77777777" w:rsidR="00B42983" w:rsidRPr="00F05244" w:rsidRDefault="00B42983" w:rsidP="00D5660B">
            <w:pPr>
              <w:spacing w:before="120" w:line="240" w:lineRule="auto"/>
              <w:rPr>
                <w:sz w:val="16"/>
                <w:szCs w:val="22"/>
              </w:rPr>
            </w:pPr>
            <w:r w:rsidRPr="00FA7B4E">
              <w:rPr>
                <w:sz w:val="16"/>
                <w:szCs w:val="22"/>
              </w:rPr>
              <w:t>Do they map to and support the identified business requirements?</w:t>
            </w:r>
          </w:p>
        </w:tc>
        <w:tc>
          <w:tcPr>
            <w:tcW w:w="4819" w:type="dxa"/>
          </w:tcPr>
          <w:p w14:paraId="62334E47"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B42983" w:rsidRPr="00F05244" w14:paraId="4EB9E347"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1E2D879A" w14:textId="77777777" w:rsidR="00B42983" w:rsidRPr="00FA7B4E" w:rsidRDefault="00B42983" w:rsidP="00D5660B">
            <w:pPr>
              <w:spacing w:before="120" w:line="240" w:lineRule="auto"/>
              <w:rPr>
                <w:rFonts w:cs="Segoe UI"/>
                <w:b w:val="0"/>
                <w:bCs w:val="0"/>
                <w:sz w:val="16"/>
                <w:szCs w:val="16"/>
              </w:rPr>
            </w:pPr>
            <w:r w:rsidRPr="00FA7B4E">
              <w:rPr>
                <w:sz w:val="16"/>
                <w:szCs w:val="22"/>
              </w:rPr>
              <w:t>Does data access and analysis clearly add business value and meet business needs</w:t>
            </w:r>
            <w:r>
              <w:rPr>
                <w:sz w:val="16"/>
                <w:szCs w:val="22"/>
              </w:rPr>
              <w:t>?</w:t>
            </w:r>
          </w:p>
        </w:tc>
        <w:tc>
          <w:tcPr>
            <w:tcW w:w="4819" w:type="dxa"/>
          </w:tcPr>
          <w:p w14:paraId="53B7D6D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19A22FA5"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50E738" w14:textId="75DB6B9C" w:rsidR="00B42983" w:rsidRPr="00F05244" w:rsidRDefault="00B42983" w:rsidP="00BD2DA5">
            <w:pPr>
              <w:spacing w:before="120" w:line="240" w:lineRule="auto"/>
              <w:rPr>
                <w:sz w:val="16"/>
                <w:szCs w:val="22"/>
              </w:rPr>
            </w:pPr>
            <w:r w:rsidRPr="00FA7B4E">
              <w:rPr>
                <w:sz w:val="16"/>
                <w:szCs w:val="22"/>
              </w:rPr>
              <w:t xml:space="preserve">Is the underlying data architecture flexible and extensible? Can it support multiple analytical needs? </w:t>
            </w:r>
          </w:p>
        </w:tc>
        <w:tc>
          <w:tcPr>
            <w:tcW w:w="4819" w:type="dxa"/>
          </w:tcPr>
          <w:p w14:paraId="56C333AC"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40909EBB"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E0A7E77" w14:textId="77777777" w:rsidR="00B42983" w:rsidRPr="00F05244" w:rsidRDefault="00B42983" w:rsidP="00D5660B">
            <w:pPr>
              <w:spacing w:before="120" w:line="240" w:lineRule="auto"/>
              <w:rPr>
                <w:sz w:val="16"/>
                <w:szCs w:val="22"/>
              </w:rPr>
            </w:pPr>
            <w:r w:rsidRPr="00FA397D">
              <w:rPr>
                <w:sz w:val="16"/>
                <w:szCs w:val="22"/>
              </w:rPr>
              <w:t xml:space="preserve">Have data quality issues have been identified and addressed? </w:t>
            </w:r>
            <w:r>
              <w:rPr>
                <w:sz w:val="16"/>
                <w:szCs w:val="22"/>
              </w:rPr>
              <w:t>Is</w:t>
            </w:r>
            <w:r w:rsidRPr="00FA397D">
              <w:rPr>
                <w:sz w:val="16"/>
                <w:szCs w:val="22"/>
              </w:rPr>
              <w:t xml:space="preserve"> the data being delivered</w:t>
            </w:r>
            <w:r>
              <w:rPr>
                <w:sz w:val="16"/>
                <w:szCs w:val="22"/>
              </w:rPr>
              <w:t xml:space="preserve"> is valid?</w:t>
            </w:r>
          </w:p>
        </w:tc>
        <w:tc>
          <w:tcPr>
            <w:tcW w:w="4819" w:type="dxa"/>
          </w:tcPr>
          <w:p w14:paraId="73A29DE7"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B42983" w:rsidRPr="00F05244" w14:paraId="4B010A6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0726307F" w14:textId="2013A048" w:rsidR="00B42983" w:rsidRPr="00F05244" w:rsidRDefault="009835BB" w:rsidP="00D5660B">
            <w:pPr>
              <w:spacing w:before="120" w:line="240" w:lineRule="auto"/>
              <w:contextualSpacing/>
              <w:rPr>
                <w:rFonts w:cs="Segoe UI"/>
                <w:sz w:val="16"/>
                <w:szCs w:val="16"/>
              </w:rPr>
            </w:pPr>
            <w:r>
              <w:rPr>
                <w:rFonts w:cs="Segoe UI"/>
                <w:sz w:val="16"/>
                <w:szCs w:val="22"/>
                <w:lang w:eastAsia="zh-CN"/>
              </w:rPr>
              <w:t>W</w:t>
            </w:r>
            <w:r>
              <w:rPr>
                <w:rFonts w:cs="Segoe UI" w:hint="eastAsia"/>
                <w:sz w:val="16"/>
                <w:szCs w:val="22"/>
                <w:lang w:eastAsia="zh-CN"/>
              </w:rPr>
              <w:t>hat</w:t>
            </w:r>
            <w:r>
              <w:rPr>
                <w:rFonts w:cs="Segoe UI"/>
                <w:sz w:val="16"/>
                <w:szCs w:val="22"/>
              </w:rPr>
              <w:t xml:space="preserve"> </w:t>
            </w:r>
            <w:r>
              <w:rPr>
                <w:rFonts w:cs="Segoe UI" w:hint="eastAsia"/>
                <w:sz w:val="16"/>
                <w:szCs w:val="22"/>
                <w:lang w:eastAsia="zh-CN"/>
              </w:rPr>
              <w:t>k</w:t>
            </w:r>
            <w:r>
              <w:rPr>
                <w:rFonts w:cs="Segoe UI"/>
                <w:sz w:val="16"/>
                <w:szCs w:val="22"/>
              </w:rPr>
              <w:t xml:space="preserve">ind of </w:t>
            </w:r>
            <w:r w:rsidRPr="009835BB">
              <w:rPr>
                <w:rFonts w:cs="Segoe UI"/>
                <w:sz w:val="16"/>
                <w:szCs w:val="22"/>
              </w:rPr>
              <w:t>BI strategic platform</w:t>
            </w:r>
            <w:r>
              <w:rPr>
                <w:rFonts w:cs="Segoe UI"/>
                <w:sz w:val="16"/>
                <w:szCs w:val="22"/>
              </w:rPr>
              <w:t xml:space="preserve"> is needed?</w:t>
            </w:r>
            <w:r>
              <w:t xml:space="preserve"> </w:t>
            </w:r>
            <w:r w:rsidRPr="009835BB">
              <w:rPr>
                <w:rFonts w:cs="Segoe UI"/>
                <w:sz w:val="16"/>
                <w:szCs w:val="22"/>
              </w:rPr>
              <w:t>Big Data platform</w:t>
            </w:r>
            <w:r>
              <w:rPr>
                <w:rFonts w:cs="Segoe UI"/>
                <w:sz w:val="16"/>
                <w:szCs w:val="22"/>
              </w:rPr>
              <w:t xml:space="preserve">, </w:t>
            </w:r>
            <w:r w:rsidRPr="009835BB">
              <w:rPr>
                <w:rFonts w:cs="Segoe UI"/>
                <w:sz w:val="16"/>
                <w:szCs w:val="22"/>
              </w:rPr>
              <w:t>Analytics tools</w:t>
            </w:r>
            <w:r>
              <w:rPr>
                <w:rFonts w:cs="Segoe UI"/>
                <w:sz w:val="16"/>
                <w:szCs w:val="22"/>
              </w:rPr>
              <w:t xml:space="preserve">, or </w:t>
            </w:r>
            <w:r w:rsidRPr="009835BB">
              <w:rPr>
                <w:rFonts w:cs="Segoe UI"/>
                <w:sz w:val="16"/>
                <w:szCs w:val="22"/>
              </w:rPr>
              <w:t>Visualization tools</w:t>
            </w:r>
            <w:r>
              <w:rPr>
                <w:rFonts w:cs="Segoe UI"/>
                <w:sz w:val="16"/>
                <w:szCs w:val="22"/>
              </w:rPr>
              <w:t>?</w:t>
            </w:r>
          </w:p>
        </w:tc>
        <w:tc>
          <w:tcPr>
            <w:tcW w:w="4819" w:type="dxa"/>
          </w:tcPr>
          <w:p w14:paraId="5F1F3354" w14:textId="77777777" w:rsidR="00B42983" w:rsidRPr="00F05244" w:rsidRDefault="00B42983"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B42983" w:rsidRPr="00F05244" w14:paraId="7829BBE1"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1F84EE3" w14:textId="1F60EB57" w:rsidR="00B42983" w:rsidRPr="00F05244" w:rsidRDefault="00B42983" w:rsidP="00B42983">
            <w:pPr>
              <w:spacing w:before="120" w:line="240" w:lineRule="auto"/>
              <w:contextualSpacing/>
              <w:rPr>
                <w:rFonts w:cs="Segoe UI"/>
                <w:sz w:val="16"/>
                <w:szCs w:val="16"/>
              </w:rPr>
            </w:pPr>
            <w:r w:rsidRPr="00B42983">
              <w:rPr>
                <w:rFonts w:cs="Segoe UI"/>
                <w:sz w:val="16"/>
                <w:szCs w:val="16"/>
              </w:rPr>
              <w:t>Is current access and performance adequate? What about performance of data acquisition and refresh processes?</w:t>
            </w:r>
          </w:p>
        </w:tc>
        <w:tc>
          <w:tcPr>
            <w:tcW w:w="4819" w:type="dxa"/>
          </w:tcPr>
          <w:p w14:paraId="2DF7028E" w14:textId="77777777" w:rsidR="00B42983" w:rsidRPr="00F05244" w:rsidRDefault="00B42983"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bl>
    <w:p w14:paraId="27B49A8B" w14:textId="57557E51" w:rsidR="00904C28" w:rsidRPr="00904C28" w:rsidRDefault="00904C28" w:rsidP="00904C28">
      <w:pPr>
        <w:rPr>
          <w:rFonts w:ascii="Segoe UI Light" w:hAnsi="Segoe UI Light" w:cs="Segoe UI Light"/>
        </w:rPr>
      </w:pPr>
    </w:p>
    <w:p w14:paraId="7FF185A3" w14:textId="7C6096A8" w:rsidR="00FA7B4E" w:rsidRDefault="00904C28" w:rsidP="00B42983">
      <w:pPr>
        <w:pStyle w:val="Heading2"/>
        <w:rPr>
          <w:rFonts w:ascii="Segoe UI Light" w:hAnsi="Segoe UI Light" w:cs="Segoe UI Light"/>
        </w:rPr>
      </w:pPr>
      <w:bookmarkStart w:id="21" w:name="_Toc459157585"/>
      <w:r w:rsidRPr="00904C28">
        <w:rPr>
          <w:rFonts w:ascii="Segoe UI Light" w:hAnsi="Segoe UI Light" w:cs="Segoe UI Light"/>
        </w:rPr>
        <w:t>Organization</w:t>
      </w:r>
      <w:bookmarkEnd w:id="21"/>
    </w:p>
    <w:p w14:paraId="680520D9" w14:textId="0190E559" w:rsidR="00FA7B4E" w:rsidRDefault="00FA7B4E" w:rsidP="00FA7B4E">
      <w:pPr>
        <w:rPr>
          <w:rFonts w:ascii="Segoe UI Light" w:hAnsi="Segoe UI Light" w:cs="Segoe UI Light"/>
        </w:rPr>
      </w:pPr>
      <w:r w:rsidRPr="00FA7B4E">
        <w:rPr>
          <w:rFonts w:ascii="Segoe UI Light" w:hAnsi="Segoe UI Light" w:cs="Segoe UI Light"/>
        </w:rPr>
        <w:t xml:space="preserve">Organizational Assessment includes an examination of the existing organizational structure and identification of the roles and responsibilities of both IT and the business community that need to be addressed. </w:t>
      </w:r>
    </w:p>
    <w:p w14:paraId="0ED0D4E8" w14:textId="77777777" w:rsidR="00FA7B4E" w:rsidRDefault="00FA7B4E" w:rsidP="00FA7B4E">
      <w:pPr>
        <w:rPr>
          <w:rFonts w:ascii="Segoe UI Light" w:hAnsi="Segoe UI Light" w:cs="Segoe UI Light"/>
        </w:rPr>
      </w:pPr>
      <w:r w:rsidRPr="00FA7B4E">
        <w:rPr>
          <w:rFonts w:ascii="Segoe UI Light" w:hAnsi="Segoe UI Light" w:cs="Segoe UI Light"/>
        </w:rPr>
        <w:t>Among the key questions that organizational assessment addresses are:</w:t>
      </w:r>
    </w:p>
    <w:tbl>
      <w:tblPr>
        <w:tblStyle w:val="GridTable4-Accent3"/>
        <w:tblW w:w="9639" w:type="dxa"/>
        <w:tblLook w:val="04A0" w:firstRow="1" w:lastRow="0" w:firstColumn="1" w:lastColumn="0" w:noHBand="0" w:noVBand="1"/>
      </w:tblPr>
      <w:tblGrid>
        <w:gridCol w:w="4820"/>
        <w:gridCol w:w="4819"/>
      </w:tblGrid>
      <w:tr w:rsidR="009F6E5F" w:rsidRPr="00F05244" w14:paraId="4C96D1D4" w14:textId="77777777" w:rsidTr="00D566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bookmarkEnd w:id="8"/>
          <w:bookmarkEnd w:id="9"/>
          <w:bookmarkEnd w:id="10"/>
          <w:bookmarkEnd w:id="11"/>
          <w:p w14:paraId="3E1C5448" w14:textId="77777777" w:rsidR="009F6E5F" w:rsidRPr="00F05244" w:rsidRDefault="009F6E5F" w:rsidP="00D5660B">
            <w:pPr>
              <w:spacing w:before="120" w:line="240" w:lineRule="auto"/>
              <w:rPr>
                <w:sz w:val="16"/>
                <w:szCs w:val="22"/>
              </w:rPr>
            </w:pPr>
            <w:r w:rsidRPr="00F05244">
              <w:rPr>
                <w:sz w:val="16"/>
                <w:szCs w:val="22"/>
              </w:rPr>
              <w:t>Question</w:t>
            </w:r>
          </w:p>
        </w:tc>
        <w:tc>
          <w:tcPr>
            <w:tcW w:w="4819" w:type="dxa"/>
          </w:tcPr>
          <w:p w14:paraId="5FDA1650" w14:textId="77777777" w:rsidR="009F6E5F" w:rsidRPr="00F05244" w:rsidRDefault="009F6E5F" w:rsidP="00D5660B">
            <w:pPr>
              <w:spacing w:before="120" w:line="240" w:lineRule="auto"/>
              <w:cnfStyle w:val="100000000000" w:firstRow="1" w:lastRow="0" w:firstColumn="0" w:lastColumn="0" w:oddVBand="0" w:evenVBand="0" w:oddHBand="0" w:evenHBand="0" w:firstRowFirstColumn="0" w:firstRowLastColumn="0" w:lastRowFirstColumn="0" w:lastRowLastColumn="0"/>
              <w:rPr>
                <w:sz w:val="16"/>
                <w:szCs w:val="22"/>
              </w:rPr>
            </w:pPr>
            <w:r w:rsidRPr="00F05244">
              <w:rPr>
                <w:sz w:val="16"/>
                <w:szCs w:val="22"/>
              </w:rPr>
              <w:t>Response</w:t>
            </w:r>
          </w:p>
        </w:tc>
      </w:tr>
      <w:tr w:rsidR="009F6E5F" w:rsidRPr="00F05244" w14:paraId="72A003CC"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50FC98E4" w14:textId="4C9ADFBD" w:rsidR="009F6E5F" w:rsidRPr="00F05244" w:rsidRDefault="009F6E5F" w:rsidP="009F6E5F">
            <w:pPr>
              <w:spacing w:before="120" w:line="240" w:lineRule="auto"/>
              <w:rPr>
                <w:sz w:val="16"/>
                <w:szCs w:val="22"/>
              </w:rPr>
            </w:pPr>
            <w:r w:rsidRPr="009F6E5F">
              <w:rPr>
                <w:sz w:val="16"/>
                <w:szCs w:val="22"/>
              </w:rPr>
              <w:t>Have rol</w:t>
            </w:r>
            <w:r>
              <w:rPr>
                <w:sz w:val="16"/>
                <w:szCs w:val="22"/>
              </w:rPr>
              <w:t xml:space="preserve">es and responsibilities for each service </w:t>
            </w:r>
            <w:r w:rsidRPr="009F6E5F">
              <w:rPr>
                <w:sz w:val="16"/>
                <w:szCs w:val="22"/>
              </w:rPr>
              <w:t>been identified and documented?</w:t>
            </w:r>
          </w:p>
        </w:tc>
        <w:tc>
          <w:tcPr>
            <w:tcW w:w="4819" w:type="dxa"/>
          </w:tcPr>
          <w:p w14:paraId="05824BBB"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sz w:val="16"/>
                <w:szCs w:val="22"/>
              </w:rPr>
            </w:pPr>
          </w:p>
        </w:tc>
      </w:tr>
      <w:tr w:rsidR="009F6E5F" w:rsidRPr="00F05244" w14:paraId="2D3F7C4A"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7FBE9228" w14:textId="2548F1BE" w:rsidR="009F6E5F" w:rsidRPr="00F05244" w:rsidRDefault="009F6E5F" w:rsidP="009F6E5F">
            <w:pPr>
              <w:spacing w:before="120" w:line="240" w:lineRule="auto"/>
              <w:rPr>
                <w:sz w:val="16"/>
                <w:szCs w:val="22"/>
              </w:rPr>
            </w:pPr>
            <w:r w:rsidRPr="009F6E5F">
              <w:rPr>
                <w:sz w:val="16"/>
                <w:szCs w:val="22"/>
              </w:rPr>
              <w:t xml:space="preserve">Has ownership of </w:t>
            </w:r>
            <w:r>
              <w:rPr>
                <w:sz w:val="16"/>
                <w:szCs w:val="22"/>
              </w:rPr>
              <w:t>service used</w:t>
            </w:r>
            <w:r w:rsidRPr="009F6E5F">
              <w:rPr>
                <w:sz w:val="16"/>
                <w:szCs w:val="22"/>
              </w:rPr>
              <w:t xml:space="preserve"> been addressed from the perspective of strategic business objectives and direction setting? From the perspective of tactical enhancement and ongoing business needs? </w:t>
            </w:r>
            <w:r w:rsidRPr="009F6E5F">
              <w:rPr>
                <w:sz w:val="16"/>
                <w:szCs w:val="22"/>
              </w:rPr>
              <w:lastRenderedPageBreak/>
              <w:t>From perspectives of information management and technical support and responsibilities</w:t>
            </w:r>
            <w:r>
              <w:rPr>
                <w:sz w:val="16"/>
                <w:szCs w:val="22"/>
              </w:rPr>
              <w:t>?</w:t>
            </w:r>
          </w:p>
        </w:tc>
        <w:tc>
          <w:tcPr>
            <w:tcW w:w="4819" w:type="dxa"/>
          </w:tcPr>
          <w:p w14:paraId="4CF9FBD8"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sz w:val="16"/>
                <w:szCs w:val="22"/>
              </w:rPr>
            </w:pPr>
          </w:p>
        </w:tc>
      </w:tr>
      <w:tr w:rsidR="009F6E5F" w:rsidRPr="00F05244" w14:paraId="36B4B0FE"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778FEF28" w14:textId="618F1165" w:rsidR="009F6E5F" w:rsidRPr="00FA7B4E" w:rsidRDefault="009F6E5F" w:rsidP="00D5660B">
            <w:pPr>
              <w:spacing w:before="120" w:line="240" w:lineRule="auto"/>
              <w:rPr>
                <w:rFonts w:cs="Segoe UI"/>
                <w:b w:val="0"/>
                <w:bCs w:val="0"/>
                <w:sz w:val="16"/>
                <w:szCs w:val="16"/>
              </w:rPr>
            </w:pPr>
            <w:r w:rsidRPr="009F6E5F">
              <w:rPr>
                <w:sz w:val="16"/>
                <w:szCs w:val="22"/>
              </w:rPr>
              <w:t>Has the key issue of business/IT collaboration been directly articulated and addressed?</w:t>
            </w:r>
          </w:p>
        </w:tc>
        <w:tc>
          <w:tcPr>
            <w:tcW w:w="4819" w:type="dxa"/>
          </w:tcPr>
          <w:p w14:paraId="67D6CE49"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5CFDCA69"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4CF6DE62" w14:textId="1746EDC8" w:rsidR="009F6E5F" w:rsidRPr="00F05244" w:rsidRDefault="009F6E5F" w:rsidP="00D5660B">
            <w:pPr>
              <w:spacing w:before="120" w:line="240" w:lineRule="auto"/>
              <w:rPr>
                <w:sz w:val="16"/>
                <w:szCs w:val="22"/>
              </w:rPr>
            </w:pPr>
            <w:r w:rsidRPr="009F6E5F">
              <w:rPr>
                <w:sz w:val="16"/>
                <w:szCs w:val="22"/>
              </w:rPr>
              <w:t>Has the need for ongoing operational support and tuning, in parallel with continuing development, been considered?</w:t>
            </w:r>
          </w:p>
        </w:tc>
        <w:tc>
          <w:tcPr>
            <w:tcW w:w="4819" w:type="dxa"/>
          </w:tcPr>
          <w:p w14:paraId="35BE34D6"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r w:rsidR="009F6E5F" w:rsidRPr="00F05244" w14:paraId="218C1386" w14:textId="77777777" w:rsidTr="00D566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14:paraId="0F4B01BA" w14:textId="797F66FD" w:rsidR="009F6E5F" w:rsidRPr="00F05244" w:rsidRDefault="009F6E5F" w:rsidP="004E1315">
            <w:pPr>
              <w:spacing w:before="120" w:line="240" w:lineRule="auto"/>
              <w:rPr>
                <w:sz w:val="16"/>
                <w:szCs w:val="22"/>
              </w:rPr>
            </w:pPr>
            <w:r w:rsidRPr="009F6E5F">
              <w:rPr>
                <w:sz w:val="16"/>
                <w:szCs w:val="22"/>
              </w:rPr>
              <w:t xml:space="preserve">Has any structure been put in place for ongoing monitoring of </w:t>
            </w:r>
            <w:r w:rsidR="004E1315">
              <w:rPr>
                <w:sz w:val="16"/>
                <w:szCs w:val="22"/>
              </w:rPr>
              <w:t>the whole system</w:t>
            </w:r>
            <w:r w:rsidRPr="009F6E5F">
              <w:rPr>
                <w:sz w:val="16"/>
                <w:szCs w:val="22"/>
              </w:rPr>
              <w:t>, and for periodic assessments, as needed?</w:t>
            </w:r>
          </w:p>
        </w:tc>
        <w:tc>
          <w:tcPr>
            <w:tcW w:w="4819" w:type="dxa"/>
          </w:tcPr>
          <w:p w14:paraId="4B8DFF68" w14:textId="77777777" w:rsidR="009F6E5F" w:rsidRPr="00F05244" w:rsidRDefault="009F6E5F" w:rsidP="00D5660B">
            <w:pPr>
              <w:spacing w:before="120" w:line="240" w:lineRule="auto"/>
              <w:cnfStyle w:val="000000100000" w:firstRow="0" w:lastRow="0" w:firstColumn="0" w:lastColumn="0" w:oddVBand="0" w:evenVBand="0" w:oddHBand="1" w:evenHBand="0" w:firstRowFirstColumn="0" w:firstRowLastColumn="0" w:lastRowFirstColumn="0" w:lastRowLastColumn="0"/>
              <w:rPr>
                <w:rFonts w:cs="Segoe UI"/>
                <w:sz w:val="16"/>
                <w:szCs w:val="22"/>
              </w:rPr>
            </w:pPr>
          </w:p>
        </w:tc>
      </w:tr>
      <w:tr w:rsidR="009F6E5F" w:rsidRPr="00F05244" w14:paraId="61169323" w14:textId="77777777" w:rsidTr="00D5660B">
        <w:tc>
          <w:tcPr>
            <w:cnfStyle w:val="001000000000" w:firstRow="0" w:lastRow="0" w:firstColumn="1" w:lastColumn="0" w:oddVBand="0" w:evenVBand="0" w:oddHBand="0" w:evenHBand="0" w:firstRowFirstColumn="0" w:firstRowLastColumn="0" w:lastRowFirstColumn="0" w:lastRowLastColumn="0"/>
            <w:tcW w:w="4820" w:type="dxa"/>
          </w:tcPr>
          <w:p w14:paraId="15D5ADE2" w14:textId="6BE2F13C" w:rsidR="009F6E5F" w:rsidRPr="00F05244" w:rsidRDefault="004E1315" w:rsidP="00D5660B">
            <w:pPr>
              <w:spacing w:before="120" w:line="240" w:lineRule="auto"/>
              <w:contextualSpacing/>
              <w:rPr>
                <w:rFonts w:cs="Segoe UI"/>
                <w:sz w:val="16"/>
                <w:szCs w:val="16"/>
              </w:rPr>
            </w:pPr>
            <w:r w:rsidRPr="004E1315">
              <w:rPr>
                <w:rFonts w:cs="Segoe UI"/>
                <w:sz w:val="16"/>
                <w:szCs w:val="22"/>
              </w:rPr>
              <w:t>Are deliverables clearly identified?</w:t>
            </w:r>
          </w:p>
        </w:tc>
        <w:tc>
          <w:tcPr>
            <w:tcW w:w="4819" w:type="dxa"/>
          </w:tcPr>
          <w:p w14:paraId="417C8567" w14:textId="77777777" w:rsidR="009F6E5F" w:rsidRPr="00F05244" w:rsidRDefault="009F6E5F" w:rsidP="00D5660B">
            <w:pPr>
              <w:spacing w:before="120" w:line="240" w:lineRule="auto"/>
              <w:cnfStyle w:val="000000000000" w:firstRow="0" w:lastRow="0" w:firstColumn="0" w:lastColumn="0" w:oddVBand="0" w:evenVBand="0" w:oddHBand="0" w:evenHBand="0" w:firstRowFirstColumn="0" w:firstRowLastColumn="0" w:lastRowFirstColumn="0" w:lastRowLastColumn="0"/>
              <w:rPr>
                <w:rFonts w:cs="Segoe UI"/>
                <w:sz w:val="16"/>
                <w:szCs w:val="22"/>
              </w:rPr>
            </w:pPr>
          </w:p>
        </w:tc>
      </w:tr>
    </w:tbl>
    <w:p w14:paraId="354EDAB4" w14:textId="0DDA9276" w:rsidR="009D18B7" w:rsidRDefault="009D18B7" w:rsidP="002A2622">
      <w:pPr>
        <w:spacing w:after="160" w:line="259" w:lineRule="auto"/>
        <w:rPr>
          <w:rFonts w:hint="eastAsia"/>
          <w:lang w:eastAsia="zh-CN"/>
        </w:rPr>
      </w:pPr>
    </w:p>
    <w:p w14:paraId="05DBD627" w14:textId="77777777" w:rsidR="00FA397D" w:rsidRPr="00904C28" w:rsidRDefault="00FA397D" w:rsidP="00FA397D">
      <w:pPr>
        <w:rPr>
          <w:rFonts w:ascii="Segoe UI Light" w:hAnsi="Segoe UI Light" w:cs="Segoe UI Light"/>
        </w:rPr>
      </w:pPr>
    </w:p>
    <w:p w14:paraId="153176D6" w14:textId="25A8AB89" w:rsidR="003939AE" w:rsidRDefault="003939AE" w:rsidP="002A2622">
      <w:pPr>
        <w:spacing w:after="160" w:line="259" w:lineRule="auto"/>
      </w:pPr>
    </w:p>
    <w:p w14:paraId="170CF5B6" w14:textId="77777777" w:rsidR="003939AE" w:rsidRPr="00832AF8" w:rsidRDefault="003939AE" w:rsidP="003939AE">
      <w:pPr>
        <w:pStyle w:val="Heading1"/>
        <w:pageBreakBefore/>
      </w:pPr>
      <w:bookmarkStart w:id="22" w:name="_Toc429048222"/>
      <w:bookmarkStart w:id="23" w:name="_Toc429049945"/>
      <w:bookmarkStart w:id="24" w:name="_Toc459157586"/>
      <w:r w:rsidRPr="00832AF8">
        <w:lastRenderedPageBreak/>
        <w:t>Resources and Tools</w:t>
      </w:r>
      <w:bookmarkEnd w:id="22"/>
      <w:bookmarkEnd w:id="23"/>
      <w:bookmarkEnd w:id="24"/>
    </w:p>
    <w:p w14:paraId="52C97EA9" w14:textId="5E957DEA" w:rsidR="003939AE" w:rsidRDefault="003939AE" w:rsidP="003939AE">
      <w:pPr>
        <w:pStyle w:val="Heading3"/>
      </w:pPr>
      <w:bookmarkStart w:id="25" w:name="_Toc459157587"/>
      <w:r w:rsidRPr="003939AE">
        <w:t>Big data and analytics</w:t>
      </w:r>
      <w:bookmarkEnd w:id="25"/>
    </w:p>
    <w:p w14:paraId="25253D8B" w14:textId="5EAF6EAD" w:rsidR="003939AE" w:rsidRDefault="003939AE" w:rsidP="003939AE">
      <w:hyperlink r:id="rId23" w:history="1">
        <w:r w:rsidRPr="00821232">
          <w:rPr>
            <w:rStyle w:val="Hyperlink"/>
            <w:rFonts w:cstheme="minorBidi"/>
          </w:rPr>
          <w:t>https://azure.microsoft.com/en-gb/solutions/big-data/</w:t>
        </w:r>
      </w:hyperlink>
    </w:p>
    <w:p w14:paraId="6E86863B" w14:textId="77777777" w:rsidR="003939AE" w:rsidRPr="003939AE" w:rsidRDefault="003939AE" w:rsidP="003939AE">
      <w:pPr>
        <w:pStyle w:val="Heading3"/>
      </w:pPr>
      <w:bookmarkStart w:id="26" w:name="_Toc459157588"/>
      <w:r w:rsidRPr="003939AE">
        <w:t>Business intelligence</w:t>
      </w:r>
      <w:bookmarkEnd w:id="26"/>
    </w:p>
    <w:p w14:paraId="0990A49C" w14:textId="2BC78D3E" w:rsidR="003939AE" w:rsidRDefault="003939AE" w:rsidP="003939AE">
      <w:hyperlink r:id="rId24" w:history="1">
        <w:r w:rsidRPr="00821232">
          <w:rPr>
            <w:rStyle w:val="Hyperlink"/>
            <w:rFonts w:cstheme="minorBidi"/>
          </w:rPr>
          <w:t>https://azure.microsoft.com/en-us/solutions/business-intelligence/</w:t>
        </w:r>
      </w:hyperlink>
    </w:p>
    <w:p w14:paraId="0CBFB092" w14:textId="77777777" w:rsidR="00FB1B81" w:rsidRPr="00FB1B81" w:rsidRDefault="00FB1B81" w:rsidP="00FB1B81">
      <w:pPr>
        <w:pStyle w:val="Heading3"/>
      </w:pPr>
      <w:bookmarkStart w:id="27" w:name="_Toc459157589"/>
      <w:r w:rsidRPr="00FB1B81">
        <w:t>Data warehouse</w:t>
      </w:r>
      <w:bookmarkEnd w:id="27"/>
    </w:p>
    <w:p w14:paraId="1514FB0C" w14:textId="203096E0" w:rsidR="00FB1B81" w:rsidRDefault="00FB1B81" w:rsidP="003939AE">
      <w:hyperlink r:id="rId25" w:history="1">
        <w:r w:rsidRPr="00821232">
          <w:rPr>
            <w:rStyle w:val="Hyperlink"/>
            <w:rFonts w:cstheme="minorBidi"/>
          </w:rPr>
          <w:t>https://azure.microsoft.com/en-gb/solutions/data-warehouse/</w:t>
        </w:r>
      </w:hyperlink>
    </w:p>
    <w:p w14:paraId="53D7C84C" w14:textId="77777777" w:rsidR="003939AE" w:rsidRPr="003939AE" w:rsidRDefault="003939AE" w:rsidP="003939AE">
      <w:pPr>
        <w:pStyle w:val="Heading3"/>
      </w:pPr>
      <w:bookmarkStart w:id="28" w:name="_Toc459157590"/>
      <w:r w:rsidRPr="003939AE">
        <w:t>Remote monitoring with IoT</w:t>
      </w:r>
      <w:bookmarkEnd w:id="28"/>
    </w:p>
    <w:p w14:paraId="5FA7C011" w14:textId="69B2A2F3" w:rsidR="003939AE" w:rsidRDefault="003939AE" w:rsidP="003939AE">
      <w:hyperlink r:id="rId26" w:history="1">
        <w:r w:rsidRPr="00821232">
          <w:rPr>
            <w:rStyle w:val="Hyperlink"/>
            <w:rFonts w:cstheme="minorBidi"/>
          </w:rPr>
          <w:t>https://azure.microsoft.com/en-gb/solutions/remote-monitoring/</w:t>
        </w:r>
      </w:hyperlink>
    </w:p>
    <w:p w14:paraId="0F6BCD3E" w14:textId="77777777" w:rsidR="003939AE" w:rsidRPr="003939AE" w:rsidRDefault="003939AE" w:rsidP="003939AE">
      <w:pPr>
        <w:pStyle w:val="Heading3"/>
      </w:pPr>
      <w:bookmarkStart w:id="29" w:name="_Toc459157591"/>
      <w:r w:rsidRPr="003939AE">
        <w:t>Predictive maintenance with IoT</w:t>
      </w:r>
      <w:bookmarkEnd w:id="29"/>
    </w:p>
    <w:p w14:paraId="62F4BCAA" w14:textId="0B79B017" w:rsidR="003939AE" w:rsidRDefault="003939AE" w:rsidP="003939AE">
      <w:hyperlink r:id="rId27" w:history="1">
        <w:r w:rsidRPr="00821232">
          <w:rPr>
            <w:rStyle w:val="Hyperlink"/>
            <w:rFonts w:cstheme="minorBidi"/>
          </w:rPr>
          <w:t>https://azure.microsoft.com/en-gb/solutions/predictive-maintenance/</w:t>
        </w:r>
      </w:hyperlink>
    </w:p>
    <w:p w14:paraId="56651FCC" w14:textId="5B83551F" w:rsidR="009835BB" w:rsidRDefault="009835BB" w:rsidP="003939AE">
      <w:r w:rsidRPr="009835BB">
        <w:t>Microsoft Azure IoT Starter Kits</w:t>
      </w:r>
    </w:p>
    <w:p w14:paraId="17FD5785" w14:textId="15A6F388" w:rsidR="003939AE" w:rsidRDefault="009835BB" w:rsidP="003939AE">
      <w:r w:rsidRPr="009835BB">
        <w:t>Start innovating today with kits that include development boards that are ‘Azure Certified for IoT’, sensors and actuators. Simple user-friendly tutorials help you to seamlessly connect your devices to the cloud with Microsoft Azure IoT.</w:t>
      </w:r>
    </w:p>
    <w:p w14:paraId="40D96FF7" w14:textId="3DEEB226" w:rsidR="009835BB" w:rsidRDefault="009835BB" w:rsidP="003939AE">
      <w:hyperlink r:id="rId28" w:history="1">
        <w:r w:rsidRPr="00821232">
          <w:rPr>
            <w:rStyle w:val="Hyperlink"/>
            <w:rFonts w:cstheme="minorBidi"/>
          </w:rPr>
          <w:t>https://azure.microsoft.com/en-gb/develop/iot/starter-kits/</w:t>
        </w:r>
      </w:hyperlink>
    </w:p>
    <w:p w14:paraId="4D241AEA" w14:textId="763CE515" w:rsidR="009835BB" w:rsidRDefault="009835BB" w:rsidP="003939AE">
      <w:r w:rsidRPr="009835BB">
        <w:t>Related Azure services and Microsoft products</w:t>
      </w:r>
      <w:r>
        <w:t>(HDInsight, SQL Data Warehouse,</w:t>
      </w:r>
      <w:r w:rsidRPr="009835BB">
        <w:t xml:space="preserve"> </w:t>
      </w:r>
      <w:r>
        <w:t>Machine Learning)</w:t>
      </w:r>
    </w:p>
    <w:p w14:paraId="22D96D42" w14:textId="192D4959" w:rsidR="009835BB" w:rsidRDefault="009835BB" w:rsidP="003939AE">
      <w:hyperlink r:id="rId29" w:history="1">
        <w:r w:rsidRPr="00821232">
          <w:rPr>
            <w:rStyle w:val="Hyperlink"/>
            <w:rFonts w:cstheme="minorBidi"/>
          </w:rPr>
          <w:t>https://azure.microsoft.com/en-gb/services/hdinsight/</w:t>
        </w:r>
      </w:hyperlink>
    </w:p>
    <w:p w14:paraId="79639267" w14:textId="6F1B28EF" w:rsidR="009835BB" w:rsidRDefault="009835BB" w:rsidP="003939AE">
      <w:hyperlink r:id="rId30" w:history="1">
        <w:r w:rsidRPr="00821232">
          <w:rPr>
            <w:rStyle w:val="Hyperlink"/>
            <w:rFonts w:cstheme="minorBidi"/>
          </w:rPr>
          <w:t>https://azure.microsoft.com/en-gb/services/sql-data-warehouse/</w:t>
        </w:r>
      </w:hyperlink>
    </w:p>
    <w:p w14:paraId="0324C473" w14:textId="468B59AA" w:rsidR="009835BB" w:rsidRDefault="009835BB" w:rsidP="003939AE">
      <w:hyperlink r:id="rId31" w:history="1">
        <w:r w:rsidRPr="00821232">
          <w:rPr>
            <w:rStyle w:val="Hyperlink"/>
            <w:rFonts w:cstheme="minorBidi"/>
          </w:rPr>
          <w:t>https://azure.microsoft.com/en-gb/services/machine-learning/</w:t>
        </w:r>
      </w:hyperlink>
    </w:p>
    <w:p w14:paraId="1E4841FB" w14:textId="77777777" w:rsidR="009835BB" w:rsidRDefault="009835BB" w:rsidP="003939AE"/>
    <w:p w14:paraId="212E2164" w14:textId="77777777" w:rsidR="009835BB" w:rsidRPr="003939AE" w:rsidRDefault="009835BB" w:rsidP="003939AE"/>
    <w:sectPr w:rsidR="009835BB" w:rsidRPr="003939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1EDC0" w14:textId="77777777" w:rsidR="003A66F4" w:rsidRDefault="003A66F4" w:rsidP="00D45718">
      <w:pPr>
        <w:spacing w:after="0" w:line="240" w:lineRule="auto"/>
      </w:pPr>
      <w:r>
        <w:separator/>
      </w:r>
    </w:p>
  </w:endnote>
  <w:endnote w:type="continuationSeparator" w:id="0">
    <w:p w14:paraId="716CA5AF" w14:textId="77777777" w:rsidR="003A66F4" w:rsidRDefault="003A66F4" w:rsidP="00D45718">
      <w:pPr>
        <w:spacing w:after="0" w:line="240" w:lineRule="auto"/>
      </w:pPr>
      <w:r>
        <w:continuationSeparator/>
      </w:r>
    </w:p>
  </w:endnote>
  <w:endnote w:type="continuationNotice" w:id="1">
    <w:p w14:paraId="2764040C" w14:textId="77777777" w:rsidR="003A66F4" w:rsidRDefault="003A66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C3CF55" w14:textId="77777777" w:rsidR="003A66F4" w:rsidRDefault="003A66F4" w:rsidP="00D45718">
      <w:pPr>
        <w:spacing w:after="0" w:line="240" w:lineRule="auto"/>
      </w:pPr>
      <w:r>
        <w:separator/>
      </w:r>
    </w:p>
  </w:footnote>
  <w:footnote w:type="continuationSeparator" w:id="0">
    <w:p w14:paraId="6298635D" w14:textId="77777777" w:rsidR="003A66F4" w:rsidRDefault="003A66F4" w:rsidP="00D45718">
      <w:pPr>
        <w:spacing w:after="0" w:line="240" w:lineRule="auto"/>
      </w:pPr>
      <w:r>
        <w:continuationSeparator/>
      </w:r>
    </w:p>
  </w:footnote>
  <w:footnote w:type="continuationNotice" w:id="1">
    <w:p w14:paraId="372A5803" w14:textId="77777777" w:rsidR="003A66F4" w:rsidRDefault="003A66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3"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CCD4BB2"/>
    <w:multiLevelType w:val="hybridMultilevel"/>
    <w:tmpl w:val="5D921F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723B0D1F"/>
    <w:multiLevelType w:val="hybridMultilevel"/>
    <w:tmpl w:val="3E00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27"/>
  </w:num>
  <w:num w:numId="4">
    <w:abstractNumId w:val="10"/>
  </w:num>
  <w:num w:numId="5">
    <w:abstractNumId w:val="9"/>
  </w:num>
  <w:num w:numId="6">
    <w:abstractNumId w:val="6"/>
  </w:num>
  <w:num w:numId="7">
    <w:abstractNumId w:val="19"/>
  </w:num>
  <w:num w:numId="8">
    <w:abstractNumId w:val="14"/>
  </w:num>
  <w:num w:numId="9">
    <w:abstractNumId w:val="1"/>
  </w:num>
  <w:num w:numId="10">
    <w:abstractNumId w:val="16"/>
  </w:num>
  <w:num w:numId="11">
    <w:abstractNumId w:val="5"/>
  </w:num>
  <w:num w:numId="12">
    <w:abstractNumId w:val="25"/>
  </w:num>
  <w:num w:numId="13">
    <w:abstractNumId w:val="24"/>
  </w:num>
  <w:num w:numId="14">
    <w:abstractNumId w:val="0"/>
  </w:num>
  <w:num w:numId="15">
    <w:abstractNumId w:val="15"/>
  </w:num>
  <w:num w:numId="16">
    <w:abstractNumId w:val="11"/>
  </w:num>
  <w:num w:numId="17">
    <w:abstractNumId w:val="3"/>
  </w:num>
  <w:num w:numId="18">
    <w:abstractNumId w:val="7"/>
  </w:num>
  <w:num w:numId="19">
    <w:abstractNumId w:val="2"/>
  </w:num>
  <w:num w:numId="20">
    <w:abstractNumId w:val="4"/>
  </w:num>
  <w:num w:numId="21">
    <w:abstractNumId w:val="13"/>
  </w:num>
  <w:num w:numId="22">
    <w:abstractNumId w:val="23"/>
  </w:num>
  <w:num w:numId="23">
    <w:abstractNumId w:val="20"/>
  </w:num>
  <w:num w:numId="24">
    <w:abstractNumId w:val="18"/>
  </w:num>
  <w:num w:numId="25">
    <w:abstractNumId w:val="17"/>
  </w:num>
  <w:num w:numId="26">
    <w:abstractNumId w:val="26"/>
  </w:num>
  <w:num w:numId="27">
    <w:abstractNumId w:val="12"/>
  </w:num>
  <w:num w:numId="28">
    <w:abstractNumId w:val="21"/>
  </w:num>
  <w:num w:numId="29">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16698"/>
    <w:rsid w:val="00017CF8"/>
    <w:rsid w:val="000364C5"/>
    <w:rsid w:val="000669A7"/>
    <w:rsid w:val="00073A02"/>
    <w:rsid w:val="00073A23"/>
    <w:rsid w:val="00087283"/>
    <w:rsid w:val="000A04E5"/>
    <w:rsid w:val="000B11AB"/>
    <w:rsid w:val="000C42A9"/>
    <w:rsid w:val="000F1B2B"/>
    <w:rsid w:val="000F3AB2"/>
    <w:rsid w:val="00112DFF"/>
    <w:rsid w:val="00114EB5"/>
    <w:rsid w:val="001229B4"/>
    <w:rsid w:val="00123991"/>
    <w:rsid w:val="0014392B"/>
    <w:rsid w:val="00144D67"/>
    <w:rsid w:val="001548C5"/>
    <w:rsid w:val="00155EA2"/>
    <w:rsid w:val="001579B5"/>
    <w:rsid w:val="00167594"/>
    <w:rsid w:val="0019534A"/>
    <w:rsid w:val="001B3193"/>
    <w:rsid w:val="001C4BD6"/>
    <w:rsid w:val="001C56FA"/>
    <w:rsid w:val="001C7AF6"/>
    <w:rsid w:val="001D4A7C"/>
    <w:rsid w:val="001D5355"/>
    <w:rsid w:val="001E1420"/>
    <w:rsid w:val="001E696D"/>
    <w:rsid w:val="001F6FA8"/>
    <w:rsid w:val="00207C68"/>
    <w:rsid w:val="0023582D"/>
    <w:rsid w:val="00242B88"/>
    <w:rsid w:val="0027113C"/>
    <w:rsid w:val="002921BD"/>
    <w:rsid w:val="002A2622"/>
    <w:rsid w:val="002A4C32"/>
    <w:rsid w:val="002A522D"/>
    <w:rsid w:val="002A53BE"/>
    <w:rsid w:val="002B56EF"/>
    <w:rsid w:val="002C0596"/>
    <w:rsid w:val="002D66BC"/>
    <w:rsid w:val="00311230"/>
    <w:rsid w:val="003258B2"/>
    <w:rsid w:val="00336ABE"/>
    <w:rsid w:val="00344743"/>
    <w:rsid w:val="003702C0"/>
    <w:rsid w:val="00381E87"/>
    <w:rsid w:val="00386D20"/>
    <w:rsid w:val="003939AE"/>
    <w:rsid w:val="00397ECA"/>
    <w:rsid w:val="003A4107"/>
    <w:rsid w:val="003A66F4"/>
    <w:rsid w:val="003B24A3"/>
    <w:rsid w:val="003C7C21"/>
    <w:rsid w:val="003F68A0"/>
    <w:rsid w:val="004147C3"/>
    <w:rsid w:val="00416517"/>
    <w:rsid w:val="004256AA"/>
    <w:rsid w:val="00440204"/>
    <w:rsid w:val="004420D9"/>
    <w:rsid w:val="0044582E"/>
    <w:rsid w:val="00450455"/>
    <w:rsid w:val="00452F95"/>
    <w:rsid w:val="00475B3A"/>
    <w:rsid w:val="00483E78"/>
    <w:rsid w:val="004944D9"/>
    <w:rsid w:val="004B28E0"/>
    <w:rsid w:val="004C725E"/>
    <w:rsid w:val="004C79EE"/>
    <w:rsid w:val="004D79C1"/>
    <w:rsid w:val="004E1315"/>
    <w:rsid w:val="004E4CE9"/>
    <w:rsid w:val="00500F7D"/>
    <w:rsid w:val="00505FE6"/>
    <w:rsid w:val="005126A2"/>
    <w:rsid w:val="00513343"/>
    <w:rsid w:val="005159BC"/>
    <w:rsid w:val="00527869"/>
    <w:rsid w:val="0053415D"/>
    <w:rsid w:val="00561B78"/>
    <w:rsid w:val="00571ADD"/>
    <w:rsid w:val="00585080"/>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97F8D"/>
    <w:rsid w:val="006A5D80"/>
    <w:rsid w:val="006C5C4D"/>
    <w:rsid w:val="006D1AF0"/>
    <w:rsid w:val="006F6859"/>
    <w:rsid w:val="006F7D23"/>
    <w:rsid w:val="00704125"/>
    <w:rsid w:val="007318F6"/>
    <w:rsid w:val="007325F6"/>
    <w:rsid w:val="00745488"/>
    <w:rsid w:val="007606D2"/>
    <w:rsid w:val="00767C1C"/>
    <w:rsid w:val="00770E8E"/>
    <w:rsid w:val="00777AC4"/>
    <w:rsid w:val="007C5D99"/>
    <w:rsid w:val="007D29F9"/>
    <w:rsid w:val="007D750F"/>
    <w:rsid w:val="007E694B"/>
    <w:rsid w:val="00803817"/>
    <w:rsid w:val="00821B5F"/>
    <w:rsid w:val="00822920"/>
    <w:rsid w:val="008250DD"/>
    <w:rsid w:val="0083082A"/>
    <w:rsid w:val="0083605E"/>
    <w:rsid w:val="00853FE0"/>
    <w:rsid w:val="0086600F"/>
    <w:rsid w:val="00894F9F"/>
    <w:rsid w:val="008E53D0"/>
    <w:rsid w:val="008E7BA7"/>
    <w:rsid w:val="00901282"/>
    <w:rsid w:val="00902362"/>
    <w:rsid w:val="00904C28"/>
    <w:rsid w:val="009123BB"/>
    <w:rsid w:val="00916F32"/>
    <w:rsid w:val="00932D91"/>
    <w:rsid w:val="009353A6"/>
    <w:rsid w:val="009376B6"/>
    <w:rsid w:val="00964BB5"/>
    <w:rsid w:val="00970F0A"/>
    <w:rsid w:val="0097286C"/>
    <w:rsid w:val="009835BB"/>
    <w:rsid w:val="009842E2"/>
    <w:rsid w:val="00990361"/>
    <w:rsid w:val="009A7F1B"/>
    <w:rsid w:val="009B14A1"/>
    <w:rsid w:val="009B47FF"/>
    <w:rsid w:val="009B55C0"/>
    <w:rsid w:val="009C03C0"/>
    <w:rsid w:val="009C67BF"/>
    <w:rsid w:val="009D18B7"/>
    <w:rsid w:val="009E26AE"/>
    <w:rsid w:val="009E3AB6"/>
    <w:rsid w:val="009E47E0"/>
    <w:rsid w:val="009F6E5F"/>
    <w:rsid w:val="00A070E5"/>
    <w:rsid w:val="00A16F73"/>
    <w:rsid w:val="00A2674D"/>
    <w:rsid w:val="00A35355"/>
    <w:rsid w:val="00A441A9"/>
    <w:rsid w:val="00A76550"/>
    <w:rsid w:val="00A81D2D"/>
    <w:rsid w:val="00A96BC7"/>
    <w:rsid w:val="00AB31BD"/>
    <w:rsid w:val="00AE2F9E"/>
    <w:rsid w:val="00AF1986"/>
    <w:rsid w:val="00AF1C69"/>
    <w:rsid w:val="00AF2BD2"/>
    <w:rsid w:val="00B016AF"/>
    <w:rsid w:val="00B018EC"/>
    <w:rsid w:val="00B06C85"/>
    <w:rsid w:val="00B24055"/>
    <w:rsid w:val="00B34A8C"/>
    <w:rsid w:val="00B42983"/>
    <w:rsid w:val="00B42DC9"/>
    <w:rsid w:val="00B462F1"/>
    <w:rsid w:val="00B47017"/>
    <w:rsid w:val="00B71D18"/>
    <w:rsid w:val="00B80D9F"/>
    <w:rsid w:val="00B94FBE"/>
    <w:rsid w:val="00B96B17"/>
    <w:rsid w:val="00B97B3C"/>
    <w:rsid w:val="00BC3010"/>
    <w:rsid w:val="00BC6A6A"/>
    <w:rsid w:val="00BD2DA5"/>
    <w:rsid w:val="00BD561E"/>
    <w:rsid w:val="00BE10A5"/>
    <w:rsid w:val="00BF1745"/>
    <w:rsid w:val="00BF38F1"/>
    <w:rsid w:val="00BF4BD3"/>
    <w:rsid w:val="00C03ABC"/>
    <w:rsid w:val="00C13DC9"/>
    <w:rsid w:val="00C242D2"/>
    <w:rsid w:val="00C2658C"/>
    <w:rsid w:val="00C3037C"/>
    <w:rsid w:val="00C31CCE"/>
    <w:rsid w:val="00C35963"/>
    <w:rsid w:val="00C42641"/>
    <w:rsid w:val="00C46FD3"/>
    <w:rsid w:val="00C47941"/>
    <w:rsid w:val="00C47F48"/>
    <w:rsid w:val="00C67913"/>
    <w:rsid w:val="00C71DBF"/>
    <w:rsid w:val="00CA1A32"/>
    <w:rsid w:val="00CA1B33"/>
    <w:rsid w:val="00CA4252"/>
    <w:rsid w:val="00CC0C46"/>
    <w:rsid w:val="00CD0DC7"/>
    <w:rsid w:val="00CF69FF"/>
    <w:rsid w:val="00CF7353"/>
    <w:rsid w:val="00D00C25"/>
    <w:rsid w:val="00D0547F"/>
    <w:rsid w:val="00D126C5"/>
    <w:rsid w:val="00D279E9"/>
    <w:rsid w:val="00D45718"/>
    <w:rsid w:val="00D54690"/>
    <w:rsid w:val="00D561C6"/>
    <w:rsid w:val="00D6499E"/>
    <w:rsid w:val="00D73B9A"/>
    <w:rsid w:val="00D855B9"/>
    <w:rsid w:val="00D96D14"/>
    <w:rsid w:val="00DA6E55"/>
    <w:rsid w:val="00DC2242"/>
    <w:rsid w:val="00E57F14"/>
    <w:rsid w:val="00E621F2"/>
    <w:rsid w:val="00E76DA8"/>
    <w:rsid w:val="00E81560"/>
    <w:rsid w:val="00E904B4"/>
    <w:rsid w:val="00EE4C32"/>
    <w:rsid w:val="00EF6C90"/>
    <w:rsid w:val="00F05244"/>
    <w:rsid w:val="00F12714"/>
    <w:rsid w:val="00F23061"/>
    <w:rsid w:val="00F2757F"/>
    <w:rsid w:val="00F438B1"/>
    <w:rsid w:val="00F44E52"/>
    <w:rsid w:val="00F54520"/>
    <w:rsid w:val="00F55B26"/>
    <w:rsid w:val="00F961EE"/>
    <w:rsid w:val="00FA397D"/>
    <w:rsid w:val="00FA7B4E"/>
    <w:rsid w:val="00FB1B81"/>
    <w:rsid w:val="00FB7617"/>
    <w:rsid w:val="00FC0352"/>
    <w:rsid w:val="00FC454C"/>
    <w:rsid w:val="00FE0CBD"/>
    <w:rsid w:val="00FF69F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9835BB"/>
    <w:pPr>
      <w:tabs>
        <w:tab w:val="right" w:leader="dot" w:pos="9344"/>
      </w:tabs>
      <w:spacing w:before="280" w:after="0" w:line="280" w:lineRule="atLeast"/>
    </w:pPr>
    <w:rPr>
      <w:rFonts w:ascii="Arial" w:eastAsia="Batang" w:hAnsi="Arial" w:cs="Arial"/>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 w:type="table" w:customStyle="1" w:styleId="TablaMicrosoftServicios1">
    <w:name w:val="Tabla Microsoft Servicios1"/>
    <w:basedOn w:val="TableNormal"/>
    <w:next w:val="TableGrid"/>
    <w:uiPriority w:val="39"/>
    <w:rsid w:val="00F05244"/>
    <w:pPr>
      <w:spacing w:after="0" w:line="240" w:lineRule="auto"/>
    </w:pPr>
    <w:rPr>
      <w:rFonts w:ascii="Segoe UI" w:eastAsiaTheme="minorEastAsia" w:hAnsi="Segoe UI"/>
      <w:sz w:val="16"/>
      <w:lang w:val="en-US"/>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TableListBullet">
    <w:name w:val="Table List Bullet"/>
    <w:basedOn w:val="Normal"/>
    <w:uiPriority w:val="4"/>
    <w:qFormat/>
    <w:rsid w:val="00F05244"/>
    <w:pPr>
      <w:numPr>
        <w:numId w:val="27"/>
      </w:numPr>
      <w:spacing w:before="60" w:line="240" w:lineRule="auto"/>
      <w:ind w:left="317" w:hanging="187"/>
      <w:contextualSpacing/>
    </w:pPr>
    <w:rPr>
      <w:rFonts w:ascii="Segoe UI" w:hAnsi="Segoe UI"/>
      <w:sz w:val="16"/>
      <w:szCs w:val="16"/>
    </w:rPr>
  </w:style>
  <w:style w:type="table" w:styleId="TableGridLight">
    <w:name w:val="Grid Table Light"/>
    <w:basedOn w:val="TableNormal"/>
    <w:uiPriority w:val="40"/>
    <w:rsid w:val="003A41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41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4633">
      <w:bodyDiv w:val="1"/>
      <w:marLeft w:val="0"/>
      <w:marRight w:val="0"/>
      <w:marTop w:val="0"/>
      <w:marBottom w:val="0"/>
      <w:divBdr>
        <w:top w:val="none" w:sz="0" w:space="0" w:color="auto"/>
        <w:left w:val="none" w:sz="0" w:space="0" w:color="auto"/>
        <w:bottom w:val="none" w:sz="0" w:space="0" w:color="auto"/>
        <w:right w:val="none" w:sz="0" w:space="0" w:color="auto"/>
      </w:divBdr>
    </w:div>
    <w:div w:id="50933365">
      <w:bodyDiv w:val="1"/>
      <w:marLeft w:val="0"/>
      <w:marRight w:val="0"/>
      <w:marTop w:val="0"/>
      <w:marBottom w:val="0"/>
      <w:divBdr>
        <w:top w:val="none" w:sz="0" w:space="0" w:color="auto"/>
        <w:left w:val="none" w:sz="0" w:space="0" w:color="auto"/>
        <w:bottom w:val="none" w:sz="0" w:space="0" w:color="auto"/>
        <w:right w:val="none" w:sz="0" w:space="0" w:color="auto"/>
      </w:divBdr>
    </w:div>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11873">
      <w:bodyDiv w:val="1"/>
      <w:marLeft w:val="0"/>
      <w:marRight w:val="0"/>
      <w:marTop w:val="0"/>
      <w:marBottom w:val="0"/>
      <w:divBdr>
        <w:top w:val="none" w:sz="0" w:space="0" w:color="auto"/>
        <w:left w:val="none" w:sz="0" w:space="0" w:color="auto"/>
        <w:bottom w:val="none" w:sz="0" w:space="0" w:color="auto"/>
        <w:right w:val="none" w:sz="0" w:space="0" w:color="auto"/>
      </w:divBdr>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52">
      <w:bodyDiv w:val="1"/>
      <w:marLeft w:val="0"/>
      <w:marRight w:val="0"/>
      <w:marTop w:val="0"/>
      <w:marBottom w:val="0"/>
      <w:divBdr>
        <w:top w:val="none" w:sz="0" w:space="0" w:color="auto"/>
        <w:left w:val="none" w:sz="0" w:space="0" w:color="auto"/>
        <w:bottom w:val="none" w:sz="0" w:space="0" w:color="auto"/>
        <w:right w:val="none" w:sz="0" w:space="0" w:color="auto"/>
      </w:divBdr>
    </w:div>
    <w:div w:id="378941152">
      <w:bodyDiv w:val="1"/>
      <w:marLeft w:val="0"/>
      <w:marRight w:val="0"/>
      <w:marTop w:val="0"/>
      <w:marBottom w:val="0"/>
      <w:divBdr>
        <w:top w:val="none" w:sz="0" w:space="0" w:color="auto"/>
        <w:left w:val="none" w:sz="0" w:space="0" w:color="auto"/>
        <w:bottom w:val="none" w:sz="0" w:space="0" w:color="auto"/>
        <w:right w:val="none" w:sz="0" w:space="0" w:color="auto"/>
      </w:divBdr>
    </w:div>
    <w:div w:id="424763530">
      <w:bodyDiv w:val="1"/>
      <w:marLeft w:val="0"/>
      <w:marRight w:val="0"/>
      <w:marTop w:val="0"/>
      <w:marBottom w:val="0"/>
      <w:divBdr>
        <w:top w:val="none" w:sz="0" w:space="0" w:color="auto"/>
        <w:left w:val="none" w:sz="0" w:space="0" w:color="auto"/>
        <w:bottom w:val="none" w:sz="0" w:space="0" w:color="auto"/>
        <w:right w:val="none" w:sz="0" w:space="0" w:color="auto"/>
      </w:divBdr>
    </w:div>
    <w:div w:id="428233125">
      <w:bodyDiv w:val="1"/>
      <w:marLeft w:val="0"/>
      <w:marRight w:val="0"/>
      <w:marTop w:val="0"/>
      <w:marBottom w:val="0"/>
      <w:divBdr>
        <w:top w:val="none" w:sz="0" w:space="0" w:color="auto"/>
        <w:left w:val="none" w:sz="0" w:space="0" w:color="auto"/>
        <w:bottom w:val="none" w:sz="0" w:space="0" w:color="auto"/>
        <w:right w:val="none" w:sz="0" w:space="0" w:color="auto"/>
      </w:divBdr>
    </w:div>
    <w:div w:id="432018313">
      <w:bodyDiv w:val="1"/>
      <w:marLeft w:val="0"/>
      <w:marRight w:val="0"/>
      <w:marTop w:val="0"/>
      <w:marBottom w:val="0"/>
      <w:divBdr>
        <w:top w:val="none" w:sz="0" w:space="0" w:color="auto"/>
        <w:left w:val="none" w:sz="0" w:space="0" w:color="auto"/>
        <w:bottom w:val="none" w:sz="0" w:space="0" w:color="auto"/>
        <w:right w:val="none" w:sz="0" w:space="0" w:color="auto"/>
      </w:divBdr>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8396">
      <w:bodyDiv w:val="1"/>
      <w:marLeft w:val="0"/>
      <w:marRight w:val="0"/>
      <w:marTop w:val="0"/>
      <w:marBottom w:val="0"/>
      <w:divBdr>
        <w:top w:val="none" w:sz="0" w:space="0" w:color="auto"/>
        <w:left w:val="none" w:sz="0" w:space="0" w:color="auto"/>
        <w:bottom w:val="none" w:sz="0" w:space="0" w:color="auto"/>
        <w:right w:val="none" w:sz="0" w:space="0" w:color="auto"/>
      </w:divBdr>
    </w:div>
    <w:div w:id="695740901">
      <w:bodyDiv w:val="1"/>
      <w:marLeft w:val="0"/>
      <w:marRight w:val="0"/>
      <w:marTop w:val="0"/>
      <w:marBottom w:val="0"/>
      <w:divBdr>
        <w:top w:val="none" w:sz="0" w:space="0" w:color="auto"/>
        <w:left w:val="none" w:sz="0" w:space="0" w:color="auto"/>
        <w:bottom w:val="none" w:sz="0" w:space="0" w:color="auto"/>
        <w:right w:val="none" w:sz="0" w:space="0" w:color="auto"/>
      </w:divBdr>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602">
      <w:bodyDiv w:val="1"/>
      <w:marLeft w:val="0"/>
      <w:marRight w:val="0"/>
      <w:marTop w:val="0"/>
      <w:marBottom w:val="0"/>
      <w:divBdr>
        <w:top w:val="none" w:sz="0" w:space="0" w:color="auto"/>
        <w:left w:val="none" w:sz="0" w:space="0" w:color="auto"/>
        <w:bottom w:val="none" w:sz="0" w:space="0" w:color="auto"/>
        <w:right w:val="none" w:sz="0" w:space="0" w:color="auto"/>
      </w:divBdr>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776948590">
      <w:bodyDiv w:val="1"/>
      <w:marLeft w:val="0"/>
      <w:marRight w:val="0"/>
      <w:marTop w:val="0"/>
      <w:marBottom w:val="0"/>
      <w:divBdr>
        <w:top w:val="none" w:sz="0" w:space="0" w:color="auto"/>
        <w:left w:val="none" w:sz="0" w:space="0" w:color="auto"/>
        <w:bottom w:val="none" w:sz="0" w:space="0" w:color="auto"/>
        <w:right w:val="none" w:sz="0" w:space="0" w:color="auto"/>
      </w:divBdr>
    </w:div>
    <w:div w:id="796415209">
      <w:bodyDiv w:val="1"/>
      <w:marLeft w:val="0"/>
      <w:marRight w:val="0"/>
      <w:marTop w:val="0"/>
      <w:marBottom w:val="0"/>
      <w:divBdr>
        <w:top w:val="none" w:sz="0" w:space="0" w:color="auto"/>
        <w:left w:val="none" w:sz="0" w:space="0" w:color="auto"/>
        <w:bottom w:val="none" w:sz="0" w:space="0" w:color="auto"/>
        <w:right w:val="none" w:sz="0" w:space="0" w:color="auto"/>
      </w:divBdr>
    </w:div>
    <w:div w:id="809327556">
      <w:bodyDiv w:val="1"/>
      <w:marLeft w:val="0"/>
      <w:marRight w:val="0"/>
      <w:marTop w:val="0"/>
      <w:marBottom w:val="0"/>
      <w:divBdr>
        <w:top w:val="none" w:sz="0" w:space="0" w:color="auto"/>
        <w:left w:val="none" w:sz="0" w:space="0" w:color="auto"/>
        <w:bottom w:val="none" w:sz="0" w:space="0" w:color="auto"/>
        <w:right w:val="none" w:sz="0" w:space="0" w:color="auto"/>
      </w:divBdr>
    </w:div>
    <w:div w:id="812213075">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977769">
      <w:bodyDiv w:val="1"/>
      <w:marLeft w:val="0"/>
      <w:marRight w:val="0"/>
      <w:marTop w:val="0"/>
      <w:marBottom w:val="0"/>
      <w:divBdr>
        <w:top w:val="none" w:sz="0" w:space="0" w:color="auto"/>
        <w:left w:val="none" w:sz="0" w:space="0" w:color="auto"/>
        <w:bottom w:val="none" w:sz="0" w:space="0" w:color="auto"/>
        <w:right w:val="none" w:sz="0" w:space="0" w:color="auto"/>
      </w:divBdr>
    </w:div>
    <w:div w:id="897785198">
      <w:bodyDiv w:val="1"/>
      <w:marLeft w:val="0"/>
      <w:marRight w:val="0"/>
      <w:marTop w:val="0"/>
      <w:marBottom w:val="0"/>
      <w:divBdr>
        <w:top w:val="none" w:sz="0" w:space="0" w:color="auto"/>
        <w:left w:val="none" w:sz="0" w:space="0" w:color="auto"/>
        <w:bottom w:val="none" w:sz="0" w:space="0" w:color="auto"/>
        <w:right w:val="none" w:sz="0" w:space="0" w:color="auto"/>
      </w:divBdr>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7377019">
      <w:bodyDiv w:val="1"/>
      <w:marLeft w:val="0"/>
      <w:marRight w:val="0"/>
      <w:marTop w:val="0"/>
      <w:marBottom w:val="0"/>
      <w:divBdr>
        <w:top w:val="none" w:sz="0" w:space="0" w:color="auto"/>
        <w:left w:val="none" w:sz="0" w:space="0" w:color="auto"/>
        <w:bottom w:val="none" w:sz="0" w:space="0" w:color="auto"/>
        <w:right w:val="none" w:sz="0" w:space="0" w:color="auto"/>
      </w:divBdr>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694339">
      <w:bodyDiv w:val="1"/>
      <w:marLeft w:val="0"/>
      <w:marRight w:val="0"/>
      <w:marTop w:val="0"/>
      <w:marBottom w:val="0"/>
      <w:divBdr>
        <w:top w:val="none" w:sz="0" w:space="0" w:color="auto"/>
        <w:left w:val="none" w:sz="0" w:space="0" w:color="auto"/>
        <w:bottom w:val="none" w:sz="0" w:space="0" w:color="auto"/>
        <w:right w:val="none" w:sz="0" w:space="0" w:color="auto"/>
      </w:divBdr>
    </w:div>
    <w:div w:id="1145394780">
      <w:bodyDiv w:val="1"/>
      <w:marLeft w:val="0"/>
      <w:marRight w:val="0"/>
      <w:marTop w:val="0"/>
      <w:marBottom w:val="0"/>
      <w:divBdr>
        <w:top w:val="none" w:sz="0" w:space="0" w:color="auto"/>
        <w:left w:val="none" w:sz="0" w:space="0" w:color="auto"/>
        <w:bottom w:val="none" w:sz="0" w:space="0" w:color="auto"/>
        <w:right w:val="none" w:sz="0" w:space="0" w:color="auto"/>
      </w:divBdr>
    </w:div>
    <w:div w:id="1230116069">
      <w:bodyDiv w:val="1"/>
      <w:marLeft w:val="0"/>
      <w:marRight w:val="0"/>
      <w:marTop w:val="0"/>
      <w:marBottom w:val="0"/>
      <w:divBdr>
        <w:top w:val="none" w:sz="0" w:space="0" w:color="auto"/>
        <w:left w:val="none" w:sz="0" w:space="0" w:color="auto"/>
        <w:bottom w:val="none" w:sz="0" w:space="0" w:color="auto"/>
        <w:right w:val="none" w:sz="0" w:space="0" w:color="auto"/>
      </w:divBdr>
    </w:div>
    <w:div w:id="1251886914">
      <w:bodyDiv w:val="1"/>
      <w:marLeft w:val="0"/>
      <w:marRight w:val="0"/>
      <w:marTop w:val="0"/>
      <w:marBottom w:val="0"/>
      <w:divBdr>
        <w:top w:val="none" w:sz="0" w:space="0" w:color="auto"/>
        <w:left w:val="none" w:sz="0" w:space="0" w:color="auto"/>
        <w:bottom w:val="none" w:sz="0" w:space="0" w:color="auto"/>
        <w:right w:val="none" w:sz="0" w:space="0" w:color="auto"/>
      </w:divBdr>
    </w:div>
    <w:div w:id="1288586746">
      <w:bodyDiv w:val="1"/>
      <w:marLeft w:val="0"/>
      <w:marRight w:val="0"/>
      <w:marTop w:val="0"/>
      <w:marBottom w:val="0"/>
      <w:divBdr>
        <w:top w:val="none" w:sz="0" w:space="0" w:color="auto"/>
        <w:left w:val="none" w:sz="0" w:space="0" w:color="auto"/>
        <w:bottom w:val="none" w:sz="0" w:space="0" w:color="auto"/>
        <w:right w:val="none" w:sz="0" w:space="0" w:color="auto"/>
      </w:divBdr>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3655061">
      <w:bodyDiv w:val="1"/>
      <w:marLeft w:val="0"/>
      <w:marRight w:val="0"/>
      <w:marTop w:val="0"/>
      <w:marBottom w:val="0"/>
      <w:divBdr>
        <w:top w:val="none" w:sz="0" w:space="0" w:color="auto"/>
        <w:left w:val="none" w:sz="0" w:space="0" w:color="auto"/>
        <w:bottom w:val="none" w:sz="0" w:space="0" w:color="auto"/>
        <w:right w:val="none" w:sz="0" w:space="0" w:color="auto"/>
      </w:divBdr>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332246">
      <w:bodyDiv w:val="1"/>
      <w:marLeft w:val="0"/>
      <w:marRight w:val="0"/>
      <w:marTop w:val="0"/>
      <w:marBottom w:val="0"/>
      <w:divBdr>
        <w:top w:val="none" w:sz="0" w:space="0" w:color="auto"/>
        <w:left w:val="none" w:sz="0" w:space="0" w:color="auto"/>
        <w:bottom w:val="none" w:sz="0" w:space="0" w:color="auto"/>
        <w:right w:val="none" w:sz="0" w:space="0" w:color="auto"/>
      </w:divBdr>
    </w:div>
    <w:div w:id="1379892168">
      <w:bodyDiv w:val="1"/>
      <w:marLeft w:val="0"/>
      <w:marRight w:val="0"/>
      <w:marTop w:val="0"/>
      <w:marBottom w:val="0"/>
      <w:divBdr>
        <w:top w:val="none" w:sz="0" w:space="0" w:color="auto"/>
        <w:left w:val="none" w:sz="0" w:space="0" w:color="auto"/>
        <w:bottom w:val="none" w:sz="0" w:space="0" w:color="auto"/>
        <w:right w:val="none" w:sz="0" w:space="0" w:color="auto"/>
      </w:divBdr>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552305195">
      <w:bodyDiv w:val="1"/>
      <w:marLeft w:val="0"/>
      <w:marRight w:val="0"/>
      <w:marTop w:val="0"/>
      <w:marBottom w:val="0"/>
      <w:divBdr>
        <w:top w:val="none" w:sz="0" w:space="0" w:color="auto"/>
        <w:left w:val="none" w:sz="0" w:space="0" w:color="auto"/>
        <w:bottom w:val="none" w:sz="0" w:space="0" w:color="auto"/>
        <w:right w:val="none" w:sz="0" w:space="0" w:color="auto"/>
      </w:divBdr>
    </w:div>
    <w:div w:id="1582325085">
      <w:bodyDiv w:val="1"/>
      <w:marLeft w:val="0"/>
      <w:marRight w:val="0"/>
      <w:marTop w:val="0"/>
      <w:marBottom w:val="0"/>
      <w:divBdr>
        <w:top w:val="none" w:sz="0" w:space="0" w:color="auto"/>
        <w:left w:val="none" w:sz="0" w:space="0" w:color="auto"/>
        <w:bottom w:val="none" w:sz="0" w:space="0" w:color="auto"/>
        <w:right w:val="none" w:sz="0" w:space="0" w:color="auto"/>
      </w:divBdr>
    </w:div>
    <w:div w:id="1597135560">
      <w:bodyDiv w:val="1"/>
      <w:marLeft w:val="0"/>
      <w:marRight w:val="0"/>
      <w:marTop w:val="0"/>
      <w:marBottom w:val="0"/>
      <w:divBdr>
        <w:top w:val="none" w:sz="0" w:space="0" w:color="auto"/>
        <w:left w:val="none" w:sz="0" w:space="0" w:color="auto"/>
        <w:bottom w:val="none" w:sz="0" w:space="0" w:color="auto"/>
        <w:right w:val="none" w:sz="0" w:space="0" w:color="auto"/>
      </w:divBdr>
    </w:div>
    <w:div w:id="1623341091">
      <w:bodyDiv w:val="1"/>
      <w:marLeft w:val="0"/>
      <w:marRight w:val="0"/>
      <w:marTop w:val="0"/>
      <w:marBottom w:val="0"/>
      <w:divBdr>
        <w:top w:val="none" w:sz="0" w:space="0" w:color="auto"/>
        <w:left w:val="none" w:sz="0" w:space="0" w:color="auto"/>
        <w:bottom w:val="none" w:sz="0" w:space="0" w:color="auto"/>
        <w:right w:val="none" w:sz="0" w:space="0" w:color="auto"/>
      </w:divBdr>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35218">
      <w:bodyDiv w:val="1"/>
      <w:marLeft w:val="0"/>
      <w:marRight w:val="0"/>
      <w:marTop w:val="0"/>
      <w:marBottom w:val="0"/>
      <w:divBdr>
        <w:top w:val="none" w:sz="0" w:space="0" w:color="auto"/>
        <w:left w:val="none" w:sz="0" w:space="0" w:color="auto"/>
        <w:bottom w:val="none" w:sz="0" w:space="0" w:color="auto"/>
        <w:right w:val="none" w:sz="0" w:space="0" w:color="auto"/>
      </w:divBdr>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906077">
      <w:bodyDiv w:val="1"/>
      <w:marLeft w:val="0"/>
      <w:marRight w:val="0"/>
      <w:marTop w:val="0"/>
      <w:marBottom w:val="0"/>
      <w:divBdr>
        <w:top w:val="none" w:sz="0" w:space="0" w:color="auto"/>
        <w:left w:val="none" w:sz="0" w:space="0" w:color="auto"/>
        <w:bottom w:val="none" w:sz="0" w:space="0" w:color="auto"/>
        <w:right w:val="none" w:sz="0" w:space="0" w:color="auto"/>
      </w:divBdr>
    </w:div>
    <w:div w:id="1725327180">
      <w:bodyDiv w:val="1"/>
      <w:marLeft w:val="0"/>
      <w:marRight w:val="0"/>
      <w:marTop w:val="0"/>
      <w:marBottom w:val="0"/>
      <w:divBdr>
        <w:top w:val="none" w:sz="0" w:space="0" w:color="auto"/>
        <w:left w:val="none" w:sz="0" w:space="0" w:color="auto"/>
        <w:bottom w:val="none" w:sz="0" w:space="0" w:color="auto"/>
        <w:right w:val="none" w:sz="0" w:space="0" w:color="auto"/>
      </w:divBdr>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16144659">
      <w:bodyDiv w:val="1"/>
      <w:marLeft w:val="0"/>
      <w:marRight w:val="0"/>
      <w:marTop w:val="0"/>
      <w:marBottom w:val="0"/>
      <w:divBdr>
        <w:top w:val="none" w:sz="0" w:space="0" w:color="auto"/>
        <w:left w:val="none" w:sz="0" w:space="0" w:color="auto"/>
        <w:bottom w:val="none" w:sz="0" w:space="0" w:color="auto"/>
        <w:right w:val="none" w:sz="0" w:space="0" w:color="auto"/>
      </w:divBdr>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651052">
      <w:bodyDiv w:val="1"/>
      <w:marLeft w:val="0"/>
      <w:marRight w:val="0"/>
      <w:marTop w:val="0"/>
      <w:marBottom w:val="0"/>
      <w:divBdr>
        <w:top w:val="none" w:sz="0" w:space="0" w:color="auto"/>
        <w:left w:val="none" w:sz="0" w:space="0" w:color="auto"/>
        <w:bottom w:val="none" w:sz="0" w:space="0" w:color="auto"/>
        <w:right w:val="none" w:sz="0" w:space="0" w:color="auto"/>
      </w:divBdr>
    </w:div>
    <w:div w:id="1923567541">
      <w:bodyDiv w:val="1"/>
      <w:marLeft w:val="0"/>
      <w:marRight w:val="0"/>
      <w:marTop w:val="0"/>
      <w:marBottom w:val="0"/>
      <w:divBdr>
        <w:top w:val="none" w:sz="0" w:space="0" w:color="auto"/>
        <w:left w:val="none" w:sz="0" w:space="0" w:color="auto"/>
        <w:bottom w:val="none" w:sz="0" w:space="0" w:color="auto"/>
        <w:right w:val="none" w:sz="0" w:space="0" w:color="auto"/>
      </w:divBdr>
    </w:div>
    <w:div w:id="1924685406">
      <w:bodyDiv w:val="1"/>
      <w:marLeft w:val="0"/>
      <w:marRight w:val="0"/>
      <w:marTop w:val="0"/>
      <w:marBottom w:val="0"/>
      <w:divBdr>
        <w:top w:val="none" w:sz="0" w:space="0" w:color="auto"/>
        <w:left w:val="none" w:sz="0" w:space="0" w:color="auto"/>
        <w:bottom w:val="none" w:sz="0" w:space="0" w:color="auto"/>
        <w:right w:val="none" w:sz="0" w:space="0" w:color="auto"/>
      </w:divBdr>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5276">
      <w:bodyDiv w:val="1"/>
      <w:marLeft w:val="0"/>
      <w:marRight w:val="0"/>
      <w:marTop w:val="0"/>
      <w:marBottom w:val="0"/>
      <w:divBdr>
        <w:top w:val="none" w:sz="0" w:space="0" w:color="auto"/>
        <w:left w:val="none" w:sz="0" w:space="0" w:color="auto"/>
        <w:bottom w:val="none" w:sz="0" w:space="0" w:color="auto"/>
        <w:right w:val="none" w:sz="0" w:space="0" w:color="auto"/>
      </w:divBdr>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215482">
      <w:bodyDiv w:val="1"/>
      <w:marLeft w:val="0"/>
      <w:marRight w:val="0"/>
      <w:marTop w:val="0"/>
      <w:marBottom w:val="0"/>
      <w:divBdr>
        <w:top w:val="none" w:sz="0" w:space="0" w:color="auto"/>
        <w:left w:val="none" w:sz="0" w:space="0" w:color="auto"/>
        <w:bottom w:val="none" w:sz="0" w:space="0" w:color="auto"/>
        <w:right w:val="none" w:sz="0" w:space="0" w:color="auto"/>
      </w:divBdr>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78091400">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76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zure.microsoft.com/en-gb/solutions/remote-monitoring/"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zure.microsoft.com/en-gb/solutions/data-warehous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azure.microsoft.com/en-gb/services/hdinsigh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zure.microsoft.com/en-us/solutions/business-intelligence/"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zure.microsoft.com/en-gb/solutions/big-data/" TargetMode="External"/><Relationship Id="rId28" Type="http://schemas.openxmlformats.org/officeDocument/2006/relationships/hyperlink" Target="https://azure.microsoft.com/en-gb/develop/iot/starter-kit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azure.microsoft.com/en-gb/services/machine-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azure.microsoft.com/en-gb/solutions/predictive-maintenance/" TargetMode="External"/><Relationship Id="rId30" Type="http://schemas.openxmlformats.org/officeDocument/2006/relationships/hyperlink" Target="https://azure.microsoft.com/en-gb/services/sql-data-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34BFCAE61E284A9DB5E8B22C2518DA" ma:contentTypeVersion="0" ma:contentTypeDescription="Create a new document." ma:contentTypeScope="" ma:versionID="2a73f378ed23ae964c71fe05cea029d6">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286C1-41B6-4C50-99DF-C75E60EDB037}">
  <ds:schemaRefs>
    <ds:schemaRef ds:uri="http://schemas.microsoft.com/sharepoint/v3/contenttype/forms"/>
  </ds:schemaRefs>
</ds:datastoreItem>
</file>

<file path=customXml/itemProps2.xml><?xml version="1.0" encoding="utf-8"?>
<ds:datastoreItem xmlns:ds="http://schemas.openxmlformats.org/officeDocument/2006/customXml" ds:itemID="{F85043BB-6AAC-4E3B-B059-40F71E63FFD7}">
  <ds:schemaRefs>
    <ds:schemaRef ds:uri="http://schemas.microsoft.com/office/2006/metadata/properties"/>
    <ds:schemaRef ds:uri="http://schemas.microsoft.com/office/infopath/2007/PartnerControls"/>
    <ds:schemaRef ds:uri="d998fb76-9a2a-468e-b3b9-73e6011ded53"/>
  </ds:schemaRefs>
</ds:datastoreItem>
</file>

<file path=customXml/itemProps3.xml><?xml version="1.0" encoding="utf-8"?>
<ds:datastoreItem xmlns:ds="http://schemas.openxmlformats.org/officeDocument/2006/customXml" ds:itemID="{E22147BF-B7B9-4F1F-BC59-A5095B99D383}"/>
</file>

<file path=customXml/itemProps4.xml><?xml version="1.0" encoding="utf-8"?>
<ds:datastoreItem xmlns:ds="http://schemas.openxmlformats.org/officeDocument/2006/customXml" ds:itemID="{ECB90F35-47C8-4B6F-B611-EDDF3B77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13</Pages>
  <Words>3091</Words>
  <Characters>17624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Yi Liu</cp:lastModifiedBy>
  <cp:revision>36</cp:revision>
  <dcterms:created xsi:type="dcterms:W3CDTF">2015-08-13T17:45:00Z</dcterms:created>
  <dcterms:modified xsi:type="dcterms:W3CDTF">2016-08-16T16:37:00Z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0x0101003734BFCAE61E284A9DB5E8B22C2518DA</vt:lpwstr>
  </property>
  <property fmtid="{D5CDD505-2E9C-101B-9397-08002B2CF9AE}" pid="3" name="DocVizPreviewMetadata_Count">
    <vt:i4>1</vt:i4>
  </property>
  <property fmtid="{D5CDD505-2E9C-101B-9397-08002B2CF9AE}" pid="4" name="DocVizPreviewMetadata_0">
    <vt:lpwstr>300x424x2</vt:lpwstr>
  </property>
</Properties>
</file>